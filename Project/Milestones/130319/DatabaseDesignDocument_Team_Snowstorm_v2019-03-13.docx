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D5C80" w14:textId="77777777" w:rsidR="00BB12B8" w:rsidRDefault="00BB12B8">
      <w:pPr>
        <w:pStyle w:val="Figure"/>
      </w:pPr>
    </w:p>
    <w:p w14:paraId="17828E31" w14:textId="77777777" w:rsidR="005B6178" w:rsidRDefault="005B6178" w:rsidP="005B6178"/>
    <w:p w14:paraId="0695B2AA" w14:textId="77777777" w:rsidR="005B6178" w:rsidRPr="005B6178" w:rsidRDefault="005B6178" w:rsidP="005B6178"/>
    <w:p w14:paraId="37F3D476" w14:textId="77777777" w:rsidR="00BB12B8" w:rsidRDefault="00320A42">
      <w:pPr>
        <w:pStyle w:val="CoverProjectName"/>
      </w:pPr>
      <w:r>
        <w:t>Snowstorm</w:t>
      </w:r>
    </w:p>
    <w:p w14:paraId="202A8F42" w14:textId="77777777" w:rsidR="00BB12B8" w:rsidRDefault="004B2EA2">
      <w:pPr>
        <w:pStyle w:val="Heading1"/>
        <w:numPr>
          <w:ilvl w:val="0"/>
          <w:numId w:val="2"/>
        </w:numPr>
      </w:pPr>
      <w:r>
        <w:t>Database Design Document</w:t>
      </w:r>
    </w:p>
    <w:p w14:paraId="1BC68908" w14:textId="7AA6B77E" w:rsidR="00320A42" w:rsidRDefault="00320A42" w:rsidP="00320A42">
      <w:pPr>
        <w:pStyle w:val="CoverText"/>
        <w:numPr>
          <w:ilvl w:val="0"/>
          <w:numId w:val="2"/>
        </w:numPr>
      </w:pPr>
      <w:r>
        <w:t>Version 0.</w:t>
      </w:r>
      <w:del w:id="0" w:author="Fritz Gyger" w:date="2019-03-08T16:42:00Z">
        <w:r w:rsidR="00E537B5" w:rsidDel="00A65745">
          <w:delText>2</w:delText>
        </w:r>
      </w:del>
      <w:ins w:id="1" w:author="Fritz Gyger" w:date="2019-03-11T20:33:00Z">
        <w:r w:rsidR="004670F5">
          <w:t>5</w:t>
        </w:r>
      </w:ins>
    </w:p>
    <w:p w14:paraId="2A83B845" w14:textId="19E0A311" w:rsidR="00320A42" w:rsidRDefault="00320A42" w:rsidP="00320A42">
      <w:pPr>
        <w:pStyle w:val="CoverTextDate"/>
        <w:numPr>
          <w:ilvl w:val="0"/>
          <w:numId w:val="2"/>
        </w:numPr>
      </w:pPr>
      <w:r>
        <w:t>0</w:t>
      </w:r>
      <w:r w:rsidR="00A850B3">
        <w:t>3</w:t>
      </w:r>
      <w:r>
        <w:t>/</w:t>
      </w:r>
      <w:del w:id="2" w:author="Fritz Gyger" w:date="2019-03-08T16:42:00Z">
        <w:r w:rsidR="00A850B3" w:rsidDel="00A65745">
          <w:delText>04</w:delText>
        </w:r>
      </w:del>
      <w:ins w:id="3" w:author="ilia kassianenko" w:date="2019-03-10T08:53:00Z">
        <w:r w:rsidR="00CA79C3">
          <w:t>1</w:t>
        </w:r>
        <w:del w:id="4" w:author="Fritz Gyger" w:date="2019-03-11T20:33:00Z">
          <w:r w:rsidR="00CA79C3" w:rsidDel="004670F5">
            <w:delText>0</w:delText>
          </w:r>
        </w:del>
      </w:ins>
      <w:ins w:id="5" w:author="Fritz Gyger" w:date="2019-03-11T20:33:00Z">
        <w:r w:rsidR="004670F5">
          <w:t>1</w:t>
        </w:r>
      </w:ins>
      <w:ins w:id="6" w:author="Fritz Gyger" w:date="2019-03-08T16:42:00Z">
        <w:del w:id="7" w:author="ilia kassianenko" w:date="2019-03-10T08:53:00Z">
          <w:r w:rsidR="00A65745" w:rsidDel="00CA79C3">
            <w:delText>06</w:delText>
          </w:r>
        </w:del>
      </w:ins>
      <w:r>
        <w:t>/2019</w:t>
      </w:r>
    </w:p>
    <w:p w14:paraId="1A410A08" w14:textId="77777777" w:rsidR="00BB12B8" w:rsidRDefault="00320A42" w:rsidP="00AE3028">
      <w:pPr>
        <w:pStyle w:val="CoverTextDate"/>
        <w:numPr>
          <w:ilvl w:val="0"/>
          <w:numId w:val="2"/>
        </w:numPr>
      </w:pPr>
      <w:r>
        <w:t xml:space="preserve">Team: </w:t>
      </w:r>
      <w:r w:rsidRPr="007A08A9">
        <w:rPr>
          <w:rStyle w:val="Strong"/>
          <w:rFonts w:ascii="Helvetica" w:eastAsiaTheme="majorEastAsia" w:hAnsi="Helvetica" w:cs="Helvetica"/>
          <w:color w:val="333333"/>
          <w:szCs w:val="32"/>
        </w:rPr>
        <w:t xml:space="preserve">Ilia </w:t>
      </w:r>
      <w:proofErr w:type="spellStart"/>
      <w:r w:rsidRPr="007A08A9">
        <w:rPr>
          <w:rStyle w:val="Strong"/>
          <w:rFonts w:ascii="Helvetica" w:eastAsiaTheme="majorEastAsia" w:hAnsi="Helvetica" w:cs="Helvetica"/>
          <w:color w:val="333333"/>
          <w:szCs w:val="32"/>
        </w:rPr>
        <w:t>Kassianenko</w:t>
      </w:r>
      <w:proofErr w:type="spellEnd"/>
      <w:r w:rsidRPr="007A08A9">
        <w:rPr>
          <w:rStyle w:val="Strong"/>
          <w:rFonts w:ascii="Helvetica" w:eastAsiaTheme="majorEastAsia" w:hAnsi="Helvetica" w:cs="Helvetica"/>
          <w:color w:val="333333"/>
          <w:szCs w:val="32"/>
        </w:rPr>
        <w:t xml:space="preserve">, Pawel </w:t>
      </w:r>
      <w:proofErr w:type="spellStart"/>
      <w:r w:rsidRPr="007A08A9">
        <w:rPr>
          <w:rStyle w:val="Strong"/>
          <w:rFonts w:ascii="Helvetica" w:eastAsiaTheme="majorEastAsia" w:hAnsi="Helvetica" w:cs="Helvetica"/>
          <w:color w:val="333333"/>
          <w:szCs w:val="32"/>
        </w:rPr>
        <w:t>Kaluski</w:t>
      </w:r>
      <w:proofErr w:type="spellEnd"/>
      <w:r w:rsidRPr="007A08A9">
        <w:rPr>
          <w:rStyle w:val="Strong"/>
          <w:rFonts w:ascii="Helvetica" w:eastAsiaTheme="majorEastAsia" w:hAnsi="Helvetica" w:cs="Helvetica"/>
          <w:color w:val="333333"/>
          <w:szCs w:val="32"/>
        </w:rPr>
        <w:t>, Fritz Gyger</w:t>
      </w:r>
    </w:p>
    <w:p w14:paraId="4C2A9C03" w14:textId="77777777" w:rsidR="00BB12B8" w:rsidRDefault="004B2EA2">
      <w:pPr>
        <w:pStyle w:val="FrontMatterHeader"/>
      </w:pPr>
      <w:bookmarkStart w:id="8" w:name="_Toc278189218"/>
      <w:bookmarkStart w:id="9" w:name="_Toc278187082"/>
      <w:r>
        <w:lastRenderedPageBreak/>
        <w:t>Table of Contents</w:t>
      </w:r>
      <w:bookmarkEnd w:id="8"/>
      <w:bookmarkEnd w:id="9"/>
    </w:p>
    <w:p w14:paraId="19B00765" w14:textId="77777777" w:rsidR="00DD27EF" w:rsidRDefault="004B2EA2">
      <w:pPr>
        <w:pStyle w:val="TOC1"/>
        <w:rPr>
          <w:rFonts w:asciiTheme="minorHAnsi" w:eastAsiaTheme="minorEastAsia" w:hAnsiTheme="minorHAnsi" w:cstheme="minorBidi"/>
          <w:b w:val="0"/>
          <w:noProof/>
          <w:sz w:val="22"/>
          <w:szCs w:val="22"/>
          <w:lang w:val="en-CA" w:eastAsia="en-CA"/>
        </w:rPr>
      </w:pPr>
      <w:r>
        <w:fldChar w:fldCharType="begin"/>
      </w:r>
      <w:r>
        <w:rPr>
          <w:rStyle w:val="IndexLink"/>
          <w:webHidden/>
        </w:rPr>
        <w:instrText>TOC \z \t "Heading 2,1,Back Matter Heading,1,Appendix,1,Heading 3,2,Heading 4,3" \h</w:instrText>
      </w:r>
      <w:r>
        <w:rPr>
          <w:rStyle w:val="IndexLink"/>
        </w:rPr>
        <w:fldChar w:fldCharType="separate"/>
      </w:r>
      <w:bookmarkStart w:id="10" w:name="_Toc278189219"/>
      <w:bookmarkStart w:id="11" w:name="_Toc278187083"/>
      <w:r w:rsidR="00DD27EF" w:rsidRPr="00BB074F">
        <w:rPr>
          <w:rStyle w:val="Hyperlink"/>
          <w:noProof/>
        </w:rPr>
        <w:fldChar w:fldCharType="begin"/>
      </w:r>
      <w:r w:rsidR="00DD27EF" w:rsidRPr="00BB074F">
        <w:rPr>
          <w:rStyle w:val="Hyperlink"/>
          <w:noProof/>
        </w:rPr>
        <w:instrText xml:space="preserve"> </w:instrText>
      </w:r>
      <w:r w:rsidR="00DD27EF">
        <w:rPr>
          <w:noProof/>
        </w:rPr>
        <w:instrText>HYPERLINK \l "_Toc2624387"</w:instrText>
      </w:r>
      <w:r w:rsidR="00DD27EF" w:rsidRPr="00BB074F">
        <w:rPr>
          <w:rStyle w:val="Hyperlink"/>
          <w:noProof/>
        </w:rPr>
        <w:instrText xml:space="preserve"> </w:instrText>
      </w:r>
      <w:r w:rsidR="00DD27EF" w:rsidRPr="00BB074F">
        <w:rPr>
          <w:rStyle w:val="Hyperlink"/>
          <w:noProof/>
        </w:rPr>
        <w:fldChar w:fldCharType="separate"/>
      </w:r>
      <w:r w:rsidR="00DD27EF" w:rsidRPr="00BB074F">
        <w:rPr>
          <w:rStyle w:val="Hyperlink"/>
          <w:noProof/>
        </w:rPr>
        <w:t>1.</w:t>
      </w:r>
      <w:r w:rsidR="00DD27EF">
        <w:rPr>
          <w:rFonts w:asciiTheme="minorHAnsi" w:eastAsiaTheme="minorEastAsia" w:hAnsiTheme="minorHAnsi" w:cstheme="minorBidi"/>
          <w:b w:val="0"/>
          <w:noProof/>
          <w:sz w:val="22"/>
          <w:szCs w:val="22"/>
          <w:lang w:val="en-CA" w:eastAsia="en-CA"/>
        </w:rPr>
        <w:tab/>
      </w:r>
      <w:r w:rsidR="00DD27EF" w:rsidRPr="00BB074F">
        <w:rPr>
          <w:rStyle w:val="Hyperlink"/>
          <w:noProof/>
        </w:rPr>
        <w:t>Overview</w:t>
      </w:r>
      <w:r w:rsidR="00DD27EF">
        <w:rPr>
          <w:noProof/>
          <w:webHidden/>
        </w:rPr>
        <w:tab/>
      </w:r>
      <w:r w:rsidR="00DD27EF">
        <w:rPr>
          <w:noProof/>
          <w:webHidden/>
        </w:rPr>
        <w:fldChar w:fldCharType="begin"/>
      </w:r>
      <w:r w:rsidR="00DD27EF">
        <w:rPr>
          <w:noProof/>
          <w:webHidden/>
        </w:rPr>
        <w:instrText xml:space="preserve"> PAGEREF _Toc2624387 \h </w:instrText>
      </w:r>
      <w:r w:rsidR="00DD27EF">
        <w:rPr>
          <w:noProof/>
          <w:webHidden/>
        </w:rPr>
      </w:r>
      <w:r w:rsidR="00DD27EF">
        <w:rPr>
          <w:noProof/>
          <w:webHidden/>
        </w:rPr>
        <w:fldChar w:fldCharType="separate"/>
      </w:r>
      <w:r w:rsidR="00951200">
        <w:rPr>
          <w:noProof/>
          <w:webHidden/>
        </w:rPr>
        <w:t>3</w:t>
      </w:r>
      <w:r w:rsidR="00DD27EF">
        <w:rPr>
          <w:noProof/>
          <w:webHidden/>
        </w:rPr>
        <w:fldChar w:fldCharType="end"/>
      </w:r>
      <w:r w:rsidR="00DD27EF" w:rsidRPr="00BB074F">
        <w:rPr>
          <w:rStyle w:val="Hyperlink"/>
          <w:noProof/>
        </w:rPr>
        <w:fldChar w:fldCharType="end"/>
      </w:r>
    </w:p>
    <w:p w14:paraId="11185B2D" w14:textId="77777777" w:rsidR="00DD27EF" w:rsidRDefault="006A1391">
      <w:pPr>
        <w:pStyle w:val="TOC1"/>
        <w:rPr>
          <w:rFonts w:asciiTheme="minorHAnsi" w:eastAsiaTheme="minorEastAsia" w:hAnsiTheme="minorHAnsi" w:cstheme="minorBidi"/>
          <w:b w:val="0"/>
          <w:noProof/>
          <w:sz w:val="22"/>
          <w:szCs w:val="22"/>
          <w:lang w:val="en-CA" w:eastAsia="en-CA"/>
        </w:rPr>
      </w:pPr>
      <w:r>
        <w:rPr>
          <w:rStyle w:val="Hyperlink"/>
        </w:rPr>
        <w:fldChar w:fldCharType="begin"/>
      </w:r>
      <w:r>
        <w:rPr>
          <w:rStyle w:val="Hyperlink"/>
          <w:noProof/>
        </w:rPr>
        <w:instrText xml:space="preserve"> HYPERLINK \l "_Toc2624388" </w:instrText>
      </w:r>
      <w:r>
        <w:rPr>
          <w:rStyle w:val="Hyperlink"/>
        </w:rPr>
        <w:fldChar w:fldCharType="separate"/>
      </w:r>
      <w:r w:rsidR="00DD27EF" w:rsidRPr="00BB074F">
        <w:rPr>
          <w:rStyle w:val="Hyperlink"/>
          <w:noProof/>
        </w:rPr>
        <w:t>2.</w:t>
      </w:r>
      <w:r w:rsidR="00DD27EF">
        <w:rPr>
          <w:rFonts w:asciiTheme="minorHAnsi" w:eastAsiaTheme="minorEastAsia" w:hAnsiTheme="minorHAnsi" w:cstheme="minorBidi"/>
          <w:b w:val="0"/>
          <w:noProof/>
          <w:sz w:val="22"/>
          <w:szCs w:val="22"/>
          <w:lang w:val="en-CA" w:eastAsia="en-CA"/>
        </w:rPr>
        <w:tab/>
      </w:r>
      <w:r w:rsidR="00DD27EF" w:rsidRPr="00BB074F">
        <w:rPr>
          <w:rStyle w:val="Hyperlink"/>
          <w:noProof/>
        </w:rPr>
        <w:t>Assumptions/Constraints/Risks</w:t>
      </w:r>
      <w:r w:rsidR="00DD27EF">
        <w:rPr>
          <w:noProof/>
          <w:webHidden/>
        </w:rPr>
        <w:tab/>
      </w:r>
      <w:r w:rsidR="00DD27EF">
        <w:rPr>
          <w:noProof/>
          <w:webHidden/>
        </w:rPr>
        <w:fldChar w:fldCharType="begin"/>
      </w:r>
      <w:r w:rsidR="00DD27EF">
        <w:rPr>
          <w:noProof/>
          <w:webHidden/>
        </w:rPr>
        <w:instrText xml:space="preserve"> PAGEREF _Toc2624388 \h </w:instrText>
      </w:r>
      <w:r w:rsidR="00DD27EF">
        <w:rPr>
          <w:noProof/>
          <w:webHidden/>
        </w:rPr>
      </w:r>
      <w:r w:rsidR="00DD27EF">
        <w:rPr>
          <w:noProof/>
          <w:webHidden/>
        </w:rPr>
        <w:fldChar w:fldCharType="separate"/>
      </w:r>
      <w:ins w:id="12" w:author="Fritz Gyger" w:date="2019-03-11T20:32:00Z">
        <w:r w:rsidR="00951200">
          <w:rPr>
            <w:noProof/>
            <w:webHidden/>
          </w:rPr>
          <w:t>5</w:t>
        </w:r>
      </w:ins>
      <w:del w:id="13" w:author="Fritz Gyger" w:date="2019-03-11T20:32:00Z">
        <w:r w:rsidR="00DD27EF" w:rsidDel="00951200">
          <w:rPr>
            <w:noProof/>
            <w:webHidden/>
          </w:rPr>
          <w:delText>6</w:delText>
        </w:r>
      </w:del>
      <w:r w:rsidR="00DD27EF">
        <w:rPr>
          <w:noProof/>
          <w:webHidden/>
        </w:rPr>
        <w:fldChar w:fldCharType="end"/>
      </w:r>
      <w:r>
        <w:rPr>
          <w:noProof/>
        </w:rPr>
        <w:fldChar w:fldCharType="end"/>
      </w:r>
    </w:p>
    <w:p w14:paraId="6E6E8AA3" w14:textId="77777777" w:rsidR="00DD27EF" w:rsidRDefault="006A1391">
      <w:pPr>
        <w:pStyle w:val="TOC2"/>
        <w:rPr>
          <w:rFonts w:asciiTheme="minorHAnsi" w:eastAsiaTheme="minorEastAsia" w:hAnsiTheme="minorHAnsi" w:cstheme="minorBidi"/>
          <w:noProof/>
          <w:sz w:val="22"/>
          <w:szCs w:val="22"/>
          <w:lang w:val="en-CA" w:eastAsia="en-CA"/>
        </w:rPr>
      </w:pPr>
      <w:r>
        <w:rPr>
          <w:rStyle w:val="Hyperlink"/>
        </w:rPr>
        <w:fldChar w:fldCharType="begin"/>
      </w:r>
      <w:r>
        <w:rPr>
          <w:rStyle w:val="Hyperlink"/>
          <w:noProof/>
        </w:rPr>
        <w:instrText xml:space="preserve"> HYPERLINK \l "_Toc2624389" </w:instrText>
      </w:r>
      <w:r>
        <w:rPr>
          <w:rStyle w:val="Hyperlink"/>
        </w:rPr>
        <w:fldChar w:fldCharType="separate"/>
      </w:r>
      <w:r w:rsidR="00DD27EF" w:rsidRPr="00BB074F">
        <w:rPr>
          <w:rStyle w:val="Hyperlink"/>
          <w:noProof/>
        </w:rPr>
        <w:t>2.1</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Assumptions</w:t>
      </w:r>
      <w:r w:rsidR="00DD27EF">
        <w:rPr>
          <w:noProof/>
          <w:webHidden/>
        </w:rPr>
        <w:tab/>
      </w:r>
      <w:r w:rsidR="00DD27EF">
        <w:rPr>
          <w:noProof/>
          <w:webHidden/>
        </w:rPr>
        <w:fldChar w:fldCharType="begin"/>
      </w:r>
      <w:r w:rsidR="00DD27EF">
        <w:rPr>
          <w:noProof/>
          <w:webHidden/>
        </w:rPr>
        <w:instrText xml:space="preserve"> PAGEREF _Toc2624389 \h </w:instrText>
      </w:r>
      <w:r w:rsidR="00DD27EF">
        <w:rPr>
          <w:noProof/>
          <w:webHidden/>
        </w:rPr>
      </w:r>
      <w:r w:rsidR="00DD27EF">
        <w:rPr>
          <w:noProof/>
          <w:webHidden/>
        </w:rPr>
        <w:fldChar w:fldCharType="separate"/>
      </w:r>
      <w:ins w:id="14" w:author="Fritz Gyger" w:date="2019-03-11T20:32:00Z">
        <w:r w:rsidR="00951200">
          <w:rPr>
            <w:noProof/>
            <w:webHidden/>
          </w:rPr>
          <w:t>5</w:t>
        </w:r>
      </w:ins>
      <w:del w:id="15" w:author="Fritz Gyger" w:date="2019-03-11T20:32:00Z">
        <w:r w:rsidR="00DD27EF" w:rsidDel="00951200">
          <w:rPr>
            <w:noProof/>
            <w:webHidden/>
          </w:rPr>
          <w:delText>6</w:delText>
        </w:r>
      </w:del>
      <w:r w:rsidR="00DD27EF">
        <w:rPr>
          <w:noProof/>
          <w:webHidden/>
        </w:rPr>
        <w:fldChar w:fldCharType="end"/>
      </w:r>
      <w:r>
        <w:rPr>
          <w:noProof/>
        </w:rPr>
        <w:fldChar w:fldCharType="end"/>
      </w:r>
    </w:p>
    <w:p w14:paraId="21C97F62" w14:textId="77777777" w:rsidR="00DD27EF" w:rsidRDefault="007931B3">
      <w:pPr>
        <w:pStyle w:val="TOC2"/>
        <w:rPr>
          <w:rFonts w:asciiTheme="minorHAnsi" w:eastAsiaTheme="minorEastAsia" w:hAnsiTheme="minorHAnsi" w:cstheme="minorBidi"/>
          <w:noProof/>
          <w:sz w:val="22"/>
          <w:szCs w:val="22"/>
          <w:lang w:val="en-CA" w:eastAsia="en-CA"/>
        </w:rPr>
      </w:pPr>
      <w:hyperlink w:anchor="_Toc2624390" w:history="1">
        <w:r w:rsidR="00DD27EF" w:rsidRPr="00BB074F">
          <w:rPr>
            <w:rStyle w:val="Hyperlink"/>
            <w:noProof/>
          </w:rPr>
          <w:t>2.2</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Constraints</w:t>
        </w:r>
        <w:r w:rsidR="00DD27EF">
          <w:rPr>
            <w:noProof/>
            <w:webHidden/>
          </w:rPr>
          <w:tab/>
        </w:r>
        <w:r w:rsidR="00DD27EF">
          <w:rPr>
            <w:noProof/>
            <w:webHidden/>
          </w:rPr>
          <w:fldChar w:fldCharType="begin"/>
        </w:r>
        <w:r w:rsidR="00DD27EF">
          <w:rPr>
            <w:noProof/>
            <w:webHidden/>
          </w:rPr>
          <w:instrText xml:space="preserve"> PAGEREF _Toc2624390 \h </w:instrText>
        </w:r>
        <w:r w:rsidR="00DD27EF">
          <w:rPr>
            <w:noProof/>
            <w:webHidden/>
          </w:rPr>
        </w:r>
        <w:r w:rsidR="00DD27EF">
          <w:rPr>
            <w:noProof/>
            <w:webHidden/>
          </w:rPr>
          <w:fldChar w:fldCharType="separate"/>
        </w:r>
        <w:r w:rsidR="00951200">
          <w:rPr>
            <w:noProof/>
            <w:webHidden/>
          </w:rPr>
          <w:t>6</w:t>
        </w:r>
        <w:r w:rsidR="00DD27EF">
          <w:rPr>
            <w:noProof/>
            <w:webHidden/>
          </w:rPr>
          <w:fldChar w:fldCharType="end"/>
        </w:r>
      </w:hyperlink>
    </w:p>
    <w:p w14:paraId="4A28A94B" w14:textId="77777777" w:rsidR="00DD27EF" w:rsidRDefault="007931B3">
      <w:pPr>
        <w:pStyle w:val="TOC2"/>
        <w:rPr>
          <w:rFonts w:asciiTheme="minorHAnsi" w:eastAsiaTheme="minorEastAsia" w:hAnsiTheme="minorHAnsi" w:cstheme="minorBidi"/>
          <w:noProof/>
          <w:sz w:val="22"/>
          <w:szCs w:val="22"/>
          <w:lang w:val="en-CA" w:eastAsia="en-CA"/>
        </w:rPr>
      </w:pPr>
      <w:hyperlink w:anchor="_Toc2624391" w:history="1">
        <w:r w:rsidR="00DD27EF" w:rsidRPr="00BB074F">
          <w:rPr>
            <w:rStyle w:val="Hyperlink"/>
            <w:noProof/>
          </w:rPr>
          <w:t>2.3</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Risks</w:t>
        </w:r>
        <w:r w:rsidR="00DD27EF">
          <w:rPr>
            <w:noProof/>
            <w:webHidden/>
          </w:rPr>
          <w:tab/>
        </w:r>
        <w:r w:rsidR="00DD27EF">
          <w:rPr>
            <w:noProof/>
            <w:webHidden/>
          </w:rPr>
          <w:fldChar w:fldCharType="begin"/>
        </w:r>
        <w:r w:rsidR="00DD27EF">
          <w:rPr>
            <w:noProof/>
            <w:webHidden/>
          </w:rPr>
          <w:instrText xml:space="preserve"> PAGEREF _Toc2624391 \h </w:instrText>
        </w:r>
        <w:r w:rsidR="00DD27EF">
          <w:rPr>
            <w:noProof/>
            <w:webHidden/>
          </w:rPr>
        </w:r>
        <w:r w:rsidR="00DD27EF">
          <w:rPr>
            <w:noProof/>
            <w:webHidden/>
          </w:rPr>
          <w:fldChar w:fldCharType="separate"/>
        </w:r>
        <w:r w:rsidR="00951200">
          <w:rPr>
            <w:noProof/>
            <w:webHidden/>
          </w:rPr>
          <w:t>6</w:t>
        </w:r>
        <w:r w:rsidR="00DD27EF">
          <w:rPr>
            <w:noProof/>
            <w:webHidden/>
          </w:rPr>
          <w:fldChar w:fldCharType="end"/>
        </w:r>
      </w:hyperlink>
    </w:p>
    <w:p w14:paraId="14F38228" w14:textId="77777777" w:rsidR="00DD27EF" w:rsidRDefault="007931B3">
      <w:pPr>
        <w:pStyle w:val="TOC1"/>
        <w:rPr>
          <w:rFonts w:asciiTheme="minorHAnsi" w:eastAsiaTheme="minorEastAsia" w:hAnsiTheme="minorHAnsi" w:cstheme="minorBidi"/>
          <w:b w:val="0"/>
          <w:noProof/>
          <w:sz w:val="22"/>
          <w:szCs w:val="22"/>
          <w:lang w:val="en-CA" w:eastAsia="en-CA"/>
        </w:rPr>
      </w:pPr>
      <w:hyperlink w:anchor="_Toc2624392" w:history="1">
        <w:r w:rsidR="00DD27EF" w:rsidRPr="00BB074F">
          <w:rPr>
            <w:rStyle w:val="Hyperlink"/>
            <w:noProof/>
          </w:rPr>
          <w:t>3.</w:t>
        </w:r>
        <w:r w:rsidR="00DD27EF">
          <w:rPr>
            <w:rFonts w:asciiTheme="minorHAnsi" w:eastAsiaTheme="minorEastAsia" w:hAnsiTheme="minorHAnsi" w:cstheme="minorBidi"/>
            <w:b w:val="0"/>
            <w:noProof/>
            <w:sz w:val="22"/>
            <w:szCs w:val="22"/>
            <w:lang w:val="en-CA" w:eastAsia="en-CA"/>
          </w:rPr>
          <w:tab/>
        </w:r>
        <w:r w:rsidR="00DD27EF" w:rsidRPr="00BB074F">
          <w:rPr>
            <w:rStyle w:val="Hyperlink"/>
            <w:noProof/>
          </w:rPr>
          <w:t>Design Decisions</w:t>
        </w:r>
        <w:r w:rsidR="00DD27EF">
          <w:rPr>
            <w:noProof/>
            <w:webHidden/>
          </w:rPr>
          <w:tab/>
        </w:r>
        <w:r w:rsidR="00DD27EF">
          <w:rPr>
            <w:noProof/>
            <w:webHidden/>
          </w:rPr>
          <w:fldChar w:fldCharType="begin"/>
        </w:r>
        <w:r w:rsidR="00DD27EF">
          <w:rPr>
            <w:noProof/>
            <w:webHidden/>
          </w:rPr>
          <w:instrText xml:space="preserve"> PAGEREF _Toc2624392 \h </w:instrText>
        </w:r>
        <w:r w:rsidR="00DD27EF">
          <w:rPr>
            <w:noProof/>
            <w:webHidden/>
          </w:rPr>
        </w:r>
        <w:r w:rsidR="00DD27EF">
          <w:rPr>
            <w:noProof/>
            <w:webHidden/>
          </w:rPr>
          <w:fldChar w:fldCharType="separate"/>
        </w:r>
        <w:r w:rsidR="00951200">
          <w:rPr>
            <w:noProof/>
            <w:webHidden/>
          </w:rPr>
          <w:t>7</w:t>
        </w:r>
        <w:r w:rsidR="00DD27EF">
          <w:rPr>
            <w:noProof/>
            <w:webHidden/>
          </w:rPr>
          <w:fldChar w:fldCharType="end"/>
        </w:r>
      </w:hyperlink>
    </w:p>
    <w:p w14:paraId="5CD4FF30" w14:textId="77777777" w:rsidR="00DD27EF" w:rsidRDefault="007931B3">
      <w:pPr>
        <w:pStyle w:val="TOC2"/>
        <w:rPr>
          <w:rFonts w:asciiTheme="minorHAnsi" w:eastAsiaTheme="minorEastAsia" w:hAnsiTheme="minorHAnsi" w:cstheme="minorBidi"/>
          <w:noProof/>
          <w:sz w:val="22"/>
          <w:szCs w:val="22"/>
          <w:lang w:val="en-CA" w:eastAsia="en-CA"/>
        </w:rPr>
      </w:pPr>
      <w:hyperlink w:anchor="_Toc2624393" w:history="1">
        <w:r w:rsidR="00DD27EF" w:rsidRPr="00BB074F">
          <w:rPr>
            <w:rStyle w:val="Hyperlink"/>
            <w:noProof/>
          </w:rPr>
          <w:t>3.1</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Key Factors Influencing Design</w:t>
        </w:r>
        <w:r w:rsidR="00DD27EF">
          <w:rPr>
            <w:noProof/>
            <w:webHidden/>
          </w:rPr>
          <w:tab/>
        </w:r>
        <w:r w:rsidR="00DD27EF">
          <w:rPr>
            <w:noProof/>
            <w:webHidden/>
          </w:rPr>
          <w:fldChar w:fldCharType="begin"/>
        </w:r>
        <w:r w:rsidR="00DD27EF">
          <w:rPr>
            <w:noProof/>
            <w:webHidden/>
          </w:rPr>
          <w:instrText xml:space="preserve"> PAGEREF _Toc2624393 \h </w:instrText>
        </w:r>
        <w:r w:rsidR="00DD27EF">
          <w:rPr>
            <w:noProof/>
            <w:webHidden/>
          </w:rPr>
        </w:r>
        <w:r w:rsidR="00DD27EF">
          <w:rPr>
            <w:noProof/>
            <w:webHidden/>
          </w:rPr>
          <w:fldChar w:fldCharType="separate"/>
        </w:r>
        <w:r w:rsidR="00951200">
          <w:rPr>
            <w:noProof/>
            <w:webHidden/>
          </w:rPr>
          <w:t>7</w:t>
        </w:r>
        <w:r w:rsidR="00DD27EF">
          <w:rPr>
            <w:noProof/>
            <w:webHidden/>
          </w:rPr>
          <w:fldChar w:fldCharType="end"/>
        </w:r>
      </w:hyperlink>
    </w:p>
    <w:p w14:paraId="724EB94A" w14:textId="77777777" w:rsidR="00DD27EF" w:rsidRDefault="007931B3">
      <w:pPr>
        <w:pStyle w:val="TOC2"/>
        <w:rPr>
          <w:rFonts w:asciiTheme="minorHAnsi" w:eastAsiaTheme="minorEastAsia" w:hAnsiTheme="minorHAnsi" w:cstheme="minorBidi"/>
          <w:noProof/>
          <w:sz w:val="22"/>
          <w:szCs w:val="22"/>
          <w:lang w:val="en-CA" w:eastAsia="en-CA"/>
        </w:rPr>
      </w:pPr>
      <w:hyperlink w:anchor="_Toc2624394" w:history="1">
        <w:r w:rsidR="00DD27EF" w:rsidRPr="00BB074F">
          <w:rPr>
            <w:rStyle w:val="Hyperlink"/>
            <w:noProof/>
          </w:rPr>
          <w:t>3.2</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Functional Design Decisions</w:t>
        </w:r>
        <w:r w:rsidR="00DD27EF">
          <w:rPr>
            <w:noProof/>
            <w:webHidden/>
          </w:rPr>
          <w:tab/>
        </w:r>
        <w:r w:rsidR="00DD27EF">
          <w:rPr>
            <w:noProof/>
            <w:webHidden/>
          </w:rPr>
          <w:fldChar w:fldCharType="begin"/>
        </w:r>
        <w:r w:rsidR="00DD27EF">
          <w:rPr>
            <w:noProof/>
            <w:webHidden/>
          </w:rPr>
          <w:instrText xml:space="preserve"> PAGEREF _Toc2624394 \h </w:instrText>
        </w:r>
        <w:r w:rsidR="00DD27EF">
          <w:rPr>
            <w:noProof/>
            <w:webHidden/>
          </w:rPr>
        </w:r>
        <w:r w:rsidR="00DD27EF">
          <w:rPr>
            <w:noProof/>
            <w:webHidden/>
          </w:rPr>
          <w:fldChar w:fldCharType="separate"/>
        </w:r>
        <w:r w:rsidR="00951200">
          <w:rPr>
            <w:noProof/>
            <w:webHidden/>
          </w:rPr>
          <w:t>7</w:t>
        </w:r>
        <w:r w:rsidR="00DD27EF">
          <w:rPr>
            <w:noProof/>
            <w:webHidden/>
          </w:rPr>
          <w:fldChar w:fldCharType="end"/>
        </w:r>
      </w:hyperlink>
    </w:p>
    <w:p w14:paraId="51273874" w14:textId="77777777" w:rsidR="00DD27EF" w:rsidRDefault="006A1391">
      <w:pPr>
        <w:pStyle w:val="TOC2"/>
        <w:rPr>
          <w:rFonts w:asciiTheme="minorHAnsi" w:eastAsiaTheme="minorEastAsia" w:hAnsiTheme="minorHAnsi" w:cstheme="minorBidi"/>
          <w:noProof/>
          <w:sz w:val="22"/>
          <w:szCs w:val="22"/>
          <w:lang w:val="en-CA" w:eastAsia="en-CA"/>
        </w:rPr>
      </w:pPr>
      <w:r>
        <w:rPr>
          <w:rStyle w:val="Hyperlink"/>
        </w:rPr>
        <w:fldChar w:fldCharType="begin"/>
      </w:r>
      <w:r>
        <w:rPr>
          <w:rStyle w:val="Hyperlink"/>
          <w:noProof/>
        </w:rPr>
        <w:instrText xml:space="preserve"> HYPERLINK \l "_Toc2624395" </w:instrText>
      </w:r>
      <w:r>
        <w:rPr>
          <w:rStyle w:val="Hyperlink"/>
        </w:rPr>
        <w:fldChar w:fldCharType="separate"/>
      </w:r>
      <w:r w:rsidR="00DD27EF" w:rsidRPr="00BB074F">
        <w:rPr>
          <w:rStyle w:val="Hyperlink"/>
          <w:noProof/>
        </w:rPr>
        <w:t>3.3</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Database Management System Decisions</w:t>
      </w:r>
      <w:r w:rsidR="00DD27EF">
        <w:rPr>
          <w:noProof/>
          <w:webHidden/>
        </w:rPr>
        <w:tab/>
      </w:r>
      <w:r w:rsidR="00DD27EF">
        <w:rPr>
          <w:noProof/>
          <w:webHidden/>
        </w:rPr>
        <w:fldChar w:fldCharType="begin"/>
      </w:r>
      <w:r w:rsidR="00DD27EF">
        <w:rPr>
          <w:noProof/>
          <w:webHidden/>
        </w:rPr>
        <w:instrText xml:space="preserve"> PAGEREF _Toc2624395 \h </w:instrText>
      </w:r>
      <w:r w:rsidR="00DD27EF">
        <w:rPr>
          <w:noProof/>
          <w:webHidden/>
        </w:rPr>
      </w:r>
      <w:r w:rsidR="00DD27EF">
        <w:rPr>
          <w:noProof/>
          <w:webHidden/>
        </w:rPr>
        <w:fldChar w:fldCharType="separate"/>
      </w:r>
      <w:ins w:id="16" w:author="Fritz Gyger" w:date="2019-03-11T20:32:00Z">
        <w:r w:rsidR="00951200">
          <w:rPr>
            <w:noProof/>
            <w:webHidden/>
          </w:rPr>
          <w:t>8</w:t>
        </w:r>
      </w:ins>
      <w:del w:id="17" w:author="Fritz Gyger" w:date="2019-03-11T20:32:00Z">
        <w:r w:rsidR="00DD27EF" w:rsidDel="00951200">
          <w:rPr>
            <w:noProof/>
            <w:webHidden/>
          </w:rPr>
          <w:delText>7</w:delText>
        </w:r>
      </w:del>
      <w:r w:rsidR="00DD27EF">
        <w:rPr>
          <w:noProof/>
          <w:webHidden/>
        </w:rPr>
        <w:fldChar w:fldCharType="end"/>
      </w:r>
      <w:r>
        <w:rPr>
          <w:noProof/>
        </w:rPr>
        <w:fldChar w:fldCharType="end"/>
      </w:r>
    </w:p>
    <w:p w14:paraId="68AD9B9F" w14:textId="77777777" w:rsidR="00DD27EF" w:rsidRDefault="007931B3">
      <w:pPr>
        <w:pStyle w:val="TOC2"/>
        <w:rPr>
          <w:rFonts w:asciiTheme="minorHAnsi" w:eastAsiaTheme="minorEastAsia" w:hAnsiTheme="minorHAnsi" w:cstheme="minorBidi"/>
          <w:noProof/>
          <w:sz w:val="22"/>
          <w:szCs w:val="22"/>
          <w:lang w:val="en-CA" w:eastAsia="en-CA"/>
        </w:rPr>
      </w:pPr>
      <w:hyperlink w:anchor="_Toc2624396" w:history="1">
        <w:r w:rsidR="00DD27EF" w:rsidRPr="00BB074F">
          <w:rPr>
            <w:rStyle w:val="Hyperlink"/>
            <w:noProof/>
          </w:rPr>
          <w:t>3.4</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Security and Privacy Design Decisions</w:t>
        </w:r>
        <w:r w:rsidR="00DD27EF">
          <w:rPr>
            <w:noProof/>
            <w:webHidden/>
          </w:rPr>
          <w:tab/>
        </w:r>
        <w:r w:rsidR="00DD27EF">
          <w:rPr>
            <w:noProof/>
            <w:webHidden/>
          </w:rPr>
          <w:fldChar w:fldCharType="begin"/>
        </w:r>
        <w:r w:rsidR="00DD27EF">
          <w:rPr>
            <w:noProof/>
            <w:webHidden/>
          </w:rPr>
          <w:instrText xml:space="preserve"> PAGEREF _Toc2624396 \h </w:instrText>
        </w:r>
        <w:r w:rsidR="00DD27EF">
          <w:rPr>
            <w:noProof/>
            <w:webHidden/>
          </w:rPr>
        </w:r>
        <w:r w:rsidR="00DD27EF">
          <w:rPr>
            <w:noProof/>
            <w:webHidden/>
          </w:rPr>
          <w:fldChar w:fldCharType="separate"/>
        </w:r>
        <w:r w:rsidR="00951200">
          <w:rPr>
            <w:noProof/>
            <w:webHidden/>
          </w:rPr>
          <w:t>8</w:t>
        </w:r>
        <w:r w:rsidR="00DD27EF">
          <w:rPr>
            <w:noProof/>
            <w:webHidden/>
          </w:rPr>
          <w:fldChar w:fldCharType="end"/>
        </w:r>
      </w:hyperlink>
    </w:p>
    <w:p w14:paraId="673808AA" w14:textId="77777777" w:rsidR="00DD27EF" w:rsidRDefault="007931B3">
      <w:pPr>
        <w:pStyle w:val="TOC2"/>
        <w:rPr>
          <w:rFonts w:asciiTheme="minorHAnsi" w:eastAsiaTheme="minorEastAsia" w:hAnsiTheme="minorHAnsi" w:cstheme="minorBidi"/>
          <w:noProof/>
          <w:sz w:val="22"/>
          <w:szCs w:val="22"/>
          <w:lang w:val="en-CA" w:eastAsia="en-CA"/>
        </w:rPr>
      </w:pPr>
      <w:hyperlink w:anchor="_Toc2624397" w:history="1">
        <w:r w:rsidR="00DD27EF" w:rsidRPr="00BB074F">
          <w:rPr>
            <w:rStyle w:val="Hyperlink"/>
            <w:noProof/>
          </w:rPr>
          <w:t>3.5</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Performance and Maintenance Design Decisions</w:t>
        </w:r>
        <w:r w:rsidR="00DD27EF">
          <w:rPr>
            <w:noProof/>
            <w:webHidden/>
          </w:rPr>
          <w:tab/>
        </w:r>
        <w:r w:rsidR="00DD27EF">
          <w:rPr>
            <w:noProof/>
            <w:webHidden/>
          </w:rPr>
          <w:fldChar w:fldCharType="begin"/>
        </w:r>
        <w:r w:rsidR="00DD27EF">
          <w:rPr>
            <w:noProof/>
            <w:webHidden/>
          </w:rPr>
          <w:instrText xml:space="preserve"> PAGEREF _Toc2624397 \h </w:instrText>
        </w:r>
        <w:r w:rsidR="00DD27EF">
          <w:rPr>
            <w:noProof/>
            <w:webHidden/>
          </w:rPr>
        </w:r>
        <w:r w:rsidR="00DD27EF">
          <w:rPr>
            <w:noProof/>
            <w:webHidden/>
          </w:rPr>
          <w:fldChar w:fldCharType="separate"/>
        </w:r>
        <w:r w:rsidR="00951200">
          <w:rPr>
            <w:noProof/>
            <w:webHidden/>
          </w:rPr>
          <w:t>8</w:t>
        </w:r>
        <w:r w:rsidR="00DD27EF">
          <w:rPr>
            <w:noProof/>
            <w:webHidden/>
          </w:rPr>
          <w:fldChar w:fldCharType="end"/>
        </w:r>
      </w:hyperlink>
    </w:p>
    <w:p w14:paraId="6BB13CCB" w14:textId="77777777" w:rsidR="00DD27EF" w:rsidRDefault="006A1391">
      <w:pPr>
        <w:pStyle w:val="TOC1"/>
        <w:rPr>
          <w:rFonts w:asciiTheme="minorHAnsi" w:eastAsiaTheme="minorEastAsia" w:hAnsiTheme="minorHAnsi" w:cstheme="minorBidi"/>
          <w:b w:val="0"/>
          <w:noProof/>
          <w:sz w:val="22"/>
          <w:szCs w:val="22"/>
          <w:lang w:val="en-CA" w:eastAsia="en-CA"/>
        </w:rPr>
      </w:pPr>
      <w:r>
        <w:rPr>
          <w:rStyle w:val="Hyperlink"/>
        </w:rPr>
        <w:fldChar w:fldCharType="begin"/>
      </w:r>
      <w:r>
        <w:rPr>
          <w:rStyle w:val="Hyperlink"/>
          <w:noProof/>
        </w:rPr>
        <w:instrText xml:space="preserve"> HYPERLINK \l "_Toc2624398" </w:instrText>
      </w:r>
      <w:r>
        <w:rPr>
          <w:rStyle w:val="Hyperlink"/>
        </w:rPr>
        <w:fldChar w:fldCharType="separate"/>
      </w:r>
      <w:r w:rsidR="00DD27EF" w:rsidRPr="00BB074F">
        <w:rPr>
          <w:rStyle w:val="Hyperlink"/>
          <w:noProof/>
        </w:rPr>
        <w:t>4.</w:t>
      </w:r>
      <w:r w:rsidR="00DD27EF">
        <w:rPr>
          <w:rFonts w:asciiTheme="minorHAnsi" w:eastAsiaTheme="minorEastAsia" w:hAnsiTheme="minorHAnsi" w:cstheme="minorBidi"/>
          <w:b w:val="0"/>
          <w:noProof/>
          <w:sz w:val="22"/>
          <w:szCs w:val="22"/>
          <w:lang w:val="en-CA" w:eastAsia="en-CA"/>
        </w:rPr>
        <w:tab/>
      </w:r>
      <w:r w:rsidR="00DD27EF" w:rsidRPr="00BB074F">
        <w:rPr>
          <w:rStyle w:val="Hyperlink"/>
          <w:noProof/>
        </w:rPr>
        <w:t>Detailed Database Design</w:t>
      </w:r>
      <w:r w:rsidR="00DD27EF">
        <w:rPr>
          <w:noProof/>
          <w:webHidden/>
        </w:rPr>
        <w:tab/>
      </w:r>
      <w:r w:rsidR="00DD27EF">
        <w:rPr>
          <w:noProof/>
          <w:webHidden/>
        </w:rPr>
        <w:fldChar w:fldCharType="begin"/>
      </w:r>
      <w:r w:rsidR="00DD27EF">
        <w:rPr>
          <w:noProof/>
          <w:webHidden/>
        </w:rPr>
        <w:instrText xml:space="preserve"> PAGEREF _Toc2624398 \h </w:instrText>
      </w:r>
      <w:r w:rsidR="00DD27EF">
        <w:rPr>
          <w:noProof/>
          <w:webHidden/>
        </w:rPr>
      </w:r>
      <w:r w:rsidR="00DD27EF">
        <w:rPr>
          <w:noProof/>
          <w:webHidden/>
        </w:rPr>
        <w:fldChar w:fldCharType="separate"/>
      </w:r>
      <w:ins w:id="18" w:author="Fritz Gyger" w:date="2019-03-11T20:32:00Z">
        <w:r w:rsidR="00951200">
          <w:rPr>
            <w:noProof/>
            <w:webHidden/>
          </w:rPr>
          <w:t>10</w:t>
        </w:r>
      </w:ins>
      <w:del w:id="19" w:author="Fritz Gyger" w:date="2019-03-11T20:32:00Z">
        <w:r w:rsidR="00DD27EF" w:rsidDel="00951200">
          <w:rPr>
            <w:noProof/>
            <w:webHidden/>
          </w:rPr>
          <w:delText>9</w:delText>
        </w:r>
      </w:del>
      <w:r w:rsidR="00DD27EF">
        <w:rPr>
          <w:noProof/>
          <w:webHidden/>
        </w:rPr>
        <w:fldChar w:fldCharType="end"/>
      </w:r>
      <w:r>
        <w:rPr>
          <w:noProof/>
        </w:rPr>
        <w:fldChar w:fldCharType="end"/>
      </w:r>
    </w:p>
    <w:p w14:paraId="09762C30" w14:textId="77777777" w:rsidR="00DD27EF" w:rsidRDefault="006A1391">
      <w:pPr>
        <w:pStyle w:val="TOC2"/>
        <w:rPr>
          <w:rFonts w:asciiTheme="minorHAnsi" w:eastAsiaTheme="minorEastAsia" w:hAnsiTheme="minorHAnsi" w:cstheme="minorBidi"/>
          <w:noProof/>
          <w:sz w:val="22"/>
          <w:szCs w:val="22"/>
          <w:lang w:val="en-CA" w:eastAsia="en-CA"/>
        </w:rPr>
      </w:pPr>
      <w:r>
        <w:rPr>
          <w:rStyle w:val="Hyperlink"/>
        </w:rPr>
        <w:fldChar w:fldCharType="begin"/>
      </w:r>
      <w:r>
        <w:rPr>
          <w:rStyle w:val="Hyperlink"/>
          <w:noProof/>
        </w:rPr>
        <w:instrText xml:space="preserve"> HYPERLINK \l "_Toc2624399" </w:instrText>
      </w:r>
      <w:r>
        <w:rPr>
          <w:rStyle w:val="Hyperlink"/>
        </w:rPr>
        <w:fldChar w:fldCharType="separate"/>
      </w:r>
      <w:r w:rsidR="00DD27EF" w:rsidRPr="00BB074F">
        <w:rPr>
          <w:rStyle w:val="Hyperlink"/>
          <w:noProof/>
        </w:rPr>
        <w:t>4.1</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Roles and Responsibilities</w:t>
      </w:r>
      <w:r w:rsidR="00DD27EF">
        <w:rPr>
          <w:noProof/>
          <w:webHidden/>
        </w:rPr>
        <w:tab/>
      </w:r>
      <w:r w:rsidR="00DD27EF">
        <w:rPr>
          <w:noProof/>
          <w:webHidden/>
        </w:rPr>
        <w:fldChar w:fldCharType="begin"/>
      </w:r>
      <w:r w:rsidR="00DD27EF">
        <w:rPr>
          <w:noProof/>
          <w:webHidden/>
        </w:rPr>
        <w:instrText xml:space="preserve"> PAGEREF _Toc2624399 \h </w:instrText>
      </w:r>
      <w:r w:rsidR="00DD27EF">
        <w:rPr>
          <w:noProof/>
          <w:webHidden/>
        </w:rPr>
      </w:r>
      <w:r w:rsidR="00DD27EF">
        <w:rPr>
          <w:noProof/>
          <w:webHidden/>
        </w:rPr>
        <w:fldChar w:fldCharType="separate"/>
      </w:r>
      <w:ins w:id="20" w:author="Fritz Gyger" w:date="2019-03-11T20:32:00Z">
        <w:r w:rsidR="00951200">
          <w:rPr>
            <w:noProof/>
            <w:webHidden/>
          </w:rPr>
          <w:t>12</w:t>
        </w:r>
      </w:ins>
      <w:del w:id="21" w:author="Fritz Gyger" w:date="2019-03-11T20:32:00Z">
        <w:r w:rsidR="00DD27EF" w:rsidDel="00951200">
          <w:rPr>
            <w:noProof/>
            <w:webHidden/>
          </w:rPr>
          <w:delText>11</w:delText>
        </w:r>
      </w:del>
      <w:r w:rsidR="00DD27EF">
        <w:rPr>
          <w:noProof/>
          <w:webHidden/>
        </w:rPr>
        <w:fldChar w:fldCharType="end"/>
      </w:r>
      <w:r>
        <w:rPr>
          <w:noProof/>
        </w:rPr>
        <w:fldChar w:fldCharType="end"/>
      </w:r>
    </w:p>
    <w:p w14:paraId="1589EB68" w14:textId="77777777" w:rsidR="00DD27EF" w:rsidRDefault="006A1391">
      <w:pPr>
        <w:pStyle w:val="TOC2"/>
        <w:rPr>
          <w:rFonts w:asciiTheme="minorHAnsi" w:eastAsiaTheme="minorEastAsia" w:hAnsiTheme="minorHAnsi" w:cstheme="minorBidi"/>
          <w:noProof/>
          <w:sz w:val="22"/>
          <w:szCs w:val="22"/>
          <w:lang w:val="en-CA" w:eastAsia="en-CA"/>
        </w:rPr>
      </w:pPr>
      <w:r>
        <w:rPr>
          <w:rStyle w:val="Hyperlink"/>
        </w:rPr>
        <w:fldChar w:fldCharType="begin"/>
      </w:r>
      <w:r>
        <w:rPr>
          <w:rStyle w:val="Hyperlink"/>
          <w:noProof/>
        </w:rPr>
        <w:instrText xml:space="preserve"> HYPERLINK \l "_Toc2624400" </w:instrText>
      </w:r>
      <w:r>
        <w:rPr>
          <w:rStyle w:val="Hyperlink"/>
        </w:rPr>
        <w:fldChar w:fldCharType="separate"/>
      </w:r>
      <w:r w:rsidR="00DD27EF" w:rsidRPr="00BB074F">
        <w:rPr>
          <w:rStyle w:val="Hyperlink"/>
          <w:noProof/>
        </w:rPr>
        <w:t>4.2</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Performance Monitoring and Database Efficiency</w:t>
      </w:r>
      <w:r w:rsidR="00DD27EF">
        <w:rPr>
          <w:noProof/>
          <w:webHidden/>
        </w:rPr>
        <w:tab/>
      </w:r>
      <w:r w:rsidR="00DD27EF">
        <w:rPr>
          <w:noProof/>
          <w:webHidden/>
        </w:rPr>
        <w:fldChar w:fldCharType="begin"/>
      </w:r>
      <w:r w:rsidR="00DD27EF">
        <w:rPr>
          <w:noProof/>
          <w:webHidden/>
        </w:rPr>
        <w:instrText xml:space="preserve"> PAGEREF _Toc2624400 \h </w:instrText>
      </w:r>
      <w:r w:rsidR="00DD27EF">
        <w:rPr>
          <w:noProof/>
          <w:webHidden/>
        </w:rPr>
      </w:r>
      <w:r w:rsidR="00DD27EF">
        <w:rPr>
          <w:noProof/>
          <w:webHidden/>
        </w:rPr>
        <w:fldChar w:fldCharType="separate"/>
      </w:r>
      <w:ins w:id="22" w:author="Fritz Gyger" w:date="2019-03-11T20:32:00Z">
        <w:r w:rsidR="00951200">
          <w:rPr>
            <w:noProof/>
            <w:webHidden/>
          </w:rPr>
          <w:t>12</w:t>
        </w:r>
      </w:ins>
      <w:del w:id="23" w:author="Fritz Gyger" w:date="2019-03-11T20:32:00Z">
        <w:r w:rsidR="00DD27EF" w:rsidDel="00951200">
          <w:rPr>
            <w:noProof/>
            <w:webHidden/>
          </w:rPr>
          <w:delText>11</w:delText>
        </w:r>
      </w:del>
      <w:r w:rsidR="00DD27EF">
        <w:rPr>
          <w:noProof/>
          <w:webHidden/>
        </w:rPr>
        <w:fldChar w:fldCharType="end"/>
      </w:r>
      <w:r>
        <w:rPr>
          <w:noProof/>
        </w:rPr>
        <w:fldChar w:fldCharType="end"/>
      </w:r>
    </w:p>
    <w:p w14:paraId="6718B092" w14:textId="77777777" w:rsidR="00DD27EF" w:rsidRDefault="006A1391">
      <w:pPr>
        <w:pStyle w:val="TOC3"/>
        <w:rPr>
          <w:rFonts w:asciiTheme="minorHAnsi" w:eastAsiaTheme="minorEastAsia" w:hAnsiTheme="minorHAnsi" w:cstheme="minorBidi"/>
          <w:noProof/>
          <w:sz w:val="22"/>
          <w:szCs w:val="22"/>
          <w:lang w:val="en-CA" w:eastAsia="en-CA"/>
        </w:rPr>
      </w:pPr>
      <w:r>
        <w:rPr>
          <w:rStyle w:val="Hyperlink"/>
        </w:rPr>
        <w:fldChar w:fldCharType="begin"/>
      </w:r>
      <w:r>
        <w:rPr>
          <w:rStyle w:val="Hyperlink"/>
          <w:noProof/>
        </w:rPr>
        <w:instrText xml:space="preserve"> HYPERLINK \l "_Toc2624401" </w:instrText>
      </w:r>
      <w:r>
        <w:rPr>
          <w:rStyle w:val="Hyperlink"/>
        </w:rPr>
        <w:fldChar w:fldCharType="separate"/>
      </w:r>
      <w:r w:rsidR="00DD27EF" w:rsidRPr="00BB074F">
        <w:rPr>
          <w:rStyle w:val="Hyperlink"/>
          <w:noProof/>
        </w:rPr>
        <w:t>4.2.1</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Operational Implications</w:t>
      </w:r>
      <w:r w:rsidR="00DD27EF">
        <w:rPr>
          <w:noProof/>
          <w:webHidden/>
        </w:rPr>
        <w:tab/>
      </w:r>
      <w:r w:rsidR="00DD27EF">
        <w:rPr>
          <w:noProof/>
          <w:webHidden/>
        </w:rPr>
        <w:fldChar w:fldCharType="begin"/>
      </w:r>
      <w:r w:rsidR="00DD27EF">
        <w:rPr>
          <w:noProof/>
          <w:webHidden/>
        </w:rPr>
        <w:instrText xml:space="preserve"> PAGEREF _Toc2624401 \h </w:instrText>
      </w:r>
      <w:r w:rsidR="00DD27EF">
        <w:rPr>
          <w:noProof/>
          <w:webHidden/>
        </w:rPr>
      </w:r>
      <w:r w:rsidR="00DD27EF">
        <w:rPr>
          <w:noProof/>
          <w:webHidden/>
        </w:rPr>
        <w:fldChar w:fldCharType="separate"/>
      </w:r>
      <w:ins w:id="24" w:author="Fritz Gyger" w:date="2019-03-11T20:32:00Z">
        <w:r w:rsidR="00951200">
          <w:rPr>
            <w:noProof/>
            <w:webHidden/>
          </w:rPr>
          <w:t>12</w:t>
        </w:r>
      </w:ins>
      <w:del w:id="25" w:author="Fritz Gyger" w:date="2019-03-11T20:32:00Z">
        <w:r w:rsidR="00DD27EF" w:rsidDel="00951200">
          <w:rPr>
            <w:noProof/>
            <w:webHidden/>
          </w:rPr>
          <w:delText>11</w:delText>
        </w:r>
      </w:del>
      <w:r w:rsidR="00DD27EF">
        <w:rPr>
          <w:noProof/>
          <w:webHidden/>
        </w:rPr>
        <w:fldChar w:fldCharType="end"/>
      </w:r>
      <w:r>
        <w:rPr>
          <w:noProof/>
        </w:rPr>
        <w:fldChar w:fldCharType="end"/>
      </w:r>
    </w:p>
    <w:p w14:paraId="393ACF4B" w14:textId="77777777" w:rsidR="00DD27EF" w:rsidRDefault="006A1391">
      <w:pPr>
        <w:pStyle w:val="TOC3"/>
        <w:rPr>
          <w:rFonts w:asciiTheme="minorHAnsi" w:eastAsiaTheme="minorEastAsia" w:hAnsiTheme="minorHAnsi" w:cstheme="minorBidi"/>
          <w:noProof/>
          <w:sz w:val="22"/>
          <w:szCs w:val="22"/>
          <w:lang w:val="en-CA" w:eastAsia="en-CA"/>
        </w:rPr>
      </w:pPr>
      <w:r>
        <w:rPr>
          <w:rStyle w:val="Hyperlink"/>
        </w:rPr>
        <w:fldChar w:fldCharType="begin"/>
      </w:r>
      <w:r>
        <w:rPr>
          <w:rStyle w:val="Hyperlink"/>
          <w:noProof/>
        </w:rPr>
        <w:instrText xml:space="preserve"> HYPERLINK \l "_Toc2624402" </w:instrText>
      </w:r>
      <w:r>
        <w:rPr>
          <w:rStyle w:val="Hyperlink"/>
        </w:rPr>
        <w:fldChar w:fldCharType="separate"/>
      </w:r>
      <w:r w:rsidR="00DD27EF" w:rsidRPr="00BB074F">
        <w:rPr>
          <w:rStyle w:val="Hyperlink"/>
          <w:noProof/>
        </w:rPr>
        <w:t>4.2.2</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Data Transfer Requirements</w:t>
      </w:r>
      <w:r w:rsidR="00DD27EF">
        <w:rPr>
          <w:noProof/>
          <w:webHidden/>
        </w:rPr>
        <w:tab/>
      </w:r>
      <w:r w:rsidR="00DD27EF">
        <w:rPr>
          <w:noProof/>
          <w:webHidden/>
        </w:rPr>
        <w:fldChar w:fldCharType="begin"/>
      </w:r>
      <w:r w:rsidR="00DD27EF">
        <w:rPr>
          <w:noProof/>
          <w:webHidden/>
        </w:rPr>
        <w:instrText xml:space="preserve"> PAGEREF _Toc2624402 \h </w:instrText>
      </w:r>
      <w:r w:rsidR="00DD27EF">
        <w:rPr>
          <w:noProof/>
          <w:webHidden/>
        </w:rPr>
      </w:r>
      <w:r w:rsidR="00DD27EF">
        <w:rPr>
          <w:noProof/>
          <w:webHidden/>
        </w:rPr>
        <w:fldChar w:fldCharType="separate"/>
      </w:r>
      <w:ins w:id="26" w:author="Fritz Gyger" w:date="2019-03-11T20:32:00Z">
        <w:r w:rsidR="00951200">
          <w:rPr>
            <w:noProof/>
            <w:webHidden/>
          </w:rPr>
          <w:t>12</w:t>
        </w:r>
      </w:ins>
      <w:del w:id="27" w:author="Fritz Gyger" w:date="2019-03-11T20:32:00Z">
        <w:r w:rsidR="00DD27EF" w:rsidDel="00951200">
          <w:rPr>
            <w:noProof/>
            <w:webHidden/>
          </w:rPr>
          <w:delText>11</w:delText>
        </w:r>
      </w:del>
      <w:r w:rsidR="00DD27EF">
        <w:rPr>
          <w:noProof/>
          <w:webHidden/>
        </w:rPr>
        <w:fldChar w:fldCharType="end"/>
      </w:r>
      <w:r>
        <w:rPr>
          <w:noProof/>
        </w:rPr>
        <w:fldChar w:fldCharType="end"/>
      </w:r>
    </w:p>
    <w:p w14:paraId="202F4C8F" w14:textId="77777777" w:rsidR="00DD27EF" w:rsidRDefault="006A1391">
      <w:pPr>
        <w:pStyle w:val="TOC3"/>
        <w:rPr>
          <w:rFonts w:asciiTheme="minorHAnsi" w:eastAsiaTheme="minorEastAsia" w:hAnsiTheme="minorHAnsi" w:cstheme="minorBidi"/>
          <w:noProof/>
          <w:sz w:val="22"/>
          <w:szCs w:val="22"/>
          <w:lang w:val="en-CA" w:eastAsia="en-CA"/>
        </w:rPr>
      </w:pPr>
      <w:r>
        <w:rPr>
          <w:rStyle w:val="Hyperlink"/>
        </w:rPr>
        <w:fldChar w:fldCharType="begin"/>
      </w:r>
      <w:r>
        <w:rPr>
          <w:rStyle w:val="Hyperlink"/>
          <w:noProof/>
        </w:rPr>
        <w:instrText xml:space="preserve"> HYPERLINK \l "_Toc2624403" </w:instrText>
      </w:r>
      <w:r>
        <w:rPr>
          <w:rStyle w:val="Hyperlink"/>
        </w:rPr>
        <w:fldChar w:fldCharType="separate"/>
      </w:r>
      <w:r w:rsidR="00DD27EF" w:rsidRPr="00BB074F">
        <w:rPr>
          <w:rStyle w:val="Hyperlink"/>
          <w:noProof/>
        </w:rPr>
        <w:t>4.2.3</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Data Formats / Data Dictionary</w:t>
      </w:r>
      <w:r w:rsidR="00DD27EF">
        <w:rPr>
          <w:noProof/>
          <w:webHidden/>
        </w:rPr>
        <w:tab/>
      </w:r>
      <w:r w:rsidR="00DD27EF">
        <w:rPr>
          <w:noProof/>
          <w:webHidden/>
        </w:rPr>
        <w:fldChar w:fldCharType="begin"/>
      </w:r>
      <w:r w:rsidR="00DD27EF">
        <w:rPr>
          <w:noProof/>
          <w:webHidden/>
        </w:rPr>
        <w:instrText xml:space="preserve"> PAGEREF _Toc2624403 \h </w:instrText>
      </w:r>
      <w:r w:rsidR="00DD27EF">
        <w:rPr>
          <w:noProof/>
          <w:webHidden/>
        </w:rPr>
      </w:r>
      <w:r w:rsidR="00DD27EF">
        <w:rPr>
          <w:noProof/>
          <w:webHidden/>
        </w:rPr>
        <w:fldChar w:fldCharType="separate"/>
      </w:r>
      <w:ins w:id="28" w:author="Fritz Gyger" w:date="2019-03-11T20:32:00Z">
        <w:r w:rsidR="00951200">
          <w:rPr>
            <w:noProof/>
            <w:webHidden/>
          </w:rPr>
          <w:t>13</w:t>
        </w:r>
      </w:ins>
      <w:del w:id="29" w:author="Fritz Gyger" w:date="2019-03-11T20:32:00Z">
        <w:r w:rsidR="00DD27EF" w:rsidDel="00951200">
          <w:rPr>
            <w:noProof/>
            <w:webHidden/>
          </w:rPr>
          <w:delText>12</w:delText>
        </w:r>
      </w:del>
      <w:r w:rsidR="00DD27EF">
        <w:rPr>
          <w:noProof/>
          <w:webHidden/>
        </w:rPr>
        <w:fldChar w:fldCharType="end"/>
      </w:r>
      <w:r>
        <w:rPr>
          <w:noProof/>
        </w:rPr>
        <w:fldChar w:fldCharType="end"/>
      </w:r>
    </w:p>
    <w:p w14:paraId="5198DB65" w14:textId="77777777" w:rsidR="00DD27EF" w:rsidRDefault="006A1391">
      <w:pPr>
        <w:pStyle w:val="TOC1"/>
        <w:rPr>
          <w:rFonts w:asciiTheme="minorHAnsi" w:eastAsiaTheme="minorEastAsia" w:hAnsiTheme="minorHAnsi" w:cstheme="minorBidi"/>
          <w:b w:val="0"/>
          <w:noProof/>
          <w:sz w:val="22"/>
          <w:szCs w:val="22"/>
          <w:lang w:val="en-CA" w:eastAsia="en-CA"/>
        </w:rPr>
      </w:pPr>
      <w:r>
        <w:rPr>
          <w:rStyle w:val="Hyperlink"/>
        </w:rPr>
        <w:fldChar w:fldCharType="begin"/>
      </w:r>
      <w:r>
        <w:rPr>
          <w:rStyle w:val="Hyperlink"/>
          <w:noProof/>
        </w:rPr>
        <w:instrText xml:space="preserve"> HYPERLINK \l "_Toc2624404" </w:instrText>
      </w:r>
      <w:r>
        <w:rPr>
          <w:rStyle w:val="Hyperlink"/>
        </w:rPr>
        <w:fldChar w:fldCharType="separate"/>
      </w:r>
      <w:r w:rsidR="00DD27EF" w:rsidRPr="00BB074F">
        <w:rPr>
          <w:rStyle w:val="Hyperlink"/>
          <w:noProof/>
        </w:rPr>
        <w:t>Appendix A: Acronyms</w:t>
      </w:r>
      <w:r w:rsidR="00DD27EF">
        <w:rPr>
          <w:noProof/>
          <w:webHidden/>
        </w:rPr>
        <w:tab/>
      </w:r>
      <w:r w:rsidR="00DD27EF">
        <w:rPr>
          <w:noProof/>
          <w:webHidden/>
        </w:rPr>
        <w:fldChar w:fldCharType="begin"/>
      </w:r>
      <w:r w:rsidR="00DD27EF">
        <w:rPr>
          <w:noProof/>
          <w:webHidden/>
        </w:rPr>
        <w:instrText xml:space="preserve"> PAGEREF _Toc2624404 \h </w:instrText>
      </w:r>
      <w:r w:rsidR="00DD27EF">
        <w:rPr>
          <w:noProof/>
          <w:webHidden/>
        </w:rPr>
      </w:r>
      <w:r w:rsidR="00DD27EF">
        <w:rPr>
          <w:noProof/>
          <w:webHidden/>
        </w:rPr>
        <w:fldChar w:fldCharType="separate"/>
      </w:r>
      <w:ins w:id="30" w:author="Fritz Gyger" w:date="2019-03-11T20:32:00Z">
        <w:r w:rsidR="00951200">
          <w:rPr>
            <w:noProof/>
            <w:webHidden/>
          </w:rPr>
          <w:t>20</w:t>
        </w:r>
      </w:ins>
      <w:del w:id="31" w:author="Fritz Gyger" w:date="2019-03-11T20:32:00Z">
        <w:r w:rsidR="00DD27EF" w:rsidDel="00951200">
          <w:rPr>
            <w:noProof/>
            <w:webHidden/>
          </w:rPr>
          <w:delText>19</w:delText>
        </w:r>
      </w:del>
      <w:r w:rsidR="00DD27EF">
        <w:rPr>
          <w:noProof/>
          <w:webHidden/>
        </w:rPr>
        <w:fldChar w:fldCharType="end"/>
      </w:r>
      <w:r>
        <w:rPr>
          <w:noProof/>
        </w:rPr>
        <w:fldChar w:fldCharType="end"/>
      </w:r>
    </w:p>
    <w:p w14:paraId="70259C89" w14:textId="77777777" w:rsidR="00DD27EF" w:rsidRDefault="006A1391">
      <w:pPr>
        <w:pStyle w:val="TOC1"/>
        <w:rPr>
          <w:rFonts w:asciiTheme="minorHAnsi" w:eastAsiaTheme="minorEastAsia" w:hAnsiTheme="minorHAnsi" w:cstheme="minorBidi"/>
          <w:b w:val="0"/>
          <w:noProof/>
          <w:sz w:val="22"/>
          <w:szCs w:val="22"/>
          <w:lang w:val="en-CA" w:eastAsia="en-CA"/>
        </w:rPr>
      </w:pPr>
      <w:r>
        <w:rPr>
          <w:rStyle w:val="Hyperlink"/>
        </w:rPr>
        <w:fldChar w:fldCharType="begin"/>
      </w:r>
      <w:r>
        <w:rPr>
          <w:rStyle w:val="Hyperlink"/>
          <w:noProof/>
        </w:rPr>
        <w:instrText xml:space="preserve"> HYPERLINK \l "_Toc2624405" </w:instrText>
      </w:r>
      <w:r>
        <w:rPr>
          <w:rStyle w:val="Hyperlink"/>
        </w:rPr>
        <w:fldChar w:fldCharType="separate"/>
      </w:r>
      <w:r w:rsidR="00DD27EF" w:rsidRPr="00BB074F">
        <w:rPr>
          <w:rStyle w:val="Hyperlink"/>
          <w:noProof/>
        </w:rPr>
        <w:t>Appendix B: DDL</w:t>
      </w:r>
      <w:r w:rsidR="00DD27EF">
        <w:rPr>
          <w:noProof/>
          <w:webHidden/>
        </w:rPr>
        <w:tab/>
      </w:r>
      <w:r w:rsidR="00DD27EF">
        <w:rPr>
          <w:noProof/>
          <w:webHidden/>
        </w:rPr>
        <w:fldChar w:fldCharType="begin"/>
      </w:r>
      <w:r w:rsidR="00DD27EF">
        <w:rPr>
          <w:noProof/>
          <w:webHidden/>
        </w:rPr>
        <w:instrText xml:space="preserve"> PAGEREF _Toc2624405 \h </w:instrText>
      </w:r>
      <w:r w:rsidR="00DD27EF">
        <w:rPr>
          <w:noProof/>
          <w:webHidden/>
        </w:rPr>
      </w:r>
      <w:r w:rsidR="00DD27EF">
        <w:rPr>
          <w:noProof/>
          <w:webHidden/>
        </w:rPr>
        <w:fldChar w:fldCharType="separate"/>
      </w:r>
      <w:ins w:id="32" w:author="Fritz Gyger" w:date="2019-03-11T20:32:00Z">
        <w:r w:rsidR="00951200">
          <w:rPr>
            <w:noProof/>
            <w:webHidden/>
          </w:rPr>
          <w:t>21</w:t>
        </w:r>
      </w:ins>
      <w:del w:id="33" w:author="Fritz Gyger" w:date="2019-03-11T20:32:00Z">
        <w:r w:rsidR="00DD27EF" w:rsidDel="00951200">
          <w:rPr>
            <w:noProof/>
            <w:webHidden/>
          </w:rPr>
          <w:delText>20</w:delText>
        </w:r>
      </w:del>
      <w:r w:rsidR="00DD27EF">
        <w:rPr>
          <w:noProof/>
          <w:webHidden/>
        </w:rPr>
        <w:fldChar w:fldCharType="end"/>
      </w:r>
      <w:r>
        <w:rPr>
          <w:noProof/>
        </w:rPr>
        <w:fldChar w:fldCharType="end"/>
      </w:r>
    </w:p>
    <w:p w14:paraId="6DF334B8" w14:textId="77777777" w:rsidR="00DD27EF" w:rsidRDefault="006A1391">
      <w:pPr>
        <w:pStyle w:val="TOC1"/>
        <w:rPr>
          <w:rFonts w:asciiTheme="minorHAnsi" w:eastAsiaTheme="minorEastAsia" w:hAnsiTheme="minorHAnsi" w:cstheme="minorBidi"/>
          <w:b w:val="0"/>
          <w:noProof/>
          <w:sz w:val="22"/>
          <w:szCs w:val="22"/>
          <w:lang w:val="en-CA" w:eastAsia="en-CA"/>
        </w:rPr>
      </w:pPr>
      <w:r>
        <w:rPr>
          <w:rStyle w:val="Hyperlink"/>
        </w:rPr>
        <w:fldChar w:fldCharType="begin"/>
      </w:r>
      <w:r>
        <w:rPr>
          <w:rStyle w:val="Hyperlink"/>
          <w:noProof/>
        </w:rPr>
        <w:instrText xml:space="preserve"> HYPERLINK \l "_Toc2624406" </w:instrText>
      </w:r>
      <w:r>
        <w:rPr>
          <w:rStyle w:val="Hyperlink"/>
        </w:rPr>
        <w:fldChar w:fldCharType="separate"/>
      </w:r>
      <w:r w:rsidR="00DD27EF" w:rsidRPr="00BB074F">
        <w:rPr>
          <w:rStyle w:val="Hyperlink"/>
          <w:noProof/>
        </w:rPr>
        <w:t>Appendix C: Decision chart database system</w:t>
      </w:r>
      <w:r w:rsidR="00DD27EF">
        <w:rPr>
          <w:noProof/>
          <w:webHidden/>
        </w:rPr>
        <w:tab/>
      </w:r>
      <w:r w:rsidR="00DD27EF">
        <w:rPr>
          <w:noProof/>
          <w:webHidden/>
        </w:rPr>
        <w:fldChar w:fldCharType="begin"/>
      </w:r>
      <w:r w:rsidR="00DD27EF">
        <w:rPr>
          <w:noProof/>
          <w:webHidden/>
        </w:rPr>
        <w:instrText xml:space="preserve"> PAGEREF _Toc2624406 \h </w:instrText>
      </w:r>
      <w:r w:rsidR="00DD27EF">
        <w:rPr>
          <w:noProof/>
          <w:webHidden/>
        </w:rPr>
      </w:r>
      <w:r w:rsidR="00DD27EF">
        <w:rPr>
          <w:noProof/>
          <w:webHidden/>
        </w:rPr>
        <w:fldChar w:fldCharType="separate"/>
      </w:r>
      <w:ins w:id="34" w:author="Fritz Gyger" w:date="2019-03-11T20:32:00Z">
        <w:r w:rsidR="00951200">
          <w:rPr>
            <w:noProof/>
            <w:webHidden/>
          </w:rPr>
          <w:t>22</w:t>
        </w:r>
      </w:ins>
      <w:del w:id="35" w:author="Fritz Gyger" w:date="2019-03-11T20:32:00Z">
        <w:r w:rsidR="00DD27EF" w:rsidDel="00951200">
          <w:rPr>
            <w:noProof/>
            <w:webHidden/>
          </w:rPr>
          <w:delText>21</w:delText>
        </w:r>
      </w:del>
      <w:r w:rsidR="00DD27EF">
        <w:rPr>
          <w:noProof/>
          <w:webHidden/>
        </w:rPr>
        <w:fldChar w:fldCharType="end"/>
      </w:r>
      <w:r>
        <w:rPr>
          <w:noProof/>
        </w:rPr>
        <w:fldChar w:fldCharType="end"/>
      </w:r>
    </w:p>
    <w:p w14:paraId="263A67EA" w14:textId="77777777" w:rsidR="00DD27EF" w:rsidRDefault="006A1391">
      <w:pPr>
        <w:pStyle w:val="TOC1"/>
        <w:rPr>
          <w:rFonts w:asciiTheme="minorHAnsi" w:eastAsiaTheme="minorEastAsia" w:hAnsiTheme="minorHAnsi" w:cstheme="minorBidi"/>
          <w:b w:val="0"/>
          <w:noProof/>
          <w:sz w:val="22"/>
          <w:szCs w:val="22"/>
          <w:lang w:val="en-CA" w:eastAsia="en-CA"/>
        </w:rPr>
      </w:pPr>
      <w:r>
        <w:rPr>
          <w:rStyle w:val="Hyperlink"/>
        </w:rPr>
        <w:fldChar w:fldCharType="begin"/>
      </w:r>
      <w:r>
        <w:rPr>
          <w:rStyle w:val="Hyperlink"/>
          <w:noProof/>
        </w:rPr>
        <w:instrText xml:space="preserve"> HYPERLINK \l "_Toc2624407" </w:instrText>
      </w:r>
      <w:r>
        <w:rPr>
          <w:rStyle w:val="Hyperlink"/>
        </w:rPr>
        <w:fldChar w:fldCharType="separate"/>
      </w:r>
      <w:r w:rsidR="00DD27EF" w:rsidRPr="00BB074F">
        <w:rPr>
          <w:rStyle w:val="Hyperlink"/>
          <w:noProof/>
        </w:rPr>
        <w:t>Appendix D: Decision tree</w:t>
      </w:r>
      <w:r w:rsidR="00DD27EF">
        <w:rPr>
          <w:noProof/>
          <w:webHidden/>
        </w:rPr>
        <w:tab/>
      </w:r>
      <w:r w:rsidR="00DD27EF">
        <w:rPr>
          <w:noProof/>
          <w:webHidden/>
        </w:rPr>
        <w:fldChar w:fldCharType="begin"/>
      </w:r>
      <w:r w:rsidR="00DD27EF">
        <w:rPr>
          <w:noProof/>
          <w:webHidden/>
        </w:rPr>
        <w:instrText xml:space="preserve"> PAGEREF _Toc2624407 \h </w:instrText>
      </w:r>
      <w:r w:rsidR="00DD27EF">
        <w:rPr>
          <w:noProof/>
          <w:webHidden/>
        </w:rPr>
      </w:r>
      <w:r w:rsidR="00DD27EF">
        <w:rPr>
          <w:noProof/>
          <w:webHidden/>
        </w:rPr>
        <w:fldChar w:fldCharType="separate"/>
      </w:r>
      <w:ins w:id="36" w:author="Fritz Gyger" w:date="2019-03-11T20:32:00Z">
        <w:r w:rsidR="00951200">
          <w:rPr>
            <w:noProof/>
            <w:webHidden/>
          </w:rPr>
          <w:t>23</w:t>
        </w:r>
      </w:ins>
      <w:del w:id="37" w:author="Fritz Gyger" w:date="2019-03-11T20:32:00Z">
        <w:r w:rsidR="00DD27EF" w:rsidDel="00951200">
          <w:rPr>
            <w:noProof/>
            <w:webHidden/>
          </w:rPr>
          <w:delText>22</w:delText>
        </w:r>
      </w:del>
      <w:r w:rsidR="00DD27EF">
        <w:rPr>
          <w:noProof/>
          <w:webHidden/>
        </w:rPr>
        <w:fldChar w:fldCharType="end"/>
      </w:r>
      <w:r>
        <w:rPr>
          <w:noProof/>
        </w:rPr>
        <w:fldChar w:fldCharType="end"/>
      </w:r>
    </w:p>
    <w:p w14:paraId="29B1333B" w14:textId="77777777" w:rsidR="00BB12B8" w:rsidRDefault="004B2EA2">
      <w:pPr>
        <w:pStyle w:val="FrontMatterHeader"/>
      </w:pPr>
      <w:r>
        <w:fldChar w:fldCharType="end"/>
      </w:r>
      <w:bookmarkEnd w:id="10"/>
      <w:bookmarkEnd w:id="11"/>
    </w:p>
    <w:p w14:paraId="0E073341" w14:textId="77777777" w:rsidR="00BB12B8" w:rsidRDefault="004B2EA2">
      <w:pPr>
        <w:pStyle w:val="TOC1"/>
      </w:pPr>
      <w:r>
        <w:fldChar w:fldCharType="begin"/>
      </w:r>
      <w:r>
        <w:rPr>
          <w:b w:val="0"/>
          <w:bCs/>
        </w:rPr>
        <w:instrText>TOC \c "Figure"</w:instrText>
      </w:r>
      <w:r>
        <w:rPr>
          <w:b w:val="0"/>
          <w:bCs/>
        </w:rPr>
        <w:fldChar w:fldCharType="separate"/>
      </w:r>
      <w:r>
        <w:rPr>
          <w:b w:val="0"/>
          <w:bCs/>
        </w:rPr>
        <w:t>No table of figures entries found.</w:t>
      </w:r>
      <w:r>
        <w:rPr>
          <w:b w:val="0"/>
          <w:bCs/>
        </w:rPr>
        <w:fldChar w:fldCharType="end"/>
      </w:r>
    </w:p>
    <w:p w14:paraId="45460FC4" w14:textId="77777777" w:rsidR="00BB12B8" w:rsidRDefault="00BB12B8">
      <w:pPr>
        <w:pStyle w:val="ParagraphSpacer10"/>
      </w:pPr>
    </w:p>
    <w:p w14:paraId="2BD7B329" w14:textId="77777777" w:rsidR="00BB12B8" w:rsidRDefault="004B2EA2">
      <w:pPr>
        <w:pStyle w:val="FrontMatterHeader"/>
      </w:pPr>
      <w:bookmarkStart w:id="38" w:name="_Toc395091976"/>
      <w:bookmarkStart w:id="39" w:name="_Toc278189220"/>
      <w:bookmarkStart w:id="40" w:name="_Toc278187084"/>
      <w:r>
        <w:t>List of Tables</w:t>
      </w:r>
      <w:bookmarkEnd w:id="38"/>
      <w:bookmarkEnd w:id="39"/>
      <w:bookmarkEnd w:id="40"/>
    </w:p>
    <w:p w14:paraId="0D010763" w14:textId="77777777" w:rsidR="00BB12B8" w:rsidRDefault="004B2EA2">
      <w:pPr>
        <w:pStyle w:val="FigureIndex1"/>
      </w:pPr>
      <w:r>
        <w:fldChar w:fldCharType="begin"/>
      </w:r>
      <w:r>
        <w:rPr>
          <w:rStyle w:val="IndexLink"/>
        </w:rPr>
        <w:instrText>TOC \c "Table"</w:instrText>
      </w:r>
      <w:r>
        <w:rPr>
          <w:rStyle w:val="IndexLink"/>
        </w:rPr>
        <w:fldChar w:fldCharType="separate"/>
      </w:r>
      <w:hyperlink w:anchor="Table!1|sequence">
        <w:r>
          <w:rPr>
            <w:rStyle w:val="IndexLink"/>
          </w:rPr>
          <w:t>Table 1 - Acronyms</w:t>
        </w:r>
        <w:r>
          <w:rPr>
            <w:rStyle w:val="IndexLink"/>
          </w:rPr>
          <w:tab/>
          <w:t>9</w:t>
        </w:r>
      </w:hyperlink>
    </w:p>
    <w:p w14:paraId="7B850C1F" w14:textId="77777777" w:rsidR="00BB12B8" w:rsidRDefault="004B2EA2">
      <w:pPr>
        <w:pStyle w:val="Heading2"/>
        <w:numPr>
          <w:ilvl w:val="1"/>
          <w:numId w:val="2"/>
        </w:numPr>
      </w:pPr>
      <w:bookmarkStart w:id="41" w:name="_Toc499106663"/>
      <w:bookmarkStart w:id="42" w:name="_Toc498325024"/>
      <w:bookmarkStart w:id="43" w:name="_Toc498235584"/>
      <w:bookmarkStart w:id="44" w:name="_Toc497634056"/>
      <w:bookmarkStart w:id="45" w:name="_Toc497873017"/>
      <w:bookmarkStart w:id="46" w:name="_Toc497872969"/>
      <w:bookmarkStart w:id="47" w:name="_Toc497872814"/>
      <w:bookmarkStart w:id="48" w:name="_Toc497872046"/>
      <w:bookmarkStart w:id="49" w:name="_Toc497871702"/>
      <w:bookmarkStart w:id="50" w:name="_Toc288057840"/>
      <w:bookmarkStart w:id="51" w:name="_Toc288057839"/>
      <w:bookmarkStart w:id="52" w:name="_Toc288057814"/>
      <w:bookmarkStart w:id="53" w:name="_Toc288057813"/>
      <w:bookmarkStart w:id="54" w:name="_Toc288057812"/>
      <w:bookmarkStart w:id="55" w:name="_Toc288057811"/>
      <w:bookmarkStart w:id="56" w:name="_Toc2624387"/>
      <w:bookmarkStart w:id="57" w:name="_Toc432497655"/>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lastRenderedPageBreak/>
        <w:t>Overview</w:t>
      </w:r>
      <w:bookmarkEnd w:id="56"/>
      <w:r>
        <w:fldChar w:fldCharType="end"/>
      </w:r>
      <w:bookmarkEnd w:id="57"/>
    </w:p>
    <w:p w14:paraId="3A2EF314" w14:textId="77777777" w:rsidR="00320A42" w:rsidRDefault="00320A42" w:rsidP="00320A42">
      <w:pPr>
        <w:pStyle w:val="BodyText"/>
        <w:rPr>
          <w:lang w:eastAsia="ar-SA"/>
        </w:rPr>
      </w:pPr>
    </w:p>
    <w:p w14:paraId="36301CCF" w14:textId="77777777" w:rsidR="00320A42"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The purpose of this project is to identify the quantity of snow moved for the City of Montreal to a designated disposal area depot</w:t>
      </w:r>
      <w:r>
        <w:rPr>
          <w:rFonts w:cs="Arial"/>
          <w:color w:val="24292E"/>
          <w:szCs w:val="22"/>
          <w:lang w:val="en-CA" w:eastAsia="en-CA"/>
        </w:rPr>
        <w:t xml:space="preserve"> in order to help the city of Montreal as well as the independent snow removers to optimize the snow removal</w:t>
      </w:r>
      <w:r w:rsidRPr="004F004F">
        <w:rPr>
          <w:rFonts w:cs="Arial"/>
          <w:color w:val="24292E"/>
          <w:szCs w:val="22"/>
          <w:lang w:val="en-CA" w:eastAsia="en-CA"/>
        </w:rPr>
        <w:t xml:space="preserve">. </w:t>
      </w:r>
    </w:p>
    <w:p w14:paraId="6ECE032B" w14:textId="77777777" w:rsidR="00FF1A39" w:rsidRPr="00A850B3" w:rsidRDefault="00A850B3" w:rsidP="00FF1A39">
      <w:pPr>
        <w:shd w:val="clear" w:color="auto" w:fill="FFFFFF"/>
        <w:rPr>
          <w:rFonts w:cs="Arial"/>
          <w:bCs/>
          <w:color w:val="575757"/>
          <w:szCs w:val="22"/>
          <w:lang w:val="en-CA"/>
        </w:rPr>
      </w:pPr>
      <w:r w:rsidRPr="00A850B3">
        <w:rPr>
          <w:rFonts w:cs="Arial"/>
          <w:bCs/>
          <w:color w:val="575757"/>
          <w:szCs w:val="22"/>
          <w:lang w:val="en-CA"/>
        </w:rPr>
        <w:t xml:space="preserve">Our </w:t>
      </w:r>
      <w:r>
        <w:rPr>
          <w:rFonts w:cs="Arial"/>
          <w:bCs/>
          <w:color w:val="575757"/>
          <w:szCs w:val="22"/>
          <w:lang w:val="en-CA"/>
        </w:rPr>
        <w:t>new application will be complementary to the existing application</w:t>
      </w:r>
      <w:r w:rsidR="00F05EA4">
        <w:rPr>
          <w:rFonts w:cs="Arial"/>
          <w:bCs/>
          <w:color w:val="575757"/>
          <w:szCs w:val="22"/>
          <w:lang w:val="en-CA"/>
        </w:rPr>
        <w:t>s</w:t>
      </w:r>
      <w:r>
        <w:rPr>
          <w:rFonts w:cs="Arial"/>
          <w:bCs/>
          <w:color w:val="575757"/>
          <w:szCs w:val="22"/>
          <w:lang w:val="en-CA"/>
        </w:rPr>
        <w:t>:</w:t>
      </w:r>
    </w:p>
    <w:p w14:paraId="705C7DE2" w14:textId="77777777" w:rsidR="00FF1A39" w:rsidRPr="00FF1A39" w:rsidRDefault="00FF1A39" w:rsidP="00A850B3">
      <w:pPr>
        <w:shd w:val="clear" w:color="auto" w:fill="FFFFFF"/>
        <w:spacing w:after="0"/>
        <w:rPr>
          <w:rFonts w:cs="Arial"/>
          <w:b/>
          <w:bCs/>
          <w:color w:val="575757"/>
          <w:szCs w:val="22"/>
        </w:rPr>
      </w:pPr>
      <w:r w:rsidRPr="00FF1A39">
        <w:rPr>
          <w:rFonts w:cs="Arial"/>
          <w:b/>
          <w:bCs/>
          <w:color w:val="575757"/>
          <w:szCs w:val="22"/>
        </w:rPr>
        <w:t>Loading</w:t>
      </w:r>
    </w:p>
    <w:p w14:paraId="27562B48" w14:textId="77777777" w:rsidR="00FF1A39" w:rsidRDefault="00FF1A39" w:rsidP="00A850B3">
      <w:pPr>
        <w:shd w:val="clear" w:color="auto" w:fill="FFFFFF"/>
        <w:spacing w:before="0" w:after="0"/>
        <w:rPr>
          <w:rFonts w:cs="Arial"/>
          <w:color w:val="575757"/>
          <w:szCs w:val="22"/>
        </w:rPr>
      </w:pPr>
      <w:r w:rsidRPr="00FF1A39">
        <w:rPr>
          <w:rFonts w:cs="Arial"/>
          <w:color w:val="575757"/>
          <w:szCs w:val="22"/>
        </w:rPr>
        <w:t>Snow loading involves picking up snow that was plowed to the side of the road during the loading operations. Snow loading depends on the amount of snow that has fallen, as well as the weather forecast.</w:t>
      </w:r>
    </w:p>
    <w:p w14:paraId="2FC73D74" w14:textId="77777777" w:rsidR="00F05EA4" w:rsidRPr="00364C04" w:rsidRDefault="00F05EA4" w:rsidP="00F05EA4">
      <w:pPr>
        <w:shd w:val="clear" w:color="auto" w:fill="FFFFFF"/>
        <w:spacing w:before="0" w:after="0"/>
        <w:rPr>
          <w:rFonts w:cs="Arial"/>
          <w:i/>
          <w:color w:val="000000"/>
          <w:szCs w:val="22"/>
          <w:lang w:val="fr-CA" w:eastAsia="en-CA"/>
        </w:rPr>
      </w:pPr>
      <w:r w:rsidRPr="00364C04">
        <w:rPr>
          <w:rFonts w:cs="Arial"/>
          <w:i/>
          <w:color w:val="000000"/>
          <w:szCs w:val="22"/>
          <w:lang w:val="fr-CA" w:eastAsia="en-CA"/>
        </w:rPr>
        <w:t xml:space="preserve">– </w:t>
      </w:r>
      <w:proofErr w:type="spellStart"/>
      <w:r w:rsidRPr="00364C04">
        <w:rPr>
          <w:rFonts w:cs="Arial"/>
          <w:b/>
          <w:i/>
          <w:color w:val="000000"/>
          <w:szCs w:val="22"/>
          <w:lang w:val="fr-CA" w:eastAsia="en-CA"/>
        </w:rPr>
        <w:t>Planif</w:t>
      </w:r>
      <w:proofErr w:type="spellEnd"/>
      <w:r w:rsidRPr="00364C04">
        <w:rPr>
          <w:rFonts w:cs="Arial"/>
          <w:b/>
          <w:i/>
          <w:color w:val="000000"/>
          <w:szCs w:val="22"/>
          <w:lang w:val="fr-CA" w:eastAsia="en-CA"/>
        </w:rPr>
        <w:t>-Neige</w:t>
      </w:r>
      <w:r w:rsidRPr="00364C04">
        <w:rPr>
          <w:rFonts w:cs="Arial"/>
          <w:i/>
          <w:color w:val="000000"/>
          <w:szCs w:val="22"/>
          <w:lang w:val="fr-CA" w:eastAsia="en-CA"/>
        </w:rPr>
        <w:t xml:space="preserve"> est utilisé par les arrondissements pour planifier les parcours de chargement de la neige. Il indique l’avancement des opérations. </w:t>
      </w:r>
      <w:proofErr w:type="spellStart"/>
      <w:r w:rsidRPr="00364C04">
        <w:rPr>
          <w:rFonts w:cs="Arial"/>
          <w:i/>
          <w:color w:val="000000"/>
          <w:szCs w:val="22"/>
          <w:lang w:val="fr-CA" w:eastAsia="en-CA"/>
        </w:rPr>
        <w:t>Planif</w:t>
      </w:r>
      <w:proofErr w:type="spellEnd"/>
      <w:r w:rsidRPr="00364C04">
        <w:rPr>
          <w:rFonts w:cs="Arial"/>
          <w:i/>
          <w:color w:val="000000"/>
          <w:szCs w:val="22"/>
          <w:lang w:val="fr-CA" w:eastAsia="en-CA"/>
        </w:rPr>
        <w:t>-Neige alimente les applications telles qu’INFO-Neige MTL et la carte Web par les données ouvertes.</w:t>
      </w:r>
    </w:p>
    <w:p w14:paraId="098D4BE2" w14:textId="77777777" w:rsidR="00FF1A39" w:rsidRPr="00FF1A39" w:rsidRDefault="00FF1A39" w:rsidP="00A850B3">
      <w:pPr>
        <w:pStyle w:val="well"/>
        <w:pBdr>
          <w:top w:val="single" w:sz="6" w:space="14" w:color="E3E3E3"/>
          <w:left w:val="single" w:sz="6" w:space="14" w:color="E3E3E3"/>
          <w:bottom w:val="single" w:sz="6" w:space="14" w:color="E3E3E3"/>
          <w:right w:val="single" w:sz="6" w:space="14" w:color="E3E3E3"/>
        </w:pBdr>
        <w:shd w:val="clear" w:color="auto" w:fill="F5F5F5"/>
        <w:spacing w:before="0" w:beforeAutospacing="0" w:after="0" w:afterAutospacing="0"/>
        <w:rPr>
          <w:rFonts w:ascii="Arial" w:hAnsi="Arial" w:cs="Arial"/>
          <w:color w:val="575757"/>
          <w:sz w:val="22"/>
          <w:szCs w:val="22"/>
        </w:rPr>
      </w:pPr>
      <w:r w:rsidRPr="00FF1A39">
        <w:rPr>
          <w:rFonts w:ascii="Arial" w:hAnsi="Arial" w:cs="Arial"/>
          <w:color w:val="575757"/>
          <w:sz w:val="22"/>
          <w:szCs w:val="22"/>
        </w:rPr>
        <w:t>Since the winter of  2014, Montréal has used specialized software that feeds the INFO-</w:t>
      </w:r>
      <w:proofErr w:type="spellStart"/>
      <w:r w:rsidRPr="00FF1A39">
        <w:rPr>
          <w:rFonts w:ascii="Arial" w:hAnsi="Arial" w:cs="Arial"/>
          <w:color w:val="575757"/>
          <w:sz w:val="22"/>
          <w:szCs w:val="22"/>
        </w:rPr>
        <w:t>Neige</w:t>
      </w:r>
      <w:proofErr w:type="spellEnd"/>
      <w:r w:rsidRPr="00FF1A39">
        <w:rPr>
          <w:rFonts w:ascii="Arial" w:hAnsi="Arial" w:cs="Arial"/>
          <w:color w:val="575757"/>
          <w:sz w:val="22"/>
          <w:szCs w:val="22"/>
        </w:rPr>
        <w:t xml:space="preserve"> application (available on the </w:t>
      </w:r>
      <w:proofErr w:type="spellStart"/>
      <w:r w:rsidR="008459C6">
        <w:rPr>
          <w:rStyle w:val="Hyperlink"/>
          <w:rFonts w:ascii="Arial" w:eastAsiaTheme="majorEastAsia" w:hAnsi="Arial" w:cs="Arial"/>
          <w:color w:val="337AB7"/>
          <w:sz w:val="22"/>
          <w:szCs w:val="22"/>
        </w:rPr>
        <w:fldChar w:fldCharType="begin"/>
      </w:r>
      <w:r w:rsidR="008459C6">
        <w:rPr>
          <w:rStyle w:val="Hyperlink"/>
          <w:rFonts w:ascii="Arial" w:eastAsiaTheme="majorEastAsia" w:hAnsi="Arial" w:cs="Arial"/>
          <w:color w:val="337AB7"/>
          <w:sz w:val="22"/>
          <w:szCs w:val="22"/>
        </w:rPr>
        <w:instrText xml:space="preserve"> HYPERLINK "https://itunes.apple.com/ca/app/info-neige-mtl/id935347695?mt=8" \t "_blank" </w:instrText>
      </w:r>
      <w:r w:rsidR="008459C6">
        <w:rPr>
          <w:rStyle w:val="Hyperlink"/>
          <w:rFonts w:ascii="Arial" w:eastAsiaTheme="majorEastAsia" w:hAnsi="Arial" w:cs="Arial"/>
          <w:color w:val="337AB7"/>
          <w:sz w:val="22"/>
          <w:szCs w:val="22"/>
        </w:rPr>
        <w:fldChar w:fldCharType="separate"/>
      </w:r>
      <w:r w:rsidRPr="00FF1A39">
        <w:rPr>
          <w:rStyle w:val="Hyperlink"/>
          <w:rFonts w:ascii="Arial" w:eastAsiaTheme="majorEastAsia" w:hAnsi="Arial" w:cs="Arial"/>
          <w:color w:val="337AB7"/>
          <w:sz w:val="22"/>
          <w:szCs w:val="22"/>
        </w:rPr>
        <w:t>AppleStore</w:t>
      </w:r>
      <w:proofErr w:type="spellEnd"/>
      <w:r w:rsidR="008459C6">
        <w:rPr>
          <w:rStyle w:val="Hyperlink"/>
          <w:rFonts w:ascii="Arial" w:eastAsiaTheme="majorEastAsia" w:hAnsi="Arial" w:cs="Arial"/>
          <w:color w:val="337AB7"/>
          <w:sz w:val="22"/>
          <w:szCs w:val="22"/>
        </w:rPr>
        <w:fldChar w:fldCharType="end"/>
      </w:r>
      <w:r w:rsidRPr="00FF1A39">
        <w:rPr>
          <w:rFonts w:ascii="Arial" w:hAnsi="Arial" w:cs="Arial"/>
          <w:color w:val="575757"/>
          <w:sz w:val="22"/>
          <w:szCs w:val="22"/>
        </w:rPr>
        <w:t> and </w:t>
      </w:r>
      <w:proofErr w:type="spellStart"/>
      <w:r w:rsidR="008459C6">
        <w:rPr>
          <w:rStyle w:val="Hyperlink"/>
          <w:rFonts w:ascii="Arial" w:eastAsiaTheme="majorEastAsia" w:hAnsi="Arial" w:cs="Arial"/>
          <w:color w:val="337AB7"/>
          <w:sz w:val="22"/>
          <w:szCs w:val="22"/>
        </w:rPr>
        <w:fldChar w:fldCharType="begin"/>
      </w:r>
      <w:r w:rsidR="008459C6">
        <w:rPr>
          <w:rStyle w:val="Hyperlink"/>
          <w:rFonts w:ascii="Arial" w:eastAsiaTheme="majorEastAsia" w:hAnsi="Arial" w:cs="Arial"/>
          <w:color w:val="337AB7"/>
          <w:sz w:val="22"/>
          <w:szCs w:val="22"/>
        </w:rPr>
        <w:instrText xml:space="preserve"> HYPERLINK "https://play.google.com/store/apps/details?id=com.heritagesoftware.infoneige" \t "_blank" </w:instrText>
      </w:r>
      <w:r w:rsidR="008459C6">
        <w:rPr>
          <w:rStyle w:val="Hyperlink"/>
          <w:rFonts w:ascii="Arial" w:eastAsiaTheme="majorEastAsia" w:hAnsi="Arial" w:cs="Arial"/>
          <w:color w:val="337AB7"/>
          <w:sz w:val="22"/>
          <w:szCs w:val="22"/>
        </w:rPr>
        <w:fldChar w:fldCharType="separate"/>
      </w:r>
      <w:r w:rsidRPr="00FF1A39">
        <w:rPr>
          <w:rStyle w:val="Hyperlink"/>
          <w:rFonts w:ascii="Arial" w:eastAsiaTheme="majorEastAsia" w:hAnsi="Arial" w:cs="Arial"/>
          <w:color w:val="337AB7"/>
          <w:sz w:val="22"/>
          <w:szCs w:val="22"/>
        </w:rPr>
        <w:t>GooglePlay</w:t>
      </w:r>
      <w:proofErr w:type="spellEnd"/>
      <w:r w:rsidR="008459C6">
        <w:rPr>
          <w:rStyle w:val="Hyperlink"/>
          <w:rFonts w:ascii="Arial" w:eastAsiaTheme="majorEastAsia" w:hAnsi="Arial" w:cs="Arial"/>
          <w:color w:val="337AB7"/>
          <w:sz w:val="22"/>
          <w:szCs w:val="22"/>
        </w:rPr>
        <w:fldChar w:fldCharType="end"/>
      </w:r>
      <w:r w:rsidRPr="00FF1A39">
        <w:rPr>
          <w:rFonts w:ascii="Arial" w:hAnsi="Arial" w:cs="Arial"/>
          <w:color w:val="575757"/>
          <w:sz w:val="22"/>
          <w:szCs w:val="22"/>
        </w:rPr>
        <w:t>) using </w:t>
      </w:r>
      <w:hyperlink r:id="rId8" w:tgtFrame="_blank" w:history="1">
        <w:r w:rsidRPr="00FF1A39">
          <w:rPr>
            <w:rStyle w:val="Hyperlink"/>
            <w:rFonts w:ascii="Arial" w:eastAsiaTheme="majorEastAsia" w:hAnsi="Arial" w:cs="Arial"/>
            <w:color w:val="337AB7"/>
            <w:sz w:val="22"/>
            <w:szCs w:val="22"/>
          </w:rPr>
          <w:t>open data</w:t>
        </w:r>
      </w:hyperlink>
      <w:r w:rsidRPr="00FF1A39">
        <w:rPr>
          <w:rFonts w:ascii="Arial" w:hAnsi="Arial" w:cs="Arial"/>
          <w:color w:val="575757"/>
          <w:sz w:val="22"/>
          <w:szCs w:val="22"/>
        </w:rPr>
        <w:t>.  The app, which was developed by Sidekick Interactive, helps to accelerate snow loading operations by notifying residents about parking restrictions and places where they can move their car.</w:t>
      </w:r>
    </w:p>
    <w:p w14:paraId="0CA4CE2F" w14:textId="77777777" w:rsidR="00F05EA4" w:rsidRPr="00A65745" w:rsidRDefault="00F05EA4" w:rsidP="00F05EA4">
      <w:pPr>
        <w:shd w:val="clear" w:color="auto" w:fill="FFFFFF"/>
        <w:spacing w:before="0" w:after="0"/>
        <w:rPr>
          <w:rFonts w:cs="Arial"/>
          <w:i/>
          <w:color w:val="000000"/>
          <w:szCs w:val="22"/>
          <w:lang w:val="en-CA" w:eastAsia="en-CA"/>
        </w:rPr>
      </w:pPr>
    </w:p>
    <w:p w14:paraId="29869394" w14:textId="77777777" w:rsidR="00FF1A39" w:rsidRPr="00FF1A39" w:rsidRDefault="00FF1A39" w:rsidP="00A850B3">
      <w:pPr>
        <w:shd w:val="clear" w:color="auto" w:fill="FFFFFF"/>
        <w:spacing w:after="0"/>
        <w:rPr>
          <w:rFonts w:cs="Arial"/>
          <w:b/>
          <w:bCs/>
          <w:color w:val="575757"/>
          <w:szCs w:val="22"/>
        </w:rPr>
      </w:pPr>
      <w:r w:rsidRPr="00FF1A39">
        <w:rPr>
          <w:rFonts w:cs="Arial"/>
          <w:b/>
          <w:bCs/>
          <w:color w:val="575757"/>
          <w:szCs w:val="22"/>
        </w:rPr>
        <w:t>Disposal</w:t>
      </w:r>
    </w:p>
    <w:p w14:paraId="2AD85894" w14:textId="77777777" w:rsidR="00FF1A39" w:rsidRPr="00FF1A39" w:rsidRDefault="00FF1A39" w:rsidP="00A850B3">
      <w:pPr>
        <w:shd w:val="clear" w:color="auto" w:fill="FFFFFF"/>
        <w:spacing w:before="0" w:after="0"/>
        <w:rPr>
          <w:rFonts w:cs="Arial"/>
          <w:color w:val="575757"/>
          <w:szCs w:val="22"/>
        </w:rPr>
      </w:pPr>
      <w:r w:rsidRPr="00FF1A39">
        <w:rPr>
          <w:rFonts w:cs="Arial"/>
          <w:color w:val="575757"/>
          <w:szCs w:val="22"/>
        </w:rPr>
        <w:t>During a snow removal operation, trucks take snow to one of </w:t>
      </w:r>
      <w:hyperlink r:id="rId9" w:anchor="carte-elimination" w:history="1">
        <w:r w:rsidRPr="00FF1A39">
          <w:rPr>
            <w:rStyle w:val="Hyperlink"/>
            <w:rFonts w:eastAsiaTheme="majorEastAsia" w:cs="Arial"/>
            <w:color w:val="337AB7"/>
            <w:szCs w:val="22"/>
          </w:rPr>
          <w:t>several disposal sites</w:t>
        </w:r>
      </w:hyperlink>
      <w:r w:rsidRPr="00FF1A39">
        <w:rPr>
          <w:rFonts w:cs="Arial"/>
          <w:color w:val="575757"/>
          <w:szCs w:val="22"/>
        </w:rPr>
        <w:t>.</w:t>
      </w:r>
    </w:p>
    <w:p w14:paraId="48CAE801" w14:textId="77777777" w:rsidR="00FF1A39" w:rsidRDefault="00FF1A39" w:rsidP="00A850B3">
      <w:pPr>
        <w:shd w:val="clear" w:color="auto" w:fill="FFFFFF"/>
        <w:spacing w:before="0" w:after="0"/>
        <w:rPr>
          <w:rFonts w:cs="Arial"/>
          <w:color w:val="575757"/>
          <w:szCs w:val="22"/>
        </w:rPr>
      </w:pPr>
      <w:r w:rsidRPr="00FF1A39">
        <w:rPr>
          <w:rFonts w:cs="Arial"/>
          <w:color w:val="575757"/>
          <w:szCs w:val="22"/>
        </w:rPr>
        <w:t xml:space="preserve">The average volume of snow taken to disposal sites per year is 12 million cubic </w:t>
      </w:r>
      <w:r w:rsidR="00F05EA4" w:rsidRPr="00FF1A39">
        <w:rPr>
          <w:rFonts w:cs="Arial"/>
          <w:color w:val="575757"/>
          <w:szCs w:val="22"/>
        </w:rPr>
        <w:t>meters</w:t>
      </w:r>
      <w:r w:rsidRPr="00FF1A39">
        <w:rPr>
          <w:rFonts w:cs="Arial"/>
          <w:color w:val="575757"/>
          <w:szCs w:val="22"/>
        </w:rPr>
        <w:t xml:space="preserve"> – 300,000 truckloads. Meltwater from disposal sites is recovered and treated according to environmental standards.</w:t>
      </w:r>
    </w:p>
    <w:p w14:paraId="2B3337B8" w14:textId="77777777" w:rsidR="00F05EA4" w:rsidRPr="00364C04" w:rsidRDefault="00F05EA4" w:rsidP="00F05EA4">
      <w:pPr>
        <w:shd w:val="clear" w:color="auto" w:fill="FFFFFF"/>
        <w:spacing w:before="0" w:after="0"/>
        <w:rPr>
          <w:rFonts w:cs="Arial"/>
          <w:i/>
          <w:color w:val="000000"/>
          <w:sz w:val="24"/>
          <w:szCs w:val="24"/>
          <w:lang w:val="fr-CA" w:eastAsia="en-CA"/>
        </w:rPr>
      </w:pPr>
      <w:r w:rsidRPr="00364C04">
        <w:rPr>
          <w:rFonts w:cs="Arial"/>
          <w:i/>
          <w:color w:val="000000"/>
          <w:szCs w:val="22"/>
          <w:lang w:val="fr-CA" w:eastAsia="en-CA"/>
        </w:rPr>
        <w:t xml:space="preserve">– </w:t>
      </w:r>
      <w:r w:rsidRPr="00364C04">
        <w:rPr>
          <w:rFonts w:cs="Arial"/>
          <w:b/>
          <w:i/>
          <w:color w:val="000000"/>
          <w:szCs w:val="22"/>
          <w:lang w:val="fr-CA" w:eastAsia="en-CA"/>
        </w:rPr>
        <w:t>SIT-Neige</w:t>
      </w:r>
      <w:r w:rsidRPr="00364C04">
        <w:rPr>
          <w:rFonts w:cs="Arial"/>
          <w:i/>
          <w:color w:val="000000"/>
          <w:szCs w:val="22"/>
          <w:lang w:val="fr-CA" w:eastAsia="en-CA"/>
        </w:rPr>
        <w:t xml:space="preserve"> comprend un système et des équipements télémétriques utilisés pour gérer les transactions liées aux opérations de chargement et d’élimination de la neige. Les GPS fournissent les informations de localisation des souffleuses aux applications Info-Neige MTL et à la carte de déneigement</w:t>
      </w:r>
      <w:r w:rsidRPr="00364C04">
        <w:rPr>
          <w:rFonts w:cs="Arial"/>
          <w:i/>
          <w:color w:val="000000"/>
          <w:sz w:val="24"/>
          <w:szCs w:val="24"/>
          <w:lang w:val="fr-CA" w:eastAsia="en-CA"/>
        </w:rPr>
        <w:t>.</w:t>
      </w:r>
    </w:p>
    <w:p w14:paraId="66ED6103" w14:textId="77777777" w:rsidR="00FF1A39" w:rsidRPr="00FF1A39" w:rsidRDefault="00FF1A39" w:rsidP="00A850B3">
      <w:pPr>
        <w:pStyle w:val="well"/>
        <w:pBdr>
          <w:top w:val="single" w:sz="6" w:space="14" w:color="E3E3E3"/>
          <w:left w:val="single" w:sz="6" w:space="14" w:color="E3E3E3"/>
          <w:bottom w:val="single" w:sz="6" w:space="14" w:color="E3E3E3"/>
          <w:right w:val="single" w:sz="6" w:space="14" w:color="E3E3E3"/>
        </w:pBdr>
        <w:shd w:val="clear" w:color="auto" w:fill="F5F5F5"/>
        <w:spacing w:before="0" w:beforeAutospacing="0" w:after="0" w:afterAutospacing="0"/>
        <w:rPr>
          <w:rFonts w:ascii="Arial" w:hAnsi="Arial" w:cs="Arial"/>
          <w:color w:val="575757"/>
          <w:sz w:val="22"/>
          <w:szCs w:val="22"/>
        </w:rPr>
      </w:pPr>
      <w:r w:rsidRPr="00FF1A39">
        <w:rPr>
          <w:rFonts w:ascii="Arial" w:hAnsi="Arial" w:cs="Arial"/>
          <w:color w:val="575757"/>
          <w:sz w:val="22"/>
          <w:szCs w:val="22"/>
        </w:rPr>
        <w:t>Since the winter of 2014, Montréal has used specialized management software to optimize snow removal operations (loading, transportation and elimination) and monitor billing.</w:t>
      </w:r>
    </w:p>
    <w:p w14:paraId="3BAFA1C2" w14:textId="77777777" w:rsidR="00FF1A39" w:rsidRDefault="00FF1A39"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14:paraId="5BDD5801" w14:textId="77777777" w:rsidR="00F05EA4" w:rsidRPr="00424AC2" w:rsidRDefault="00F05EA4" w:rsidP="00F05EA4">
      <w:pPr>
        <w:pStyle w:val="HTMLPreformatted"/>
        <w:shd w:val="clear" w:color="auto" w:fill="FFFFFF"/>
        <w:rPr>
          <w:rFonts w:ascii="Arial" w:hAnsi="Arial" w:cs="Arial"/>
          <w:b/>
          <w:color w:val="24292E"/>
          <w:sz w:val="24"/>
          <w:szCs w:val="24"/>
          <w:u w:val="single"/>
        </w:rPr>
      </w:pPr>
      <w:r w:rsidRPr="00424AC2">
        <w:rPr>
          <w:rFonts w:ascii="Arial" w:hAnsi="Arial" w:cs="Arial"/>
          <w:color w:val="24292E"/>
          <w:sz w:val="24"/>
          <w:szCs w:val="24"/>
        </w:rPr>
        <w:t>The data is acquired from two main</w:t>
      </w:r>
      <w:r w:rsidRPr="00424AC2">
        <w:rPr>
          <w:rFonts w:ascii="Arial" w:hAnsi="Arial" w:cs="Arial"/>
          <w:b/>
          <w:color w:val="24292E"/>
          <w:sz w:val="24"/>
          <w:szCs w:val="24"/>
        </w:rPr>
        <w:t xml:space="preserve"> </w:t>
      </w:r>
      <w:r w:rsidRPr="00424AC2">
        <w:rPr>
          <w:rFonts w:ascii="Arial" w:hAnsi="Arial" w:cs="Arial"/>
          <w:b/>
          <w:color w:val="24292E"/>
          <w:sz w:val="24"/>
          <w:szCs w:val="24"/>
          <w:u w:val="single"/>
        </w:rPr>
        <w:t>Data sources:</w:t>
      </w:r>
    </w:p>
    <w:p w14:paraId="558617F9" w14:textId="77777777" w:rsidR="00424AC2" w:rsidRDefault="00424AC2" w:rsidP="00320A42">
      <w:pPr>
        <w:pStyle w:val="HTMLPreformatted"/>
        <w:shd w:val="clear" w:color="auto" w:fill="FFFFFF"/>
        <w:rPr>
          <w:rFonts w:ascii="Arial" w:hAnsi="Arial" w:cs="Arial"/>
          <w:b/>
          <w:color w:val="24292E"/>
          <w:sz w:val="24"/>
          <w:szCs w:val="24"/>
          <w:u w:val="single"/>
          <w:lang w:val="fr-CA"/>
        </w:rPr>
      </w:pPr>
      <w:r>
        <w:rPr>
          <w:noProof/>
        </w:rPr>
        <w:drawing>
          <wp:inline distT="0" distB="0" distL="0" distR="0" wp14:anchorId="26284E1B" wp14:editId="7349331A">
            <wp:extent cx="6038850" cy="192327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5050" cy="1925245"/>
                    </a:xfrm>
                    <a:prstGeom prst="rect">
                      <a:avLst/>
                    </a:prstGeom>
                  </pic:spPr>
                </pic:pic>
              </a:graphicData>
            </a:graphic>
          </wp:inline>
        </w:drawing>
      </w:r>
    </w:p>
    <w:p w14:paraId="1ECF1A82" w14:textId="597B86A1" w:rsidR="00A65745" w:rsidRPr="00A65745" w:rsidRDefault="00A65745" w:rsidP="00F05EA4">
      <w:pPr>
        <w:pStyle w:val="HTMLPreformatted"/>
        <w:shd w:val="clear" w:color="auto" w:fill="FFFFFF"/>
        <w:rPr>
          <w:ins w:id="58" w:author="Fritz Gyger" w:date="2019-03-08T16:45:00Z"/>
          <w:rFonts w:ascii="Arial" w:hAnsi="Arial" w:cs="Arial"/>
          <w:color w:val="24292E"/>
          <w:sz w:val="24"/>
          <w:szCs w:val="24"/>
          <w:rPrChange w:id="59" w:author="Fritz Gyger" w:date="2019-03-08T16:47:00Z">
            <w:rPr>
              <w:ins w:id="60" w:author="Fritz Gyger" w:date="2019-03-08T16:45:00Z"/>
              <w:rFonts w:ascii="Arial" w:hAnsi="Arial" w:cs="Arial"/>
              <w:b/>
              <w:color w:val="24292E"/>
              <w:sz w:val="22"/>
              <w:szCs w:val="22"/>
              <w:lang w:val="fr-CA"/>
            </w:rPr>
          </w:rPrChange>
        </w:rPr>
      </w:pPr>
      <w:ins w:id="61" w:author="Fritz Gyger" w:date="2019-03-08T16:45:00Z">
        <w:r w:rsidRPr="00A65745">
          <w:rPr>
            <w:rFonts w:ascii="Arial" w:hAnsi="Arial" w:cs="Arial"/>
            <w:color w:val="24292E"/>
            <w:sz w:val="24"/>
            <w:szCs w:val="24"/>
            <w:rPrChange w:id="62" w:author="Fritz Gyger" w:date="2019-03-08T16:47:00Z">
              <w:rPr>
                <w:rFonts w:ascii="Arial" w:hAnsi="Arial" w:cs="Arial"/>
                <w:b/>
                <w:color w:val="24292E"/>
                <w:sz w:val="22"/>
                <w:szCs w:val="22"/>
                <w:lang w:val="fr-CA"/>
              </w:rPr>
            </w:rPrChange>
          </w:rPr>
          <w:lastRenderedPageBreak/>
          <w:t xml:space="preserve">We plan </w:t>
        </w:r>
      </w:ins>
      <w:ins w:id="63" w:author="Fritz Gyger" w:date="2019-03-08T16:46:00Z">
        <w:r w:rsidRPr="00A65745">
          <w:rPr>
            <w:rFonts w:ascii="Arial" w:hAnsi="Arial" w:cs="Arial"/>
            <w:color w:val="24292E"/>
            <w:sz w:val="24"/>
            <w:szCs w:val="24"/>
            <w:rPrChange w:id="64" w:author="Fritz Gyger" w:date="2019-03-08T16:47:00Z">
              <w:rPr>
                <w:rFonts w:ascii="Arial" w:hAnsi="Arial" w:cs="Arial"/>
                <w:color w:val="24292E"/>
                <w:sz w:val="22"/>
                <w:szCs w:val="22"/>
                <w:lang w:val="fr-CA"/>
              </w:rPr>
            </w:rPrChange>
          </w:rPr>
          <w:t xml:space="preserve">to </w:t>
        </w:r>
      </w:ins>
      <w:ins w:id="65" w:author="Fritz Gyger" w:date="2019-03-08T16:45:00Z">
        <w:r w:rsidRPr="00A65745">
          <w:rPr>
            <w:rFonts w:ascii="Arial" w:hAnsi="Arial" w:cs="Arial"/>
            <w:color w:val="24292E"/>
            <w:sz w:val="24"/>
            <w:szCs w:val="24"/>
            <w:rPrChange w:id="66" w:author="Fritz Gyger" w:date="2019-03-08T16:47:00Z">
              <w:rPr>
                <w:rFonts w:ascii="Arial" w:hAnsi="Arial" w:cs="Arial"/>
                <w:b/>
                <w:color w:val="24292E"/>
                <w:sz w:val="22"/>
                <w:szCs w:val="22"/>
                <w:lang w:val="fr-CA"/>
              </w:rPr>
            </w:rPrChange>
          </w:rPr>
          <w:t xml:space="preserve">use </w:t>
        </w:r>
      </w:ins>
      <w:ins w:id="67" w:author="Fritz Gyger" w:date="2019-03-08T16:46:00Z">
        <w:r w:rsidRPr="00A65745">
          <w:rPr>
            <w:rFonts w:ascii="Arial" w:hAnsi="Arial" w:cs="Arial"/>
            <w:color w:val="24292E"/>
            <w:sz w:val="24"/>
            <w:szCs w:val="24"/>
            <w:rPrChange w:id="68" w:author="Fritz Gyger" w:date="2019-03-08T16:47:00Z">
              <w:rPr>
                <w:rFonts w:ascii="Arial" w:hAnsi="Arial" w:cs="Arial"/>
                <w:color w:val="24292E"/>
                <w:sz w:val="22"/>
                <w:szCs w:val="22"/>
              </w:rPr>
            </w:rPrChange>
          </w:rPr>
          <w:t xml:space="preserve">snow removal information from the city of Montreal and weather information from Environment Canada. </w:t>
        </w:r>
      </w:ins>
    </w:p>
    <w:p w14:paraId="14527DBB" w14:textId="159EB54D" w:rsidR="00320A42" w:rsidRPr="006A1391" w:rsidDel="00A65745" w:rsidRDefault="00320A42" w:rsidP="00320A42">
      <w:pPr>
        <w:pStyle w:val="HTMLPreformatted"/>
        <w:shd w:val="clear" w:color="auto" w:fill="FFFFFF"/>
        <w:rPr>
          <w:rFonts w:ascii="Arial" w:hAnsi="Arial" w:cs="Arial"/>
          <w:b/>
          <w:color w:val="24292E"/>
          <w:sz w:val="22"/>
          <w:szCs w:val="22"/>
          <w:rPrChange w:id="69" w:author="Fritz Gyger" w:date="2019-03-11T19:37:00Z">
            <w:rPr>
              <w:rFonts w:ascii="Arial" w:hAnsi="Arial" w:cs="Arial"/>
              <w:b/>
              <w:color w:val="24292E"/>
              <w:sz w:val="22"/>
              <w:szCs w:val="22"/>
              <w:lang w:val="fr-CA"/>
            </w:rPr>
          </w:rPrChange>
        </w:rPr>
      </w:pPr>
      <w:moveFromRangeStart w:id="70" w:author="Fritz Gyger" w:date="2019-03-08T16:44:00Z" w:name="move2955901"/>
      <w:moveFrom w:id="71" w:author="Fritz Gyger" w:date="2019-03-08T16:44:00Z">
        <w:r w:rsidRPr="006A1391" w:rsidDel="00A65745">
          <w:rPr>
            <w:rFonts w:ascii="Arial" w:hAnsi="Arial" w:cs="Arial"/>
            <w:b/>
            <w:color w:val="24292E"/>
            <w:sz w:val="22"/>
            <w:szCs w:val="22"/>
            <w:rPrChange w:id="72" w:author="Fritz Gyger" w:date="2019-03-11T19:37:00Z">
              <w:rPr>
                <w:rFonts w:ascii="Arial" w:hAnsi="Arial" w:cs="Arial"/>
                <w:b/>
                <w:color w:val="24292E"/>
                <w:sz w:val="22"/>
                <w:szCs w:val="22"/>
                <w:lang w:val="fr-CA"/>
              </w:rPr>
            </w:rPrChange>
          </w:rPr>
          <w:t xml:space="preserve">Ville de Montréal </w:t>
        </w:r>
        <w:r w:rsidR="00424AC2" w:rsidRPr="006A1391" w:rsidDel="00A65745">
          <w:rPr>
            <w:rFonts w:ascii="Arial" w:hAnsi="Arial" w:cs="Arial"/>
            <w:color w:val="24292E"/>
            <w:sz w:val="22"/>
            <w:szCs w:val="22"/>
            <w:rPrChange w:id="73" w:author="Fritz Gyger" w:date="2019-03-11T19:37:00Z">
              <w:rPr>
                <w:rFonts w:ascii="Arial" w:hAnsi="Arial" w:cs="Arial"/>
                <w:color w:val="24292E"/>
                <w:sz w:val="22"/>
                <w:szCs w:val="22"/>
                <w:lang w:val="fr-CA"/>
              </w:rPr>
            </w:rPrChange>
          </w:rPr>
          <w:t>for</w:t>
        </w:r>
        <w:r w:rsidR="00424AC2" w:rsidRPr="006A1391" w:rsidDel="00A65745">
          <w:rPr>
            <w:rFonts w:ascii="Arial" w:hAnsi="Arial" w:cs="Arial"/>
            <w:b/>
            <w:color w:val="24292E"/>
            <w:sz w:val="22"/>
            <w:szCs w:val="22"/>
            <w:rPrChange w:id="74" w:author="Fritz Gyger" w:date="2019-03-11T19:37:00Z">
              <w:rPr>
                <w:rFonts w:ascii="Arial" w:hAnsi="Arial" w:cs="Arial"/>
                <w:b/>
                <w:color w:val="24292E"/>
                <w:sz w:val="22"/>
                <w:szCs w:val="22"/>
                <w:lang w:val="fr-CA"/>
              </w:rPr>
            </w:rPrChange>
          </w:rPr>
          <w:t xml:space="preserve"> </w:t>
        </w:r>
        <w:r w:rsidR="00424AC2" w:rsidRPr="006A1391" w:rsidDel="00A65745">
          <w:rPr>
            <w:rFonts w:ascii="Arial" w:hAnsi="Arial" w:cs="Arial"/>
            <w:color w:val="24292E"/>
            <w:sz w:val="22"/>
            <w:szCs w:val="22"/>
            <w:rPrChange w:id="75" w:author="Fritz Gyger" w:date="2019-03-11T19:37:00Z">
              <w:rPr>
                <w:rFonts w:ascii="Arial" w:hAnsi="Arial" w:cs="Arial"/>
                <w:color w:val="24292E"/>
                <w:sz w:val="22"/>
                <w:szCs w:val="22"/>
                <w:lang w:val="fr-CA"/>
              </w:rPr>
            </w:rPrChange>
          </w:rPr>
          <w:t>the snow removal information</w:t>
        </w:r>
        <w:r w:rsidR="00424AC2" w:rsidRPr="006A1391" w:rsidDel="00A65745">
          <w:rPr>
            <w:rFonts w:ascii="Arial" w:hAnsi="Arial" w:cs="Arial"/>
            <w:b/>
            <w:color w:val="24292E"/>
            <w:sz w:val="22"/>
            <w:szCs w:val="22"/>
            <w:rPrChange w:id="76" w:author="Fritz Gyger" w:date="2019-03-11T19:37:00Z">
              <w:rPr>
                <w:rFonts w:ascii="Arial" w:hAnsi="Arial" w:cs="Arial"/>
                <w:b/>
                <w:color w:val="24292E"/>
                <w:sz w:val="22"/>
                <w:szCs w:val="22"/>
                <w:lang w:val="fr-CA"/>
              </w:rPr>
            </w:rPrChange>
          </w:rPr>
          <w:t xml:space="preserve"> </w:t>
        </w:r>
        <w:r w:rsidRPr="006A1391" w:rsidDel="00A65745">
          <w:rPr>
            <w:rFonts w:ascii="Arial" w:hAnsi="Arial" w:cs="Arial"/>
            <w:b/>
            <w:color w:val="24292E"/>
            <w:sz w:val="22"/>
            <w:szCs w:val="22"/>
            <w:rPrChange w:id="77" w:author="Fritz Gyger" w:date="2019-03-11T19:37:00Z">
              <w:rPr>
                <w:rFonts w:ascii="Arial" w:hAnsi="Arial" w:cs="Arial"/>
                <w:b/>
                <w:color w:val="24292E"/>
                <w:sz w:val="22"/>
                <w:szCs w:val="22"/>
                <w:lang w:val="fr-CA"/>
              </w:rPr>
            </w:rPrChange>
          </w:rPr>
          <w:t xml:space="preserve">: </w:t>
        </w:r>
      </w:moveFrom>
    </w:p>
    <w:p w14:paraId="3BAE3358" w14:textId="3E258555" w:rsidR="00BA4ED4" w:rsidDel="006A1391" w:rsidRDefault="00D74765" w:rsidP="00BA4ED4">
      <w:pPr>
        <w:pStyle w:val="BodyText"/>
        <w:rPr>
          <w:del w:id="78" w:author="Fritz Gyger" w:date="2019-03-11T19:39:00Z"/>
          <w:lang w:val="en-CA" w:eastAsia="ar-SA"/>
        </w:rPr>
      </w:pPr>
      <w:moveFrom w:id="79" w:author="Fritz Gyger" w:date="2019-03-08T16:44:00Z">
        <w:del w:id="80" w:author="Fritz Gyger" w:date="2019-03-11T19:39:00Z">
          <w:r w:rsidDel="006A1391">
            <w:rPr>
              <w:lang w:val="en-CA" w:eastAsia="ar-SA"/>
            </w:rPr>
            <w:delText>(</w:delText>
          </w:r>
          <w:r w:rsidR="00BA4ED4" w:rsidDel="006A1391">
            <w:rPr>
              <w:lang w:val="en-CA" w:eastAsia="ar-SA"/>
            </w:rPr>
            <w:delText xml:space="preserve">Licence: </w:delText>
          </w:r>
          <w:r w:rsidR="00BA4ED4" w:rsidRPr="008D43FC" w:rsidDel="006A1391">
            <w:rPr>
              <w:lang w:val="en-CA" w:eastAsia="ar-SA"/>
            </w:rPr>
            <w:delText>Attribution 4.0 international CC BY 4.0</w:delText>
          </w:r>
          <w:r w:rsidDel="006A1391">
            <w:rPr>
              <w:lang w:val="en-CA" w:eastAsia="ar-SA"/>
            </w:rPr>
            <w:delText>)</w:delText>
          </w:r>
        </w:del>
      </w:moveFrom>
    </w:p>
    <w:p w14:paraId="24F48A97" w14:textId="7EF7C4DA" w:rsidR="00320A42" w:rsidRPr="006A1391" w:rsidDel="006A1391" w:rsidRDefault="00320A42" w:rsidP="00320A42">
      <w:pPr>
        <w:pStyle w:val="HTMLPreformatted"/>
        <w:numPr>
          <w:ilvl w:val="0"/>
          <w:numId w:val="4"/>
        </w:numPr>
        <w:shd w:val="clear" w:color="auto" w:fill="FFFFFF"/>
        <w:rPr>
          <w:del w:id="81" w:author="Fritz Gyger" w:date="2019-03-11T19:39:00Z"/>
          <w:rFonts w:ascii="Arial" w:hAnsi="Arial" w:cs="Arial"/>
          <w:color w:val="24292E"/>
          <w:sz w:val="22"/>
          <w:szCs w:val="22"/>
          <w:rPrChange w:id="82" w:author="Fritz Gyger" w:date="2019-03-11T19:37:00Z">
            <w:rPr>
              <w:del w:id="83" w:author="Fritz Gyger" w:date="2019-03-11T19:39:00Z"/>
              <w:rFonts w:ascii="Arial" w:hAnsi="Arial" w:cs="Arial"/>
              <w:color w:val="24292E"/>
              <w:sz w:val="22"/>
              <w:szCs w:val="22"/>
              <w:lang w:val="fr-CA"/>
            </w:rPr>
          </w:rPrChange>
        </w:rPr>
      </w:pPr>
      <w:moveFrom w:id="84" w:author="Fritz Gyger" w:date="2019-03-08T16:44:00Z">
        <w:del w:id="85" w:author="Fritz Gyger" w:date="2019-03-11T19:39:00Z">
          <w:r w:rsidRPr="006A1391" w:rsidDel="006A1391">
            <w:rPr>
              <w:rFonts w:cs="Arial"/>
              <w:color w:val="24292E"/>
              <w:szCs w:val="22"/>
              <w:rPrChange w:id="86" w:author="Fritz Gyger" w:date="2019-03-11T19:37:00Z">
                <w:rPr>
                  <w:rFonts w:cs="Arial"/>
                  <w:color w:val="24292E"/>
                  <w:szCs w:val="22"/>
                  <w:lang w:val="fr-CA"/>
                </w:rPr>
              </w:rPrChange>
            </w:rPr>
            <w:delText xml:space="preserve">Transactions déneigement (fichier .csv) </w:delText>
          </w:r>
        </w:del>
      </w:moveFrom>
    </w:p>
    <w:p w14:paraId="5475919B" w14:textId="514F3D2E" w:rsidR="00320A42" w:rsidRPr="006A1391" w:rsidDel="006A1391" w:rsidRDefault="006352E5" w:rsidP="00320A42">
      <w:pPr>
        <w:pStyle w:val="HTMLPreformatted"/>
        <w:shd w:val="clear" w:color="auto" w:fill="FFFFFF"/>
        <w:ind w:left="720"/>
        <w:rPr>
          <w:del w:id="87" w:author="Fritz Gyger" w:date="2019-03-11T19:39:00Z"/>
          <w:rFonts w:ascii="Arial" w:hAnsi="Arial" w:cs="Arial"/>
          <w:color w:val="24292E"/>
          <w:sz w:val="22"/>
          <w:szCs w:val="22"/>
          <w:rPrChange w:id="88" w:author="Fritz Gyger" w:date="2019-03-11T19:37:00Z">
            <w:rPr>
              <w:del w:id="89" w:author="Fritz Gyger" w:date="2019-03-11T19:39:00Z"/>
              <w:rFonts w:ascii="Arial" w:hAnsi="Arial" w:cs="Arial"/>
              <w:color w:val="24292E"/>
              <w:sz w:val="22"/>
              <w:szCs w:val="22"/>
              <w:lang w:val="fr-CA"/>
            </w:rPr>
          </w:rPrChange>
        </w:rPr>
      </w:pPr>
      <w:moveFrom w:id="90" w:author="Fritz Gyger" w:date="2019-03-08T16:44:00Z">
        <w:del w:id="91" w:author="Fritz Gyger" w:date="2019-03-11T19:39:00Z">
          <w:r w:rsidDel="006A1391">
            <w:rPr>
              <w:rStyle w:val="Hyperlink"/>
              <w:rFonts w:cs="Arial"/>
              <w:szCs w:val="22"/>
              <w:lang w:val="fr-CA"/>
            </w:rPr>
            <w:fldChar w:fldCharType="begin"/>
          </w:r>
          <w:r w:rsidRPr="006A1391" w:rsidDel="006A1391">
            <w:rPr>
              <w:rStyle w:val="Hyperlink"/>
              <w:rFonts w:cs="Arial"/>
              <w:szCs w:val="22"/>
              <w:rPrChange w:id="92" w:author="Fritz Gyger" w:date="2019-03-11T19:37:00Z">
                <w:rPr>
                  <w:rStyle w:val="Hyperlink"/>
                  <w:rFonts w:cs="Arial"/>
                  <w:szCs w:val="22"/>
                  <w:lang w:val="fr-CA"/>
                </w:rPr>
              </w:rPrChange>
            </w:rPr>
            <w:delInstrText xml:space="preserve"> HYPERLINK "http://donnees.ville.montreal.qc.ca/dataset/5bfbd75f-7531-48c2-b6b6-072284f7b9e7/resource/dad68871-51b9-4a82-93b0-31cf20b5aa03/download/transactions_deneigement_saison_2018-2019.csv" </w:delInstrText>
          </w:r>
          <w:r w:rsidDel="006A1391">
            <w:rPr>
              <w:rStyle w:val="Hyperlink"/>
              <w:rFonts w:cs="Arial"/>
              <w:szCs w:val="22"/>
              <w:lang w:val="fr-CA"/>
            </w:rPr>
            <w:fldChar w:fldCharType="separate"/>
          </w:r>
          <w:r w:rsidR="00320A42" w:rsidRPr="006A1391" w:rsidDel="006A1391">
            <w:rPr>
              <w:rStyle w:val="Hyperlink"/>
              <w:rFonts w:cs="Arial"/>
              <w:szCs w:val="22"/>
              <w:rPrChange w:id="93" w:author="Fritz Gyger" w:date="2019-03-11T19:37:00Z">
                <w:rPr>
                  <w:rStyle w:val="Hyperlink"/>
                  <w:rFonts w:cs="Arial"/>
                  <w:szCs w:val="22"/>
                  <w:lang w:val="fr-CA"/>
                </w:rPr>
              </w:rPrChange>
            </w:rPr>
            <w:delText>http://donnees.ville.montreal.qc.ca/dataset/5bfbd75f-7531-48c2-b6b6-072284f7b9e7/resource/dad68871-51b9-4a82-93b0-31cf20b5aa03/download/transactions_deneigement_saison_2018-2019.csv</w:delText>
          </w:r>
          <w:r w:rsidDel="006A1391">
            <w:rPr>
              <w:rStyle w:val="Hyperlink"/>
              <w:rFonts w:cs="Arial"/>
              <w:szCs w:val="22"/>
              <w:lang w:val="fr-CA"/>
            </w:rPr>
            <w:fldChar w:fldCharType="end"/>
          </w:r>
        </w:del>
      </w:moveFrom>
    </w:p>
    <w:p w14:paraId="3D5FBD7A" w14:textId="1968FA0F" w:rsidR="00320A42" w:rsidRPr="006A1391" w:rsidDel="006A1391" w:rsidRDefault="00320A42" w:rsidP="00320A42">
      <w:pPr>
        <w:pStyle w:val="HTMLPreformatted"/>
        <w:numPr>
          <w:ilvl w:val="0"/>
          <w:numId w:val="5"/>
        </w:numPr>
        <w:shd w:val="clear" w:color="auto" w:fill="FFFFFF"/>
        <w:rPr>
          <w:del w:id="94" w:author="Fritz Gyger" w:date="2019-03-11T19:39:00Z"/>
          <w:rFonts w:ascii="Arial" w:hAnsi="Arial" w:cs="Arial"/>
          <w:color w:val="24292E"/>
          <w:sz w:val="22"/>
          <w:szCs w:val="22"/>
          <w:rPrChange w:id="95" w:author="Fritz Gyger" w:date="2019-03-11T19:37:00Z">
            <w:rPr>
              <w:del w:id="96" w:author="Fritz Gyger" w:date="2019-03-11T19:39:00Z"/>
              <w:rFonts w:ascii="Arial" w:hAnsi="Arial" w:cs="Arial"/>
              <w:color w:val="24292E"/>
              <w:sz w:val="22"/>
              <w:szCs w:val="22"/>
              <w:lang w:val="fr-CA"/>
            </w:rPr>
          </w:rPrChange>
        </w:rPr>
      </w:pPr>
      <w:moveFrom w:id="97" w:author="Fritz Gyger" w:date="2019-03-08T16:44:00Z">
        <w:del w:id="98" w:author="Fritz Gyger" w:date="2019-03-11T19:39:00Z">
          <w:r w:rsidRPr="006A1391" w:rsidDel="006A1391">
            <w:rPr>
              <w:rFonts w:cs="Arial"/>
              <w:color w:val="24292E"/>
              <w:szCs w:val="22"/>
              <w:rPrChange w:id="99" w:author="Fritz Gyger" w:date="2019-03-11T19:37:00Z">
                <w:rPr>
                  <w:rFonts w:cs="Arial"/>
                  <w:color w:val="24292E"/>
                  <w:szCs w:val="22"/>
                  <w:lang w:val="fr-CA"/>
                </w:rPr>
              </w:rPrChange>
            </w:rPr>
            <w:delText xml:space="preserve">Contrats déneigement (fichier .csv) </w:delText>
          </w:r>
        </w:del>
      </w:moveFrom>
    </w:p>
    <w:p w14:paraId="1CF4C6D1" w14:textId="4B532A51" w:rsidR="00320A42" w:rsidRPr="006A1391" w:rsidDel="006A1391" w:rsidRDefault="006352E5" w:rsidP="00320A42">
      <w:pPr>
        <w:pStyle w:val="HTMLPreformatted"/>
        <w:shd w:val="clear" w:color="auto" w:fill="FFFFFF"/>
        <w:ind w:left="720"/>
        <w:rPr>
          <w:del w:id="100" w:author="Fritz Gyger" w:date="2019-03-11T19:39:00Z"/>
          <w:rFonts w:ascii="Arial" w:hAnsi="Arial" w:cs="Arial"/>
          <w:color w:val="24292E"/>
          <w:sz w:val="22"/>
          <w:szCs w:val="22"/>
          <w:rPrChange w:id="101" w:author="Fritz Gyger" w:date="2019-03-11T19:37:00Z">
            <w:rPr>
              <w:del w:id="102" w:author="Fritz Gyger" w:date="2019-03-11T19:39:00Z"/>
              <w:rFonts w:ascii="Arial" w:hAnsi="Arial" w:cs="Arial"/>
              <w:color w:val="24292E"/>
              <w:sz w:val="22"/>
              <w:szCs w:val="22"/>
              <w:lang w:val="fr-CA"/>
            </w:rPr>
          </w:rPrChange>
        </w:rPr>
      </w:pPr>
      <w:moveFrom w:id="103" w:author="Fritz Gyger" w:date="2019-03-08T16:44:00Z">
        <w:del w:id="104" w:author="Fritz Gyger" w:date="2019-03-11T19:39:00Z">
          <w:r w:rsidDel="006A1391">
            <w:rPr>
              <w:rStyle w:val="Hyperlink"/>
              <w:rFonts w:cs="Arial"/>
              <w:szCs w:val="22"/>
              <w:lang w:val="fr-CA"/>
            </w:rPr>
            <w:fldChar w:fldCharType="begin"/>
          </w:r>
          <w:r w:rsidRPr="006A1391" w:rsidDel="006A1391">
            <w:rPr>
              <w:rStyle w:val="Hyperlink"/>
              <w:rFonts w:cs="Arial"/>
              <w:szCs w:val="22"/>
              <w:rPrChange w:id="105" w:author="Fritz Gyger" w:date="2019-03-11T19:37:00Z">
                <w:rPr>
                  <w:rStyle w:val="Hyperlink"/>
                  <w:rFonts w:cs="Arial"/>
                  <w:szCs w:val="22"/>
                  <w:lang w:val="fr-CA"/>
                </w:rPr>
              </w:rPrChange>
            </w:rPr>
            <w:delInstrText xml:space="preserve"> HYPERLINK "http://donnees.ville.montreal.qc.ca/dataset/5bfbd75f-7531-48c2-b6b6-072284f7b9e7/resource/5dd82872-89f8-439e-9a8a-fff7fea1a28d/download/contrats_deneigement_saison_2018-2019.csv" </w:delInstrText>
          </w:r>
          <w:r w:rsidDel="006A1391">
            <w:rPr>
              <w:rStyle w:val="Hyperlink"/>
              <w:rFonts w:cs="Arial"/>
              <w:szCs w:val="22"/>
              <w:lang w:val="fr-CA"/>
            </w:rPr>
            <w:fldChar w:fldCharType="separate"/>
          </w:r>
          <w:r w:rsidR="00320A42" w:rsidRPr="006A1391" w:rsidDel="006A1391">
            <w:rPr>
              <w:rStyle w:val="Hyperlink"/>
              <w:rFonts w:cs="Arial"/>
              <w:szCs w:val="22"/>
              <w:rPrChange w:id="106" w:author="Fritz Gyger" w:date="2019-03-11T19:37:00Z">
                <w:rPr>
                  <w:rStyle w:val="Hyperlink"/>
                  <w:rFonts w:cs="Arial"/>
                  <w:szCs w:val="22"/>
                  <w:lang w:val="fr-CA"/>
                </w:rPr>
              </w:rPrChange>
            </w:rPr>
            <w:delText>http://donnees.ville.montreal.qc.ca/dataset/5bfbd75f-7531-48c2-b6b6-072284f7b9e7/resource/5dd82872-89f8-439e-9a8a-fff7fea1a28d/download/contrats_deneigement_saison_2018-2019.csv</w:delText>
          </w:r>
          <w:r w:rsidDel="006A1391">
            <w:rPr>
              <w:rStyle w:val="Hyperlink"/>
              <w:rFonts w:cs="Arial"/>
              <w:szCs w:val="22"/>
              <w:lang w:val="fr-CA"/>
            </w:rPr>
            <w:fldChar w:fldCharType="end"/>
          </w:r>
        </w:del>
      </w:moveFrom>
    </w:p>
    <w:p w14:paraId="757BFD10" w14:textId="53681C9D" w:rsidR="00320A42" w:rsidRPr="006A1391" w:rsidDel="006A1391" w:rsidRDefault="00320A42" w:rsidP="00320A42">
      <w:pPr>
        <w:pStyle w:val="HTMLPreformatted"/>
        <w:numPr>
          <w:ilvl w:val="0"/>
          <w:numId w:val="5"/>
        </w:numPr>
        <w:shd w:val="clear" w:color="auto" w:fill="FFFFFF"/>
        <w:rPr>
          <w:del w:id="107" w:author="Fritz Gyger" w:date="2019-03-11T19:39:00Z"/>
          <w:rFonts w:ascii="Arial" w:hAnsi="Arial" w:cs="Arial"/>
          <w:color w:val="24292E"/>
          <w:sz w:val="22"/>
          <w:szCs w:val="22"/>
          <w:rPrChange w:id="108" w:author="Fritz Gyger" w:date="2019-03-11T19:37:00Z">
            <w:rPr>
              <w:del w:id="109" w:author="Fritz Gyger" w:date="2019-03-11T19:39:00Z"/>
              <w:rFonts w:ascii="Arial" w:hAnsi="Arial" w:cs="Arial"/>
              <w:color w:val="24292E"/>
              <w:sz w:val="22"/>
              <w:szCs w:val="22"/>
              <w:lang w:val="fr-CA"/>
            </w:rPr>
          </w:rPrChange>
        </w:rPr>
      </w:pPr>
      <w:moveFrom w:id="110" w:author="Fritz Gyger" w:date="2019-03-08T16:44:00Z">
        <w:del w:id="111" w:author="Fritz Gyger" w:date="2019-03-11T19:39:00Z">
          <w:r w:rsidRPr="006A1391" w:rsidDel="006A1391">
            <w:rPr>
              <w:rFonts w:cs="Arial"/>
              <w:color w:val="24292E"/>
              <w:szCs w:val="22"/>
              <w:rPrChange w:id="112" w:author="Fritz Gyger" w:date="2019-03-11T19:37:00Z">
                <w:rPr>
                  <w:rFonts w:cs="Arial"/>
                  <w:color w:val="24292E"/>
                  <w:szCs w:val="22"/>
                  <w:lang w:val="fr-CA"/>
                </w:rPr>
              </w:rPrChange>
            </w:rPr>
            <w:delText>Dépôt de neige (fichier .csv)</w:delText>
          </w:r>
        </w:del>
      </w:moveFrom>
    </w:p>
    <w:p w14:paraId="30A85768" w14:textId="531A1A78" w:rsidR="00320A42" w:rsidRPr="006A1391" w:rsidDel="006A1391" w:rsidRDefault="006352E5" w:rsidP="00320A42">
      <w:pPr>
        <w:pStyle w:val="HTMLPreformatted"/>
        <w:shd w:val="clear" w:color="auto" w:fill="FFFFFF"/>
        <w:ind w:left="720"/>
        <w:rPr>
          <w:del w:id="113" w:author="Fritz Gyger" w:date="2019-03-11T19:39:00Z"/>
          <w:rFonts w:ascii="Arial" w:hAnsi="Arial" w:cs="Arial"/>
          <w:color w:val="24292E"/>
          <w:sz w:val="22"/>
          <w:szCs w:val="22"/>
          <w:rPrChange w:id="114" w:author="Fritz Gyger" w:date="2019-03-11T19:37:00Z">
            <w:rPr>
              <w:del w:id="115" w:author="Fritz Gyger" w:date="2019-03-11T19:39:00Z"/>
              <w:rFonts w:ascii="Arial" w:hAnsi="Arial" w:cs="Arial"/>
              <w:color w:val="24292E"/>
              <w:sz w:val="22"/>
              <w:szCs w:val="22"/>
              <w:lang w:val="fr-CA"/>
            </w:rPr>
          </w:rPrChange>
        </w:rPr>
      </w:pPr>
      <w:moveFrom w:id="116" w:author="Fritz Gyger" w:date="2019-03-08T16:44:00Z">
        <w:del w:id="117" w:author="Fritz Gyger" w:date="2019-03-11T19:39:00Z">
          <w:r w:rsidDel="006A1391">
            <w:rPr>
              <w:rStyle w:val="Hyperlink"/>
              <w:rFonts w:cs="Arial"/>
              <w:szCs w:val="22"/>
              <w:lang w:val="fr-CA"/>
            </w:rPr>
            <w:fldChar w:fldCharType="begin"/>
          </w:r>
          <w:r w:rsidRPr="006A1391" w:rsidDel="006A1391">
            <w:rPr>
              <w:rStyle w:val="Hyperlink"/>
              <w:rFonts w:cs="Arial"/>
              <w:szCs w:val="22"/>
              <w:rPrChange w:id="118" w:author="Fritz Gyger" w:date="2019-03-11T19:37:00Z">
                <w:rPr>
                  <w:rStyle w:val="Hyperlink"/>
                  <w:rFonts w:cs="Arial"/>
                  <w:szCs w:val="22"/>
                  <w:lang w:val="fr-CA"/>
                </w:rPr>
              </w:rPrChange>
            </w:rPr>
            <w:delInstrText xml:space="preserve"> HYPERLINK "http://donnees.ville.montreal.qc.ca/dataset/8a1d7d54-c297-46fe-b670-bb205641b13e/resource/9ea7b63a-18e1-4e9a-834e-77fd28e55bf8/download/depots_deneigement_saison_2018-2019.csv" </w:delInstrText>
          </w:r>
          <w:r w:rsidDel="006A1391">
            <w:rPr>
              <w:rStyle w:val="Hyperlink"/>
              <w:rFonts w:cs="Arial"/>
              <w:szCs w:val="22"/>
              <w:lang w:val="fr-CA"/>
            </w:rPr>
            <w:fldChar w:fldCharType="separate"/>
          </w:r>
          <w:r w:rsidR="00320A42" w:rsidRPr="006A1391" w:rsidDel="006A1391">
            <w:rPr>
              <w:rStyle w:val="Hyperlink"/>
              <w:rFonts w:cs="Arial"/>
              <w:szCs w:val="22"/>
              <w:rPrChange w:id="119" w:author="Fritz Gyger" w:date="2019-03-11T19:37:00Z">
                <w:rPr>
                  <w:rStyle w:val="Hyperlink"/>
                  <w:rFonts w:cs="Arial"/>
                  <w:szCs w:val="22"/>
                  <w:lang w:val="fr-CA"/>
                </w:rPr>
              </w:rPrChange>
            </w:rPr>
            <w:delText>http://donnees.ville.montreal.qc.ca/dataset/8a1d7d54-c297-46fe-b670-bb205641b13e/resource/9ea7b63a-18e1-4e9a-834e-77fd28e55bf8/download/depots_deneigement_saison_2018-2019.csv</w:delText>
          </w:r>
          <w:r w:rsidDel="006A1391">
            <w:rPr>
              <w:rStyle w:val="Hyperlink"/>
              <w:rFonts w:cs="Arial"/>
              <w:szCs w:val="22"/>
              <w:lang w:val="fr-CA"/>
            </w:rPr>
            <w:fldChar w:fldCharType="end"/>
          </w:r>
        </w:del>
      </w:moveFrom>
    </w:p>
    <w:p w14:paraId="452E0FB7" w14:textId="76FAB853" w:rsidR="00320A42" w:rsidRPr="006A1391" w:rsidDel="006A1391" w:rsidRDefault="00320A42" w:rsidP="00320A42">
      <w:pPr>
        <w:pStyle w:val="HTMLPreformatted"/>
        <w:numPr>
          <w:ilvl w:val="0"/>
          <w:numId w:val="5"/>
        </w:numPr>
        <w:shd w:val="clear" w:color="auto" w:fill="FFFFFF"/>
        <w:rPr>
          <w:del w:id="120" w:author="Fritz Gyger" w:date="2019-03-11T19:39:00Z"/>
          <w:rFonts w:ascii="Arial" w:hAnsi="Arial" w:cs="Arial"/>
          <w:color w:val="24292E"/>
          <w:sz w:val="22"/>
          <w:szCs w:val="22"/>
          <w:rPrChange w:id="121" w:author="Fritz Gyger" w:date="2019-03-11T19:37:00Z">
            <w:rPr>
              <w:del w:id="122" w:author="Fritz Gyger" w:date="2019-03-11T19:39:00Z"/>
              <w:rFonts w:ascii="Arial" w:hAnsi="Arial" w:cs="Arial"/>
              <w:color w:val="24292E"/>
              <w:sz w:val="22"/>
              <w:szCs w:val="22"/>
              <w:lang w:val="fr-CA"/>
            </w:rPr>
          </w:rPrChange>
        </w:rPr>
      </w:pPr>
      <w:moveFrom w:id="123" w:author="Fritz Gyger" w:date="2019-03-08T16:44:00Z">
        <w:del w:id="124" w:author="Fritz Gyger" w:date="2019-03-11T19:39:00Z">
          <w:r w:rsidRPr="006A1391" w:rsidDel="006A1391">
            <w:rPr>
              <w:rFonts w:cs="Arial"/>
              <w:color w:val="24292E"/>
              <w:szCs w:val="22"/>
              <w:rPrChange w:id="125" w:author="Fritz Gyger" w:date="2019-03-11T19:37:00Z">
                <w:rPr>
                  <w:rFonts w:cs="Arial"/>
                  <w:color w:val="24292E"/>
                  <w:szCs w:val="22"/>
                  <w:lang w:val="fr-CA"/>
                </w:rPr>
              </w:rPrChange>
            </w:rPr>
            <w:delText>Secteur de déneigement</w:delText>
          </w:r>
        </w:del>
      </w:moveFrom>
    </w:p>
    <w:p w14:paraId="131DBEA4" w14:textId="391128AD" w:rsidR="00320A42" w:rsidRPr="006A1391" w:rsidDel="006A1391" w:rsidRDefault="006352E5" w:rsidP="00320A42">
      <w:pPr>
        <w:pStyle w:val="HTMLPreformatted"/>
        <w:shd w:val="clear" w:color="auto" w:fill="FFFFFF"/>
        <w:ind w:left="720"/>
        <w:rPr>
          <w:del w:id="126" w:author="Fritz Gyger" w:date="2019-03-11T19:39:00Z"/>
          <w:rStyle w:val="Hyperlink"/>
          <w:rFonts w:ascii="Arial" w:hAnsi="Arial" w:cs="Arial"/>
          <w:sz w:val="22"/>
          <w:szCs w:val="22"/>
          <w:rPrChange w:id="127" w:author="Fritz Gyger" w:date="2019-03-11T19:37:00Z">
            <w:rPr>
              <w:del w:id="128" w:author="Fritz Gyger" w:date="2019-03-11T19:39:00Z"/>
              <w:rStyle w:val="Hyperlink"/>
              <w:rFonts w:ascii="Arial" w:hAnsi="Arial" w:cs="Arial"/>
              <w:sz w:val="22"/>
              <w:szCs w:val="22"/>
              <w:lang w:val="fr-CA" w:eastAsia="en-US"/>
            </w:rPr>
          </w:rPrChange>
        </w:rPr>
      </w:pPr>
      <w:moveFrom w:id="129" w:author="Fritz Gyger" w:date="2019-03-08T16:44:00Z">
        <w:del w:id="130" w:author="Fritz Gyger" w:date="2019-03-11T19:39:00Z">
          <w:r w:rsidDel="006A1391">
            <w:rPr>
              <w:rStyle w:val="Hyperlink"/>
              <w:rFonts w:cs="Arial"/>
              <w:szCs w:val="22"/>
              <w:lang w:val="fr-CA"/>
            </w:rPr>
            <w:fldChar w:fldCharType="begin"/>
          </w:r>
          <w:r w:rsidRPr="006A1391" w:rsidDel="006A1391">
            <w:rPr>
              <w:rStyle w:val="Hyperlink"/>
              <w:rFonts w:cs="Arial"/>
              <w:szCs w:val="22"/>
              <w:rPrChange w:id="131" w:author="Fritz Gyger" w:date="2019-03-11T19:37:00Z">
                <w:rPr>
                  <w:rStyle w:val="Hyperlink"/>
                  <w:rFonts w:cs="Arial"/>
                  <w:szCs w:val="22"/>
                  <w:lang w:val="fr-CA"/>
                </w:rPr>
              </w:rPrChange>
            </w:rPr>
            <w:delInstrText xml:space="preserve"> HYPERLINK "http://donnees.ville.montreal.qc.ca/dataset/9f3911af-3a5f-4c4b-89c7-239ba487b1f1/resource/aa6f2231-9a67-418f-8234-d49462dd6344/download/secteurs_deneigement_saison_2018-2019.csv" </w:delInstrText>
          </w:r>
          <w:r w:rsidDel="006A1391">
            <w:rPr>
              <w:rStyle w:val="Hyperlink"/>
              <w:rFonts w:cs="Arial"/>
              <w:szCs w:val="22"/>
              <w:lang w:val="fr-CA"/>
            </w:rPr>
            <w:fldChar w:fldCharType="separate"/>
          </w:r>
          <w:r w:rsidR="00320A42" w:rsidRPr="006A1391" w:rsidDel="006A1391">
            <w:rPr>
              <w:rStyle w:val="Hyperlink"/>
              <w:rFonts w:cs="Arial"/>
              <w:szCs w:val="22"/>
              <w:rPrChange w:id="132" w:author="Fritz Gyger" w:date="2019-03-11T19:37:00Z">
                <w:rPr>
                  <w:rStyle w:val="Hyperlink"/>
                  <w:rFonts w:cs="Arial"/>
                  <w:szCs w:val="22"/>
                  <w:lang w:val="fr-CA"/>
                </w:rPr>
              </w:rPrChange>
            </w:rPr>
            <w:delText>http://donnees.ville.montreal.qc.ca/dataset/9f3911af-3a5f-4c4b-89c7-239ba487b1f1/resource/aa6f2231-9a67-418f-8234-d49462dd6344/download/secteurs_deneigement_saison_2018-2019.csv</w:delText>
          </w:r>
          <w:r w:rsidDel="006A1391">
            <w:rPr>
              <w:rStyle w:val="Hyperlink"/>
              <w:rFonts w:cs="Arial"/>
              <w:szCs w:val="22"/>
              <w:lang w:val="fr-CA"/>
            </w:rPr>
            <w:fldChar w:fldCharType="end"/>
          </w:r>
        </w:del>
      </w:moveFrom>
    </w:p>
    <w:p w14:paraId="77276747" w14:textId="62524039" w:rsidR="00A71C3C" w:rsidRPr="006A1391" w:rsidDel="006A1391" w:rsidRDefault="00A71C3C" w:rsidP="00320A42">
      <w:pPr>
        <w:pStyle w:val="HTMLPreformatted"/>
        <w:shd w:val="clear" w:color="auto" w:fill="FFFFFF"/>
        <w:ind w:left="720"/>
        <w:rPr>
          <w:del w:id="133" w:author="Fritz Gyger" w:date="2019-03-11T19:39:00Z"/>
          <w:rStyle w:val="Hyperlink"/>
          <w:rFonts w:ascii="Arial" w:hAnsi="Arial" w:cs="Arial"/>
          <w:color w:val="FF0000"/>
          <w:sz w:val="22"/>
          <w:szCs w:val="22"/>
          <w:rPrChange w:id="134" w:author="Fritz Gyger" w:date="2019-03-11T19:37:00Z">
            <w:rPr>
              <w:del w:id="135" w:author="Fritz Gyger" w:date="2019-03-11T19:39:00Z"/>
              <w:rStyle w:val="Hyperlink"/>
              <w:rFonts w:ascii="Arial" w:hAnsi="Arial" w:cs="Arial"/>
              <w:color w:val="FF0000"/>
              <w:sz w:val="22"/>
              <w:szCs w:val="22"/>
              <w:lang w:val="fr-CA" w:eastAsia="en-US"/>
            </w:rPr>
          </w:rPrChange>
        </w:rPr>
      </w:pPr>
    </w:p>
    <w:p w14:paraId="3DB1F67F" w14:textId="4EC6702A" w:rsidR="00532287" w:rsidRPr="00A850B3" w:rsidDel="006A1391" w:rsidRDefault="00532287" w:rsidP="00320A42">
      <w:pPr>
        <w:pStyle w:val="HTMLPreformatted"/>
        <w:shd w:val="clear" w:color="auto" w:fill="FFFFFF"/>
        <w:ind w:left="720"/>
        <w:rPr>
          <w:del w:id="136" w:author="Fritz Gyger" w:date="2019-03-11T19:39:00Z"/>
          <w:rFonts w:ascii="Arial" w:hAnsi="Arial" w:cs="Arial"/>
          <w:color w:val="FF0000"/>
          <w:sz w:val="22"/>
          <w:szCs w:val="22"/>
        </w:rPr>
      </w:pPr>
      <w:moveFrom w:id="137" w:author="Fritz Gyger" w:date="2019-03-08T16:44:00Z">
        <w:del w:id="138" w:author="Fritz Gyger" w:date="2019-03-11T19:39:00Z">
          <w:r w:rsidRPr="00A850B3" w:rsidDel="006A1391">
            <w:rPr>
              <w:rStyle w:val="Hyperlink"/>
              <w:rFonts w:ascii="Arial" w:hAnsi="Arial" w:cs="Arial"/>
              <w:color w:val="FF0000"/>
              <w:sz w:val="22"/>
              <w:szCs w:val="22"/>
            </w:rPr>
            <w:delText>Surface per borough??</w:delText>
          </w:r>
        </w:del>
      </w:moveFrom>
    </w:p>
    <w:p w14:paraId="6F4A2898" w14:textId="2DC9CDE8" w:rsidR="00320A42" w:rsidRPr="00A850B3" w:rsidDel="006A1391" w:rsidRDefault="00320A42" w:rsidP="00320A42">
      <w:pPr>
        <w:pStyle w:val="HTMLPreformatted"/>
        <w:shd w:val="clear" w:color="auto" w:fill="FFFFFF"/>
        <w:rPr>
          <w:del w:id="139" w:author="Fritz Gyger" w:date="2019-03-11T19:39:00Z"/>
          <w:rFonts w:ascii="Arial" w:hAnsi="Arial" w:cs="Arial"/>
          <w:color w:val="24292E"/>
          <w:sz w:val="22"/>
          <w:szCs w:val="22"/>
        </w:rPr>
      </w:pPr>
    </w:p>
    <w:p w14:paraId="0B0453D8" w14:textId="3A26F0BB" w:rsidR="00320A42" w:rsidRPr="00424AC2" w:rsidDel="006A1391" w:rsidRDefault="00320A42" w:rsidP="00320A42">
      <w:pPr>
        <w:pStyle w:val="HTMLPreformatted"/>
        <w:shd w:val="clear" w:color="auto" w:fill="FFFFFF"/>
        <w:rPr>
          <w:del w:id="140" w:author="Fritz Gyger" w:date="2019-03-11T19:39:00Z"/>
          <w:rFonts w:ascii="Arial" w:hAnsi="Arial" w:cs="Arial"/>
          <w:b/>
          <w:color w:val="24292E"/>
          <w:sz w:val="22"/>
          <w:szCs w:val="22"/>
        </w:rPr>
      </w:pPr>
      <w:moveFrom w:id="141" w:author="Fritz Gyger" w:date="2019-03-08T16:44:00Z">
        <w:del w:id="142" w:author="Fritz Gyger" w:date="2019-03-11T19:39:00Z">
          <w:r w:rsidRPr="00424AC2" w:rsidDel="006A1391">
            <w:rPr>
              <w:rFonts w:ascii="Arial" w:hAnsi="Arial" w:cs="Arial"/>
              <w:b/>
              <w:color w:val="24292E"/>
              <w:sz w:val="22"/>
              <w:szCs w:val="22"/>
            </w:rPr>
            <w:delText xml:space="preserve">Environnement Canada </w:delText>
          </w:r>
          <w:r w:rsidR="00424AC2" w:rsidRPr="00424AC2" w:rsidDel="006A1391">
            <w:rPr>
              <w:rFonts w:ascii="Arial" w:hAnsi="Arial" w:cs="Arial"/>
              <w:color w:val="24292E"/>
              <w:sz w:val="22"/>
              <w:szCs w:val="22"/>
            </w:rPr>
            <w:delText>fo</w:delText>
          </w:r>
          <w:r w:rsidR="00424AC2" w:rsidDel="006A1391">
            <w:rPr>
              <w:rFonts w:ascii="Arial" w:hAnsi="Arial" w:cs="Arial"/>
              <w:color w:val="24292E"/>
              <w:sz w:val="22"/>
              <w:szCs w:val="22"/>
            </w:rPr>
            <w:delText>r</w:delText>
          </w:r>
          <w:r w:rsidR="00424AC2" w:rsidRPr="00424AC2" w:rsidDel="006A1391">
            <w:rPr>
              <w:rFonts w:ascii="Arial" w:hAnsi="Arial" w:cs="Arial"/>
              <w:color w:val="24292E"/>
              <w:sz w:val="22"/>
              <w:szCs w:val="22"/>
            </w:rPr>
            <w:delText xml:space="preserve"> the weather data form</w:delText>
          </w:r>
          <w:r w:rsidR="00424AC2" w:rsidDel="006A1391">
            <w:rPr>
              <w:rFonts w:ascii="Arial" w:hAnsi="Arial" w:cs="Arial"/>
              <w:color w:val="24292E"/>
              <w:sz w:val="22"/>
              <w:szCs w:val="22"/>
            </w:rPr>
            <w:delText xml:space="preserve"> the station at Dorval airport</w:delText>
          </w:r>
          <w:r w:rsidRPr="00424AC2" w:rsidDel="006A1391">
            <w:rPr>
              <w:rFonts w:ascii="Arial" w:hAnsi="Arial" w:cs="Arial"/>
              <w:b/>
              <w:color w:val="24292E"/>
              <w:sz w:val="22"/>
              <w:szCs w:val="22"/>
            </w:rPr>
            <w:delText xml:space="preserve">: </w:delText>
          </w:r>
        </w:del>
      </w:moveFrom>
    </w:p>
    <w:p w14:paraId="40114C6D" w14:textId="0039639E" w:rsidR="00320A42" w:rsidRPr="00EA670B" w:rsidDel="006A1391" w:rsidRDefault="00320A42" w:rsidP="00320A42">
      <w:pPr>
        <w:pStyle w:val="HTMLPreformatted"/>
        <w:numPr>
          <w:ilvl w:val="0"/>
          <w:numId w:val="4"/>
        </w:numPr>
        <w:shd w:val="clear" w:color="auto" w:fill="FFFFFF"/>
        <w:rPr>
          <w:del w:id="143" w:author="Fritz Gyger" w:date="2019-03-11T19:39:00Z"/>
          <w:rFonts w:ascii="Arial" w:hAnsi="Arial" w:cs="Arial"/>
          <w:color w:val="24292E"/>
          <w:sz w:val="22"/>
          <w:szCs w:val="22"/>
        </w:rPr>
      </w:pPr>
      <w:moveFrom w:id="144" w:author="Fritz Gyger" w:date="2019-03-08T16:44:00Z">
        <w:del w:id="145" w:author="Fritz Gyger" w:date="2019-03-11T19:39:00Z">
          <w:r w:rsidRPr="00EA670B" w:rsidDel="006A1391">
            <w:rPr>
              <w:rFonts w:ascii="Arial" w:hAnsi="Arial" w:cs="Arial"/>
              <w:color w:val="24292E"/>
              <w:sz w:val="22"/>
              <w:szCs w:val="22"/>
            </w:rPr>
            <w:delText xml:space="preserve">Weather data YUL (fichier .csv) </w:delText>
          </w:r>
        </w:del>
      </w:moveFrom>
    </w:p>
    <w:p w14:paraId="72ADCBF5" w14:textId="7C7325D5" w:rsidR="00320A42" w:rsidRPr="006A1391" w:rsidDel="006A1391" w:rsidRDefault="00320A42" w:rsidP="00320A42">
      <w:pPr>
        <w:pStyle w:val="HTMLPreformatted"/>
        <w:shd w:val="clear" w:color="auto" w:fill="FFFFFF"/>
        <w:ind w:left="720"/>
        <w:rPr>
          <w:del w:id="146" w:author="Fritz Gyger" w:date="2019-03-11T19:39:00Z"/>
          <w:rStyle w:val="Hyperlink"/>
          <w:rFonts w:ascii="Arial" w:eastAsiaTheme="majorEastAsia" w:hAnsi="Arial" w:cs="Arial"/>
          <w:color w:val="0366D6"/>
          <w:sz w:val="22"/>
          <w:szCs w:val="22"/>
          <w:rPrChange w:id="147" w:author="Fritz Gyger" w:date="2019-03-11T19:37:00Z">
            <w:rPr>
              <w:del w:id="148" w:author="Fritz Gyger" w:date="2019-03-11T19:39:00Z"/>
              <w:rStyle w:val="Hyperlink"/>
              <w:rFonts w:ascii="Arial" w:eastAsiaTheme="majorEastAsia" w:hAnsi="Arial" w:cs="Arial"/>
              <w:color w:val="0366D6"/>
              <w:sz w:val="22"/>
              <w:szCs w:val="22"/>
              <w:lang w:val="fr-CA" w:eastAsia="en-US"/>
            </w:rPr>
          </w:rPrChange>
        </w:rPr>
      </w:pPr>
      <w:moveFrom w:id="149" w:author="Fritz Gyger" w:date="2019-03-08T16:44:00Z">
        <w:del w:id="150" w:author="Fritz Gyger" w:date="2019-03-11T19:39:00Z">
          <w:r w:rsidRPr="006A1391" w:rsidDel="006A1391">
            <w:rPr>
              <w:rFonts w:cs="Arial"/>
              <w:color w:val="24292E"/>
              <w:szCs w:val="22"/>
              <w:rPrChange w:id="151" w:author="Fritz Gyger" w:date="2019-03-11T19:37:00Z">
                <w:rPr>
                  <w:rFonts w:cs="Arial"/>
                  <w:color w:val="24292E"/>
                  <w:szCs w:val="22"/>
                  <w:u w:val="single"/>
                  <w:lang w:val="fr-CA"/>
                </w:rPr>
              </w:rPrChange>
            </w:rPr>
            <w:delText xml:space="preserve">domain: </w:delText>
          </w:r>
          <w:r w:rsidR="006352E5" w:rsidDel="006A1391">
            <w:rPr>
              <w:rStyle w:val="Hyperlink"/>
              <w:rFonts w:eastAsiaTheme="majorEastAsia" w:cs="Arial"/>
              <w:color w:val="0366D6"/>
              <w:szCs w:val="22"/>
              <w:lang w:val="fr-CA"/>
            </w:rPr>
            <w:fldChar w:fldCharType="begin"/>
          </w:r>
          <w:r w:rsidR="006352E5" w:rsidRPr="006A1391" w:rsidDel="006A1391">
            <w:rPr>
              <w:rStyle w:val="Hyperlink"/>
              <w:rFonts w:eastAsiaTheme="majorEastAsia" w:cs="Arial"/>
              <w:color w:val="0366D6"/>
              <w:szCs w:val="22"/>
              <w:rPrChange w:id="152" w:author="Fritz Gyger" w:date="2019-03-11T19:37:00Z">
                <w:rPr>
                  <w:rStyle w:val="Hyperlink"/>
                  <w:rFonts w:eastAsiaTheme="majorEastAsia" w:cs="Arial"/>
                  <w:color w:val="0366D6"/>
                  <w:szCs w:val="22"/>
                  <w:lang w:val="fr-CA"/>
                </w:rPr>
              </w:rPrChange>
            </w:rPr>
            <w:delInstrText xml:space="preserve"> HYPERLINK "http://climate.weather.gc.ca/historical_data/search_historic_data_e.html" </w:delInstrText>
          </w:r>
          <w:r w:rsidR="006352E5" w:rsidDel="006A1391">
            <w:rPr>
              <w:rStyle w:val="Hyperlink"/>
              <w:rFonts w:eastAsiaTheme="majorEastAsia" w:cs="Arial"/>
              <w:color w:val="0366D6"/>
              <w:szCs w:val="22"/>
              <w:lang w:val="fr-CA"/>
            </w:rPr>
            <w:fldChar w:fldCharType="separate"/>
          </w:r>
          <w:r w:rsidRPr="006A1391" w:rsidDel="006A1391">
            <w:rPr>
              <w:rStyle w:val="Hyperlink"/>
              <w:rFonts w:eastAsiaTheme="majorEastAsia" w:cs="Arial"/>
              <w:color w:val="0366D6"/>
              <w:szCs w:val="22"/>
              <w:rPrChange w:id="153" w:author="Fritz Gyger" w:date="2019-03-11T19:37:00Z">
                <w:rPr>
                  <w:rStyle w:val="Hyperlink"/>
                  <w:rFonts w:eastAsiaTheme="majorEastAsia" w:cs="Arial"/>
                  <w:color w:val="0366D6"/>
                  <w:szCs w:val="22"/>
                  <w:lang w:val="fr-CA"/>
                </w:rPr>
              </w:rPrChange>
            </w:rPr>
            <w:delText>http://climate.weather.gc.ca/historical_data/search_historic_data_e.html</w:delText>
          </w:r>
          <w:r w:rsidR="006352E5" w:rsidDel="006A1391">
            <w:rPr>
              <w:rStyle w:val="Hyperlink"/>
              <w:rFonts w:eastAsiaTheme="majorEastAsia" w:cs="Arial"/>
              <w:color w:val="0366D6"/>
              <w:szCs w:val="22"/>
              <w:lang w:val="fr-CA"/>
            </w:rPr>
            <w:fldChar w:fldCharType="end"/>
          </w:r>
        </w:del>
      </w:moveFrom>
    </w:p>
    <w:p w14:paraId="10767875" w14:textId="1512E90C" w:rsidR="00320A42" w:rsidRPr="006A1391" w:rsidDel="006A1391" w:rsidRDefault="006352E5"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del w:id="154" w:author="Fritz Gyger" w:date="2019-03-11T19:39:00Z"/>
          <w:rFonts w:ascii="Helvetica" w:hAnsi="Helvetica" w:cs="Helvetica"/>
          <w:bCs/>
          <w:color w:val="333333"/>
          <w:sz w:val="20"/>
          <w:shd w:val="clear" w:color="auto" w:fill="F9F9F9"/>
          <w:lang w:val="en-CA" w:eastAsia="en-CA"/>
          <w:rPrChange w:id="155" w:author="Fritz Gyger" w:date="2019-03-11T19:37:00Z">
            <w:rPr>
              <w:del w:id="156" w:author="Fritz Gyger" w:date="2019-03-11T19:39:00Z"/>
              <w:rFonts w:ascii="Helvetica" w:hAnsi="Helvetica" w:cs="Helvetica"/>
              <w:bCs/>
              <w:color w:val="333333"/>
              <w:sz w:val="20"/>
              <w:shd w:val="clear" w:color="auto" w:fill="F9F9F9"/>
              <w:lang w:val="fr-CA" w:eastAsia="en-CA"/>
            </w:rPr>
          </w:rPrChange>
        </w:rPr>
      </w:pPr>
      <w:moveFrom w:id="157" w:author="Fritz Gyger" w:date="2019-03-08T16:44:00Z">
        <w:del w:id="158" w:author="Fritz Gyger" w:date="2019-03-11T19:39:00Z">
          <w:r w:rsidDel="006A1391">
            <w:rPr>
              <w:rStyle w:val="Hyperlink"/>
              <w:rFonts w:ascii="Helvetica" w:hAnsi="Helvetica" w:cs="Helvetica"/>
              <w:bCs/>
              <w:sz w:val="20"/>
              <w:shd w:val="clear" w:color="auto" w:fill="F9F9F9"/>
              <w:lang w:val="fr-CA" w:eastAsia="en-CA"/>
            </w:rPr>
            <w:fldChar w:fldCharType="begin"/>
          </w:r>
          <w:r w:rsidRPr="006A1391" w:rsidDel="006A1391">
            <w:rPr>
              <w:rStyle w:val="Hyperlink"/>
              <w:rFonts w:ascii="Helvetica" w:hAnsi="Helvetica" w:cs="Helvetica"/>
              <w:bCs/>
              <w:sz w:val="20"/>
              <w:shd w:val="clear" w:color="auto" w:fill="F9F9F9"/>
              <w:lang w:val="en-CA" w:eastAsia="en-CA"/>
              <w:rPrChange w:id="159" w:author="Fritz Gyger" w:date="2019-03-11T19:37:00Z">
                <w:rPr>
                  <w:rStyle w:val="Hyperlink"/>
                  <w:rFonts w:ascii="Helvetica" w:hAnsi="Helvetica" w:cs="Helvetica"/>
                  <w:bCs/>
                  <w:sz w:val="20"/>
                  <w:shd w:val="clear" w:color="auto" w:fill="F9F9F9"/>
                  <w:lang w:val="fr-CA" w:eastAsia="en-CA"/>
                </w:rPr>
              </w:rPrChange>
            </w:rPr>
            <w:delInstrText xml:space="preserve"> HYPERLINK "http://climate.weather.gc.ca/climate_data/daily_data_e.html?hlyRange=2008-01-08%7C2019-02-10&amp;dlyRange=2002-12-23%7C2019-02-10&amp;mlyRange=%7C&amp;StationID=30165&amp;Prov=QC&amp;urlExtension=_e.html&amp;searchType=stnName&amp;optLimit=yearRange&amp;StartYear=2018&amp;EndYear=2019&amp;selRowPerPage=25&amp;Line=2&amp;searchMethod=contains&amp;Month=1&amp;Day=1&amp;txtStationName=MONTREAL&amp;timeframe=2&amp;Year=2019" </w:delInstrText>
          </w:r>
          <w:r w:rsidDel="006A1391">
            <w:rPr>
              <w:rStyle w:val="Hyperlink"/>
              <w:rFonts w:ascii="Helvetica" w:hAnsi="Helvetica" w:cs="Helvetica"/>
              <w:bCs/>
              <w:sz w:val="20"/>
              <w:shd w:val="clear" w:color="auto" w:fill="F9F9F9"/>
              <w:lang w:val="fr-CA" w:eastAsia="en-CA"/>
            </w:rPr>
            <w:fldChar w:fldCharType="separate"/>
          </w:r>
          <w:r w:rsidR="00320A42" w:rsidRPr="006A1391" w:rsidDel="006A1391">
            <w:rPr>
              <w:rStyle w:val="Hyperlink"/>
              <w:rFonts w:ascii="Helvetica" w:hAnsi="Helvetica" w:cs="Helvetica"/>
              <w:bCs/>
              <w:sz w:val="20"/>
              <w:shd w:val="clear" w:color="auto" w:fill="F9F9F9"/>
              <w:lang w:val="en-CA" w:eastAsia="en-CA"/>
              <w:rPrChange w:id="160" w:author="Fritz Gyger" w:date="2019-03-11T19:37:00Z">
                <w:rPr>
                  <w:rStyle w:val="Hyperlink"/>
                  <w:rFonts w:ascii="Helvetica" w:hAnsi="Helvetica" w:cs="Helvetica"/>
                  <w:bCs/>
                  <w:sz w:val="20"/>
                  <w:shd w:val="clear" w:color="auto" w:fill="F9F9F9"/>
                  <w:lang w:val="fr-CA" w:eastAsia="en-CA"/>
                </w:rPr>
              </w:rPrChange>
            </w:rPr>
            <w:delText>http://climate.weather.gc.ca/climate_data/daily_data_e.html?hlyRange=2008-01-08%7C2019-02-10&amp;dlyRange=2002-12-23%7C2019-02-10&amp;mlyRange=%7C&amp;StationID=30165&amp;Prov=QC&amp;urlExtension=_e.html&amp;searchType=stnName&amp;optLimit=yearRange&amp;StartYear=2018&amp;EndYear=2019&amp;selRowPerPage=25&amp;Line=2&amp;searchMethod=contains&amp;Month=1&amp;Day=1&amp;txtStationName=MONTREAL&amp;timeframe=2&amp;Year=2019</w:delText>
          </w:r>
          <w:r w:rsidDel="006A1391">
            <w:rPr>
              <w:rStyle w:val="Hyperlink"/>
              <w:rFonts w:ascii="Helvetica" w:hAnsi="Helvetica" w:cs="Helvetica"/>
              <w:bCs/>
              <w:sz w:val="20"/>
              <w:shd w:val="clear" w:color="auto" w:fill="F9F9F9"/>
              <w:lang w:val="fr-CA" w:eastAsia="en-CA"/>
            </w:rPr>
            <w:fldChar w:fldCharType="end"/>
          </w:r>
        </w:del>
      </w:moveFrom>
    </w:p>
    <w:p w14:paraId="2BF7DD1F" w14:textId="648A6958" w:rsidR="00320A42" w:rsidRPr="006A1391" w:rsidDel="00A65745"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cs="Arial"/>
          <w:color w:val="24292E"/>
          <w:szCs w:val="22"/>
          <w:lang w:val="en-CA" w:eastAsia="en-CA"/>
          <w:rPrChange w:id="161" w:author="Fritz Gyger" w:date="2019-03-11T19:37:00Z">
            <w:rPr>
              <w:rFonts w:cs="Arial"/>
              <w:color w:val="24292E"/>
              <w:szCs w:val="22"/>
              <w:lang w:val="fr-CA" w:eastAsia="en-CA"/>
            </w:rPr>
          </w:rPrChange>
        </w:rPr>
      </w:pPr>
    </w:p>
    <w:p w14:paraId="5EEAC613" w14:textId="3666F5A5" w:rsidR="00320A42" w:rsidRPr="00A71C3C" w:rsidDel="006A1391" w:rsidRDefault="00BA4ED4"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del w:id="162" w:author="Fritz Gyger" w:date="2019-03-11T19:39:00Z"/>
          <w:rFonts w:cs="Arial"/>
          <w:color w:val="24292E"/>
          <w:szCs w:val="22"/>
          <w:lang w:val="en-CA" w:eastAsia="en-CA"/>
        </w:rPr>
      </w:pPr>
      <w:moveFrom w:id="163" w:author="Fritz Gyger" w:date="2019-03-08T16:44:00Z">
        <w:del w:id="164" w:author="Fritz Gyger" w:date="2019-03-11T19:39:00Z">
          <w:r w:rsidRPr="006A1391" w:rsidDel="006A1391">
            <w:rPr>
              <w:rFonts w:cs="Arial"/>
              <w:color w:val="24292E"/>
              <w:szCs w:val="22"/>
              <w:lang w:val="en-CA" w:eastAsia="en-CA"/>
              <w:rPrChange w:id="165" w:author="Fritz Gyger" w:date="2019-03-11T19:37:00Z">
                <w:rPr>
                  <w:rFonts w:cs="Arial"/>
                  <w:color w:val="24292E"/>
                  <w:szCs w:val="22"/>
                  <w:lang w:val="fr-CA" w:eastAsia="en-CA"/>
                </w:rPr>
              </w:rPrChange>
            </w:rPr>
            <w:tab/>
          </w:r>
          <w:r w:rsidRPr="00A71C3C" w:rsidDel="006A1391">
            <w:rPr>
              <w:rFonts w:cs="Arial"/>
              <w:color w:val="FF0000"/>
              <w:szCs w:val="22"/>
              <w:lang w:val="en-CA" w:eastAsia="en-CA"/>
            </w:rPr>
            <w:delText>Forecast???</w:delText>
          </w:r>
        </w:del>
      </w:moveFrom>
    </w:p>
    <w:moveFromRangeEnd w:id="70"/>
    <w:p w14:paraId="6FBDC29B" w14:textId="6A03EB12" w:rsidR="00F05EA4" w:rsidRPr="00EF00A0" w:rsidRDefault="00EF00A0" w:rsidP="00F05EA4">
      <w:pPr>
        <w:pStyle w:val="HTMLPreformatted"/>
        <w:shd w:val="clear" w:color="auto" w:fill="FFFFFF"/>
        <w:rPr>
          <w:rFonts w:ascii="Arial" w:hAnsi="Arial" w:cs="Arial"/>
          <w:color w:val="24292E"/>
          <w:sz w:val="24"/>
          <w:szCs w:val="24"/>
          <w:lang w:val="en-US"/>
        </w:rPr>
      </w:pPr>
      <w:r>
        <w:rPr>
          <w:rFonts w:ascii="Arial" w:hAnsi="Arial" w:cs="Arial"/>
          <w:color w:val="24292E"/>
          <w:sz w:val="24"/>
          <w:szCs w:val="24"/>
        </w:rPr>
        <w:t>For details of the source data, see chapter</w:t>
      </w:r>
      <w:ins w:id="166" w:author="Fritz Gyger" w:date="2019-03-08T16:47:00Z">
        <w:r w:rsidR="007645C1">
          <w:rPr>
            <w:rFonts w:ascii="Arial" w:hAnsi="Arial" w:cs="Arial"/>
            <w:color w:val="24292E"/>
            <w:sz w:val="24"/>
            <w:szCs w:val="24"/>
          </w:rPr>
          <w:t xml:space="preserve">s </w:t>
        </w:r>
      </w:ins>
      <w:ins w:id="167" w:author="Fritz Gyger" w:date="2019-03-08T16:48:00Z">
        <w:r w:rsidR="007645C1">
          <w:rPr>
            <w:rFonts w:ascii="Arial" w:hAnsi="Arial" w:cs="Arial"/>
            <w:color w:val="24292E"/>
            <w:sz w:val="24"/>
            <w:szCs w:val="24"/>
          </w:rPr>
          <w:fldChar w:fldCharType="begin"/>
        </w:r>
        <w:r w:rsidR="007645C1">
          <w:rPr>
            <w:rFonts w:ascii="Arial" w:hAnsi="Arial" w:cs="Arial"/>
            <w:color w:val="24292E"/>
            <w:sz w:val="24"/>
            <w:szCs w:val="24"/>
          </w:rPr>
          <w:instrText xml:space="preserve"> HYPERLINK  \l "_Assumptions" </w:instrText>
        </w:r>
        <w:r w:rsidR="007645C1">
          <w:rPr>
            <w:rFonts w:ascii="Arial" w:hAnsi="Arial" w:cs="Arial"/>
            <w:color w:val="24292E"/>
            <w:sz w:val="24"/>
            <w:szCs w:val="24"/>
          </w:rPr>
          <w:fldChar w:fldCharType="separate"/>
        </w:r>
      </w:ins>
      <w:ins w:id="168" w:author="Fritz Gyger" w:date="2019-03-08T16:51:00Z">
        <w:r w:rsidR="006352E5">
          <w:rPr>
            <w:rStyle w:val="Hyperlink"/>
            <w:rFonts w:ascii="Arial" w:hAnsi="Arial" w:cs="Arial"/>
            <w:sz w:val="24"/>
            <w:szCs w:val="24"/>
          </w:rPr>
          <w:t>2</w:t>
        </w:r>
      </w:ins>
      <w:ins w:id="169" w:author="Fritz Gyger" w:date="2019-03-08T16:48:00Z">
        <w:r w:rsidR="007645C1" w:rsidRPr="007645C1">
          <w:rPr>
            <w:rStyle w:val="Hyperlink"/>
            <w:rFonts w:ascii="Arial" w:hAnsi="Arial" w:cs="Arial"/>
            <w:sz w:val="24"/>
            <w:szCs w:val="24"/>
          </w:rPr>
          <w:t>.1. Assumptions</w:t>
        </w:r>
        <w:r w:rsidR="007645C1">
          <w:rPr>
            <w:rFonts w:ascii="Arial" w:hAnsi="Arial" w:cs="Arial"/>
            <w:color w:val="24292E"/>
            <w:sz w:val="24"/>
            <w:szCs w:val="24"/>
          </w:rPr>
          <w:fldChar w:fldCharType="end"/>
        </w:r>
      </w:ins>
      <w:ins w:id="170" w:author="Fritz Gyger" w:date="2019-03-08T16:47:00Z">
        <w:r w:rsidR="007645C1">
          <w:rPr>
            <w:rFonts w:ascii="Arial" w:hAnsi="Arial" w:cs="Arial"/>
            <w:color w:val="24292E"/>
            <w:sz w:val="24"/>
            <w:szCs w:val="24"/>
          </w:rPr>
          <w:t xml:space="preserve"> and </w:t>
        </w:r>
      </w:ins>
      <w:del w:id="171" w:author="Fritz Gyger" w:date="2019-03-08T16:51:00Z">
        <w:r w:rsidDel="006352E5">
          <w:rPr>
            <w:rFonts w:ascii="Arial" w:hAnsi="Arial" w:cs="Arial"/>
            <w:color w:val="24292E"/>
            <w:sz w:val="24"/>
            <w:szCs w:val="24"/>
          </w:rPr>
          <w:delText xml:space="preserve"> </w:delText>
        </w:r>
      </w:del>
      <w:hyperlink w:anchor="__RefHeading___Toc9081_565685251" w:history="1">
        <w:r>
          <w:rPr>
            <w:rStyle w:val="Hyperlink"/>
            <w:rFonts w:ascii="Arial" w:hAnsi="Arial" w:cs="Arial"/>
            <w:sz w:val="24"/>
            <w:szCs w:val="24"/>
          </w:rPr>
          <w:t>4.2.3 Data Formats / Data Dictionary</w:t>
        </w:r>
      </w:hyperlink>
      <w:r>
        <w:rPr>
          <w:rFonts w:ascii="Arial" w:hAnsi="Arial" w:cs="Arial"/>
          <w:color w:val="24292E"/>
          <w:sz w:val="24"/>
          <w:szCs w:val="24"/>
        </w:rPr>
        <w:t xml:space="preserve"> </w:t>
      </w:r>
    </w:p>
    <w:p w14:paraId="5DDFB03D" w14:textId="77777777" w:rsidR="00EF00A0" w:rsidRDefault="00EF00A0" w:rsidP="00F05EA4">
      <w:pPr>
        <w:pStyle w:val="HTMLPreformatted"/>
        <w:shd w:val="clear" w:color="auto" w:fill="FFFFFF"/>
        <w:rPr>
          <w:rFonts w:ascii="Arial" w:hAnsi="Arial" w:cs="Arial"/>
          <w:color w:val="24292E"/>
          <w:sz w:val="24"/>
          <w:szCs w:val="24"/>
        </w:rPr>
      </w:pPr>
    </w:p>
    <w:p w14:paraId="6978FEC8" w14:textId="5B8B20D1" w:rsidR="00F05EA4" w:rsidDel="006352E5" w:rsidRDefault="00F05EA4" w:rsidP="00F05EA4">
      <w:pPr>
        <w:pStyle w:val="HTMLPreformatted"/>
        <w:shd w:val="clear" w:color="auto" w:fill="FFFFFF"/>
        <w:rPr>
          <w:rFonts w:ascii="Arial" w:hAnsi="Arial" w:cs="Arial"/>
          <w:color w:val="24292E"/>
          <w:sz w:val="24"/>
          <w:szCs w:val="24"/>
        </w:rPr>
      </w:pPr>
      <w:moveFromRangeStart w:id="172" w:author="Fritz Gyger" w:date="2019-03-08T16:51:00Z" w:name="move2956306"/>
      <w:moveFrom w:id="173" w:author="Fritz Gyger" w:date="2019-03-08T16:51:00Z">
        <w:r w:rsidDel="006352E5">
          <w:rPr>
            <w:rFonts w:ascii="Arial" w:hAnsi="Arial" w:cs="Arial"/>
            <w:color w:val="24292E"/>
            <w:sz w:val="24"/>
            <w:szCs w:val="24"/>
          </w:rPr>
          <w:t xml:space="preserve">We plan to use Alteryx as an </w:t>
        </w:r>
        <w:r w:rsidRPr="00BA4ED4" w:rsidDel="006352E5">
          <w:rPr>
            <w:rFonts w:ascii="Arial" w:hAnsi="Arial" w:cs="Arial"/>
            <w:color w:val="FF0000"/>
            <w:sz w:val="24"/>
            <w:szCs w:val="24"/>
          </w:rPr>
          <w:t>ETL tool ($8000/year)? Arbutus? Free ETL tool?</w:t>
        </w:r>
      </w:moveFrom>
    </w:p>
    <w:p w14:paraId="61D32AB3" w14:textId="68DA545B" w:rsidR="00F05EA4" w:rsidDel="004670F5" w:rsidRDefault="00F05EA4" w:rsidP="00F05EA4">
      <w:pPr>
        <w:pStyle w:val="HTMLPreformatted"/>
        <w:shd w:val="clear" w:color="auto" w:fill="FFFFFF"/>
        <w:rPr>
          <w:del w:id="174" w:author="Fritz Gyger" w:date="2019-03-11T20:33:00Z"/>
          <w:rFonts w:ascii="Arial" w:hAnsi="Arial" w:cs="Arial"/>
          <w:color w:val="24292E"/>
          <w:sz w:val="24"/>
          <w:szCs w:val="24"/>
        </w:rPr>
      </w:pPr>
    </w:p>
    <w:moveFromRangeEnd w:id="172"/>
    <w:p w14:paraId="7D1A1261"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 xml:space="preserve">Each </w:t>
      </w:r>
      <w:r w:rsidRPr="004F004F">
        <w:rPr>
          <w:rFonts w:cs="Arial"/>
          <w:b/>
          <w:color w:val="24292E"/>
          <w:szCs w:val="22"/>
          <w:lang w:val="en-CA" w:eastAsia="en-CA"/>
        </w:rPr>
        <w:t>depot</w:t>
      </w:r>
      <w:r w:rsidRPr="004F004F">
        <w:rPr>
          <w:rFonts w:cs="Arial"/>
          <w:color w:val="24292E"/>
          <w:szCs w:val="22"/>
          <w:lang w:val="en-CA" w:eastAsia="en-CA"/>
        </w:rPr>
        <w:t xml:space="preserve"> has a specified </w:t>
      </w:r>
      <w:r w:rsidRPr="004F004F">
        <w:rPr>
          <w:rFonts w:cs="Arial"/>
          <w:color w:val="24292E"/>
          <w:szCs w:val="22"/>
          <w:u w:val="single"/>
          <w:lang w:val="en-CA" w:eastAsia="en-CA"/>
        </w:rPr>
        <w:t>capacity</w:t>
      </w:r>
      <w:r w:rsidRPr="004F004F">
        <w:rPr>
          <w:rFonts w:cs="Arial"/>
          <w:color w:val="24292E"/>
          <w:szCs w:val="22"/>
          <w:lang w:val="en-CA" w:eastAsia="en-CA"/>
        </w:rPr>
        <w:t xml:space="preserve">, except for a sewage depot, where the runoff sewage systems capacity is not specified. Also, the </w:t>
      </w:r>
      <w:r w:rsidRPr="004F004F">
        <w:rPr>
          <w:rFonts w:cs="Arial"/>
          <w:color w:val="24292E"/>
          <w:szCs w:val="22"/>
          <w:u w:val="single"/>
          <w:lang w:val="en-CA" w:eastAsia="en-CA"/>
        </w:rPr>
        <w:t>quantity of daily transactions</w:t>
      </w:r>
      <w:r w:rsidRPr="004F004F">
        <w:rPr>
          <w:rFonts w:cs="Arial"/>
          <w:color w:val="24292E"/>
          <w:szCs w:val="22"/>
          <w:lang w:val="en-CA" w:eastAsia="en-CA"/>
        </w:rPr>
        <w:t xml:space="preserve"> per depot is considered to be the quantity of visits to unload snow at a specific depot. The daily </w:t>
      </w:r>
      <w:r w:rsidRPr="004F004F">
        <w:rPr>
          <w:rFonts w:cs="Arial"/>
          <w:color w:val="24292E"/>
          <w:szCs w:val="22"/>
          <w:u w:val="single"/>
          <w:lang w:val="en-CA" w:eastAsia="en-CA"/>
        </w:rPr>
        <w:t xml:space="preserve">frequency </w:t>
      </w:r>
      <w:r w:rsidRPr="004F004F">
        <w:rPr>
          <w:rFonts w:cs="Arial"/>
          <w:color w:val="24292E"/>
          <w:szCs w:val="22"/>
          <w:lang w:val="en-CA" w:eastAsia="en-CA"/>
        </w:rPr>
        <w:t>for a depot is obtained by dividing the quantity of visits for a depot by the total quantity of visits to all depots on a specific day.</w:t>
      </w:r>
    </w:p>
    <w:p w14:paraId="6C400F04" w14:textId="1AE3235E" w:rsidR="00320A42" w:rsidRPr="004F004F" w:rsidDel="004670F5"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del w:id="175" w:author="Fritz Gyger" w:date="2019-03-11T20:33:00Z"/>
          <w:rFonts w:cs="Arial"/>
          <w:color w:val="24292E"/>
          <w:szCs w:val="22"/>
          <w:lang w:val="en-CA" w:eastAsia="en-CA"/>
        </w:rPr>
      </w:pPr>
    </w:p>
    <w:p w14:paraId="708D0F5A" w14:textId="6EEA00B5" w:rsidR="00320A42" w:rsidRPr="004F004F" w:rsidDel="007645C1"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moveFromRangeStart w:id="176" w:author="Fritz Gyger" w:date="2019-03-08T16:49:00Z" w:name="move2956186"/>
      <w:moveFrom w:id="177" w:author="Fritz Gyger" w:date="2019-03-08T16:49:00Z">
        <w:r w:rsidRPr="004F004F" w:rsidDel="007645C1">
          <w:rPr>
            <w:rFonts w:cs="Arial"/>
            <w:color w:val="24292E"/>
            <w:szCs w:val="22"/>
            <w:lang w:val="en-CA" w:eastAsia="en-CA"/>
          </w:rPr>
          <w:t xml:space="preserve">Additionally, the </w:t>
        </w:r>
        <w:r w:rsidRPr="004F004F" w:rsidDel="007645C1">
          <w:rPr>
            <w:rFonts w:cs="Arial"/>
            <w:color w:val="24292E"/>
            <w:szCs w:val="22"/>
            <w:u w:val="single"/>
            <w:lang w:val="en-CA" w:eastAsia="en-CA"/>
          </w:rPr>
          <w:t>amount of precipitation</w:t>
        </w:r>
        <w:r w:rsidRPr="004F004F" w:rsidDel="007645C1">
          <w:rPr>
            <w:rFonts w:cs="Arial"/>
            <w:color w:val="24292E"/>
            <w:szCs w:val="22"/>
            <w:lang w:val="en-CA" w:eastAsia="en-CA"/>
          </w:rPr>
          <w:t xml:space="preserve"> is recorded at the Montreal YUL international airport as an average depth in centimeters. Also, it is assumed for this project that the quantity of precipitation recorded at the Montreal YUL international airport is treate</w:t>
        </w:r>
        <w:r w:rsidDel="007645C1">
          <w:rPr>
            <w:rFonts w:cs="Arial"/>
            <w:color w:val="24292E"/>
            <w:szCs w:val="22"/>
            <w:lang w:val="en-CA" w:eastAsia="en-CA"/>
          </w:rPr>
          <w:t>d</w:t>
        </w:r>
        <w:r w:rsidRPr="004F004F" w:rsidDel="007645C1">
          <w:rPr>
            <w:rFonts w:cs="Arial"/>
            <w:color w:val="24292E"/>
            <w:szCs w:val="22"/>
            <w:lang w:val="en-CA" w:eastAsia="en-CA"/>
          </w:rPr>
          <w:t xml:space="preserve"> as the uniform distribution of precipitation across the area, which is being consider for this analysis. Therefore, all locations serviced by </w:t>
        </w:r>
        <w:r w:rsidRPr="00C915A4" w:rsidDel="007645C1">
          <w:rPr>
            <w:rFonts w:cs="Arial"/>
            <w:color w:val="24292E"/>
            <w:szCs w:val="22"/>
            <w:lang w:val="en-CA" w:eastAsia="en-CA"/>
          </w:rPr>
          <w:t>vehicles</w:t>
        </w:r>
        <w:r w:rsidRPr="004F004F" w:rsidDel="007645C1">
          <w:rPr>
            <w:rFonts w:cs="Arial"/>
            <w:color w:val="24292E"/>
            <w:szCs w:val="22"/>
            <w:lang w:val="en-CA" w:eastAsia="en-CA"/>
          </w:rPr>
          <w:t xml:space="preserve"> with a </w:t>
        </w:r>
        <w:r w:rsidRPr="00C915A4" w:rsidDel="007645C1">
          <w:rPr>
            <w:rFonts w:cs="Arial"/>
            <w:b/>
            <w:color w:val="24292E"/>
            <w:szCs w:val="22"/>
            <w:u w:val="single"/>
            <w:lang w:val="en-CA" w:eastAsia="en-CA"/>
          </w:rPr>
          <w:t>contract</w:t>
        </w:r>
        <w:r w:rsidRPr="004F004F" w:rsidDel="007645C1">
          <w:rPr>
            <w:rFonts w:cs="Arial"/>
            <w:color w:val="24292E"/>
            <w:szCs w:val="22"/>
            <w:u w:val="single"/>
            <w:lang w:val="en-CA" w:eastAsia="en-CA"/>
          </w:rPr>
          <w:t xml:space="preserve"> </w:t>
        </w:r>
        <w:r w:rsidRPr="00F05EA4" w:rsidDel="007645C1">
          <w:rPr>
            <w:rFonts w:cs="Arial"/>
            <w:b/>
            <w:color w:val="24292E"/>
            <w:szCs w:val="22"/>
            <w:u w:val="single"/>
            <w:lang w:val="en-CA" w:eastAsia="en-CA"/>
          </w:rPr>
          <w:t>ID</w:t>
        </w:r>
        <w:r w:rsidRPr="004F004F" w:rsidDel="007645C1">
          <w:rPr>
            <w:rFonts w:cs="Arial"/>
            <w:color w:val="24292E"/>
            <w:szCs w:val="22"/>
            <w:lang w:val="en-CA" w:eastAsia="en-CA"/>
          </w:rPr>
          <w:t xml:space="preserve"> are assumed to have received the same amount of precipitation as the aforementioned airport.</w:t>
        </w:r>
      </w:moveFrom>
    </w:p>
    <w:p w14:paraId="6E92D61F" w14:textId="222A05BC" w:rsidR="00320A42" w:rsidRPr="004F004F" w:rsidDel="007645C1"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moveFromRangeEnd w:id="176"/>
    <w:p w14:paraId="122D48CB"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 xml:space="preserve">Each daily snow volume unloaded at each depot is divided by the recorded daily average depth of the precipitation. The result from the division is an order of magnitude estimate for the daily surface area that has received precipitation and that has been served by the fleet of vehicles. </w:t>
      </w:r>
    </w:p>
    <w:p w14:paraId="6E4E4C04"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14:paraId="4CC71F1A"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Also, by dividing the quantity of visits by the surface area where snow was removed, a service ratio is obtained for a specific depot and day. The difference in time for a transaction between the snow loading and unloading time is considered to be the cycle time. The project herein does not consider the effect on the cycle time following re-assignment of vehicles to depots.</w:t>
      </w:r>
    </w:p>
    <w:p w14:paraId="0E0106C9"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14:paraId="586DF46E"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Finally, this analysis will produce for each depot the daily frequency of use and the daily service ratio. Consequently, the analysis will show if constrained capacity depots are used more frequently daily than a sewer depot, and the analysis will show at which depot there is an high quantity of vehicles unloading snow.</w:t>
      </w:r>
    </w:p>
    <w:p w14:paraId="0D470EA2" w14:textId="77777777" w:rsidR="00320A42" w:rsidRDefault="00424AC2" w:rsidP="00320A42">
      <w:pPr>
        <w:pStyle w:val="BodyText"/>
        <w:rPr>
          <w:lang w:val="en-CA" w:eastAsia="ar-SA"/>
        </w:rPr>
      </w:pPr>
      <w:r>
        <w:rPr>
          <w:lang w:val="en-CA" w:eastAsia="ar-SA"/>
        </w:rPr>
        <w:t xml:space="preserve">The data can also be used to compare the different </w:t>
      </w:r>
      <w:r w:rsidR="00BA4ED4">
        <w:rPr>
          <w:lang w:val="en-CA" w:eastAsia="ar-SA"/>
        </w:rPr>
        <w:t xml:space="preserve">depots, </w:t>
      </w:r>
      <w:r>
        <w:rPr>
          <w:lang w:val="en-CA" w:eastAsia="ar-SA"/>
        </w:rPr>
        <w:t>boroughs</w:t>
      </w:r>
      <w:r w:rsidR="00BA4ED4">
        <w:rPr>
          <w:lang w:val="en-CA" w:eastAsia="ar-SA"/>
        </w:rPr>
        <w:t xml:space="preserve"> </w:t>
      </w:r>
      <w:r>
        <w:rPr>
          <w:lang w:val="en-CA" w:eastAsia="ar-SA"/>
        </w:rPr>
        <w:t xml:space="preserve">and their sectors or the different contracts. For example which contract delivers the best value?   </w:t>
      </w:r>
    </w:p>
    <w:p w14:paraId="7A091B30" w14:textId="77777777" w:rsidR="00A71C3C" w:rsidRDefault="00A71C3C" w:rsidP="00320A42">
      <w:pPr>
        <w:pStyle w:val="BodyText"/>
        <w:rPr>
          <w:lang w:val="en-CA" w:eastAsia="ar-SA"/>
        </w:rPr>
      </w:pPr>
      <w:r>
        <w:rPr>
          <w:lang w:val="en-CA" w:eastAsia="ar-SA"/>
        </w:rPr>
        <w:t xml:space="preserve">We plan to keep 10 years of history in order to compare different year and are able to see trends. </w:t>
      </w:r>
    </w:p>
    <w:p w14:paraId="4A65056F" w14:textId="7B45C06D" w:rsidR="00BA4ED4" w:rsidDel="006A1391" w:rsidRDefault="00BA4ED4" w:rsidP="00320A42">
      <w:pPr>
        <w:pStyle w:val="BodyText"/>
        <w:rPr>
          <w:del w:id="178" w:author="Fritz Gyger" w:date="2019-03-11T19:39:00Z"/>
          <w:rFonts w:cs="Arial"/>
          <w:color w:val="FF0000"/>
          <w:szCs w:val="22"/>
          <w:lang w:val="en-CA" w:eastAsia="en-CA"/>
        </w:rPr>
      </w:pPr>
      <w:del w:id="179" w:author="Fritz Gyger" w:date="2019-03-11T19:39:00Z">
        <w:r w:rsidRPr="00A71C3C" w:rsidDel="006A1391">
          <w:rPr>
            <w:rFonts w:cs="Arial"/>
            <w:color w:val="FF0000"/>
            <w:szCs w:val="22"/>
            <w:lang w:val="en-CA" w:eastAsia="en-CA"/>
          </w:rPr>
          <w:delText>Forecast???</w:delText>
        </w:r>
      </w:del>
    </w:p>
    <w:p w14:paraId="208E5D0D" w14:textId="77777777" w:rsidR="00831315" w:rsidRDefault="00831315" w:rsidP="00320A42">
      <w:pPr>
        <w:pStyle w:val="BodyText"/>
        <w:rPr>
          <w:lang w:val="en-CA" w:eastAsia="ar-SA"/>
        </w:rPr>
      </w:pPr>
    </w:p>
    <w:p w14:paraId="10947A84" w14:textId="77777777" w:rsidR="004B1FF4" w:rsidRPr="006A1391" w:rsidRDefault="004B1FF4" w:rsidP="00320A42">
      <w:pPr>
        <w:pStyle w:val="BodyText"/>
        <w:rPr>
          <w:color w:val="FF0000"/>
          <w:lang w:val="en-CA" w:eastAsia="ar-SA"/>
          <w:rPrChange w:id="180" w:author="Fritz Gyger" w:date="2019-03-11T19:40:00Z">
            <w:rPr>
              <w:lang w:val="en-CA" w:eastAsia="ar-SA"/>
            </w:rPr>
          </w:rPrChange>
        </w:rPr>
      </w:pPr>
      <w:r w:rsidRPr="006A1391">
        <w:rPr>
          <w:color w:val="FF0000"/>
          <w:lang w:val="en-CA" w:eastAsia="ar-SA"/>
          <w:rPrChange w:id="181" w:author="Fritz Gyger" w:date="2019-03-11T19:40:00Z">
            <w:rPr>
              <w:lang w:val="en-CA" w:eastAsia="ar-SA"/>
            </w:rPr>
          </w:rPrChange>
        </w:rPr>
        <w:t xml:space="preserve">Since our system is informational (vs operational) we use the </w:t>
      </w:r>
      <w:r w:rsidRPr="006A1391">
        <w:rPr>
          <w:b/>
          <w:color w:val="FF0000"/>
          <w:lang w:val="en-CA" w:eastAsia="ar-SA"/>
          <w:rPrChange w:id="182" w:author="Fritz Gyger" w:date="2019-03-11T19:40:00Z">
            <w:rPr>
              <w:b/>
              <w:lang w:val="en-CA" w:eastAsia="ar-SA"/>
            </w:rPr>
          </w:rPrChange>
        </w:rPr>
        <w:t xml:space="preserve">BASE property </w:t>
      </w:r>
      <w:r w:rsidRPr="006A1391">
        <w:rPr>
          <w:color w:val="FF0000"/>
          <w:lang w:val="en-CA" w:eastAsia="ar-SA"/>
          <w:rPrChange w:id="183" w:author="Fritz Gyger" w:date="2019-03-11T19:40:00Z">
            <w:rPr>
              <w:lang w:val="en-CA" w:eastAsia="ar-SA"/>
            </w:rPr>
          </w:rPrChange>
        </w:rPr>
        <w:t>for the project:</w:t>
      </w:r>
    </w:p>
    <w:p w14:paraId="2B2CD5AC" w14:textId="77777777" w:rsidR="00A71C3C" w:rsidRPr="006A1391" w:rsidRDefault="00A71C3C" w:rsidP="00A71C3C">
      <w:pPr>
        <w:pStyle w:val="BodyText"/>
        <w:rPr>
          <w:i/>
          <w:color w:val="FF0000"/>
          <w:lang w:val="en-CA" w:eastAsia="ar-SA"/>
          <w:rPrChange w:id="184" w:author="Fritz Gyger" w:date="2019-03-11T19:40:00Z">
            <w:rPr>
              <w:i/>
              <w:lang w:val="en-CA" w:eastAsia="ar-SA"/>
            </w:rPr>
          </w:rPrChange>
        </w:rPr>
      </w:pPr>
      <w:r w:rsidRPr="006A1391">
        <w:rPr>
          <w:i/>
          <w:color w:val="FF0000"/>
          <w:lang w:val="en-CA" w:eastAsia="ar-SA"/>
          <w:rPrChange w:id="185" w:author="Fritz Gyger" w:date="2019-03-11T19:40:00Z">
            <w:rPr>
              <w:i/>
              <w:lang w:val="en-CA" w:eastAsia="ar-SA"/>
            </w:rPr>
          </w:rPrChange>
        </w:rPr>
        <w:t>As discussed, the Data Property should be Base. Specifically, there is an expectation that the CSV will be consistently available every Monday at 1 AM EST. Also, the city of Montreal provides a disclaimer that previously released records may be corrected retroactively. Service failure is not critical within our environment, since the city of Montreal holds all records. If the portal fails or records become unavailable, the native files are assumed to be available from city of Montreal snow removal management system, in reference to the disclaimer provided. One transaction and one contract file are downloaded once a week, and one weather report is obtained once a week. There are no other consistent inputs, while Deports are assumed to remain unchanged. Data may overwritten when the CSV files are downloaded from the city of Montreal open data portal.</w:t>
      </w:r>
      <w:r w:rsidR="00410D82" w:rsidRPr="006A1391">
        <w:rPr>
          <w:i/>
          <w:color w:val="FF0000"/>
          <w:lang w:val="en-CA" w:eastAsia="ar-SA"/>
          <w:rPrChange w:id="186" w:author="Fritz Gyger" w:date="2019-03-11T19:40:00Z">
            <w:rPr>
              <w:i/>
              <w:lang w:val="en-CA" w:eastAsia="ar-SA"/>
            </w:rPr>
          </w:rPrChange>
        </w:rPr>
        <w:t xml:space="preserve">  ???</w:t>
      </w:r>
    </w:p>
    <w:p w14:paraId="720DF867" w14:textId="77777777" w:rsidR="00320A42" w:rsidDel="006A1391" w:rsidRDefault="00320A42" w:rsidP="00320A42">
      <w:pPr>
        <w:pStyle w:val="BodyText"/>
        <w:rPr>
          <w:del w:id="187" w:author="Fritz Gyger" w:date="2019-03-11T19:40:00Z"/>
          <w:lang w:val="en-CA" w:eastAsia="ar-SA"/>
        </w:rPr>
      </w:pPr>
    </w:p>
    <w:p w14:paraId="1CFF8E37" w14:textId="77777777" w:rsidR="00320A42" w:rsidDel="006A1391" w:rsidRDefault="00320A42" w:rsidP="00320A42">
      <w:pPr>
        <w:pStyle w:val="BodyText"/>
        <w:rPr>
          <w:del w:id="188" w:author="Fritz Gyger" w:date="2019-03-11T19:40:00Z"/>
          <w:lang w:val="en-CA" w:eastAsia="ar-SA"/>
        </w:rPr>
      </w:pPr>
    </w:p>
    <w:p w14:paraId="12FFA522" w14:textId="77777777" w:rsidR="00320A42" w:rsidDel="006A1391" w:rsidRDefault="00320A42" w:rsidP="00320A42">
      <w:pPr>
        <w:pStyle w:val="BodyText"/>
        <w:rPr>
          <w:del w:id="189" w:author="Fritz Gyger" w:date="2019-03-11T19:40:00Z"/>
          <w:lang w:val="en-CA" w:eastAsia="ar-SA"/>
        </w:rPr>
      </w:pPr>
    </w:p>
    <w:p w14:paraId="746EB1F6" w14:textId="3DF41FD7" w:rsidR="00320A42" w:rsidDel="006A1391" w:rsidRDefault="00320A42" w:rsidP="00320A42">
      <w:pPr>
        <w:pStyle w:val="BodyText"/>
        <w:rPr>
          <w:del w:id="190" w:author="Fritz Gyger" w:date="2019-03-11T19:40:00Z"/>
          <w:lang w:val="en-CA" w:eastAsia="ar-SA"/>
        </w:rPr>
      </w:pPr>
    </w:p>
    <w:p w14:paraId="55AE1570" w14:textId="77777777" w:rsidR="00320A42" w:rsidRDefault="00320A42" w:rsidP="00320A42">
      <w:pPr>
        <w:pStyle w:val="BodyText"/>
        <w:rPr>
          <w:lang w:val="en-CA" w:eastAsia="ar-SA"/>
        </w:rPr>
      </w:pPr>
    </w:p>
    <w:p w14:paraId="12795942" w14:textId="77777777" w:rsidR="00BB12B8" w:rsidRDefault="004B2EA2">
      <w:pPr>
        <w:pStyle w:val="Heading2"/>
        <w:numPr>
          <w:ilvl w:val="1"/>
          <w:numId w:val="2"/>
        </w:numPr>
      </w:pPr>
      <w:bookmarkStart w:id="191" w:name="_Toc432497656"/>
      <w:bookmarkStart w:id="192" w:name="_Toc2624388"/>
      <w:r>
        <w:lastRenderedPageBreak/>
        <w:t>Assumptions/Constraints/Risks</w:t>
      </w:r>
      <w:bookmarkEnd w:id="191"/>
      <w:bookmarkEnd w:id="192"/>
    </w:p>
    <w:p w14:paraId="5461FE36" w14:textId="77777777" w:rsidR="00BB12B8" w:rsidRDefault="004B2EA2">
      <w:pPr>
        <w:pStyle w:val="Heading3"/>
        <w:numPr>
          <w:ilvl w:val="2"/>
          <w:numId w:val="2"/>
        </w:numPr>
      </w:pPr>
      <w:bookmarkStart w:id="193" w:name="_Assumptions"/>
      <w:bookmarkStart w:id="194" w:name="_Toc432497657"/>
      <w:bookmarkStart w:id="195" w:name="_Toc2624389"/>
      <w:bookmarkEnd w:id="193"/>
      <w:r>
        <w:t>Assumptions</w:t>
      </w:r>
      <w:bookmarkEnd w:id="194"/>
      <w:bookmarkEnd w:id="195"/>
    </w:p>
    <w:p w14:paraId="4E623129" w14:textId="77777777" w:rsidR="00BB12B8" w:rsidRDefault="004B2EA2">
      <w:pPr>
        <w:pStyle w:val="InstructionalText"/>
        <w:rPr>
          <w:ins w:id="196" w:author="Fritz Gyger" w:date="2019-03-08T16:44:00Z"/>
        </w:rPr>
      </w:pPr>
      <w:r>
        <w:t>Instructions: Describe any assumptions or dependencies regarding the database design for the system. These may concern such issues as: related software or hardware, operating systems, or end-user characteristics.</w:t>
      </w:r>
    </w:p>
    <w:p w14:paraId="4628F402" w14:textId="2C63510D" w:rsidR="00A65745" w:rsidRPr="00A65745" w:rsidRDefault="00A65745" w:rsidP="00A65745">
      <w:pPr>
        <w:pStyle w:val="HTMLPreformatted"/>
        <w:shd w:val="clear" w:color="auto" w:fill="FFFFFF"/>
        <w:rPr>
          <w:ins w:id="197" w:author="Fritz Gyger" w:date="2019-03-08T16:44:00Z"/>
          <w:rFonts w:ascii="Arial" w:hAnsi="Arial" w:cs="Arial"/>
          <w:color w:val="24292E"/>
          <w:sz w:val="22"/>
          <w:szCs w:val="22"/>
          <w:rPrChange w:id="198" w:author="Fritz Gyger" w:date="2019-03-08T16:45:00Z">
            <w:rPr>
              <w:ins w:id="199" w:author="Fritz Gyger" w:date="2019-03-08T16:44:00Z"/>
              <w:rFonts w:ascii="Arial" w:hAnsi="Arial" w:cs="Arial"/>
              <w:b/>
              <w:color w:val="24292E"/>
              <w:sz w:val="22"/>
              <w:szCs w:val="22"/>
              <w:lang w:val="fr-CA"/>
            </w:rPr>
          </w:rPrChange>
        </w:rPr>
      </w:pPr>
      <w:ins w:id="200" w:author="Fritz Gyger" w:date="2019-03-08T16:45:00Z">
        <w:r w:rsidRPr="00A65745">
          <w:rPr>
            <w:rFonts w:ascii="Arial" w:hAnsi="Arial" w:cs="Arial"/>
            <w:color w:val="24292E"/>
            <w:sz w:val="22"/>
            <w:szCs w:val="22"/>
            <w:rPrChange w:id="201" w:author="Fritz Gyger" w:date="2019-03-08T16:45:00Z">
              <w:rPr>
                <w:rFonts w:ascii="Arial" w:hAnsi="Arial" w:cs="Arial"/>
                <w:b/>
                <w:color w:val="24292E"/>
                <w:sz w:val="22"/>
                <w:szCs w:val="22"/>
                <w:lang w:val="fr-CA"/>
              </w:rPr>
            </w:rPrChange>
          </w:rPr>
          <w:t>We will</w:t>
        </w:r>
        <w:r w:rsidR="006A1391">
          <w:rPr>
            <w:rFonts w:ascii="Arial" w:hAnsi="Arial" w:cs="Arial"/>
            <w:color w:val="24292E"/>
            <w:sz w:val="22"/>
            <w:szCs w:val="22"/>
          </w:rPr>
          <w:t xml:space="preserve"> use the following data sources</w:t>
        </w:r>
        <w:r w:rsidRPr="00A65745">
          <w:rPr>
            <w:rFonts w:ascii="Arial" w:hAnsi="Arial" w:cs="Arial"/>
            <w:color w:val="24292E"/>
            <w:sz w:val="22"/>
            <w:szCs w:val="22"/>
            <w:rPrChange w:id="202" w:author="Fritz Gyger" w:date="2019-03-08T16:45:00Z">
              <w:rPr>
                <w:rFonts w:ascii="Arial" w:hAnsi="Arial" w:cs="Arial"/>
                <w:b/>
                <w:color w:val="24292E"/>
                <w:sz w:val="22"/>
                <w:szCs w:val="22"/>
                <w:lang w:val="fr-CA"/>
              </w:rPr>
            </w:rPrChange>
          </w:rPr>
          <w:t>:</w:t>
        </w:r>
      </w:ins>
    </w:p>
    <w:p w14:paraId="2C25D6EE" w14:textId="77777777" w:rsidR="00A65745" w:rsidRPr="00A65745" w:rsidRDefault="00A65745" w:rsidP="00A65745">
      <w:pPr>
        <w:pStyle w:val="HTMLPreformatted"/>
        <w:shd w:val="clear" w:color="auto" w:fill="FFFFFF"/>
        <w:rPr>
          <w:ins w:id="203" w:author="Fritz Gyger" w:date="2019-03-08T16:44:00Z"/>
          <w:rFonts w:ascii="Arial" w:hAnsi="Arial" w:cs="Arial"/>
          <w:b/>
          <w:color w:val="24292E"/>
          <w:sz w:val="22"/>
          <w:szCs w:val="22"/>
          <w:rPrChange w:id="204" w:author="Fritz Gyger" w:date="2019-03-08T16:45:00Z">
            <w:rPr>
              <w:ins w:id="205" w:author="Fritz Gyger" w:date="2019-03-08T16:44:00Z"/>
              <w:rFonts w:ascii="Arial" w:hAnsi="Arial" w:cs="Arial"/>
              <w:b/>
              <w:color w:val="24292E"/>
              <w:sz w:val="22"/>
              <w:szCs w:val="22"/>
              <w:lang w:val="fr-CA"/>
            </w:rPr>
          </w:rPrChange>
        </w:rPr>
      </w:pPr>
    </w:p>
    <w:p w14:paraId="0A2272DA" w14:textId="77777777" w:rsidR="00A65745" w:rsidRDefault="00A65745" w:rsidP="00A65745">
      <w:pPr>
        <w:pStyle w:val="HTMLPreformatted"/>
        <w:shd w:val="clear" w:color="auto" w:fill="FFFFFF"/>
        <w:rPr>
          <w:rFonts w:ascii="Arial" w:hAnsi="Arial" w:cs="Arial"/>
          <w:b/>
          <w:color w:val="24292E"/>
          <w:sz w:val="22"/>
          <w:szCs w:val="22"/>
          <w:lang w:val="fr-CA"/>
        </w:rPr>
      </w:pPr>
      <w:moveToRangeStart w:id="206" w:author="Fritz Gyger" w:date="2019-03-08T16:44:00Z" w:name="move2955901"/>
      <w:moveTo w:id="207" w:author="Fritz Gyger" w:date="2019-03-08T16:44:00Z">
        <w:r w:rsidRPr="00012E9C">
          <w:rPr>
            <w:rFonts w:ascii="Arial" w:hAnsi="Arial" w:cs="Arial"/>
            <w:b/>
            <w:color w:val="24292E"/>
            <w:sz w:val="22"/>
            <w:szCs w:val="22"/>
            <w:lang w:val="fr-CA"/>
          </w:rPr>
          <w:t xml:space="preserve">Ville de Montréal </w:t>
        </w:r>
        <w:r w:rsidRPr="00424AC2">
          <w:rPr>
            <w:rFonts w:ascii="Arial" w:hAnsi="Arial" w:cs="Arial"/>
            <w:color w:val="24292E"/>
            <w:sz w:val="22"/>
            <w:szCs w:val="22"/>
            <w:lang w:val="fr-CA"/>
          </w:rPr>
          <w:t>for</w:t>
        </w:r>
        <w:r>
          <w:rPr>
            <w:rFonts w:ascii="Arial" w:hAnsi="Arial" w:cs="Arial"/>
            <w:b/>
            <w:color w:val="24292E"/>
            <w:sz w:val="22"/>
            <w:szCs w:val="22"/>
            <w:lang w:val="fr-CA"/>
          </w:rPr>
          <w:t xml:space="preserve"> </w:t>
        </w:r>
        <w:r w:rsidRPr="00424AC2">
          <w:rPr>
            <w:rFonts w:ascii="Arial" w:hAnsi="Arial" w:cs="Arial"/>
            <w:color w:val="24292E"/>
            <w:sz w:val="22"/>
            <w:szCs w:val="22"/>
            <w:lang w:val="fr-CA"/>
          </w:rPr>
          <w:t xml:space="preserve">the </w:t>
        </w:r>
        <w:proofErr w:type="spellStart"/>
        <w:r w:rsidRPr="00424AC2">
          <w:rPr>
            <w:rFonts w:ascii="Arial" w:hAnsi="Arial" w:cs="Arial"/>
            <w:color w:val="24292E"/>
            <w:sz w:val="22"/>
            <w:szCs w:val="22"/>
            <w:lang w:val="fr-CA"/>
          </w:rPr>
          <w:t>snow</w:t>
        </w:r>
        <w:proofErr w:type="spellEnd"/>
        <w:r w:rsidRPr="00424AC2">
          <w:rPr>
            <w:rFonts w:ascii="Arial" w:hAnsi="Arial" w:cs="Arial"/>
            <w:color w:val="24292E"/>
            <w:sz w:val="22"/>
            <w:szCs w:val="22"/>
            <w:lang w:val="fr-CA"/>
          </w:rPr>
          <w:t xml:space="preserve"> </w:t>
        </w:r>
        <w:proofErr w:type="spellStart"/>
        <w:r w:rsidRPr="00424AC2">
          <w:rPr>
            <w:rFonts w:ascii="Arial" w:hAnsi="Arial" w:cs="Arial"/>
            <w:color w:val="24292E"/>
            <w:sz w:val="22"/>
            <w:szCs w:val="22"/>
            <w:lang w:val="fr-CA"/>
          </w:rPr>
          <w:t>removal</w:t>
        </w:r>
        <w:proofErr w:type="spellEnd"/>
        <w:r w:rsidRPr="00424AC2">
          <w:rPr>
            <w:rFonts w:ascii="Arial" w:hAnsi="Arial" w:cs="Arial"/>
            <w:color w:val="24292E"/>
            <w:sz w:val="22"/>
            <w:szCs w:val="22"/>
            <w:lang w:val="fr-CA"/>
          </w:rPr>
          <w:t xml:space="preserve"> information</w:t>
        </w:r>
        <w:r>
          <w:rPr>
            <w:rFonts w:ascii="Arial" w:hAnsi="Arial" w:cs="Arial"/>
            <w:b/>
            <w:color w:val="24292E"/>
            <w:sz w:val="22"/>
            <w:szCs w:val="22"/>
            <w:lang w:val="fr-CA"/>
          </w:rPr>
          <w:t xml:space="preserve"> </w:t>
        </w:r>
        <w:r w:rsidRPr="00012E9C">
          <w:rPr>
            <w:rFonts w:ascii="Arial" w:hAnsi="Arial" w:cs="Arial"/>
            <w:b/>
            <w:color w:val="24292E"/>
            <w:sz w:val="22"/>
            <w:szCs w:val="22"/>
            <w:lang w:val="fr-CA"/>
          </w:rPr>
          <w:t xml:space="preserve">: </w:t>
        </w:r>
      </w:moveTo>
    </w:p>
    <w:p w14:paraId="669CCD64" w14:textId="77777777" w:rsidR="00A65745" w:rsidRDefault="00A65745" w:rsidP="00A65745">
      <w:pPr>
        <w:pStyle w:val="BodyText"/>
        <w:rPr>
          <w:lang w:val="en-CA" w:eastAsia="ar-SA"/>
        </w:rPr>
      </w:pPr>
      <w:moveTo w:id="208" w:author="Fritz Gyger" w:date="2019-03-08T16:44:00Z">
        <w:r>
          <w:rPr>
            <w:lang w:val="en-CA" w:eastAsia="ar-SA"/>
          </w:rPr>
          <w:t xml:space="preserve">(Licence: </w:t>
        </w:r>
        <w:r w:rsidRPr="008D43FC">
          <w:rPr>
            <w:lang w:val="en-CA" w:eastAsia="ar-SA"/>
          </w:rPr>
          <w:t>Attribution 4.0 international CC BY 4.0</w:t>
        </w:r>
        <w:r>
          <w:rPr>
            <w:lang w:val="en-CA" w:eastAsia="ar-SA"/>
          </w:rPr>
          <w:t>)</w:t>
        </w:r>
      </w:moveTo>
    </w:p>
    <w:p w14:paraId="28805803" w14:textId="77777777" w:rsidR="00A65745" w:rsidRPr="00012E9C" w:rsidRDefault="00A65745" w:rsidP="00A65745">
      <w:pPr>
        <w:pStyle w:val="HTMLPreformatted"/>
        <w:numPr>
          <w:ilvl w:val="0"/>
          <w:numId w:val="4"/>
        </w:numPr>
        <w:shd w:val="clear" w:color="auto" w:fill="FFFFFF"/>
        <w:rPr>
          <w:rFonts w:ascii="Arial" w:hAnsi="Arial" w:cs="Arial"/>
          <w:color w:val="24292E"/>
          <w:sz w:val="22"/>
          <w:szCs w:val="22"/>
          <w:lang w:val="fr-CA"/>
        </w:rPr>
      </w:pPr>
      <w:moveTo w:id="209" w:author="Fritz Gyger" w:date="2019-03-08T16:44:00Z">
        <w:r w:rsidRPr="00012E9C">
          <w:rPr>
            <w:rFonts w:ascii="Arial" w:hAnsi="Arial" w:cs="Arial"/>
            <w:color w:val="24292E"/>
            <w:sz w:val="22"/>
            <w:szCs w:val="22"/>
            <w:lang w:val="fr-CA"/>
          </w:rPr>
          <w:t>Transactions d</w:t>
        </w:r>
        <w:r>
          <w:rPr>
            <w:rFonts w:ascii="Arial" w:hAnsi="Arial" w:cs="Arial"/>
            <w:color w:val="24292E"/>
            <w:sz w:val="22"/>
            <w:szCs w:val="22"/>
            <w:lang w:val="fr-CA"/>
          </w:rPr>
          <w:t>é</w:t>
        </w:r>
        <w:r w:rsidRPr="00012E9C">
          <w:rPr>
            <w:rFonts w:ascii="Arial" w:hAnsi="Arial" w:cs="Arial"/>
            <w:color w:val="24292E"/>
            <w:sz w:val="22"/>
            <w:szCs w:val="22"/>
            <w:lang w:val="fr-CA"/>
          </w:rPr>
          <w:t>neigement (</w:t>
        </w:r>
        <w:r>
          <w:rPr>
            <w:rFonts w:ascii="Arial" w:hAnsi="Arial" w:cs="Arial"/>
            <w:color w:val="24292E"/>
            <w:sz w:val="22"/>
            <w:szCs w:val="22"/>
            <w:lang w:val="fr-CA"/>
          </w:rPr>
          <w:t xml:space="preserve">fichier .csv) </w:t>
        </w:r>
      </w:moveTo>
    </w:p>
    <w:p w14:paraId="5EBD2708" w14:textId="77777777" w:rsidR="00A65745" w:rsidRPr="00012E9C" w:rsidRDefault="00A65745" w:rsidP="00A65745">
      <w:pPr>
        <w:pStyle w:val="HTMLPreformatted"/>
        <w:shd w:val="clear" w:color="auto" w:fill="FFFFFF"/>
        <w:ind w:left="720"/>
        <w:rPr>
          <w:rFonts w:ascii="Arial" w:hAnsi="Arial" w:cs="Arial"/>
          <w:color w:val="24292E"/>
          <w:sz w:val="22"/>
          <w:szCs w:val="22"/>
          <w:lang w:val="fr-CA"/>
        </w:rPr>
      </w:pPr>
      <w:moveTo w:id="210" w:author="Fritz Gyger" w:date="2019-03-08T16:44:00Z">
        <w:r>
          <w:rPr>
            <w:rStyle w:val="Hyperlink"/>
            <w:rFonts w:ascii="Arial" w:hAnsi="Arial" w:cs="Arial"/>
            <w:sz w:val="22"/>
            <w:szCs w:val="22"/>
            <w:lang w:val="fr-CA"/>
          </w:rPr>
          <w:fldChar w:fldCharType="begin"/>
        </w:r>
        <w:r>
          <w:rPr>
            <w:rStyle w:val="Hyperlink"/>
            <w:rFonts w:ascii="Arial" w:hAnsi="Arial" w:cs="Arial"/>
            <w:sz w:val="22"/>
            <w:szCs w:val="22"/>
            <w:lang w:val="fr-CA"/>
          </w:rPr>
          <w:instrText xml:space="preserve"> HYPERLINK "http://donnees.ville.montreal.qc.ca/dataset/5bfbd75f-7531-48c2-b6b6-072284f7b9e7/resource/dad68871-51b9-4a82-93b0-31cf20b5aa03/download/transactions_deneigement_saison_2018-2019.csv" </w:instrText>
        </w:r>
        <w:r>
          <w:rPr>
            <w:rStyle w:val="Hyperlink"/>
            <w:rFonts w:ascii="Arial" w:hAnsi="Arial" w:cs="Arial"/>
            <w:sz w:val="22"/>
            <w:szCs w:val="22"/>
            <w:lang w:val="fr-CA"/>
          </w:rPr>
          <w:fldChar w:fldCharType="separate"/>
        </w:r>
        <w:r w:rsidRPr="00012E9C">
          <w:rPr>
            <w:rStyle w:val="Hyperlink"/>
            <w:rFonts w:ascii="Arial" w:hAnsi="Arial" w:cs="Arial"/>
            <w:sz w:val="22"/>
            <w:szCs w:val="22"/>
            <w:lang w:val="fr-CA"/>
          </w:rPr>
          <w:t>http://donnees.ville.montreal.qc.ca/dataset/5bfbd75f-7531-48c2-b6b6-072284f7b9e7/resource/dad68871-51b9-4a82-93b0-31cf20b5aa03/download/transactions_deneigement_saison_2018-2019.csv</w:t>
        </w:r>
        <w:r>
          <w:rPr>
            <w:rStyle w:val="Hyperlink"/>
            <w:rFonts w:ascii="Arial" w:hAnsi="Arial" w:cs="Arial"/>
            <w:sz w:val="22"/>
            <w:szCs w:val="22"/>
            <w:lang w:val="fr-CA"/>
          </w:rPr>
          <w:fldChar w:fldCharType="end"/>
        </w:r>
      </w:moveTo>
    </w:p>
    <w:p w14:paraId="198F43BD" w14:textId="77777777" w:rsidR="00A65745" w:rsidRPr="00012E9C" w:rsidRDefault="00A65745" w:rsidP="00A65745">
      <w:pPr>
        <w:pStyle w:val="HTMLPreformatted"/>
        <w:numPr>
          <w:ilvl w:val="0"/>
          <w:numId w:val="5"/>
        </w:numPr>
        <w:shd w:val="clear" w:color="auto" w:fill="FFFFFF"/>
        <w:rPr>
          <w:rFonts w:ascii="Arial" w:hAnsi="Arial" w:cs="Arial"/>
          <w:color w:val="24292E"/>
          <w:sz w:val="22"/>
          <w:szCs w:val="22"/>
          <w:lang w:val="fr-CA"/>
        </w:rPr>
      </w:pPr>
      <w:moveTo w:id="211" w:author="Fritz Gyger" w:date="2019-03-08T16:44:00Z">
        <w:r>
          <w:rPr>
            <w:rFonts w:ascii="Arial" w:hAnsi="Arial" w:cs="Arial"/>
            <w:color w:val="24292E"/>
            <w:sz w:val="22"/>
            <w:szCs w:val="22"/>
            <w:lang w:val="fr-CA"/>
          </w:rPr>
          <w:t>Con</w:t>
        </w:r>
        <w:r w:rsidRPr="00012E9C">
          <w:rPr>
            <w:rFonts w:ascii="Arial" w:hAnsi="Arial" w:cs="Arial"/>
            <w:color w:val="24292E"/>
            <w:sz w:val="22"/>
            <w:szCs w:val="22"/>
            <w:lang w:val="fr-CA"/>
          </w:rPr>
          <w:t>t</w:t>
        </w:r>
        <w:r>
          <w:rPr>
            <w:rFonts w:ascii="Arial" w:hAnsi="Arial" w:cs="Arial"/>
            <w:color w:val="24292E"/>
            <w:sz w:val="22"/>
            <w:szCs w:val="22"/>
            <w:lang w:val="fr-CA"/>
          </w:rPr>
          <w:t>rat</w:t>
        </w:r>
        <w:r w:rsidRPr="00012E9C">
          <w:rPr>
            <w:rFonts w:ascii="Arial" w:hAnsi="Arial" w:cs="Arial"/>
            <w:color w:val="24292E"/>
            <w:sz w:val="22"/>
            <w:szCs w:val="22"/>
            <w:lang w:val="fr-CA"/>
          </w:rPr>
          <w:t>s d</w:t>
        </w:r>
        <w:r>
          <w:rPr>
            <w:rFonts w:ascii="Arial" w:hAnsi="Arial" w:cs="Arial"/>
            <w:color w:val="24292E"/>
            <w:sz w:val="22"/>
            <w:szCs w:val="22"/>
            <w:lang w:val="fr-CA"/>
          </w:rPr>
          <w:t>é</w:t>
        </w:r>
        <w:r w:rsidRPr="00012E9C">
          <w:rPr>
            <w:rFonts w:ascii="Arial" w:hAnsi="Arial" w:cs="Arial"/>
            <w:color w:val="24292E"/>
            <w:sz w:val="22"/>
            <w:szCs w:val="22"/>
            <w:lang w:val="fr-CA"/>
          </w:rPr>
          <w:t>neigement (</w:t>
        </w:r>
        <w:r>
          <w:rPr>
            <w:rFonts w:ascii="Arial" w:hAnsi="Arial" w:cs="Arial"/>
            <w:color w:val="24292E"/>
            <w:sz w:val="22"/>
            <w:szCs w:val="22"/>
            <w:lang w:val="fr-CA"/>
          </w:rPr>
          <w:t xml:space="preserve">fichier .csv) </w:t>
        </w:r>
      </w:moveTo>
    </w:p>
    <w:p w14:paraId="2826575E" w14:textId="77777777" w:rsidR="00A65745" w:rsidRPr="008F66B7" w:rsidRDefault="00A65745" w:rsidP="00A65745">
      <w:pPr>
        <w:pStyle w:val="HTMLPreformatted"/>
        <w:shd w:val="clear" w:color="auto" w:fill="FFFFFF"/>
        <w:ind w:left="720"/>
        <w:rPr>
          <w:rFonts w:ascii="Arial" w:hAnsi="Arial" w:cs="Arial"/>
          <w:color w:val="24292E"/>
          <w:sz w:val="22"/>
          <w:szCs w:val="22"/>
          <w:lang w:val="fr-CA"/>
        </w:rPr>
      </w:pPr>
      <w:moveTo w:id="212" w:author="Fritz Gyger" w:date="2019-03-08T16:44:00Z">
        <w:r>
          <w:rPr>
            <w:rStyle w:val="Hyperlink"/>
            <w:rFonts w:ascii="Arial" w:hAnsi="Arial" w:cs="Arial"/>
            <w:sz w:val="22"/>
            <w:szCs w:val="22"/>
            <w:lang w:val="fr-CA"/>
          </w:rPr>
          <w:fldChar w:fldCharType="begin"/>
        </w:r>
        <w:r>
          <w:rPr>
            <w:rStyle w:val="Hyperlink"/>
            <w:rFonts w:ascii="Arial" w:hAnsi="Arial" w:cs="Arial"/>
            <w:sz w:val="22"/>
            <w:szCs w:val="22"/>
            <w:lang w:val="fr-CA"/>
          </w:rPr>
          <w:instrText xml:space="preserve"> HYPERLINK "http://donnees.ville.montreal.qc.ca/dataset/5bfbd75f-7531-48c2-b6b6-072284f7b9e7/resource/5dd82872-89f8-439e-9a8a-fff7fea1a28d/download/contrats_deneigement_saison_2018-2019.csv" </w:instrText>
        </w:r>
        <w:r>
          <w:rPr>
            <w:rStyle w:val="Hyperlink"/>
            <w:rFonts w:ascii="Arial" w:hAnsi="Arial" w:cs="Arial"/>
            <w:sz w:val="22"/>
            <w:szCs w:val="22"/>
            <w:lang w:val="fr-CA"/>
          </w:rPr>
          <w:fldChar w:fldCharType="separate"/>
        </w:r>
        <w:r w:rsidRPr="008F66B7">
          <w:rPr>
            <w:rStyle w:val="Hyperlink"/>
            <w:rFonts w:ascii="Arial" w:hAnsi="Arial" w:cs="Arial"/>
            <w:sz w:val="22"/>
            <w:szCs w:val="22"/>
            <w:lang w:val="fr-CA"/>
          </w:rPr>
          <w:t>http://donnees.ville.montreal.qc.ca/dataset/5bfbd75f-7531-48c2-b6b6-072284f7b9e7/resource/5dd82872-89f8-439e-9a8a-fff7fea1a28d/download/contrats_deneigement_saison_2018-2019.csv</w:t>
        </w:r>
        <w:r>
          <w:rPr>
            <w:rStyle w:val="Hyperlink"/>
            <w:rFonts w:ascii="Arial" w:hAnsi="Arial" w:cs="Arial"/>
            <w:sz w:val="22"/>
            <w:szCs w:val="22"/>
            <w:lang w:val="fr-CA"/>
          </w:rPr>
          <w:fldChar w:fldCharType="end"/>
        </w:r>
      </w:moveTo>
    </w:p>
    <w:p w14:paraId="61F28358" w14:textId="77777777" w:rsidR="00A65745" w:rsidRDefault="00A65745" w:rsidP="00A65745">
      <w:pPr>
        <w:pStyle w:val="HTMLPreformatted"/>
        <w:numPr>
          <w:ilvl w:val="0"/>
          <w:numId w:val="5"/>
        </w:numPr>
        <w:shd w:val="clear" w:color="auto" w:fill="FFFFFF"/>
        <w:rPr>
          <w:rFonts w:ascii="Arial" w:hAnsi="Arial" w:cs="Arial"/>
          <w:color w:val="24292E"/>
          <w:sz w:val="22"/>
          <w:szCs w:val="22"/>
          <w:lang w:val="fr-CA"/>
        </w:rPr>
      </w:pPr>
      <w:moveTo w:id="213" w:author="Fritz Gyger" w:date="2019-03-08T16:44:00Z">
        <w:r w:rsidRPr="008F66B7">
          <w:rPr>
            <w:rFonts w:ascii="Arial" w:hAnsi="Arial" w:cs="Arial"/>
            <w:color w:val="24292E"/>
            <w:sz w:val="22"/>
            <w:szCs w:val="22"/>
            <w:lang w:val="fr-CA"/>
          </w:rPr>
          <w:t>Dépôt de neige</w:t>
        </w:r>
        <w:r>
          <w:rPr>
            <w:rFonts w:ascii="Arial" w:hAnsi="Arial" w:cs="Arial"/>
            <w:color w:val="24292E"/>
            <w:sz w:val="22"/>
            <w:szCs w:val="22"/>
            <w:lang w:val="fr-CA"/>
          </w:rPr>
          <w:t xml:space="preserve"> </w:t>
        </w:r>
        <w:r w:rsidRPr="00012E9C">
          <w:rPr>
            <w:rFonts w:ascii="Arial" w:hAnsi="Arial" w:cs="Arial"/>
            <w:color w:val="24292E"/>
            <w:sz w:val="22"/>
            <w:szCs w:val="22"/>
            <w:lang w:val="fr-CA"/>
          </w:rPr>
          <w:t>(</w:t>
        </w:r>
        <w:r>
          <w:rPr>
            <w:rFonts w:ascii="Arial" w:hAnsi="Arial" w:cs="Arial"/>
            <w:color w:val="24292E"/>
            <w:sz w:val="22"/>
            <w:szCs w:val="22"/>
            <w:lang w:val="fr-CA"/>
          </w:rPr>
          <w:t>fichier .csv)</w:t>
        </w:r>
      </w:moveTo>
    </w:p>
    <w:p w14:paraId="2FA5AAC6" w14:textId="77777777" w:rsidR="00A65745" w:rsidRDefault="00A65745" w:rsidP="00A65745">
      <w:pPr>
        <w:pStyle w:val="HTMLPreformatted"/>
        <w:shd w:val="clear" w:color="auto" w:fill="FFFFFF"/>
        <w:ind w:left="720"/>
        <w:rPr>
          <w:rFonts w:ascii="Arial" w:hAnsi="Arial" w:cs="Arial"/>
          <w:color w:val="24292E"/>
          <w:sz w:val="22"/>
          <w:szCs w:val="22"/>
          <w:lang w:val="fr-CA"/>
        </w:rPr>
      </w:pPr>
      <w:moveTo w:id="214" w:author="Fritz Gyger" w:date="2019-03-08T16:44:00Z">
        <w:r>
          <w:rPr>
            <w:rStyle w:val="Hyperlink"/>
            <w:rFonts w:ascii="Arial" w:hAnsi="Arial" w:cs="Arial"/>
            <w:sz w:val="22"/>
            <w:szCs w:val="22"/>
            <w:lang w:val="fr-CA"/>
          </w:rPr>
          <w:fldChar w:fldCharType="begin"/>
        </w:r>
        <w:r>
          <w:rPr>
            <w:rStyle w:val="Hyperlink"/>
            <w:rFonts w:ascii="Arial" w:hAnsi="Arial" w:cs="Arial"/>
            <w:sz w:val="22"/>
            <w:szCs w:val="22"/>
            <w:lang w:val="fr-CA"/>
          </w:rPr>
          <w:instrText xml:space="preserve"> HYPERLINK "http://donnees.ville.montreal.qc.ca/dataset/8a1d7d54-c297-46fe-b670-bb205641b13e/resource/9ea7b63a-18e1-4e9a-834e-77fd28e55bf8/download/depots_deneigement_saison_2018-2019.csv" </w:instrText>
        </w:r>
        <w:r>
          <w:rPr>
            <w:rStyle w:val="Hyperlink"/>
            <w:rFonts w:ascii="Arial" w:hAnsi="Arial" w:cs="Arial"/>
            <w:sz w:val="22"/>
            <w:szCs w:val="22"/>
            <w:lang w:val="fr-CA"/>
          </w:rPr>
          <w:fldChar w:fldCharType="separate"/>
        </w:r>
        <w:r w:rsidRPr="00D23CFD">
          <w:rPr>
            <w:rStyle w:val="Hyperlink"/>
            <w:rFonts w:ascii="Arial" w:hAnsi="Arial" w:cs="Arial"/>
            <w:sz w:val="22"/>
            <w:szCs w:val="22"/>
            <w:lang w:val="fr-CA"/>
          </w:rPr>
          <w:t>http://donnees.ville.montreal.qc.ca/dataset/8a1d7d54-c297-46fe-b670-bb205641b13e/resource/9ea7b63a-18e1-4e9a-834e-77fd28e55bf8/download/depots_deneigement_saison_2018-2019.csv</w:t>
        </w:r>
        <w:r>
          <w:rPr>
            <w:rStyle w:val="Hyperlink"/>
            <w:rFonts w:ascii="Arial" w:hAnsi="Arial" w:cs="Arial"/>
            <w:sz w:val="22"/>
            <w:szCs w:val="22"/>
            <w:lang w:val="fr-CA"/>
          </w:rPr>
          <w:fldChar w:fldCharType="end"/>
        </w:r>
      </w:moveTo>
    </w:p>
    <w:p w14:paraId="019545AD" w14:textId="77777777" w:rsidR="00A65745" w:rsidRDefault="00A65745" w:rsidP="00A65745">
      <w:pPr>
        <w:pStyle w:val="HTMLPreformatted"/>
        <w:numPr>
          <w:ilvl w:val="0"/>
          <w:numId w:val="5"/>
        </w:numPr>
        <w:shd w:val="clear" w:color="auto" w:fill="FFFFFF"/>
        <w:rPr>
          <w:rFonts w:ascii="Arial" w:hAnsi="Arial" w:cs="Arial"/>
          <w:color w:val="24292E"/>
          <w:sz w:val="22"/>
          <w:szCs w:val="22"/>
          <w:lang w:val="fr-CA"/>
        </w:rPr>
      </w:pPr>
      <w:moveTo w:id="215" w:author="Fritz Gyger" w:date="2019-03-08T16:44:00Z">
        <w:r w:rsidRPr="00A33CF7">
          <w:rPr>
            <w:rFonts w:ascii="Arial" w:hAnsi="Arial" w:cs="Arial"/>
            <w:color w:val="24292E"/>
            <w:sz w:val="22"/>
            <w:szCs w:val="22"/>
            <w:lang w:val="fr-CA"/>
          </w:rPr>
          <w:t>Secteur de déneigement</w:t>
        </w:r>
      </w:moveTo>
    </w:p>
    <w:p w14:paraId="569EA5DC" w14:textId="77777777" w:rsidR="00A65745" w:rsidRDefault="00A65745" w:rsidP="00A65745">
      <w:pPr>
        <w:pStyle w:val="HTMLPreformatted"/>
        <w:shd w:val="clear" w:color="auto" w:fill="FFFFFF"/>
        <w:ind w:left="720"/>
        <w:rPr>
          <w:rStyle w:val="Hyperlink"/>
          <w:rFonts w:ascii="Arial" w:hAnsi="Arial" w:cs="Arial"/>
          <w:sz w:val="22"/>
          <w:szCs w:val="22"/>
          <w:lang w:val="fr-CA"/>
        </w:rPr>
      </w:pPr>
      <w:moveTo w:id="216" w:author="Fritz Gyger" w:date="2019-03-08T16:44:00Z">
        <w:r>
          <w:rPr>
            <w:rStyle w:val="Hyperlink"/>
            <w:rFonts w:ascii="Arial" w:hAnsi="Arial" w:cs="Arial"/>
            <w:sz w:val="22"/>
            <w:szCs w:val="22"/>
            <w:lang w:val="fr-CA"/>
          </w:rPr>
          <w:fldChar w:fldCharType="begin"/>
        </w:r>
        <w:r>
          <w:rPr>
            <w:rStyle w:val="Hyperlink"/>
            <w:rFonts w:ascii="Arial" w:hAnsi="Arial" w:cs="Arial"/>
            <w:sz w:val="22"/>
            <w:szCs w:val="22"/>
            <w:lang w:val="fr-CA"/>
          </w:rPr>
          <w:instrText xml:space="preserve"> HYPERLINK "http://donnees.ville.montreal.qc.ca/dataset/9f3911af-3a5f-4c4b-89c7-239ba487b1f1/resource/aa6f2231-9a67-418f-8234-d49462dd6344/download/secteurs_deneigement_saison_2018-2019.csv" </w:instrText>
        </w:r>
        <w:r>
          <w:rPr>
            <w:rStyle w:val="Hyperlink"/>
            <w:rFonts w:ascii="Arial" w:hAnsi="Arial" w:cs="Arial"/>
            <w:sz w:val="22"/>
            <w:szCs w:val="22"/>
            <w:lang w:val="fr-CA"/>
          </w:rPr>
          <w:fldChar w:fldCharType="separate"/>
        </w:r>
        <w:r w:rsidRPr="00D23CFD">
          <w:rPr>
            <w:rStyle w:val="Hyperlink"/>
            <w:rFonts w:ascii="Arial" w:hAnsi="Arial" w:cs="Arial"/>
            <w:sz w:val="22"/>
            <w:szCs w:val="22"/>
            <w:lang w:val="fr-CA"/>
          </w:rPr>
          <w:t>http://donnees.ville.montreal.qc.ca/dataset/9f3911af-3a5f-4c4b-89c7-239ba487b1f1/resource/aa6f2231-9a67-418f-8234-d49462dd6344/download/secteurs_deneigement_saison_2018-2019.csv</w:t>
        </w:r>
        <w:r>
          <w:rPr>
            <w:rStyle w:val="Hyperlink"/>
            <w:rFonts w:ascii="Arial" w:hAnsi="Arial" w:cs="Arial"/>
            <w:sz w:val="22"/>
            <w:szCs w:val="22"/>
            <w:lang w:val="fr-CA"/>
          </w:rPr>
          <w:fldChar w:fldCharType="end"/>
        </w:r>
      </w:moveTo>
    </w:p>
    <w:p w14:paraId="1F4DC29D" w14:textId="77777777" w:rsidR="00A65745" w:rsidRDefault="00A65745" w:rsidP="00A65745">
      <w:pPr>
        <w:pStyle w:val="HTMLPreformatted"/>
        <w:shd w:val="clear" w:color="auto" w:fill="FFFFFF"/>
        <w:ind w:left="720"/>
        <w:rPr>
          <w:rStyle w:val="Hyperlink"/>
          <w:rFonts w:ascii="Arial" w:hAnsi="Arial" w:cs="Arial"/>
          <w:color w:val="FF0000"/>
          <w:sz w:val="22"/>
          <w:szCs w:val="22"/>
          <w:lang w:val="fr-CA"/>
        </w:rPr>
      </w:pPr>
    </w:p>
    <w:p w14:paraId="052FD03D" w14:textId="3CFCA1B6" w:rsidR="00A65745" w:rsidRPr="00A850B3" w:rsidDel="006A1391" w:rsidRDefault="00A65745" w:rsidP="00A65745">
      <w:pPr>
        <w:pStyle w:val="HTMLPreformatted"/>
        <w:shd w:val="clear" w:color="auto" w:fill="FFFFFF"/>
        <w:ind w:left="720"/>
        <w:rPr>
          <w:del w:id="217" w:author="Fritz Gyger" w:date="2019-03-11T19:41:00Z"/>
          <w:rFonts w:ascii="Arial" w:hAnsi="Arial" w:cs="Arial"/>
          <w:color w:val="FF0000"/>
          <w:sz w:val="22"/>
          <w:szCs w:val="22"/>
        </w:rPr>
      </w:pPr>
      <w:moveTo w:id="218" w:author="Fritz Gyger" w:date="2019-03-08T16:44:00Z">
        <w:del w:id="219" w:author="Fritz Gyger" w:date="2019-03-11T19:41:00Z">
          <w:r w:rsidRPr="00A850B3" w:rsidDel="006A1391">
            <w:rPr>
              <w:rStyle w:val="Hyperlink"/>
              <w:rFonts w:ascii="Arial" w:hAnsi="Arial" w:cs="Arial"/>
              <w:color w:val="FF0000"/>
              <w:sz w:val="22"/>
              <w:szCs w:val="22"/>
            </w:rPr>
            <w:delText>Surface per borough??</w:delText>
          </w:r>
        </w:del>
      </w:moveTo>
    </w:p>
    <w:p w14:paraId="1654676A" w14:textId="77777777" w:rsidR="00A65745" w:rsidRPr="00A850B3" w:rsidRDefault="00A65745" w:rsidP="00A65745">
      <w:pPr>
        <w:pStyle w:val="HTMLPreformatted"/>
        <w:shd w:val="clear" w:color="auto" w:fill="FFFFFF"/>
        <w:rPr>
          <w:rFonts w:ascii="Arial" w:hAnsi="Arial" w:cs="Arial"/>
          <w:color w:val="24292E"/>
          <w:sz w:val="22"/>
          <w:szCs w:val="22"/>
        </w:rPr>
      </w:pPr>
    </w:p>
    <w:p w14:paraId="3F100A46" w14:textId="77777777" w:rsidR="00A65745" w:rsidRPr="00424AC2" w:rsidRDefault="00A65745" w:rsidP="00A65745">
      <w:pPr>
        <w:pStyle w:val="HTMLPreformatted"/>
        <w:shd w:val="clear" w:color="auto" w:fill="FFFFFF"/>
        <w:rPr>
          <w:rFonts w:ascii="Arial" w:hAnsi="Arial" w:cs="Arial"/>
          <w:b/>
          <w:color w:val="24292E"/>
          <w:sz w:val="22"/>
          <w:szCs w:val="22"/>
        </w:rPr>
      </w:pPr>
      <w:proofErr w:type="spellStart"/>
      <w:moveTo w:id="220" w:author="Fritz Gyger" w:date="2019-03-08T16:44:00Z">
        <w:r w:rsidRPr="00424AC2">
          <w:rPr>
            <w:rFonts w:ascii="Arial" w:hAnsi="Arial" w:cs="Arial"/>
            <w:b/>
            <w:color w:val="24292E"/>
            <w:sz w:val="22"/>
            <w:szCs w:val="22"/>
          </w:rPr>
          <w:t>Environnement</w:t>
        </w:r>
        <w:proofErr w:type="spellEnd"/>
        <w:r w:rsidRPr="00424AC2">
          <w:rPr>
            <w:rFonts w:ascii="Arial" w:hAnsi="Arial" w:cs="Arial"/>
            <w:b/>
            <w:color w:val="24292E"/>
            <w:sz w:val="22"/>
            <w:szCs w:val="22"/>
          </w:rPr>
          <w:t xml:space="preserve"> Canada </w:t>
        </w:r>
        <w:r w:rsidRPr="00424AC2">
          <w:rPr>
            <w:rFonts w:ascii="Arial" w:hAnsi="Arial" w:cs="Arial"/>
            <w:color w:val="24292E"/>
            <w:sz w:val="22"/>
            <w:szCs w:val="22"/>
          </w:rPr>
          <w:t>fo</w:t>
        </w:r>
        <w:r>
          <w:rPr>
            <w:rFonts w:ascii="Arial" w:hAnsi="Arial" w:cs="Arial"/>
            <w:color w:val="24292E"/>
            <w:sz w:val="22"/>
            <w:szCs w:val="22"/>
          </w:rPr>
          <w:t>r</w:t>
        </w:r>
        <w:r w:rsidRPr="00424AC2">
          <w:rPr>
            <w:rFonts w:ascii="Arial" w:hAnsi="Arial" w:cs="Arial"/>
            <w:color w:val="24292E"/>
            <w:sz w:val="22"/>
            <w:szCs w:val="22"/>
          </w:rPr>
          <w:t xml:space="preserve"> the weather data form</w:t>
        </w:r>
        <w:r>
          <w:rPr>
            <w:rFonts w:ascii="Arial" w:hAnsi="Arial" w:cs="Arial"/>
            <w:color w:val="24292E"/>
            <w:sz w:val="22"/>
            <w:szCs w:val="22"/>
          </w:rPr>
          <w:t xml:space="preserve"> the station at Dorval airport</w:t>
        </w:r>
        <w:r w:rsidRPr="00424AC2">
          <w:rPr>
            <w:rFonts w:ascii="Arial" w:hAnsi="Arial" w:cs="Arial"/>
            <w:b/>
            <w:color w:val="24292E"/>
            <w:sz w:val="22"/>
            <w:szCs w:val="22"/>
          </w:rPr>
          <w:t xml:space="preserve">: </w:t>
        </w:r>
      </w:moveTo>
    </w:p>
    <w:p w14:paraId="6567052E" w14:textId="77777777" w:rsidR="00A65745" w:rsidRPr="00EA670B" w:rsidRDefault="00A65745" w:rsidP="00A65745">
      <w:pPr>
        <w:pStyle w:val="HTMLPreformatted"/>
        <w:numPr>
          <w:ilvl w:val="0"/>
          <w:numId w:val="4"/>
        </w:numPr>
        <w:shd w:val="clear" w:color="auto" w:fill="FFFFFF"/>
        <w:rPr>
          <w:rFonts w:ascii="Arial" w:hAnsi="Arial" w:cs="Arial"/>
          <w:color w:val="24292E"/>
          <w:sz w:val="22"/>
          <w:szCs w:val="22"/>
        </w:rPr>
      </w:pPr>
      <w:moveTo w:id="221" w:author="Fritz Gyger" w:date="2019-03-08T16:44:00Z">
        <w:r w:rsidRPr="00EA670B">
          <w:rPr>
            <w:rFonts w:ascii="Arial" w:hAnsi="Arial" w:cs="Arial"/>
            <w:color w:val="24292E"/>
            <w:sz w:val="22"/>
            <w:szCs w:val="22"/>
          </w:rPr>
          <w:t>Weather data YUL (</w:t>
        </w:r>
        <w:proofErr w:type="spellStart"/>
        <w:r w:rsidRPr="00EA670B">
          <w:rPr>
            <w:rFonts w:ascii="Arial" w:hAnsi="Arial" w:cs="Arial"/>
            <w:color w:val="24292E"/>
            <w:sz w:val="22"/>
            <w:szCs w:val="22"/>
          </w:rPr>
          <w:t>fichier</w:t>
        </w:r>
        <w:proofErr w:type="spellEnd"/>
        <w:r w:rsidRPr="00EA670B">
          <w:rPr>
            <w:rFonts w:ascii="Arial" w:hAnsi="Arial" w:cs="Arial"/>
            <w:color w:val="24292E"/>
            <w:sz w:val="22"/>
            <w:szCs w:val="22"/>
          </w:rPr>
          <w:t xml:space="preserve"> .csv) </w:t>
        </w:r>
      </w:moveTo>
    </w:p>
    <w:p w14:paraId="3C3EA92D" w14:textId="77777777" w:rsidR="00A65745" w:rsidRPr="00EA670B" w:rsidRDefault="00A65745" w:rsidP="00A65745">
      <w:pPr>
        <w:pStyle w:val="HTMLPreformatted"/>
        <w:shd w:val="clear" w:color="auto" w:fill="FFFFFF"/>
        <w:ind w:left="720"/>
        <w:rPr>
          <w:rStyle w:val="Hyperlink"/>
          <w:rFonts w:ascii="Arial" w:eastAsiaTheme="majorEastAsia" w:hAnsi="Arial" w:cs="Arial"/>
          <w:color w:val="0366D6"/>
          <w:sz w:val="22"/>
          <w:szCs w:val="22"/>
          <w:lang w:val="fr-CA"/>
        </w:rPr>
      </w:pPr>
      <w:proofErr w:type="spellStart"/>
      <w:proofErr w:type="gramStart"/>
      <w:moveTo w:id="222" w:author="Fritz Gyger" w:date="2019-03-08T16:44:00Z">
        <w:r w:rsidRPr="000E6895">
          <w:rPr>
            <w:rFonts w:ascii="Arial" w:hAnsi="Arial" w:cs="Arial"/>
            <w:color w:val="24292E"/>
            <w:sz w:val="22"/>
            <w:szCs w:val="22"/>
            <w:lang w:val="fr-CA"/>
          </w:rPr>
          <w:t>domain</w:t>
        </w:r>
        <w:proofErr w:type="spellEnd"/>
        <w:proofErr w:type="gramEnd"/>
        <w:r w:rsidRPr="000E6895">
          <w:rPr>
            <w:rFonts w:ascii="Arial" w:hAnsi="Arial" w:cs="Arial"/>
            <w:color w:val="24292E"/>
            <w:sz w:val="22"/>
            <w:szCs w:val="22"/>
            <w:lang w:val="fr-CA"/>
          </w:rPr>
          <w:t xml:space="preserve">: </w:t>
        </w:r>
        <w:r>
          <w:rPr>
            <w:rStyle w:val="Hyperlink"/>
            <w:rFonts w:ascii="Arial" w:eastAsiaTheme="majorEastAsia" w:hAnsi="Arial" w:cs="Arial"/>
            <w:color w:val="0366D6"/>
            <w:sz w:val="22"/>
            <w:szCs w:val="22"/>
            <w:lang w:val="fr-CA"/>
          </w:rPr>
          <w:fldChar w:fldCharType="begin"/>
        </w:r>
        <w:r>
          <w:rPr>
            <w:rStyle w:val="Hyperlink"/>
            <w:rFonts w:ascii="Arial" w:eastAsiaTheme="majorEastAsia" w:hAnsi="Arial" w:cs="Arial"/>
            <w:color w:val="0366D6"/>
            <w:sz w:val="22"/>
            <w:szCs w:val="22"/>
            <w:lang w:val="fr-CA"/>
          </w:rPr>
          <w:instrText xml:space="preserve"> HYPERLINK "http://climate.weather.gc.ca/historical_data/search_historic_data_e.html" </w:instrText>
        </w:r>
        <w:r>
          <w:rPr>
            <w:rStyle w:val="Hyperlink"/>
            <w:rFonts w:ascii="Arial" w:eastAsiaTheme="majorEastAsia" w:hAnsi="Arial" w:cs="Arial"/>
            <w:color w:val="0366D6"/>
            <w:sz w:val="22"/>
            <w:szCs w:val="22"/>
            <w:lang w:val="fr-CA"/>
          </w:rPr>
          <w:fldChar w:fldCharType="separate"/>
        </w:r>
        <w:r w:rsidRPr="000E6895">
          <w:rPr>
            <w:rStyle w:val="Hyperlink"/>
            <w:rFonts w:ascii="Arial" w:eastAsiaTheme="majorEastAsia" w:hAnsi="Arial" w:cs="Arial"/>
            <w:color w:val="0366D6"/>
            <w:sz w:val="22"/>
            <w:szCs w:val="22"/>
            <w:lang w:val="fr-CA"/>
          </w:rPr>
          <w:t>http://climate.weather.gc.ca/historical_data/search_historic_data_e.html</w:t>
        </w:r>
        <w:r>
          <w:rPr>
            <w:rStyle w:val="Hyperlink"/>
            <w:rFonts w:ascii="Arial" w:eastAsiaTheme="majorEastAsia" w:hAnsi="Arial" w:cs="Arial"/>
            <w:color w:val="0366D6"/>
            <w:sz w:val="22"/>
            <w:szCs w:val="22"/>
            <w:lang w:val="fr-CA"/>
          </w:rPr>
          <w:fldChar w:fldCharType="end"/>
        </w:r>
      </w:moveTo>
    </w:p>
    <w:p w14:paraId="4AECF9AA" w14:textId="77777777" w:rsidR="00A65745" w:rsidRDefault="00A65745" w:rsidP="00A65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Helvetica" w:hAnsi="Helvetica" w:cs="Helvetica"/>
          <w:bCs/>
          <w:color w:val="333333"/>
          <w:sz w:val="20"/>
          <w:shd w:val="clear" w:color="auto" w:fill="F9F9F9"/>
          <w:lang w:val="fr-CA" w:eastAsia="en-CA"/>
        </w:rPr>
      </w:pPr>
      <w:moveTo w:id="223" w:author="Fritz Gyger" w:date="2019-03-08T16:44:00Z">
        <w:r>
          <w:rPr>
            <w:rStyle w:val="Hyperlink"/>
            <w:rFonts w:ascii="Helvetica" w:hAnsi="Helvetica" w:cs="Helvetica"/>
            <w:bCs/>
            <w:sz w:val="20"/>
            <w:shd w:val="clear" w:color="auto" w:fill="F9F9F9"/>
            <w:lang w:val="fr-CA" w:eastAsia="en-CA"/>
          </w:rPr>
          <w:fldChar w:fldCharType="begin"/>
        </w:r>
        <w:r>
          <w:rPr>
            <w:rStyle w:val="Hyperlink"/>
            <w:rFonts w:ascii="Helvetica" w:hAnsi="Helvetica" w:cs="Helvetica"/>
            <w:bCs/>
            <w:sz w:val="20"/>
            <w:shd w:val="clear" w:color="auto" w:fill="F9F9F9"/>
            <w:lang w:val="fr-CA" w:eastAsia="en-CA"/>
          </w:rPr>
          <w:instrText xml:space="preserve"> HYPERLINK "http://climate.weather.gc.ca/climate_data/daily_data_e.html?hlyRange=2008-01-08%7C2019-02-10&amp;dlyRange=2002-12-23%7C2019-02-10&amp;mlyRange=%7C&amp;StationID=30165&amp;Prov=QC&amp;urlExtension=_e.html&amp;searchType=stnName&amp;optLimit=yearRange&amp;StartYear=2018&amp;EndYear=2019&amp;selRowPerPage=25&amp;Line=2&amp;searchMethod=contains&amp;Month=1&amp;Day=1&amp;txtStationName=MONTREAL&amp;timeframe=2&amp;Year=2019" </w:instrText>
        </w:r>
        <w:r>
          <w:rPr>
            <w:rStyle w:val="Hyperlink"/>
            <w:rFonts w:ascii="Helvetica" w:hAnsi="Helvetica" w:cs="Helvetica"/>
            <w:bCs/>
            <w:sz w:val="20"/>
            <w:shd w:val="clear" w:color="auto" w:fill="F9F9F9"/>
            <w:lang w:val="fr-CA" w:eastAsia="en-CA"/>
          </w:rPr>
          <w:fldChar w:fldCharType="separate"/>
        </w:r>
        <w:r w:rsidRPr="006708EB">
          <w:rPr>
            <w:rStyle w:val="Hyperlink"/>
            <w:rFonts w:ascii="Helvetica" w:hAnsi="Helvetica" w:cs="Helvetica"/>
            <w:bCs/>
            <w:sz w:val="20"/>
            <w:shd w:val="clear" w:color="auto" w:fill="F9F9F9"/>
            <w:lang w:val="fr-CA" w:eastAsia="en-CA"/>
          </w:rPr>
          <w:t>http://climate.weather.gc.ca/climate_data/daily_data_e.html?hlyRange=2008-01-08%7C2019-02-10&amp;dlyRange=2002-12-23%7C2019-02-10&amp;mlyRange=%7C&amp;StationID=30165&amp;Prov=QC&amp;urlExtension=_e.html&amp;searchType=stnName&amp;optLimit=yearRange&amp;StartYear=2018&amp;EndYear=2019&amp;selRowPerPage=25&amp;Line=2&amp;searchMethod=contains&amp;Month=1&amp;Day=1&amp;txtStationName=MONTREAL&amp;timeframe=2&amp;Year=2019</w:t>
        </w:r>
        <w:r>
          <w:rPr>
            <w:rStyle w:val="Hyperlink"/>
            <w:rFonts w:ascii="Helvetica" w:hAnsi="Helvetica" w:cs="Helvetica"/>
            <w:bCs/>
            <w:sz w:val="20"/>
            <w:shd w:val="clear" w:color="auto" w:fill="F9F9F9"/>
            <w:lang w:val="fr-CA" w:eastAsia="en-CA"/>
          </w:rPr>
          <w:fldChar w:fldCharType="end"/>
        </w:r>
      </w:moveTo>
    </w:p>
    <w:p w14:paraId="0032D231" w14:textId="77777777" w:rsidR="00A65745" w:rsidRPr="00EA670B" w:rsidRDefault="00A65745" w:rsidP="00A65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cs="Arial"/>
          <w:color w:val="24292E"/>
          <w:szCs w:val="22"/>
          <w:lang w:val="fr-CA" w:eastAsia="en-CA"/>
        </w:rPr>
      </w:pPr>
    </w:p>
    <w:p w14:paraId="3A67BC93" w14:textId="1F0651DB" w:rsidR="007645C1" w:rsidRPr="00A71C3C" w:rsidRDefault="00A65745" w:rsidP="00A65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moveTo w:id="224" w:author="Fritz Gyger" w:date="2019-03-08T16:44:00Z">
        <w:del w:id="225" w:author="Fritz Gyger" w:date="2019-03-11T19:41:00Z">
          <w:r w:rsidDel="006A1391">
            <w:rPr>
              <w:rFonts w:cs="Arial"/>
              <w:color w:val="24292E"/>
              <w:szCs w:val="22"/>
              <w:lang w:val="fr-CA" w:eastAsia="en-CA"/>
            </w:rPr>
            <w:tab/>
          </w:r>
          <w:r w:rsidRPr="00A71C3C" w:rsidDel="006A1391">
            <w:rPr>
              <w:rFonts w:cs="Arial"/>
              <w:color w:val="FF0000"/>
              <w:szCs w:val="22"/>
              <w:lang w:val="en-CA" w:eastAsia="en-CA"/>
            </w:rPr>
            <w:delText>Forecast???</w:delText>
          </w:r>
        </w:del>
      </w:moveTo>
    </w:p>
    <w:p w14:paraId="412AB904" w14:textId="1437C405" w:rsidR="007645C1" w:rsidRPr="004F004F" w:rsidRDefault="007645C1" w:rsidP="00764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moveToRangeStart w:id="226" w:author="Fritz Gyger" w:date="2019-03-08T16:49:00Z" w:name="move2956186"/>
      <w:moveToRangeEnd w:id="206"/>
      <w:moveTo w:id="227" w:author="Fritz Gyger" w:date="2019-03-08T16:49:00Z">
        <w:del w:id="228" w:author="Fritz Gyger" w:date="2019-03-08T16:49:00Z">
          <w:r w:rsidRPr="004F004F" w:rsidDel="007645C1">
            <w:rPr>
              <w:rFonts w:cs="Arial"/>
              <w:color w:val="24292E"/>
              <w:szCs w:val="22"/>
              <w:lang w:val="en-CA" w:eastAsia="en-CA"/>
            </w:rPr>
            <w:delText>Additionally,</w:delText>
          </w:r>
        </w:del>
      </w:moveTo>
      <w:ins w:id="229" w:author="Fritz Gyger" w:date="2019-03-08T16:49:00Z">
        <w:r>
          <w:rPr>
            <w:rFonts w:cs="Arial"/>
            <w:color w:val="24292E"/>
            <w:szCs w:val="22"/>
            <w:lang w:val="en-CA" w:eastAsia="en-CA"/>
          </w:rPr>
          <w:t>T</w:t>
        </w:r>
      </w:ins>
      <w:moveTo w:id="230" w:author="Fritz Gyger" w:date="2019-03-08T16:49:00Z">
        <w:del w:id="231" w:author="Fritz Gyger" w:date="2019-03-08T16:49:00Z">
          <w:r w:rsidRPr="004F004F" w:rsidDel="007645C1">
            <w:rPr>
              <w:rFonts w:cs="Arial"/>
              <w:color w:val="24292E"/>
              <w:szCs w:val="22"/>
              <w:lang w:val="en-CA" w:eastAsia="en-CA"/>
            </w:rPr>
            <w:delText xml:space="preserve"> t</w:delText>
          </w:r>
        </w:del>
        <w:r w:rsidRPr="004F004F">
          <w:rPr>
            <w:rFonts w:cs="Arial"/>
            <w:color w:val="24292E"/>
            <w:szCs w:val="22"/>
            <w:lang w:val="en-CA" w:eastAsia="en-CA"/>
          </w:rPr>
          <w:t xml:space="preserve">he </w:t>
        </w:r>
        <w:r w:rsidRPr="004F004F">
          <w:rPr>
            <w:rFonts w:cs="Arial"/>
            <w:color w:val="24292E"/>
            <w:szCs w:val="22"/>
            <w:u w:val="single"/>
            <w:lang w:val="en-CA" w:eastAsia="en-CA"/>
          </w:rPr>
          <w:t>amount of precipitation</w:t>
        </w:r>
        <w:r w:rsidRPr="004F004F">
          <w:rPr>
            <w:rFonts w:cs="Arial"/>
            <w:color w:val="24292E"/>
            <w:szCs w:val="22"/>
            <w:lang w:val="en-CA" w:eastAsia="en-CA"/>
          </w:rPr>
          <w:t xml:space="preserve"> is recorded at the Montreal YUL international airport as an average depth in centimeters. Also, it is assumed for this project that the quantity of precipitation recorded at the Montreal YUL international airport is treate</w:t>
        </w:r>
        <w:r>
          <w:rPr>
            <w:rFonts w:cs="Arial"/>
            <w:color w:val="24292E"/>
            <w:szCs w:val="22"/>
            <w:lang w:val="en-CA" w:eastAsia="en-CA"/>
          </w:rPr>
          <w:t>d</w:t>
        </w:r>
        <w:r w:rsidRPr="004F004F">
          <w:rPr>
            <w:rFonts w:cs="Arial"/>
            <w:color w:val="24292E"/>
            <w:szCs w:val="22"/>
            <w:lang w:val="en-CA" w:eastAsia="en-CA"/>
          </w:rPr>
          <w:t xml:space="preserve"> as the uniform distribution of precipitation across the area, which is being consider for this analysis. Therefore, all locations serviced by </w:t>
        </w:r>
        <w:r w:rsidRPr="00C915A4">
          <w:rPr>
            <w:rFonts w:cs="Arial"/>
            <w:color w:val="24292E"/>
            <w:szCs w:val="22"/>
            <w:lang w:val="en-CA" w:eastAsia="en-CA"/>
          </w:rPr>
          <w:t>vehicles</w:t>
        </w:r>
        <w:r w:rsidRPr="004F004F">
          <w:rPr>
            <w:rFonts w:cs="Arial"/>
            <w:color w:val="24292E"/>
            <w:szCs w:val="22"/>
            <w:lang w:val="en-CA" w:eastAsia="en-CA"/>
          </w:rPr>
          <w:t xml:space="preserve"> with a </w:t>
        </w:r>
        <w:r w:rsidRPr="00C915A4">
          <w:rPr>
            <w:rFonts w:cs="Arial"/>
            <w:b/>
            <w:color w:val="24292E"/>
            <w:szCs w:val="22"/>
            <w:u w:val="single"/>
            <w:lang w:val="en-CA" w:eastAsia="en-CA"/>
          </w:rPr>
          <w:t>contract</w:t>
        </w:r>
        <w:r w:rsidRPr="004F004F">
          <w:rPr>
            <w:rFonts w:cs="Arial"/>
            <w:color w:val="24292E"/>
            <w:szCs w:val="22"/>
            <w:u w:val="single"/>
            <w:lang w:val="en-CA" w:eastAsia="en-CA"/>
          </w:rPr>
          <w:t xml:space="preserve"> </w:t>
        </w:r>
        <w:r w:rsidRPr="00F05EA4">
          <w:rPr>
            <w:rFonts w:cs="Arial"/>
            <w:b/>
            <w:color w:val="24292E"/>
            <w:szCs w:val="22"/>
            <w:u w:val="single"/>
            <w:lang w:val="en-CA" w:eastAsia="en-CA"/>
          </w:rPr>
          <w:t>ID</w:t>
        </w:r>
        <w:r w:rsidRPr="004F004F">
          <w:rPr>
            <w:rFonts w:cs="Arial"/>
            <w:color w:val="24292E"/>
            <w:szCs w:val="22"/>
            <w:lang w:val="en-CA" w:eastAsia="en-CA"/>
          </w:rPr>
          <w:t xml:space="preserve"> are assumed to have received the same amount of precipitation as the aforementioned airport.</w:t>
        </w:r>
      </w:moveTo>
    </w:p>
    <w:p w14:paraId="1F089F61" w14:textId="77777777" w:rsidR="007645C1" w:rsidRPr="004F004F" w:rsidRDefault="007645C1" w:rsidP="00764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moveToRangeEnd w:id="226"/>
    <w:p w14:paraId="35B2097B" w14:textId="77777777" w:rsidR="00A65745" w:rsidRPr="007645C1" w:rsidRDefault="00A65745">
      <w:pPr>
        <w:pStyle w:val="BodyText"/>
        <w:rPr>
          <w:lang w:val="en-CA"/>
          <w:rPrChange w:id="232" w:author="Fritz Gyger" w:date="2019-03-08T16:49:00Z">
            <w:rPr/>
          </w:rPrChange>
        </w:rPr>
        <w:pPrChange w:id="233" w:author="Fritz Gyger" w:date="2019-03-08T16:44:00Z">
          <w:pPr>
            <w:pStyle w:val="InstructionalText"/>
          </w:pPr>
        </w:pPrChange>
      </w:pPr>
    </w:p>
    <w:p w14:paraId="2804E00A" w14:textId="77777777" w:rsidR="00BB12B8" w:rsidRDefault="004B2EA2">
      <w:pPr>
        <w:pStyle w:val="Heading3"/>
        <w:numPr>
          <w:ilvl w:val="2"/>
          <w:numId w:val="2"/>
        </w:numPr>
      </w:pPr>
      <w:bookmarkStart w:id="234" w:name="_Toc432497658"/>
      <w:bookmarkStart w:id="235" w:name="_Toc2624390"/>
      <w:r>
        <w:lastRenderedPageBreak/>
        <w:t>Constraints</w:t>
      </w:r>
      <w:bookmarkEnd w:id="234"/>
      <w:bookmarkEnd w:id="235"/>
    </w:p>
    <w:p w14:paraId="5E13B9EB" w14:textId="77777777" w:rsidR="00BB12B8" w:rsidRDefault="004B2EA2">
      <w:pPr>
        <w:pStyle w:val="InstructionalText"/>
      </w:pPr>
      <w:r>
        <w:t>Instructions: Describe any limitations or constraints that have a significant impact on the database design for the system.</w:t>
      </w:r>
    </w:p>
    <w:p w14:paraId="35D067DB" w14:textId="1863D0BB" w:rsidR="00E537B5" w:rsidRDefault="00E537B5" w:rsidP="00E537B5">
      <w:pPr>
        <w:pStyle w:val="BodyText"/>
        <w:numPr>
          <w:ilvl w:val="0"/>
          <w:numId w:val="4"/>
        </w:numPr>
        <w:rPr>
          <w:lang w:val="en-CA" w:eastAsia="ar-SA"/>
        </w:rPr>
      </w:pPr>
      <w:r>
        <w:rPr>
          <w:lang w:val="en-CA" w:eastAsia="ar-SA"/>
        </w:rPr>
        <w:t>Weekly extractions as the files</w:t>
      </w:r>
      <w:r w:rsidR="00E678AD">
        <w:rPr>
          <w:lang w:val="en-CA" w:eastAsia="ar-SA"/>
        </w:rPr>
        <w:t xml:space="preserve"> are updated weekly by the city, every Monday at 1</w:t>
      </w:r>
      <w:r w:rsidR="0070447E">
        <w:rPr>
          <w:lang w:val="en-CA" w:eastAsia="ar-SA"/>
        </w:rPr>
        <w:t>am EST between November 1</w:t>
      </w:r>
      <w:r w:rsidR="0070447E" w:rsidRPr="0070447E">
        <w:rPr>
          <w:vertAlign w:val="superscript"/>
          <w:lang w:val="en-CA" w:eastAsia="ar-SA"/>
        </w:rPr>
        <w:t>st</w:t>
      </w:r>
      <w:r w:rsidR="0070447E">
        <w:rPr>
          <w:lang w:val="en-CA" w:eastAsia="ar-SA"/>
        </w:rPr>
        <w:t xml:space="preserve"> – April 1</w:t>
      </w:r>
      <w:r w:rsidR="0070447E" w:rsidRPr="0070447E">
        <w:rPr>
          <w:vertAlign w:val="superscript"/>
          <w:lang w:val="en-CA" w:eastAsia="ar-SA"/>
        </w:rPr>
        <w:t>st</w:t>
      </w:r>
      <w:r w:rsidR="0070447E">
        <w:rPr>
          <w:lang w:val="en-CA" w:eastAsia="ar-SA"/>
        </w:rPr>
        <w:t xml:space="preserve">. </w:t>
      </w:r>
      <w:del w:id="236" w:author="Fritz Gyger" w:date="2019-03-11T19:42:00Z">
        <w:r w:rsidR="0070447E" w:rsidDel="006A1391">
          <w:rPr>
            <w:lang w:val="en-CA" w:eastAsia="ar-SA"/>
          </w:rPr>
          <w:delText>(</w:delText>
        </w:r>
        <w:r w:rsidR="0070447E" w:rsidRPr="0070447E" w:rsidDel="006A1391">
          <w:rPr>
            <w:color w:val="FF0000"/>
            <w:lang w:val="en-CA" w:eastAsia="ar-SA"/>
          </w:rPr>
          <w:delText>weather Canada</w:delText>
        </w:r>
        <w:r w:rsidR="0070447E" w:rsidDel="006A1391">
          <w:rPr>
            <w:color w:val="FF0000"/>
            <w:lang w:val="en-CA" w:eastAsia="ar-SA"/>
          </w:rPr>
          <w:delText xml:space="preserve"> tbc - Ilia</w:delText>
        </w:r>
        <w:r w:rsidR="0070447E" w:rsidRPr="0070447E" w:rsidDel="006A1391">
          <w:rPr>
            <w:color w:val="FF0000"/>
            <w:lang w:val="en-CA" w:eastAsia="ar-SA"/>
          </w:rPr>
          <w:delText>?)</w:delText>
        </w:r>
      </w:del>
    </w:p>
    <w:p w14:paraId="172CFD39" w14:textId="173E12A6" w:rsidR="0070447E" w:rsidRPr="00320A42" w:rsidRDefault="006A1391" w:rsidP="00E537B5">
      <w:pPr>
        <w:pStyle w:val="BodyText"/>
        <w:numPr>
          <w:ilvl w:val="0"/>
          <w:numId w:val="4"/>
        </w:numPr>
        <w:rPr>
          <w:lang w:val="en-CA" w:eastAsia="ar-SA"/>
        </w:rPr>
      </w:pPr>
      <w:ins w:id="237" w:author="Fritz Gyger" w:date="2019-03-11T19:42:00Z">
        <w:r>
          <w:rPr>
            <w:lang w:val="en-CA" w:eastAsia="ar-SA"/>
          </w:rPr>
          <w:t>Extraction</w:t>
        </w:r>
      </w:ins>
      <w:ins w:id="238" w:author="Fritz Gyger" w:date="2019-03-11T19:41:00Z">
        <w:r>
          <w:rPr>
            <w:lang w:val="en-CA" w:eastAsia="ar-SA"/>
          </w:rPr>
          <w:t xml:space="preserve"> of weather data from Environment Canad</w:t>
        </w:r>
      </w:ins>
      <w:ins w:id="239" w:author="Fritz Gyger" w:date="2019-03-11T19:42:00Z">
        <w:r>
          <w:rPr>
            <w:lang w:val="en-CA" w:eastAsia="ar-SA"/>
          </w:rPr>
          <w:t xml:space="preserve">a at the same time as the one from the city. </w:t>
        </w:r>
      </w:ins>
      <w:ins w:id="240" w:author="Fritz Gyger" w:date="2019-03-11T19:41:00Z">
        <w:r>
          <w:rPr>
            <w:lang w:val="en-CA" w:eastAsia="ar-SA"/>
          </w:rPr>
          <w:t xml:space="preserve"> </w:t>
        </w:r>
      </w:ins>
    </w:p>
    <w:p w14:paraId="33FB442E" w14:textId="77777777" w:rsidR="00E537B5" w:rsidRPr="00E537B5" w:rsidRDefault="00E537B5" w:rsidP="00E537B5">
      <w:pPr>
        <w:pStyle w:val="BodyText"/>
        <w:rPr>
          <w:lang w:val="en-CA" w:eastAsia="ar-SA"/>
        </w:rPr>
      </w:pPr>
    </w:p>
    <w:p w14:paraId="497375B2" w14:textId="77777777" w:rsidR="00BB12B8" w:rsidRDefault="004B2EA2">
      <w:pPr>
        <w:pStyle w:val="Heading3"/>
        <w:numPr>
          <w:ilvl w:val="2"/>
          <w:numId w:val="2"/>
        </w:numPr>
      </w:pPr>
      <w:bookmarkStart w:id="241" w:name="_Toc294191293"/>
      <w:bookmarkStart w:id="242" w:name="_Toc432497659"/>
      <w:bookmarkStart w:id="243" w:name="_Toc2624391"/>
      <w:bookmarkEnd w:id="241"/>
      <w:r>
        <w:t>Risks</w:t>
      </w:r>
      <w:bookmarkEnd w:id="242"/>
      <w:bookmarkEnd w:id="243"/>
    </w:p>
    <w:p w14:paraId="6D771776" w14:textId="77777777" w:rsidR="00BB12B8" w:rsidRDefault="004B2EA2">
      <w:pPr>
        <w:pStyle w:val="InstructionalText"/>
      </w:pPr>
      <w:r>
        <w:t>Instructions: Describe any risks associated with the database design and proposed mitigation strategies.</w:t>
      </w:r>
    </w:p>
    <w:p w14:paraId="0CCBF5FE" w14:textId="77777777" w:rsidR="00410D82" w:rsidRDefault="0070447E" w:rsidP="006352E5">
      <w:pPr>
        <w:pStyle w:val="BodyText"/>
        <w:numPr>
          <w:ilvl w:val="0"/>
          <w:numId w:val="6"/>
        </w:numPr>
        <w:rPr>
          <w:lang w:eastAsia="ar-SA"/>
        </w:rPr>
      </w:pPr>
      <w:r>
        <w:rPr>
          <w:lang w:eastAsia="ar-SA"/>
        </w:rPr>
        <w:t>Changes of source URL</w:t>
      </w:r>
      <w:r w:rsidR="00410D82">
        <w:rPr>
          <w:lang w:eastAsia="ar-SA"/>
        </w:rPr>
        <w:t xml:space="preserve"> &amp; s</w:t>
      </w:r>
      <w:r>
        <w:rPr>
          <w:lang w:eastAsia="ar-SA"/>
        </w:rPr>
        <w:t>ource format</w:t>
      </w:r>
    </w:p>
    <w:p w14:paraId="07A8C8F3" w14:textId="77777777" w:rsidR="00410D82" w:rsidRPr="00844B62" w:rsidRDefault="00410D82" w:rsidP="006352E5">
      <w:pPr>
        <w:pStyle w:val="BodyText"/>
        <w:numPr>
          <w:ilvl w:val="0"/>
          <w:numId w:val="6"/>
        </w:numPr>
        <w:rPr>
          <w:lang w:eastAsia="ar-SA"/>
        </w:rPr>
      </w:pPr>
      <w:r>
        <w:rPr>
          <w:lang w:eastAsia="ar-SA"/>
        </w:rPr>
        <w:t>Inconsistency of data (</w:t>
      </w:r>
      <w:r w:rsidRPr="00410D82">
        <w:rPr>
          <w:i/>
          <w:lang w:val="en-CA" w:eastAsia="ar-SA"/>
        </w:rPr>
        <w:t>the city of Montreal provides a disclaimer that previously released records may be corrected retroactively</w:t>
      </w:r>
      <w:r>
        <w:rPr>
          <w:i/>
          <w:lang w:val="en-CA" w:eastAsia="ar-SA"/>
        </w:rPr>
        <w:t xml:space="preserve">). </w:t>
      </w:r>
    </w:p>
    <w:p w14:paraId="7131C42D" w14:textId="77777777" w:rsidR="00E537B5" w:rsidRPr="00E537B5" w:rsidRDefault="00E537B5" w:rsidP="00E537B5">
      <w:pPr>
        <w:pStyle w:val="BodyText"/>
        <w:rPr>
          <w:lang w:eastAsia="ar-SA"/>
        </w:rPr>
      </w:pPr>
    </w:p>
    <w:p w14:paraId="1D3FF181" w14:textId="77777777" w:rsidR="00BB12B8" w:rsidRDefault="004B2EA2">
      <w:pPr>
        <w:pStyle w:val="Heading2"/>
        <w:numPr>
          <w:ilvl w:val="1"/>
          <w:numId w:val="2"/>
        </w:numPr>
      </w:pPr>
      <w:bookmarkStart w:id="244" w:name="_Toc432497660"/>
      <w:bookmarkStart w:id="245" w:name="_Toc2624392"/>
      <w:r>
        <w:lastRenderedPageBreak/>
        <w:t>Design Decisions</w:t>
      </w:r>
      <w:bookmarkEnd w:id="244"/>
      <w:bookmarkEnd w:id="245"/>
    </w:p>
    <w:p w14:paraId="39209EC8" w14:textId="77777777" w:rsidR="00BB12B8" w:rsidRDefault="004B2EA2">
      <w:pPr>
        <w:pStyle w:val="InstructionalText"/>
      </w:pPr>
      <w:r>
        <w:t>Instructions: Utilizing the following subsections, describe decisions made that impact the proposed database design. This should include the platform and database management system (DBMS) chosen for the project. Include any other information relevant to the database design decisions (e.g., Data Conversion Plan, Service Level Agreements (SLAs)). The Design Decisions section is written at a higher level than the subsequent Detailed Database Design section, and provides an understanding and rationale for the content in the Detailed Database Design section.</w:t>
      </w:r>
    </w:p>
    <w:p w14:paraId="00885B0D" w14:textId="77777777" w:rsidR="0054279C" w:rsidRDefault="00AB16E4" w:rsidP="003A3482">
      <w:pPr>
        <w:pStyle w:val="BodyText"/>
        <w:rPr>
          <w:ins w:id="246" w:author="Pawel Kaluski" w:date="2019-03-13T21:15:00Z"/>
          <w:color w:val="000000" w:themeColor="text1"/>
          <w:highlight w:val="yellow"/>
        </w:rPr>
      </w:pPr>
      <w:ins w:id="247" w:author="Pawel Kaluski" w:date="2019-03-13T20:07:00Z">
        <w:r w:rsidRPr="00AB16E4">
          <w:rPr>
            <w:color w:val="000000" w:themeColor="text1"/>
            <w:highlight w:val="yellow"/>
            <w:rPrChange w:id="248" w:author="Pawel Kaluski" w:date="2019-03-13T20:09:00Z">
              <w:rPr>
                <w:color w:val="FFC000"/>
              </w:rPr>
            </w:rPrChange>
          </w:rPr>
          <w:t xml:space="preserve">We used </w:t>
        </w:r>
        <w:proofErr w:type="spellStart"/>
        <w:r w:rsidRPr="00AB16E4">
          <w:rPr>
            <w:color w:val="000000" w:themeColor="text1"/>
            <w:highlight w:val="yellow"/>
            <w:rPrChange w:id="249" w:author="Pawel Kaluski" w:date="2019-03-13T20:09:00Z">
              <w:rPr>
                <w:color w:val="FFC000"/>
              </w:rPr>
            </w:rPrChange>
          </w:rPr>
          <w:t>captera</w:t>
        </w:r>
      </w:ins>
      <w:proofErr w:type="spellEnd"/>
      <w:ins w:id="250" w:author="Pawel Kaluski" w:date="2019-03-13T20:08:00Z">
        <w:r w:rsidRPr="00AB16E4">
          <w:rPr>
            <w:color w:val="000000" w:themeColor="text1"/>
            <w:highlight w:val="yellow"/>
            <w:rPrChange w:id="251" w:author="Pawel Kaluski" w:date="2019-03-13T20:09:00Z">
              <w:rPr>
                <w:color w:val="FFC000"/>
              </w:rPr>
            </w:rPrChange>
          </w:rPr>
          <w:t xml:space="preserve"> and </w:t>
        </w:r>
        <w:proofErr w:type="spellStart"/>
        <w:r w:rsidRPr="00AB16E4">
          <w:rPr>
            <w:color w:val="000000" w:themeColor="text1"/>
            <w:highlight w:val="yellow"/>
            <w:rPrChange w:id="252" w:author="Pawel Kaluski" w:date="2019-03-13T20:09:00Z">
              <w:rPr>
                <w:color w:val="FFC000"/>
              </w:rPr>
            </w:rPrChange>
          </w:rPr>
          <w:t>cloudways</w:t>
        </w:r>
        <w:proofErr w:type="spellEnd"/>
        <w:r w:rsidRPr="00AB16E4">
          <w:rPr>
            <w:color w:val="000000" w:themeColor="text1"/>
            <w:highlight w:val="yellow"/>
            <w:rPrChange w:id="253" w:author="Pawel Kaluski" w:date="2019-03-13T20:09:00Z">
              <w:rPr>
                <w:color w:val="FFC000"/>
              </w:rPr>
            </w:rPrChange>
          </w:rPr>
          <w:t xml:space="preserve"> to compare the different providers</w:t>
        </w:r>
      </w:ins>
      <w:ins w:id="254" w:author="Pawel Kaluski" w:date="2019-03-13T21:15:00Z">
        <w:r w:rsidR="0054279C">
          <w:rPr>
            <w:color w:val="000000" w:themeColor="text1"/>
            <w:highlight w:val="yellow"/>
          </w:rPr>
          <w:t>.</w:t>
        </w:r>
      </w:ins>
    </w:p>
    <w:p w14:paraId="5AFADC9E" w14:textId="77777777" w:rsidR="00CE1FC8" w:rsidRDefault="0054279C" w:rsidP="003A3482">
      <w:pPr>
        <w:pStyle w:val="BodyText"/>
        <w:rPr>
          <w:ins w:id="255" w:author="Pawel Kaluski" w:date="2019-03-13T21:20:00Z"/>
          <w:color w:val="000000" w:themeColor="text1"/>
          <w:highlight w:val="yellow"/>
        </w:rPr>
      </w:pPr>
      <w:ins w:id="256" w:author="Pawel Kaluski" w:date="2019-03-13T21:16:00Z">
        <w:r>
          <w:rPr>
            <w:color w:val="000000" w:themeColor="text1"/>
            <w:highlight w:val="yellow"/>
          </w:rPr>
          <w:t>We looked at the needs and what solution would accommodate for the least</w:t>
        </w:r>
      </w:ins>
      <w:ins w:id="257" w:author="Pawel Kaluski" w:date="2019-03-13T21:20:00Z">
        <w:r w:rsidR="00CE1FC8">
          <w:rPr>
            <w:color w:val="000000" w:themeColor="text1"/>
            <w:highlight w:val="yellow"/>
          </w:rPr>
          <w:t>.</w:t>
        </w:r>
      </w:ins>
    </w:p>
    <w:p w14:paraId="2ADEBBCD" w14:textId="77777777" w:rsidR="00CE1FC8" w:rsidRDefault="00CE1FC8" w:rsidP="003A3482">
      <w:pPr>
        <w:pStyle w:val="BodyText"/>
        <w:rPr>
          <w:ins w:id="258" w:author="Pawel Kaluski" w:date="2019-03-13T21:21:00Z"/>
          <w:color w:val="000000" w:themeColor="text1"/>
          <w:highlight w:val="yellow"/>
        </w:rPr>
      </w:pPr>
    </w:p>
    <w:p w14:paraId="6919A6F9" w14:textId="55FD3ACC" w:rsidR="00173FA5" w:rsidRDefault="00CE1FC8" w:rsidP="003A3482">
      <w:pPr>
        <w:pStyle w:val="BodyText"/>
        <w:rPr>
          <w:ins w:id="259" w:author="Pawel Kaluski" w:date="2019-03-13T21:33:00Z"/>
          <w:color w:val="000000" w:themeColor="text1"/>
          <w:highlight w:val="yellow"/>
        </w:rPr>
      </w:pPr>
      <w:ins w:id="260" w:author="Pawel Kaluski" w:date="2019-03-13T21:21:00Z">
        <w:r>
          <w:rPr>
            <w:color w:val="000000" w:themeColor="text1"/>
            <w:highlight w:val="yellow"/>
          </w:rPr>
          <w:t>We recommend going with Digital Ocean.</w:t>
        </w:r>
      </w:ins>
      <w:ins w:id="261" w:author="Pawel Kaluski" w:date="2019-03-13T21:29:00Z">
        <w:r w:rsidR="00173FA5">
          <w:rPr>
            <w:color w:val="000000" w:themeColor="text1"/>
            <w:highlight w:val="yellow"/>
          </w:rPr>
          <w:t xml:space="preserve"> Digital Ocean was founded in 2011. </w:t>
        </w:r>
      </w:ins>
      <w:ins w:id="262" w:author="Pawel Kaluski" w:date="2019-03-13T21:30:00Z">
        <w:r w:rsidR="00173FA5">
          <w:rPr>
            <w:color w:val="000000" w:themeColor="text1"/>
            <w:highlight w:val="yellow"/>
          </w:rPr>
          <w:t xml:space="preserve">They are considered a startup </w:t>
        </w:r>
      </w:ins>
      <w:ins w:id="263" w:author="Pawel Kaluski" w:date="2019-03-13T21:31:00Z">
        <w:r w:rsidR="00173FA5">
          <w:rPr>
            <w:color w:val="000000" w:themeColor="text1"/>
            <w:highlight w:val="yellow"/>
          </w:rPr>
          <w:t xml:space="preserve">company in the expansion </w:t>
        </w:r>
      </w:ins>
      <w:ins w:id="264" w:author="Pawel Kaluski" w:date="2019-03-13T21:30:00Z">
        <w:r w:rsidR="00173FA5">
          <w:rPr>
            <w:color w:val="000000" w:themeColor="text1"/>
            <w:highlight w:val="yellow"/>
          </w:rPr>
          <w:t>phase</w:t>
        </w:r>
      </w:ins>
      <w:ins w:id="265" w:author="Pawel Kaluski" w:date="2019-03-13T21:31:00Z">
        <w:r w:rsidR="00173FA5">
          <w:rPr>
            <w:color w:val="000000" w:themeColor="text1"/>
            <w:highlight w:val="yellow"/>
          </w:rPr>
          <w:t>.</w:t>
        </w:r>
      </w:ins>
      <w:ins w:id="266" w:author="Pawel Kaluski" w:date="2019-03-13T21:47:00Z">
        <w:r w:rsidR="00A60E4A">
          <w:rPr>
            <w:color w:val="000000" w:themeColor="text1"/>
            <w:highlight w:val="yellow"/>
          </w:rPr>
          <w:t xml:space="preserve"> They offer the</w:t>
        </w:r>
      </w:ins>
      <w:ins w:id="267" w:author="Pawel Kaluski" w:date="2019-03-13T21:48:00Z">
        <w:r w:rsidR="00A60E4A">
          <w:rPr>
            <w:color w:val="000000" w:themeColor="text1"/>
            <w:highlight w:val="yellow"/>
          </w:rPr>
          <w:t xml:space="preserve"> best price compared to the </w:t>
        </w:r>
        <w:r w:rsidR="009300B9">
          <w:rPr>
            <w:color w:val="000000" w:themeColor="text1"/>
            <w:highlight w:val="yellow"/>
          </w:rPr>
          <w:t>other providers.</w:t>
        </w:r>
      </w:ins>
      <w:ins w:id="268" w:author="Pawel Kaluski" w:date="2019-03-13T21:31:00Z">
        <w:r w:rsidR="00173FA5">
          <w:rPr>
            <w:color w:val="000000" w:themeColor="text1"/>
            <w:highlight w:val="yellow"/>
          </w:rPr>
          <w:t xml:space="preserve"> Should anything happen tha</w:t>
        </w:r>
      </w:ins>
      <w:ins w:id="269" w:author="Pawel Kaluski" w:date="2019-03-13T21:48:00Z">
        <w:r w:rsidR="009300B9">
          <w:rPr>
            <w:color w:val="000000" w:themeColor="text1"/>
            <w:highlight w:val="yellow"/>
          </w:rPr>
          <w:t xml:space="preserve">t </w:t>
        </w:r>
      </w:ins>
      <w:ins w:id="270" w:author="Pawel Kaluski" w:date="2019-03-13T21:31:00Z">
        <w:r w:rsidR="00173FA5">
          <w:rPr>
            <w:color w:val="000000" w:themeColor="text1"/>
            <w:highlight w:val="yellow"/>
          </w:rPr>
          <w:t>would</w:t>
        </w:r>
      </w:ins>
      <w:ins w:id="271" w:author="Pawel Kaluski" w:date="2019-03-13T21:48:00Z">
        <w:r w:rsidR="009300B9">
          <w:rPr>
            <w:color w:val="000000" w:themeColor="text1"/>
            <w:highlight w:val="yellow"/>
          </w:rPr>
          <w:t xml:space="preserve"> force Digital Ocean</w:t>
        </w:r>
      </w:ins>
      <w:ins w:id="272" w:author="Pawel Kaluski" w:date="2019-03-13T21:49:00Z">
        <w:r w:rsidR="009300B9">
          <w:rPr>
            <w:color w:val="000000" w:themeColor="text1"/>
            <w:highlight w:val="yellow"/>
          </w:rPr>
          <w:t xml:space="preserve"> to</w:t>
        </w:r>
      </w:ins>
      <w:ins w:id="273" w:author="Pawel Kaluski" w:date="2019-03-13T21:32:00Z">
        <w:r w:rsidR="00173FA5">
          <w:rPr>
            <w:color w:val="000000" w:themeColor="text1"/>
            <w:highlight w:val="yellow"/>
          </w:rPr>
          <w:t xml:space="preserve"> significantly alter their pricing or prevent them from delivering the service</w:t>
        </w:r>
      </w:ins>
      <w:ins w:id="274" w:author="Pawel Kaluski" w:date="2019-03-13T21:49:00Z">
        <w:r w:rsidR="009300B9">
          <w:rPr>
            <w:color w:val="000000" w:themeColor="text1"/>
            <w:highlight w:val="yellow"/>
          </w:rPr>
          <w:t>s</w:t>
        </w:r>
      </w:ins>
      <w:bookmarkStart w:id="275" w:name="_GoBack"/>
      <w:bookmarkEnd w:id="275"/>
      <w:ins w:id="276" w:author="Pawel Kaluski" w:date="2019-03-13T21:32:00Z">
        <w:r w:rsidR="00173FA5">
          <w:rPr>
            <w:color w:val="000000" w:themeColor="text1"/>
            <w:highlight w:val="yellow"/>
          </w:rPr>
          <w:t xml:space="preserve">, we would recommend </w:t>
        </w:r>
      </w:ins>
      <w:ins w:id="277" w:author="Pawel Kaluski" w:date="2019-03-13T21:33:00Z">
        <w:r w:rsidR="00173FA5">
          <w:rPr>
            <w:color w:val="000000" w:themeColor="text1"/>
            <w:highlight w:val="yellow"/>
          </w:rPr>
          <w:t xml:space="preserve">to switch to </w:t>
        </w:r>
      </w:ins>
      <w:proofErr w:type="spellStart"/>
      <w:ins w:id="278" w:author="Pawel Kaluski" w:date="2019-03-13T21:32:00Z">
        <w:r w:rsidR="00173FA5">
          <w:rPr>
            <w:color w:val="000000" w:themeColor="text1"/>
            <w:highlight w:val="yellow"/>
          </w:rPr>
          <w:t>Casp</w:t>
        </w:r>
      </w:ins>
      <w:ins w:id="279" w:author="Pawel Kaluski" w:date="2019-03-13T21:33:00Z">
        <w:r w:rsidR="00173FA5">
          <w:rPr>
            <w:color w:val="000000" w:themeColor="text1"/>
            <w:highlight w:val="yellow"/>
          </w:rPr>
          <w:t>io</w:t>
        </w:r>
        <w:proofErr w:type="spellEnd"/>
        <w:r w:rsidR="00173FA5">
          <w:rPr>
            <w:color w:val="000000" w:themeColor="text1"/>
            <w:highlight w:val="yellow"/>
          </w:rPr>
          <w:t>.</w:t>
        </w:r>
      </w:ins>
    </w:p>
    <w:p w14:paraId="409D267C" w14:textId="77777777" w:rsidR="00173FA5" w:rsidRDefault="00173FA5" w:rsidP="003A3482">
      <w:pPr>
        <w:pStyle w:val="BodyText"/>
        <w:rPr>
          <w:ins w:id="280" w:author="Pawel Kaluski" w:date="2019-03-13T21:33:00Z"/>
          <w:color w:val="000000" w:themeColor="text1"/>
          <w:highlight w:val="yellow"/>
        </w:rPr>
      </w:pPr>
    </w:p>
    <w:p w14:paraId="7B0C4D6E" w14:textId="4F2EF94F" w:rsidR="00CE1FC8" w:rsidRDefault="00173FA5" w:rsidP="003A3482">
      <w:pPr>
        <w:pStyle w:val="BodyText"/>
        <w:rPr>
          <w:ins w:id="281" w:author="Pawel Kaluski" w:date="2019-03-13T21:20:00Z"/>
          <w:color w:val="000000" w:themeColor="text1"/>
          <w:highlight w:val="yellow"/>
        </w:rPr>
      </w:pPr>
      <w:ins w:id="282" w:author="Pawel Kaluski" w:date="2019-03-13T21:33:00Z">
        <w:r>
          <w:rPr>
            <w:color w:val="000000" w:themeColor="text1"/>
            <w:highlight w:val="yellow"/>
          </w:rPr>
          <w:t xml:space="preserve">Key features and pricing that led to our </w:t>
        </w:r>
      </w:ins>
      <w:ins w:id="283" w:author="Pawel Kaluski" w:date="2019-03-13T21:34:00Z">
        <w:r>
          <w:rPr>
            <w:color w:val="000000" w:themeColor="text1"/>
            <w:highlight w:val="yellow"/>
          </w:rPr>
          <w:t xml:space="preserve">decision is in </w:t>
        </w:r>
      </w:ins>
      <w:ins w:id="284" w:author="Pawel Kaluski" w:date="2019-03-13T21:46:00Z">
        <w:r w:rsidR="00A60E4A" w:rsidRPr="00A60E4A">
          <w:rPr>
            <w:b/>
            <w:color w:val="000000" w:themeColor="text1"/>
            <w:highlight w:val="yellow"/>
            <w:rPrChange w:id="285" w:author="Pawel Kaluski" w:date="2019-03-13T21:46:00Z">
              <w:rPr>
                <w:color w:val="000000" w:themeColor="text1"/>
                <w:highlight w:val="yellow"/>
              </w:rPr>
            </w:rPrChange>
          </w:rPr>
          <w:t>Appendix</w:t>
        </w:r>
      </w:ins>
      <w:ins w:id="286" w:author="Pawel Kaluski" w:date="2019-03-13T21:34:00Z">
        <w:r w:rsidRPr="00A60E4A">
          <w:rPr>
            <w:b/>
            <w:color w:val="000000" w:themeColor="text1"/>
            <w:highlight w:val="yellow"/>
            <w:rPrChange w:id="287" w:author="Pawel Kaluski" w:date="2019-03-13T21:46:00Z">
              <w:rPr>
                <w:color w:val="000000" w:themeColor="text1"/>
                <w:highlight w:val="yellow"/>
              </w:rPr>
            </w:rPrChange>
          </w:rPr>
          <w:t xml:space="preserve"> F</w:t>
        </w:r>
      </w:ins>
      <w:ins w:id="288" w:author="Pawel Kaluski" w:date="2019-03-13T21:32:00Z">
        <w:r>
          <w:rPr>
            <w:color w:val="000000" w:themeColor="text1"/>
            <w:highlight w:val="yellow"/>
          </w:rPr>
          <w:t xml:space="preserve"> </w:t>
        </w:r>
      </w:ins>
    </w:p>
    <w:p w14:paraId="0B3D18F5" w14:textId="02B8C376" w:rsidR="00AB16E4" w:rsidRDefault="00AB16E4" w:rsidP="003A3482">
      <w:pPr>
        <w:pStyle w:val="BodyText"/>
        <w:rPr>
          <w:ins w:id="289" w:author="Pawel Kaluski" w:date="2019-03-13T19:49:00Z"/>
          <w:color w:val="FFC000"/>
        </w:rPr>
      </w:pPr>
    </w:p>
    <w:p w14:paraId="4A09001F" w14:textId="77777777" w:rsidR="00B010DA" w:rsidRDefault="00B010DA" w:rsidP="003A3482">
      <w:pPr>
        <w:pStyle w:val="BodyText"/>
        <w:rPr>
          <w:ins w:id="290" w:author="Pawel Kaluski" w:date="2019-03-13T19:49:00Z"/>
          <w:color w:val="FFC000"/>
        </w:rPr>
      </w:pPr>
    </w:p>
    <w:p w14:paraId="68D46A67" w14:textId="6B74AC03" w:rsidR="00BC22FC" w:rsidRPr="001A3A9B" w:rsidDel="00BC22FC" w:rsidRDefault="00BC22FC">
      <w:pPr>
        <w:pStyle w:val="BodyText"/>
        <w:rPr>
          <w:del w:id="291" w:author="Pawel Kaluski" w:date="2019-03-12T21:55:00Z"/>
          <w:color w:val="FFC000"/>
          <w:rPrChange w:id="292" w:author="Pawel Kaluski" w:date="2019-03-12T21:24:00Z">
            <w:rPr>
              <w:del w:id="293" w:author="Pawel Kaluski" w:date="2019-03-12T21:55:00Z"/>
            </w:rPr>
          </w:rPrChange>
        </w:rPr>
      </w:pPr>
    </w:p>
    <w:p w14:paraId="65C7FC44" w14:textId="76F3C7A0" w:rsidR="003A3482" w:rsidRPr="003A3482" w:rsidRDefault="003A3482" w:rsidP="003A3482">
      <w:pPr>
        <w:pStyle w:val="BodyText"/>
      </w:pPr>
      <w:r>
        <w:t xml:space="preserve">Storage options: </w:t>
      </w:r>
      <w:ins w:id="294" w:author="Fritz Gyger" w:date="2019-03-11T19:42:00Z">
        <w:r w:rsidR="006A1391">
          <w:fldChar w:fldCharType="begin"/>
        </w:r>
        <w:r w:rsidR="006A1391">
          <w:instrText xml:space="preserve"> HYPERLINK "</w:instrText>
        </w:r>
      </w:ins>
      <w:r w:rsidR="006A1391" w:rsidRPr="003A3482">
        <w:instrText>https://www.digitalocean.com/products/managed-databases/</w:instrText>
      </w:r>
      <w:ins w:id="295" w:author="Fritz Gyger" w:date="2019-03-11T19:42:00Z">
        <w:r w:rsidR="006A1391">
          <w:instrText xml:space="preserve">" </w:instrText>
        </w:r>
        <w:r w:rsidR="006A1391">
          <w:fldChar w:fldCharType="separate"/>
        </w:r>
      </w:ins>
      <w:r w:rsidR="006A1391" w:rsidRPr="00E3587E">
        <w:rPr>
          <w:rStyle w:val="Hyperlink"/>
        </w:rPr>
        <w:t>https://www.digitalocean.com/products/managed-databases/</w:t>
      </w:r>
      <w:ins w:id="296" w:author="Fritz Gyger" w:date="2019-03-11T19:42:00Z">
        <w:r w:rsidR="006A1391">
          <w:fldChar w:fldCharType="end"/>
        </w:r>
        <w:r w:rsidR="006A1391">
          <w:t xml:space="preserve"> P</w:t>
        </w:r>
      </w:ins>
      <w:ins w:id="297" w:author="Fritz Gyger" w:date="2019-03-11T19:43:00Z">
        <w:r w:rsidR="006A1391">
          <w:t>a</w:t>
        </w:r>
      </w:ins>
      <w:ins w:id="298" w:author="Pawel Kaluski" w:date="2019-03-12T20:28:00Z">
        <w:r w:rsidR="004B699A">
          <w:t>w</w:t>
        </w:r>
      </w:ins>
      <w:ins w:id="299" w:author="Fritz Gyger" w:date="2019-03-11T19:43:00Z">
        <w:del w:id="300" w:author="Pawel Kaluski" w:date="2019-03-12T20:27:00Z">
          <w:r w:rsidR="006A1391" w:rsidDel="004B699A">
            <w:delText>v</w:delText>
          </w:r>
        </w:del>
        <w:r w:rsidR="006A1391">
          <w:t>el</w:t>
        </w:r>
      </w:ins>
    </w:p>
    <w:p w14:paraId="33782BFC" w14:textId="77777777" w:rsidR="00BB12B8" w:rsidRDefault="004B2EA2">
      <w:pPr>
        <w:pStyle w:val="Heading3"/>
        <w:numPr>
          <w:ilvl w:val="2"/>
          <w:numId w:val="2"/>
        </w:numPr>
      </w:pPr>
      <w:bookmarkStart w:id="301" w:name="_Toc432497661"/>
      <w:bookmarkStart w:id="302" w:name="_Toc2624393"/>
      <w:r>
        <w:t>Key Factors Influencing Design</w:t>
      </w:r>
      <w:bookmarkEnd w:id="301"/>
      <w:bookmarkEnd w:id="302"/>
    </w:p>
    <w:p w14:paraId="243C2768" w14:textId="77777777" w:rsidR="00BB12B8" w:rsidRDefault="004B2EA2">
      <w:pPr>
        <w:pStyle w:val="InstructionalText"/>
      </w:pPr>
      <w:r>
        <w:t xml:space="preserve">Instructions: Describe key functional or non-functional requirements that influenced the design. If all such decisions are explicit in the requirements, this section shall so state. Design decisions that respond to requirements designated as critical (e.g., those for performance, availability, security, or privacy) shall be placed in separate subparagraphs. </w:t>
      </w:r>
    </w:p>
    <w:p w14:paraId="32C097D9" w14:textId="77777777" w:rsidR="00410D82" w:rsidRDefault="00410D82" w:rsidP="00410D82">
      <w:pPr>
        <w:pStyle w:val="BodyText"/>
        <w:rPr>
          <w:lang w:val="en-CA" w:eastAsia="ar-SA"/>
        </w:rPr>
      </w:pPr>
      <w:r>
        <w:rPr>
          <w:lang w:val="en-CA" w:eastAsia="ar-SA"/>
        </w:rPr>
        <w:t>Because of the nature of our data (structured data), its low volume (MB), frequency (weekly updates) and the use cases (aggregations) we decided to go with a relational database.</w:t>
      </w:r>
    </w:p>
    <w:p w14:paraId="218E3C39" w14:textId="77777777" w:rsidR="00DD27EF" w:rsidRDefault="00DD27EF" w:rsidP="00410D82">
      <w:pPr>
        <w:pStyle w:val="BodyText"/>
        <w:rPr>
          <w:lang w:val="en-CA" w:eastAsia="ar-SA"/>
        </w:rPr>
      </w:pPr>
      <w:r>
        <w:rPr>
          <w:lang w:val="en-CA" w:eastAsia="ar-SA"/>
        </w:rPr>
        <w:t>See also Appendix C &amp; D.</w:t>
      </w:r>
    </w:p>
    <w:p w14:paraId="68A908C2" w14:textId="76DBC44E" w:rsidR="00410D82" w:rsidRPr="006A1391" w:rsidRDefault="006A1391" w:rsidP="00410D82">
      <w:pPr>
        <w:pStyle w:val="BodyText"/>
        <w:rPr>
          <w:color w:val="FF0000"/>
          <w:lang w:val="en-CA" w:eastAsia="ar-SA"/>
          <w:rPrChange w:id="303" w:author="Fritz Gyger" w:date="2019-03-11T19:44:00Z">
            <w:rPr>
              <w:lang w:val="en-CA" w:eastAsia="ar-SA"/>
            </w:rPr>
          </w:rPrChange>
        </w:rPr>
      </w:pPr>
      <w:ins w:id="304" w:author="Fritz Gyger" w:date="2019-03-11T19:44:00Z">
        <w:r w:rsidRPr="006A1391">
          <w:rPr>
            <w:color w:val="FF0000"/>
            <w:lang w:val="en-CA" w:eastAsia="ar-SA"/>
            <w:rPrChange w:id="305" w:author="Fritz Gyger" w:date="2019-03-11T19:44:00Z">
              <w:rPr>
                <w:lang w:val="en-CA" w:eastAsia="ar-SA"/>
              </w:rPr>
            </w:rPrChange>
          </w:rPr>
          <w:t>Warm storage????</w:t>
        </w:r>
      </w:ins>
      <w:ins w:id="306" w:author="Pawel Kaluski" w:date="2019-03-13T21:46:00Z">
        <w:r w:rsidR="00A60E4A">
          <w:rPr>
            <w:color w:val="FF0000"/>
            <w:lang w:val="en-CA" w:eastAsia="ar-SA"/>
          </w:rPr>
          <w:t xml:space="preserve"> </w:t>
        </w:r>
        <w:r w:rsidR="00A60E4A" w:rsidRPr="00A60E4A">
          <w:rPr>
            <w:color w:val="000000" w:themeColor="text1"/>
            <w:highlight w:val="yellow"/>
            <w:lang w:val="en-CA" w:eastAsia="ar-SA"/>
            <w:rPrChange w:id="307" w:author="Pawel Kaluski" w:date="2019-03-13T21:46:00Z">
              <w:rPr>
                <w:color w:val="FF0000"/>
                <w:lang w:val="en-CA" w:eastAsia="ar-SA"/>
              </w:rPr>
            </w:rPrChange>
          </w:rPr>
          <w:t>See 3.5</w:t>
        </w:r>
      </w:ins>
    </w:p>
    <w:p w14:paraId="37C1E134" w14:textId="77777777" w:rsidR="00E537B5" w:rsidRPr="00E537B5" w:rsidRDefault="00E537B5" w:rsidP="00E537B5">
      <w:pPr>
        <w:pStyle w:val="BodyText"/>
        <w:rPr>
          <w:lang w:val="en-CA" w:eastAsia="ar-SA"/>
        </w:rPr>
      </w:pPr>
    </w:p>
    <w:p w14:paraId="23E962DB" w14:textId="77777777" w:rsidR="00BB12B8" w:rsidRDefault="004B2EA2">
      <w:pPr>
        <w:pStyle w:val="Heading3"/>
        <w:numPr>
          <w:ilvl w:val="2"/>
          <w:numId w:val="2"/>
        </w:numPr>
      </w:pPr>
      <w:bookmarkStart w:id="308" w:name="_Toc432497662"/>
      <w:bookmarkStart w:id="309" w:name="_Toc2624394"/>
      <w:r>
        <w:t>Functional Design Decisions</w:t>
      </w:r>
      <w:bookmarkEnd w:id="308"/>
      <w:bookmarkEnd w:id="309"/>
    </w:p>
    <w:p w14:paraId="4B8232AA" w14:textId="77777777" w:rsidR="00BB12B8" w:rsidRDefault="004B2EA2">
      <w:pPr>
        <w:pStyle w:val="InstructionalText"/>
      </w:pPr>
      <w:r>
        <w:t xml:space="preserve">Instructions: Describe decisions about how the database will behave in </w:t>
      </w:r>
      <w:r w:rsidRPr="00410D82">
        <w:rPr>
          <w:b/>
        </w:rPr>
        <w:t xml:space="preserve">meeting its requirements from a user's point of view </w:t>
      </w:r>
      <w:r>
        <w:t xml:space="preserve">(i.e., functionality of the database from an application perspective), ignoring internal implementation, and any other decisions affecting further design of the database. Include decisions regarding inputs the database will accept </w:t>
      </w:r>
      <w:r w:rsidRPr="00410D82">
        <w:rPr>
          <w:b/>
        </w:rPr>
        <w:t>and outputs</w:t>
      </w:r>
      <w:r>
        <w:t xml:space="preserve"> (displays, </w:t>
      </w:r>
      <w:r w:rsidRPr="00410D82">
        <w:rPr>
          <w:b/>
        </w:rPr>
        <w:t>reports</w:t>
      </w:r>
      <w:r>
        <w:t xml:space="preserve">, messages, responses, etc.) it will </w:t>
      </w:r>
      <w:r>
        <w:lastRenderedPageBreak/>
        <w:t xml:space="preserve">need to support, including interfaces with other systems. Describe the general types of processing (sequential versus random for inserts, updates, deletes and queries) required both for data entering the database, and data most frequently accessed. Also include decisions on </w:t>
      </w:r>
      <w:r w:rsidRPr="00410D82">
        <w:rPr>
          <w:b/>
        </w:rPr>
        <w:t>how databases/data files will appear to the user</w:t>
      </w:r>
      <w:r>
        <w:t>.</w:t>
      </w:r>
    </w:p>
    <w:p w14:paraId="5CDE8C0E" w14:textId="47699EA7" w:rsidR="00410D82" w:rsidRDefault="00410D82" w:rsidP="00410D82">
      <w:pPr>
        <w:pStyle w:val="BodyText"/>
        <w:rPr>
          <w:lang w:val="en-CA" w:eastAsia="ar-SA"/>
        </w:rPr>
      </w:pPr>
      <w:r>
        <w:rPr>
          <w:lang w:val="en-CA" w:eastAsia="ar-SA"/>
        </w:rPr>
        <w:t>Inputs are csv files obtained from different sources, loaded in weekly batch processes</w:t>
      </w:r>
      <w:ins w:id="310" w:author="Fritz Gyger" w:date="2019-03-11T19:45:00Z">
        <w:r w:rsidR="006A1391">
          <w:rPr>
            <w:lang w:val="en-CA" w:eastAsia="ar-SA"/>
          </w:rPr>
          <w:t xml:space="preserve"> on Monday mornings</w:t>
        </w:r>
      </w:ins>
      <w:r>
        <w:rPr>
          <w:lang w:val="en-CA" w:eastAsia="ar-SA"/>
        </w:rPr>
        <w:t xml:space="preserve">. </w:t>
      </w:r>
    </w:p>
    <w:p w14:paraId="60AFEF4B" w14:textId="5C98299C" w:rsidR="00410D82" w:rsidRDefault="00410D82" w:rsidP="00410D82">
      <w:pPr>
        <w:pStyle w:val="BodyText"/>
        <w:rPr>
          <w:lang w:val="en-CA" w:eastAsia="ar-SA"/>
        </w:rPr>
      </w:pPr>
      <w:r>
        <w:rPr>
          <w:lang w:val="en-CA" w:eastAsia="ar-SA"/>
        </w:rPr>
        <w:t xml:space="preserve">For the </w:t>
      </w:r>
      <w:r w:rsidRPr="00424AC2">
        <w:rPr>
          <w:b/>
          <w:lang w:val="en-CA" w:eastAsia="ar-SA"/>
        </w:rPr>
        <w:t xml:space="preserve">reporting </w:t>
      </w:r>
      <w:r>
        <w:rPr>
          <w:lang w:val="en-CA" w:eastAsia="ar-SA"/>
        </w:rPr>
        <w:t>we plan to use Tableau</w:t>
      </w:r>
      <w:ins w:id="311" w:author="Fritz Gyger" w:date="2019-03-11T19:46:00Z">
        <w:r w:rsidR="006A1391">
          <w:rPr>
            <w:lang w:val="en-CA" w:eastAsia="ar-SA"/>
          </w:rPr>
          <w:t xml:space="preserve"> to develop reports and dashboards</w:t>
        </w:r>
      </w:ins>
      <w:r>
        <w:rPr>
          <w:lang w:val="en-CA" w:eastAsia="ar-SA"/>
        </w:rPr>
        <w:t>. We may give external customer access for a small fee</w:t>
      </w:r>
      <w:ins w:id="312" w:author="Fritz Gyger" w:date="2019-03-11T19:45:00Z">
        <w:r w:rsidR="006A1391">
          <w:rPr>
            <w:lang w:val="en-CA" w:eastAsia="ar-SA"/>
          </w:rPr>
          <w:t xml:space="preserve"> (</w:t>
        </w:r>
        <w:proofErr w:type="spellStart"/>
        <w:r w:rsidR="006A1391">
          <w:rPr>
            <w:lang w:val="en-CA" w:eastAsia="ar-SA"/>
          </w:rPr>
          <w:t>tbd</w:t>
        </w:r>
        <w:proofErr w:type="spellEnd"/>
        <w:r w:rsidR="006A1391">
          <w:rPr>
            <w:lang w:val="en-CA" w:eastAsia="ar-SA"/>
          </w:rPr>
          <w:t>)</w:t>
        </w:r>
      </w:ins>
      <w:ins w:id="313" w:author="Fritz Gyger" w:date="2019-03-11T19:47:00Z">
        <w:r w:rsidR="006A1391">
          <w:rPr>
            <w:lang w:val="en-CA" w:eastAsia="ar-SA"/>
          </w:rPr>
          <w:t xml:space="preserve"> for self-service</w:t>
        </w:r>
      </w:ins>
      <w:r>
        <w:rPr>
          <w:lang w:val="en-CA" w:eastAsia="ar-SA"/>
        </w:rPr>
        <w:t xml:space="preserve">.  </w:t>
      </w:r>
    </w:p>
    <w:p w14:paraId="587BF3E6" w14:textId="77777777" w:rsidR="00410D82" w:rsidRDefault="00410D82" w:rsidP="00410D82">
      <w:pPr>
        <w:pStyle w:val="BodyText"/>
        <w:rPr>
          <w:lang w:val="en-CA" w:eastAsia="ar-SA"/>
        </w:rPr>
      </w:pPr>
      <w:r>
        <w:rPr>
          <w:lang w:val="en-CA" w:eastAsia="ar-SA"/>
        </w:rPr>
        <w:t xml:space="preserve">Currently there are no interfaces with other systems planned, but could be added later. </w:t>
      </w:r>
    </w:p>
    <w:p w14:paraId="2648AEB9" w14:textId="77777777" w:rsidR="00410D82" w:rsidRPr="00410D82" w:rsidRDefault="00410D82" w:rsidP="00410D82">
      <w:pPr>
        <w:pStyle w:val="BodyText"/>
        <w:rPr>
          <w:lang w:val="en-CA" w:eastAsia="ar-SA"/>
        </w:rPr>
      </w:pPr>
    </w:p>
    <w:p w14:paraId="4D63C5D3" w14:textId="77777777" w:rsidR="00BB12B8" w:rsidRDefault="004B2EA2">
      <w:pPr>
        <w:pStyle w:val="Heading3"/>
        <w:numPr>
          <w:ilvl w:val="2"/>
          <w:numId w:val="2"/>
        </w:numPr>
      </w:pPr>
      <w:bookmarkStart w:id="314" w:name="_Toc432497663"/>
      <w:bookmarkStart w:id="315" w:name="_Toc2624395"/>
      <w:r>
        <w:t>Database Management System Decisions</w:t>
      </w:r>
      <w:bookmarkEnd w:id="314"/>
      <w:bookmarkEnd w:id="315"/>
    </w:p>
    <w:p w14:paraId="07A90899" w14:textId="77777777" w:rsidR="00BB12B8" w:rsidRDefault="004B2EA2">
      <w:pPr>
        <w:pStyle w:val="InstructionalText"/>
      </w:pPr>
      <w:r>
        <w:t xml:space="preserve">Instructions: Describe design decisions regarding the DBMS intended for the initial implementation. Provide the name of the </w:t>
      </w:r>
      <w:r w:rsidRPr="00807BE9">
        <w:rPr>
          <w:b/>
          <w:rPrChange w:id="316" w:author="Fritz Gyger" w:date="2019-03-11T19:53:00Z">
            <w:rPr/>
          </w:rPrChange>
        </w:rPr>
        <w:t>DBMS</w:t>
      </w:r>
      <w:r w:rsidRPr="00807BE9">
        <w:rPr>
          <w:b/>
          <w:rPrChange w:id="317" w:author="Fritz Gyger" w:date="2019-03-11T19:54:00Z">
            <w:rPr/>
          </w:rPrChange>
        </w:rPr>
        <w:t>, the reason for selection</w:t>
      </w:r>
      <w:r>
        <w:t xml:space="preserve">, and the </w:t>
      </w:r>
      <w:r w:rsidRPr="00807BE9">
        <w:rPr>
          <w:b/>
          <w:rPrChange w:id="318" w:author="Fritz Gyger" w:date="2019-03-11T19:54:00Z">
            <w:rPr/>
          </w:rPrChange>
        </w:rPr>
        <w:t>type of flexibility</w:t>
      </w:r>
      <w:r>
        <w:t xml:space="preserve"> built into the database for adapting to changing requirements.</w:t>
      </w:r>
    </w:p>
    <w:p w14:paraId="38A8280C" w14:textId="77881C42" w:rsidR="006352E5" w:rsidRPr="00807BE9" w:rsidRDefault="006352E5" w:rsidP="006352E5">
      <w:pPr>
        <w:pStyle w:val="HTMLPreformatted"/>
        <w:shd w:val="clear" w:color="auto" w:fill="FFFFFF"/>
        <w:rPr>
          <w:rFonts w:ascii="Arial" w:hAnsi="Arial" w:cs="Arial"/>
          <w:sz w:val="24"/>
          <w:szCs w:val="24"/>
          <w:rPrChange w:id="319" w:author="Fritz Gyger" w:date="2019-03-11T19:48:00Z">
            <w:rPr>
              <w:rFonts w:ascii="Arial" w:hAnsi="Arial" w:cs="Arial"/>
              <w:color w:val="24292E"/>
              <w:sz w:val="24"/>
              <w:szCs w:val="24"/>
            </w:rPr>
          </w:rPrChange>
        </w:rPr>
      </w:pPr>
      <w:moveToRangeStart w:id="320" w:author="Fritz Gyger" w:date="2019-03-08T16:51:00Z" w:name="move2956306"/>
      <w:moveTo w:id="321" w:author="Fritz Gyger" w:date="2019-03-08T16:51:00Z">
        <w:r w:rsidRPr="00807BE9">
          <w:rPr>
            <w:rFonts w:ascii="Arial" w:hAnsi="Arial" w:cs="Arial"/>
            <w:sz w:val="24"/>
            <w:szCs w:val="24"/>
            <w:rPrChange w:id="322" w:author="Fritz Gyger" w:date="2019-03-11T19:48:00Z">
              <w:rPr>
                <w:rFonts w:ascii="Arial" w:hAnsi="Arial" w:cs="Arial"/>
                <w:color w:val="24292E"/>
                <w:sz w:val="24"/>
                <w:szCs w:val="24"/>
              </w:rPr>
            </w:rPrChange>
          </w:rPr>
          <w:t xml:space="preserve">We plan to use </w:t>
        </w:r>
        <w:del w:id="323" w:author="Fritz Gyger" w:date="2019-03-11T19:48:00Z">
          <w:r w:rsidRPr="00807BE9" w:rsidDel="00807BE9">
            <w:rPr>
              <w:rFonts w:ascii="Arial" w:hAnsi="Arial" w:cs="Arial"/>
              <w:sz w:val="24"/>
              <w:szCs w:val="24"/>
              <w:rPrChange w:id="324" w:author="Fritz Gyger" w:date="2019-03-11T19:48:00Z">
                <w:rPr>
                  <w:rFonts w:ascii="Arial" w:hAnsi="Arial" w:cs="Arial"/>
                  <w:color w:val="24292E"/>
                  <w:sz w:val="24"/>
                  <w:szCs w:val="24"/>
                </w:rPr>
              </w:rPrChange>
            </w:rPr>
            <w:delText xml:space="preserve">Alteryx as an </w:delText>
          </w:r>
          <w:r w:rsidRPr="00807BE9" w:rsidDel="00807BE9">
            <w:rPr>
              <w:rFonts w:ascii="Arial" w:hAnsi="Arial" w:cs="Arial"/>
              <w:sz w:val="24"/>
              <w:szCs w:val="24"/>
              <w:rPrChange w:id="325" w:author="Fritz Gyger" w:date="2019-03-11T19:48:00Z">
                <w:rPr>
                  <w:rFonts w:ascii="Arial" w:hAnsi="Arial" w:cs="Arial"/>
                  <w:color w:val="FF0000"/>
                  <w:sz w:val="24"/>
                  <w:szCs w:val="24"/>
                </w:rPr>
              </w:rPrChange>
            </w:rPr>
            <w:delText>ETL tool ($8000/year)? Arbutus? Free ETL tool</w:delText>
          </w:r>
        </w:del>
      </w:moveTo>
      <w:ins w:id="326" w:author="Fritz Gyger" w:date="2019-03-11T19:48:00Z">
        <w:r w:rsidR="00807BE9" w:rsidRPr="00807BE9">
          <w:rPr>
            <w:rFonts w:ascii="Arial" w:hAnsi="Arial" w:cs="Arial"/>
            <w:sz w:val="24"/>
            <w:szCs w:val="24"/>
            <w:rPrChange w:id="327" w:author="Fritz Gyger" w:date="2019-03-11T19:48:00Z">
              <w:rPr>
                <w:rFonts w:ascii="Arial" w:hAnsi="Arial" w:cs="Arial"/>
                <w:color w:val="24292E"/>
                <w:sz w:val="24"/>
                <w:szCs w:val="24"/>
              </w:rPr>
            </w:rPrChange>
          </w:rPr>
          <w:t xml:space="preserve">Python </w:t>
        </w:r>
      </w:ins>
      <w:moveTo w:id="328" w:author="Fritz Gyger" w:date="2019-03-08T16:51:00Z">
        <w:del w:id="329" w:author="Fritz Gyger" w:date="2019-03-11T19:48:00Z">
          <w:r w:rsidRPr="00807BE9" w:rsidDel="00807BE9">
            <w:rPr>
              <w:rFonts w:ascii="Arial" w:hAnsi="Arial" w:cs="Arial"/>
              <w:sz w:val="24"/>
              <w:szCs w:val="24"/>
              <w:rPrChange w:id="330" w:author="Fritz Gyger" w:date="2019-03-11T19:48:00Z">
                <w:rPr>
                  <w:rFonts w:ascii="Arial" w:hAnsi="Arial" w:cs="Arial"/>
                  <w:color w:val="FF0000"/>
                  <w:sz w:val="24"/>
                  <w:szCs w:val="24"/>
                </w:rPr>
              </w:rPrChange>
            </w:rPr>
            <w:delText>?</w:delText>
          </w:r>
        </w:del>
      </w:moveTo>
      <w:ins w:id="331" w:author="Fritz Gyger" w:date="2019-03-11T19:50:00Z">
        <w:r w:rsidR="00807BE9">
          <w:rPr>
            <w:rFonts w:ascii="Arial" w:hAnsi="Arial" w:cs="Arial"/>
            <w:sz w:val="24"/>
            <w:szCs w:val="24"/>
          </w:rPr>
          <w:t xml:space="preserve">to develop the ETL process and the data cleansing. </w:t>
        </w:r>
      </w:ins>
      <w:ins w:id="332" w:author="Fritz Gyger" w:date="2019-03-11T19:51:00Z">
        <w:r w:rsidR="00807BE9">
          <w:rPr>
            <w:rFonts w:ascii="Arial" w:hAnsi="Arial" w:cs="Arial"/>
            <w:sz w:val="24"/>
            <w:szCs w:val="24"/>
          </w:rPr>
          <w:t>See rules in section 4.3.</w:t>
        </w:r>
      </w:ins>
    </w:p>
    <w:p w14:paraId="261526C8" w14:textId="77777777" w:rsidR="006352E5" w:rsidRDefault="006352E5" w:rsidP="006352E5">
      <w:pPr>
        <w:pStyle w:val="HTMLPreformatted"/>
        <w:shd w:val="clear" w:color="auto" w:fill="FFFFFF"/>
        <w:rPr>
          <w:rFonts w:ascii="Arial" w:hAnsi="Arial" w:cs="Arial"/>
          <w:color w:val="24292E"/>
          <w:sz w:val="24"/>
          <w:szCs w:val="24"/>
        </w:rPr>
      </w:pPr>
    </w:p>
    <w:moveToRangeEnd w:id="320"/>
    <w:p w14:paraId="7ABB79FE" w14:textId="335E030F" w:rsidR="00410D82" w:rsidRPr="00410D82" w:rsidRDefault="00410D82" w:rsidP="00410D82">
      <w:pPr>
        <w:pStyle w:val="BodyText"/>
        <w:rPr>
          <w:lang w:eastAsia="ar-SA"/>
        </w:rPr>
      </w:pPr>
      <w:del w:id="333" w:author="Fritz Gyger" w:date="2019-03-08T16:51:00Z">
        <w:r w:rsidDel="006352E5">
          <w:rPr>
            <w:lang w:eastAsia="ar-SA"/>
          </w:rPr>
          <w:delText>???</w:delText>
        </w:r>
      </w:del>
      <w:r>
        <w:rPr>
          <w:lang w:eastAsia="ar-SA"/>
        </w:rPr>
        <w:t>?</w:t>
      </w:r>
    </w:p>
    <w:p w14:paraId="0544101F" w14:textId="77777777" w:rsidR="00BB12B8" w:rsidRDefault="004B2EA2">
      <w:pPr>
        <w:pStyle w:val="Heading3"/>
        <w:numPr>
          <w:ilvl w:val="2"/>
          <w:numId w:val="2"/>
        </w:numPr>
      </w:pPr>
      <w:bookmarkStart w:id="334" w:name="_Toc432497664"/>
      <w:bookmarkStart w:id="335" w:name="_Toc2624396"/>
      <w:r>
        <w:t>Security and Privacy Design Decisions</w:t>
      </w:r>
      <w:bookmarkEnd w:id="334"/>
      <w:bookmarkEnd w:id="335"/>
    </w:p>
    <w:p w14:paraId="1F2B18B5" w14:textId="77777777" w:rsidR="00BB12B8" w:rsidRDefault="004B2EA2">
      <w:pPr>
        <w:pStyle w:val="InstructionalText"/>
      </w:pPr>
      <w:r>
        <w:t>Instructions: Describe design decisions on the levels and types of security and privacy to be offered by the database. General descriptions of classifications of users and their general access rights should be included.</w:t>
      </w:r>
    </w:p>
    <w:p w14:paraId="535F8802" w14:textId="3BB11679" w:rsidR="00E537B5" w:rsidRDefault="00E537B5" w:rsidP="00E537B5">
      <w:pPr>
        <w:pStyle w:val="BodyText"/>
        <w:rPr>
          <w:lang w:eastAsia="ar-SA"/>
        </w:rPr>
      </w:pPr>
      <w:r>
        <w:rPr>
          <w:lang w:eastAsia="ar-SA"/>
        </w:rPr>
        <w:t xml:space="preserve">No confidential or private data, all data retrieved is publicly available on the web. </w:t>
      </w:r>
      <w:del w:id="336" w:author="Fritz Gyger" w:date="2019-03-11T19:55:00Z">
        <w:r w:rsidDel="00807BE9">
          <w:rPr>
            <w:lang w:eastAsia="ar-SA"/>
          </w:rPr>
          <w:delText xml:space="preserve">* </w:delText>
        </w:r>
      </w:del>
    </w:p>
    <w:p w14:paraId="12F18DAB" w14:textId="77777777" w:rsidR="00E537B5" w:rsidRDefault="00E537B5" w:rsidP="00E537B5">
      <w:pPr>
        <w:pStyle w:val="BodyText"/>
        <w:rPr>
          <w:lang w:eastAsia="ar-SA"/>
        </w:rPr>
      </w:pPr>
      <w:r>
        <w:rPr>
          <w:lang w:eastAsia="ar-SA"/>
        </w:rPr>
        <w:t>No IP from outside Canada</w:t>
      </w:r>
      <w:r w:rsidR="004B1FF4">
        <w:rPr>
          <w:lang w:eastAsia="ar-SA"/>
        </w:rPr>
        <w:t xml:space="preserve"> is allowed to use the system. </w:t>
      </w:r>
    </w:p>
    <w:p w14:paraId="57D4A3E6" w14:textId="235CDEDE" w:rsidR="00D74765" w:rsidRDefault="00D74765" w:rsidP="00E537B5">
      <w:pPr>
        <w:pStyle w:val="BodyText"/>
        <w:rPr>
          <w:ins w:id="337" w:author="Pawel Kaluski" w:date="2019-03-13T21:44:00Z"/>
          <w:lang w:eastAsia="ar-SA"/>
        </w:rPr>
      </w:pPr>
      <w:r>
        <w:rPr>
          <w:lang w:eastAsia="ar-SA"/>
        </w:rPr>
        <w:t xml:space="preserve">Basic security system, firewall, etc. </w:t>
      </w:r>
    </w:p>
    <w:p w14:paraId="49EE8D09" w14:textId="4E4814F4" w:rsidR="00A60E4A" w:rsidRDefault="00A60E4A" w:rsidP="00E537B5">
      <w:pPr>
        <w:pStyle w:val="BodyText"/>
        <w:rPr>
          <w:lang w:eastAsia="ar-SA"/>
        </w:rPr>
      </w:pPr>
      <w:ins w:id="338" w:author="Pawel Kaluski" w:date="2019-03-13T21:44:00Z">
        <w:r w:rsidRPr="00A60E4A">
          <w:rPr>
            <w:highlight w:val="yellow"/>
            <w:lang w:eastAsia="ar-SA"/>
            <w:rPrChange w:id="339" w:author="Pawel Kaluski" w:date="2019-03-13T21:45:00Z">
              <w:rPr>
                <w:lang w:eastAsia="ar-SA"/>
              </w:rPr>
            </w:rPrChange>
          </w:rPr>
          <w:t>Digital Ocean</w:t>
        </w:r>
      </w:ins>
      <w:ins w:id="340" w:author="Pawel Kaluski" w:date="2019-03-13T21:45:00Z">
        <w:r w:rsidRPr="00A60E4A">
          <w:rPr>
            <w:highlight w:val="yellow"/>
            <w:lang w:eastAsia="ar-SA"/>
            <w:rPrChange w:id="341" w:author="Pawel Kaluski" w:date="2019-03-13T21:45:00Z">
              <w:rPr>
                <w:lang w:eastAsia="ar-SA"/>
              </w:rPr>
            </w:rPrChange>
          </w:rPr>
          <w:t xml:space="preserve"> offers a firewall as part of the package</w:t>
        </w:r>
      </w:ins>
    </w:p>
    <w:p w14:paraId="13A09309" w14:textId="28CBAA0C" w:rsidR="00E537B5" w:rsidRPr="00807BE9" w:rsidRDefault="00807BE9" w:rsidP="00E537B5">
      <w:pPr>
        <w:pStyle w:val="BodyText"/>
        <w:rPr>
          <w:color w:val="FF0000"/>
          <w:lang w:eastAsia="ar-SA"/>
          <w:rPrChange w:id="342" w:author="Fritz Gyger" w:date="2019-03-11T19:55:00Z">
            <w:rPr>
              <w:lang w:eastAsia="ar-SA"/>
            </w:rPr>
          </w:rPrChange>
        </w:rPr>
      </w:pPr>
      <w:ins w:id="343" w:author="Fritz Gyger" w:date="2019-03-11T19:55:00Z">
        <w:r w:rsidRPr="00807BE9">
          <w:rPr>
            <w:color w:val="FF0000"/>
            <w:lang w:eastAsia="ar-SA"/>
            <w:rPrChange w:id="344" w:author="Fritz Gyger" w:date="2019-03-11T19:55:00Z">
              <w:rPr>
                <w:lang w:eastAsia="ar-SA"/>
              </w:rPr>
            </w:rPrChange>
          </w:rPr>
          <w:t>Depending on DBMS</w:t>
        </w:r>
      </w:ins>
      <w:ins w:id="345" w:author="Fritz Gyger" w:date="2019-03-11T20:03:00Z">
        <w:r w:rsidR="0014021E">
          <w:rPr>
            <w:color w:val="FF0000"/>
            <w:lang w:eastAsia="ar-SA"/>
          </w:rPr>
          <w:t>?</w:t>
        </w:r>
      </w:ins>
    </w:p>
    <w:p w14:paraId="12358A01" w14:textId="77777777" w:rsidR="00BB12B8" w:rsidRDefault="004B2EA2">
      <w:pPr>
        <w:pStyle w:val="Heading3"/>
        <w:numPr>
          <w:ilvl w:val="2"/>
          <w:numId w:val="2"/>
        </w:numPr>
      </w:pPr>
      <w:bookmarkStart w:id="346" w:name="_Toc432497665"/>
      <w:bookmarkStart w:id="347" w:name="_Toc2624397"/>
      <w:r>
        <w:t>Performance and Maintenance Design Decisions</w:t>
      </w:r>
      <w:bookmarkEnd w:id="346"/>
      <w:bookmarkEnd w:id="347"/>
    </w:p>
    <w:p w14:paraId="2AFBF1A6" w14:textId="77777777" w:rsidR="00BB12B8" w:rsidRDefault="004B2EA2">
      <w:pPr>
        <w:pStyle w:val="InstructionalText"/>
      </w:pPr>
      <w:r>
        <w:t>Instructions: Describe how performance and availability requirements will be met. Examples include:</w:t>
      </w:r>
    </w:p>
    <w:p w14:paraId="1E724A5E" w14:textId="77777777" w:rsidR="00BB12B8" w:rsidRDefault="004B2EA2">
      <w:pPr>
        <w:pStyle w:val="InstructionalTextBullet"/>
        <w:numPr>
          <w:ilvl w:val="0"/>
          <w:numId w:val="3"/>
        </w:numPr>
      </w:pPr>
      <w:r>
        <w:t xml:space="preserve">Describe design decisions </w:t>
      </w:r>
      <w:r w:rsidRPr="00807BE9">
        <w:rPr>
          <w:b/>
          <w:rPrChange w:id="348" w:author="Fritz Gyger" w:date="2019-03-11T19:56:00Z">
            <w:rPr/>
          </w:rPrChange>
        </w:rPr>
        <w:t>on database</w:t>
      </w:r>
      <w:r>
        <w:t xml:space="preserve"> distribution (such as client/server), master database file updates and maintenance, including maintaining consistency, establishing/ reestablishing and maintaining synchronization, enforcing integrity and business rules.</w:t>
      </w:r>
    </w:p>
    <w:p w14:paraId="219BC28E" w14:textId="77777777" w:rsidR="00BB12B8" w:rsidRDefault="004B2EA2">
      <w:pPr>
        <w:pStyle w:val="InstructionalTextBullet"/>
        <w:numPr>
          <w:ilvl w:val="0"/>
          <w:numId w:val="3"/>
        </w:numPr>
      </w:pPr>
      <w:r>
        <w:t>Describe design decisions to address concurrence issues (e.g., how the data are partitioned or distributed to support multiple applications or competing update functions, if applicable).</w:t>
      </w:r>
    </w:p>
    <w:p w14:paraId="6F838338" w14:textId="77777777" w:rsidR="00BB12B8" w:rsidRDefault="004B2EA2">
      <w:pPr>
        <w:pStyle w:val="InstructionalTextBullet"/>
        <w:numPr>
          <w:ilvl w:val="0"/>
          <w:numId w:val="3"/>
        </w:numPr>
      </w:pPr>
      <w:r>
        <w:lastRenderedPageBreak/>
        <w:t>Describe design decisions to support Service Level Agreements (SLAs) for key functions supported by the database.</w:t>
      </w:r>
    </w:p>
    <w:p w14:paraId="234E000B" w14:textId="1815DEBF" w:rsidR="009B42AD" w:rsidRPr="009B42AD" w:rsidRDefault="009B42AD" w:rsidP="009B42AD">
      <w:pPr>
        <w:pStyle w:val="InstructionalTextBullet"/>
        <w:ind w:left="720"/>
        <w:rPr>
          <w:color w:val="auto"/>
        </w:rPr>
      </w:pPr>
      <w:r w:rsidRPr="009B42AD">
        <w:rPr>
          <w:color w:val="auto"/>
        </w:rPr>
        <w:t>Eastern time zone home hours during week days: 9 AM – 5PM EST. Application failure is first investigated each</w:t>
      </w:r>
      <w:r>
        <w:rPr>
          <w:color w:val="auto"/>
        </w:rPr>
        <w:t xml:space="preserve"> week day. Normal site operations during week days between 8 AM – 8 PM EST,</w:t>
      </w:r>
      <w:r w:rsidR="00663358">
        <w:rPr>
          <w:color w:val="auto"/>
        </w:rPr>
        <w:t xml:space="preserve"> which enables nationwide reach; outside site operations hours, the database downloadable content is accessible and support tickets can be created. Embe</w:t>
      </w:r>
      <w:r w:rsidR="00C86EE4">
        <w:rPr>
          <w:color w:val="auto"/>
        </w:rPr>
        <w:t>d</w:t>
      </w:r>
      <w:r w:rsidR="00663358">
        <w:rPr>
          <w:color w:val="auto"/>
        </w:rPr>
        <w:t>ded analysis tools are disabled outside this period. Although, support ticket resolution will occur the following week day.</w:t>
      </w:r>
      <w:r w:rsidR="00C86EE4">
        <w:rPr>
          <w:color w:val="auto"/>
        </w:rPr>
        <w:t xml:space="preserve"> This permits downtime for operations, for archiving purposes and for automated ETL processes for the source files.</w:t>
      </w:r>
    </w:p>
    <w:p w14:paraId="026473DA" w14:textId="62BFFF7F" w:rsidR="00BB12B8" w:rsidRDefault="004B2EA2">
      <w:pPr>
        <w:pStyle w:val="InstructionalTextBullet"/>
        <w:numPr>
          <w:ilvl w:val="0"/>
          <w:numId w:val="3"/>
        </w:numPr>
        <w:rPr>
          <w:ins w:id="349" w:author="Pawel Kaluski" w:date="2019-03-13T21:27:00Z"/>
        </w:rPr>
      </w:pPr>
      <w:r>
        <w:t xml:space="preserve">Describe design decisions on </w:t>
      </w:r>
      <w:r w:rsidRPr="00807BE9">
        <w:rPr>
          <w:b/>
          <w:rPrChange w:id="350" w:author="Fritz Gyger" w:date="2019-03-11T19:56:00Z">
            <w:rPr/>
          </w:rPrChange>
        </w:rPr>
        <w:t>backup and restoration</w:t>
      </w:r>
      <w:r>
        <w:t xml:space="preserve"> including data and process distribution strategies, permissible actions during backup and restoration, and special considerations for new or non-standard technologies such as video and sound. Describe the impact this maintenance will have on availability.</w:t>
      </w:r>
    </w:p>
    <w:p w14:paraId="7AB99F1F" w14:textId="4DE18C4F" w:rsidR="00173FA5" w:rsidRPr="00173FA5" w:rsidRDefault="00173FA5" w:rsidP="00173FA5">
      <w:pPr>
        <w:pStyle w:val="InstructionalTextBullet"/>
        <w:ind w:left="720"/>
        <w:rPr>
          <w:ins w:id="351" w:author="Fritz Gyger" w:date="2019-03-08T16:52:00Z"/>
          <w:i w:val="0"/>
          <w:color w:val="000000" w:themeColor="text1"/>
          <w:rPrChange w:id="352" w:author="Pawel Kaluski" w:date="2019-03-13T21:27:00Z">
            <w:rPr>
              <w:ins w:id="353" w:author="Fritz Gyger" w:date="2019-03-08T16:52:00Z"/>
            </w:rPr>
          </w:rPrChange>
        </w:rPr>
        <w:pPrChange w:id="354" w:author="Pawel Kaluski" w:date="2019-03-13T21:27:00Z">
          <w:pPr>
            <w:pStyle w:val="InstructionalTextBullet"/>
            <w:numPr>
              <w:numId w:val="3"/>
            </w:numPr>
            <w:ind w:left="720" w:hanging="360"/>
          </w:pPr>
        </w:pPrChange>
      </w:pPr>
      <w:ins w:id="355" w:author="Pawel Kaluski" w:date="2019-03-13T21:27:00Z">
        <w:r w:rsidRPr="00173FA5">
          <w:rPr>
            <w:i w:val="0"/>
            <w:color w:val="000000" w:themeColor="text1"/>
            <w:highlight w:val="yellow"/>
            <w:rPrChange w:id="356" w:author="Pawel Kaluski" w:date="2019-03-13T21:28:00Z">
              <w:rPr>
                <w:i w:val="0"/>
                <w:color w:val="000000" w:themeColor="text1"/>
              </w:rPr>
            </w:rPrChange>
          </w:rPr>
          <w:t>Backup</w:t>
        </w:r>
      </w:ins>
      <w:ins w:id="357" w:author="Pawel Kaluski" w:date="2019-03-13T21:29:00Z">
        <w:r>
          <w:rPr>
            <w:i w:val="0"/>
            <w:color w:val="000000" w:themeColor="text1"/>
            <w:highlight w:val="yellow"/>
          </w:rPr>
          <w:t>s</w:t>
        </w:r>
      </w:ins>
      <w:ins w:id="358" w:author="Pawel Kaluski" w:date="2019-03-13T21:27:00Z">
        <w:r w:rsidRPr="00173FA5">
          <w:rPr>
            <w:i w:val="0"/>
            <w:color w:val="000000" w:themeColor="text1"/>
            <w:highlight w:val="yellow"/>
            <w:rPrChange w:id="359" w:author="Pawel Kaluski" w:date="2019-03-13T21:28:00Z">
              <w:rPr>
                <w:i w:val="0"/>
                <w:color w:val="000000" w:themeColor="text1"/>
              </w:rPr>
            </w:rPrChange>
          </w:rPr>
          <w:t xml:space="preserve"> and restoration</w:t>
        </w:r>
      </w:ins>
      <w:ins w:id="360" w:author="Pawel Kaluski" w:date="2019-03-13T21:29:00Z">
        <w:r>
          <w:rPr>
            <w:i w:val="0"/>
            <w:color w:val="000000" w:themeColor="text1"/>
            <w:highlight w:val="yellow"/>
          </w:rPr>
          <w:t>s are</w:t>
        </w:r>
      </w:ins>
      <w:ins w:id="361" w:author="Pawel Kaluski" w:date="2019-03-13T21:27:00Z">
        <w:r w:rsidRPr="00173FA5">
          <w:rPr>
            <w:i w:val="0"/>
            <w:color w:val="000000" w:themeColor="text1"/>
            <w:highlight w:val="yellow"/>
            <w:rPrChange w:id="362" w:author="Pawel Kaluski" w:date="2019-03-13T21:28:00Z">
              <w:rPr>
                <w:i w:val="0"/>
                <w:color w:val="000000" w:themeColor="text1"/>
              </w:rPr>
            </w:rPrChange>
          </w:rPr>
          <w:t xml:space="preserve"> handled </w:t>
        </w:r>
      </w:ins>
      <w:ins w:id="363" w:author="Pawel Kaluski" w:date="2019-03-13T21:28:00Z">
        <w:r w:rsidRPr="00173FA5">
          <w:rPr>
            <w:i w:val="0"/>
            <w:color w:val="000000" w:themeColor="text1"/>
            <w:highlight w:val="yellow"/>
            <w:rPrChange w:id="364" w:author="Pawel Kaluski" w:date="2019-03-13T21:28:00Z">
              <w:rPr>
                <w:i w:val="0"/>
                <w:color w:val="000000" w:themeColor="text1"/>
              </w:rPr>
            </w:rPrChange>
          </w:rPr>
          <w:t>by Digital Ocean</w:t>
        </w:r>
      </w:ins>
    </w:p>
    <w:p w14:paraId="24E6ABF0" w14:textId="1D2A36B0" w:rsidR="006352E5" w:rsidRPr="006352E5" w:rsidRDefault="006352E5">
      <w:pPr>
        <w:pStyle w:val="InstructionalTextBullet"/>
        <w:ind w:left="720"/>
        <w:rPr>
          <w:ins w:id="365" w:author="Fritz Gyger" w:date="2019-03-08T16:53:00Z"/>
          <w:color w:val="FF0000"/>
          <w:lang w:val="en-CA"/>
          <w:rPrChange w:id="366" w:author="Fritz Gyger" w:date="2019-03-08T16:53:00Z">
            <w:rPr>
              <w:ins w:id="367" w:author="Fritz Gyger" w:date="2019-03-08T16:53:00Z"/>
              <w:color w:val="FF0000"/>
            </w:rPr>
          </w:rPrChange>
        </w:rPr>
        <w:pPrChange w:id="368" w:author="Fritz Gyger" w:date="2019-03-08T16:54:00Z">
          <w:pPr>
            <w:pStyle w:val="InstructionalTextBullet"/>
            <w:numPr>
              <w:numId w:val="3"/>
            </w:numPr>
            <w:ind w:left="720" w:hanging="360"/>
          </w:pPr>
        </w:pPrChange>
      </w:pPr>
      <w:ins w:id="369" w:author="Fritz Gyger" w:date="2019-03-08T16:53:00Z">
        <w:r>
          <w:rPr>
            <w:color w:val="FF0000"/>
          </w:rPr>
          <w:t xml:space="preserve">Daniel: </w:t>
        </w:r>
      </w:ins>
      <w:ins w:id="370" w:author="Fritz Gyger" w:date="2019-03-08T16:52:00Z">
        <w:r w:rsidRPr="006352E5">
          <w:rPr>
            <w:color w:val="FF0000"/>
            <w:rPrChange w:id="371" w:author="Fritz Gyger" w:date="2019-03-08T16:53:00Z">
              <w:rPr/>
            </w:rPrChange>
          </w:rPr>
          <w:t>In case of a structured database which will be the backup policy in place.</w:t>
        </w:r>
      </w:ins>
      <w:ins w:id="372" w:author="Fritz Gyger" w:date="2019-03-08T16:53:00Z">
        <w:r>
          <w:rPr>
            <w:color w:val="FF0000"/>
          </w:rPr>
          <w:t xml:space="preserve"> = depends on Provider we’ll chose (Pawel</w:t>
        </w:r>
      </w:ins>
      <w:ins w:id="373" w:author="Fritz Gyger" w:date="2019-03-08T16:54:00Z">
        <w:r>
          <w:rPr>
            <w:color w:val="FF0000"/>
            <w:lang w:val="en-CA"/>
          </w:rPr>
          <w:t>?</w:t>
        </w:r>
      </w:ins>
      <w:ins w:id="374" w:author="Fritz Gyger" w:date="2019-03-08T16:53:00Z">
        <w:r>
          <w:rPr>
            <w:color w:val="FF0000"/>
          </w:rPr>
          <w:t>)</w:t>
        </w:r>
      </w:ins>
    </w:p>
    <w:p w14:paraId="47DBE776" w14:textId="77777777" w:rsidR="006352E5" w:rsidRPr="006352E5" w:rsidRDefault="006352E5">
      <w:pPr>
        <w:pStyle w:val="InstructionalTextBullet"/>
        <w:ind w:left="360" w:firstLine="360"/>
        <w:rPr>
          <w:color w:val="FF0000"/>
          <w:rPrChange w:id="375" w:author="Fritz Gyger" w:date="2019-03-08T16:53:00Z">
            <w:rPr/>
          </w:rPrChange>
        </w:rPr>
        <w:pPrChange w:id="376" w:author="Fritz Gyger" w:date="2019-03-08T16:53:00Z">
          <w:pPr>
            <w:pStyle w:val="InstructionalTextBullet"/>
            <w:numPr>
              <w:numId w:val="3"/>
            </w:numPr>
            <w:ind w:left="720" w:hanging="360"/>
          </w:pPr>
        </w:pPrChange>
      </w:pPr>
    </w:p>
    <w:p w14:paraId="62BD1B1B" w14:textId="76E22B39" w:rsidR="00BB12B8" w:rsidRDefault="004B2EA2">
      <w:pPr>
        <w:pStyle w:val="InstructionalTextBullet"/>
        <w:numPr>
          <w:ilvl w:val="0"/>
          <w:numId w:val="3"/>
        </w:numPr>
        <w:rPr>
          <w:ins w:id="377" w:author="Pawel Kaluski" w:date="2019-03-13T21:40:00Z"/>
        </w:rPr>
      </w:pPr>
      <w:r>
        <w:t>Describe design decisions on data reorganization (i.e., repacking, sorting, table and index maintenance), synchronization, and consistency, including automated disk management and space reclamation considerations, optimizing strategies and considerations, storage and size considerations (e.g., future expansion), and population of the database and capture of legacy data. Describe the impact this maintenance will have on availability.</w:t>
      </w:r>
    </w:p>
    <w:p w14:paraId="5DA11C59" w14:textId="5DC68157" w:rsidR="00A60E4A" w:rsidRPr="00A60E4A" w:rsidRDefault="00A60E4A" w:rsidP="00A60E4A">
      <w:pPr>
        <w:pStyle w:val="InstructionalTextBullet"/>
        <w:ind w:left="720"/>
        <w:rPr>
          <w:ins w:id="378" w:author="Fritz Gyger" w:date="2019-03-08T16:55:00Z"/>
          <w:i w:val="0"/>
          <w:color w:val="000000" w:themeColor="text1"/>
          <w:rPrChange w:id="379" w:author="Pawel Kaluski" w:date="2019-03-13T21:40:00Z">
            <w:rPr>
              <w:ins w:id="380" w:author="Fritz Gyger" w:date="2019-03-08T16:55:00Z"/>
            </w:rPr>
          </w:rPrChange>
        </w:rPr>
        <w:pPrChange w:id="381" w:author="Pawel Kaluski" w:date="2019-03-13T21:40:00Z">
          <w:pPr>
            <w:pStyle w:val="InstructionalTextBullet"/>
            <w:numPr>
              <w:numId w:val="3"/>
            </w:numPr>
            <w:ind w:left="720" w:hanging="360"/>
          </w:pPr>
        </w:pPrChange>
      </w:pPr>
      <w:proofErr w:type="gramStart"/>
      <w:ins w:id="382" w:author="Pawel Kaluski" w:date="2019-03-13T21:40:00Z">
        <w:r w:rsidRPr="00A60E4A">
          <w:rPr>
            <w:i w:val="0"/>
            <w:color w:val="000000" w:themeColor="text1"/>
            <w:highlight w:val="yellow"/>
            <w:rPrChange w:id="383" w:author="Pawel Kaluski" w:date="2019-03-13T21:42:00Z">
              <w:rPr>
                <w:i w:val="0"/>
                <w:color w:val="000000" w:themeColor="text1"/>
              </w:rPr>
            </w:rPrChange>
          </w:rPr>
          <w:t>Digital Ocean,</w:t>
        </w:r>
        <w:proofErr w:type="gramEnd"/>
        <w:r w:rsidRPr="00A60E4A">
          <w:rPr>
            <w:i w:val="0"/>
            <w:color w:val="000000" w:themeColor="text1"/>
            <w:highlight w:val="yellow"/>
            <w:rPrChange w:id="384" w:author="Pawel Kaluski" w:date="2019-03-13T21:42:00Z">
              <w:rPr>
                <w:i w:val="0"/>
                <w:color w:val="000000" w:themeColor="text1"/>
              </w:rPr>
            </w:rPrChange>
          </w:rPr>
          <w:t xml:space="preserve"> uses R</w:t>
        </w:r>
      </w:ins>
      <w:ins w:id="385" w:author="Pawel Kaluski" w:date="2019-03-13T21:41:00Z">
        <w:r w:rsidRPr="00A60E4A">
          <w:rPr>
            <w:i w:val="0"/>
            <w:color w:val="000000" w:themeColor="text1"/>
            <w:highlight w:val="yellow"/>
            <w:rPrChange w:id="386" w:author="Pawel Kaluski" w:date="2019-03-13T21:42:00Z">
              <w:rPr>
                <w:i w:val="0"/>
                <w:color w:val="000000" w:themeColor="text1"/>
              </w:rPr>
            </w:rPrChange>
          </w:rPr>
          <w:t>AM on the virtual machine and SSD for storage. With weekly updates our data is considered warm.</w:t>
        </w:r>
      </w:ins>
    </w:p>
    <w:p w14:paraId="7780B84E" w14:textId="5453388B" w:rsidR="006352E5" w:rsidRPr="006352E5" w:rsidRDefault="006352E5">
      <w:pPr>
        <w:pStyle w:val="InstructionalTextBullet"/>
        <w:rPr>
          <w:ins w:id="387" w:author="Fritz Gyger" w:date="2019-03-08T16:55:00Z"/>
          <w:color w:val="FF0000"/>
          <w:rPrChange w:id="388" w:author="Fritz Gyger" w:date="2019-03-08T16:55:00Z">
            <w:rPr>
              <w:ins w:id="389" w:author="Fritz Gyger" w:date="2019-03-08T16:55:00Z"/>
            </w:rPr>
          </w:rPrChange>
        </w:rPr>
        <w:pPrChange w:id="390" w:author="Fritz Gyger" w:date="2019-03-08T16:55:00Z">
          <w:pPr>
            <w:pStyle w:val="InstructionalTextBullet"/>
            <w:numPr>
              <w:numId w:val="3"/>
            </w:numPr>
            <w:ind w:left="720" w:hanging="360"/>
          </w:pPr>
        </w:pPrChange>
      </w:pPr>
      <w:proofErr w:type="gramStart"/>
      <w:ins w:id="391" w:author="Fritz Gyger" w:date="2019-03-08T16:55:00Z">
        <w:r w:rsidRPr="006352E5">
          <w:rPr>
            <w:color w:val="FF0000"/>
            <w:rPrChange w:id="392" w:author="Fritz Gyger" w:date="2019-03-08T16:55:00Z">
              <w:rPr/>
            </w:rPrChange>
          </w:rPr>
          <w:t>Daniel :</w:t>
        </w:r>
        <w:proofErr w:type="gramEnd"/>
        <w:r w:rsidRPr="006352E5">
          <w:rPr>
            <w:color w:val="FF0000"/>
            <w:rPrChange w:id="393" w:author="Fritz Gyger" w:date="2019-03-08T16:55:00Z">
              <w:rPr/>
            </w:rPrChange>
          </w:rPr>
          <w:t xml:space="preserve"> "Describe design decisions on data reorganization" is if the data will be stored as </w:t>
        </w:r>
        <w:r w:rsidRPr="0014021E">
          <w:rPr>
            <w:b/>
            <w:color w:val="FF0000"/>
            <w:rPrChange w:id="394" w:author="Fritz Gyger" w:date="2019-03-11T19:57:00Z">
              <w:rPr/>
            </w:rPrChange>
          </w:rPr>
          <w:t>SSD</w:t>
        </w:r>
        <w:r w:rsidRPr="006352E5">
          <w:rPr>
            <w:color w:val="FF0000"/>
            <w:rPrChange w:id="395" w:author="Fritz Gyger" w:date="2019-03-08T16:55:00Z">
              <w:rPr/>
            </w:rPrChange>
          </w:rPr>
          <w:t xml:space="preserve"> or HDD, RAM, data heat (hot </w:t>
        </w:r>
        <w:r w:rsidRPr="00807BE9">
          <w:rPr>
            <w:b/>
            <w:color w:val="FF0000"/>
            <w:rPrChange w:id="396" w:author="Fritz Gyger" w:date="2019-03-11T19:57:00Z">
              <w:rPr/>
            </w:rPrChange>
          </w:rPr>
          <w:t>warm</w:t>
        </w:r>
        <w:r w:rsidRPr="006352E5">
          <w:rPr>
            <w:color w:val="FF0000"/>
            <w:rPrChange w:id="397" w:author="Fritz Gyger" w:date="2019-03-08T16:55:00Z">
              <w:rPr/>
            </w:rPrChange>
          </w:rPr>
          <w:t xml:space="preserve"> cold), and if you guys have some policies on moving data from "hot" to "warm" type of storage, is it expected to have a stop on the application to do so?</w:t>
        </w:r>
      </w:ins>
    </w:p>
    <w:p w14:paraId="202B7549" w14:textId="260A4CA0" w:rsidR="006352E5" w:rsidRPr="00881D28" w:rsidRDefault="00881D28">
      <w:pPr>
        <w:pStyle w:val="InstructionalTextBullet"/>
        <w:rPr>
          <w:i w:val="0"/>
          <w:color w:val="FFC000"/>
          <w:rPrChange w:id="398" w:author="Pawel Kaluski" w:date="2019-03-13T19:58:00Z">
            <w:rPr/>
          </w:rPrChange>
        </w:rPr>
        <w:pPrChange w:id="399" w:author="Fritz Gyger" w:date="2019-03-08T16:55:00Z">
          <w:pPr>
            <w:pStyle w:val="InstructionalTextBullet"/>
            <w:numPr>
              <w:numId w:val="3"/>
            </w:numPr>
            <w:ind w:left="720" w:hanging="360"/>
          </w:pPr>
        </w:pPrChange>
      </w:pPr>
      <w:ins w:id="400" w:author="Pawel Kaluski" w:date="2019-03-13T19:58:00Z">
        <w:r>
          <w:tab/>
        </w:r>
      </w:ins>
    </w:p>
    <w:p w14:paraId="0BC5BB66" w14:textId="77777777" w:rsidR="00BB12B8" w:rsidRDefault="004B2EA2">
      <w:pPr>
        <w:pStyle w:val="InstructionalTextBullet"/>
        <w:numPr>
          <w:ilvl w:val="0"/>
          <w:numId w:val="3"/>
        </w:numPr>
      </w:pPr>
      <w:r>
        <w:t>Describe design decisions to support purging and/or archiving of data to ensure performance and storage objectives are met. Describe the impact this maintenance will have on availability. Describe any needs to recall archived data back into the database.</w:t>
      </w:r>
    </w:p>
    <w:p w14:paraId="3BB2E157" w14:textId="77777777" w:rsidR="00532287" w:rsidRDefault="00532287" w:rsidP="00532287">
      <w:pPr>
        <w:pStyle w:val="InstructionalTextBullet"/>
        <w:ind w:left="720"/>
      </w:pPr>
    </w:p>
    <w:p w14:paraId="587BA3AA" w14:textId="026AB10E" w:rsidR="00532287" w:rsidRPr="00532287" w:rsidRDefault="0014021E" w:rsidP="00532287">
      <w:pPr>
        <w:pStyle w:val="InstructionalTextBullet"/>
        <w:ind w:left="720"/>
        <w:rPr>
          <w:i w:val="0"/>
          <w:color w:val="auto"/>
        </w:rPr>
      </w:pPr>
      <w:ins w:id="401" w:author="Fritz Gyger" w:date="2019-03-11T19:58:00Z">
        <w:r>
          <w:rPr>
            <w:i w:val="0"/>
            <w:color w:val="auto"/>
          </w:rPr>
          <w:t xml:space="preserve">Since we have low volume and plan to keep </w:t>
        </w:r>
      </w:ins>
      <w:r w:rsidR="00532287">
        <w:rPr>
          <w:i w:val="0"/>
          <w:color w:val="auto"/>
        </w:rPr>
        <w:t>10 years history</w:t>
      </w:r>
      <w:ins w:id="402" w:author="Fritz Gyger" w:date="2019-03-11T19:58:00Z">
        <w:r>
          <w:rPr>
            <w:i w:val="0"/>
            <w:color w:val="auto"/>
          </w:rPr>
          <w:t xml:space="preserve">, no data </w:t>
        </w:r>
      </w:ins>
      <w:ins w:id="403" w:author="Fritz Gyger" w:date="2019-03-11T19:59:00Z">
        <w:r>
          <w:rPr>
            <w:i w:val="0"/>
            <w:color w:val="auto"/>
          </w:rPr>
          <w:t xml:space="preserve">need to be </w:t>
        </w:r>
      </w:ins>
      <w:ins w:id="404" w:author="Fritz Gyger" w:date="2019-03-11T19:58:00Z">
        <w:r>
          <w:rPr>
            <w:i w:val="0"/>
            <w:color w:val="auto"/>
          </w:rPr>
          <w:t>archiv</w:t>
        </w:r>
      </w:ins>
      <w:ins w:id="405" w:author="Fritz Gyger" w:date="2019-03-11T19:59:00Z">
        <w:r>
          <w:rPr>
            <w:i w:val="0"/>
            <w:color w:val="auto"/>
          </w:rPr>
          <w:t xml:space="preserve">ed. </w:t>
        </w:r>
      </w:ins>
      <w:ins w:id="406" w:author="Fritz Gyger" w:date="2019-03-11T19:58:00Z">
        <w:r>
          <w:rPr>
            <w:i w:val="0"/>
            <w:color w:val="auto"/>
          </w:rPr>
          <w:t xml:space="preserve"> </w:t>
        </w:r>
      </w:ins>
    </w:p>
    <w:p w14:paraId="1A42A187" w14:textId="77777777" w:rsidR="00BB12B8" w:rsidRDefault="004B2EA2">
      <w:pPr>
        <w:pStyle w:val="Heading2"/>
        <w:numPr>
          <w:ilvl w:val="1"/>
          <w:numId w:val="2"/>
        </w:numPr>
      </w:pPr>
      <w:bookmarkStart w:id="407" w:name="_Toc432497666"/>
      <w:bookmarkStart w:id="408" w:name="_Toc2624398"/>
      <w:r>
        <w:lastRenderedPageBreak/>
        <w:t>Detailed Database Design</w:t>
      </w:r>
      <w:bookmarkEnd w:id="407"/>
      <w:bookmarkEnd w:id="408"/>
    </w:p>
    <w:p w14:paraId="093B79AF" w14:textId="77777777" w:rsidR="00BB12B8" w:rsidRDefault="004B2EA2">
      <w:pPr>
        <w:pStyle w:val="InstructionalText"/>
      </w:pPr>
      <w:r>
        <w:t>Instructions: Describe the design of all DBMS structure associated with the system. The headings and sub-headings in this section should be structured according to the information to be presented, and may include discussions about or references to the following:</w:t>
      </w:r>
    </w:p>
    <w:p w14:paraId="49B7E68C" w14:textId="77777777" w:rsidR="00BB12B8" w:rsidRDefault="004B2EA2">
      <w:pPr>
        <w:pStyle w:val="InstructionalTextBullet"/>
        <w:numPr>
          <w:ilvl w:val="0"/>
          <w:numId w:val="3"/>
        </w:numPr>
      </w:pPr>
      <w:r>
        <w:t xml:space="preserve">Conceptual Data Model (CDM) </w:t>
      </w:r>
    </w:p>
    <w:p w14:paraId="2F1456A3" w14:textId="43D890E5" w:rsidR="00364C04" w:rsidRDefault="006352E5">
      <w:pPr>
        <w:pStyle w:val="InstructionalTextBullet"/>
        <w:pPrChange w:id="409" w:author="Fritz Gyger" w:date="2019-03-08T16:58:00Z">
          <w:pPr>
            <w:pStyle w:val="InstructionalTextBullet"/>
            <w:ind w:left="360"/>
          </w:pPr>
        </w:pPrChange>
      </w:pPr>
      <w:ins w:id="410" w:author="Fritz Gyger" w:date="2019-03-08T16:57:00Z">
        <w:r>
          <w:rPr>
            <w:noProof/>
            <w:lang w:val="en-CA" w:eastAsia="en-CA"/>
          </w:rPr>
          <w:drawing>
            <wp:inline distT="0" distB="0" distL="0" distR="0" wp14:anchorId="663B67D9" wp14:editId="74CA6967">
              <wp:extent cx="6638925" cy="33606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59525" cy="3371029"/>
                      </a:xfrm>
                      <a:prstGeom prst="rect">
                        <a:avLst/>
                      </a:prstGeom>
                    </pic:spPr>
                  </pic:pic>
                </a:graphicData>
              </a:graphic>
            </wp:inline>
          </w:drawing>
        </w:r>
      </w:ins>
    </w:p>
    <w:p w14:paraId="3A4C7385" w14:textId="77777777" w:rsidR="00BB12B8" w:rsidRDefault="004B2EA2">
      <w:pPr>
        <w:pStyle w:val="InstructionalTextBullet"/>
        <w:numPr>
          <w:ilvl w:val="0"/>
          <w:numId w:val="3"/>
        </w:numPr>
      </w:pPr>
      <w:r>
        <w:t xml:space="preserve">Logical Data Model (LDM) and LDM </w:t>
      </w:r>
      <w:r w:rsidRPr="00650514">
        <w:rPr>
          <w:color w:val="00B050"/>
        </w:rPr>
        <w:t>Entity Relationship Diagram (ERD</w:t>
      </w:r>
      <w:r>
        <w:t>).</w:t>
      </w:r>
    </w:p>
    <w:p w14:paraId="21F89A06" w14:textId="5E02012D" w:rsidR="00E56750" w:rsidRDefault="004670F5">
      <w:pPr>
        <w:pStyle w:val="InstructionalTextBullet"/>
        <w:pPrChange w:id="411" w:author="Fritz Gyger" w:date="2019-03-08T16:58:00Z">
          <w:pPr>
            <w:pStyle w:val="InstructionalTextBullet"/>
            <w:numPr>
              <w:numId w:val="3"/>
            </w:numPr>
            <w:ind w:left="720" w:hanging="360"/>
          </w:pPr>
        </w:pPrChange>
      </w:pPr>
      <w:ins w:id="412" w:author="Fritz Gyger" w:date="2019-03-11T20:34:00Z">
        <w:r>
          <w:rPr>
            <w:noProof/>
            <w:lang w:val="en-CA" w:eastAsia="en-CA"/>
          </w:rPr>
          <w:drawing>
            <wp:inline distT="0" distB="0" distL="0" distR="0" wp14:anchorId="796C6012" wp14:editId="4AFFB90D">
              <wp:extent cx="6595523" cy="3019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09476" cy="3025813"/>
                      </a:xfrm>
                      <a:prstGeom prst="rect">
                        <a:avLst/>
                      </a:prstGeom>
                    </pic:spPr>
                  </pic:pic>
                </a:graphicData>
              </a:graphic>
            </wp:inline>
          </w:drawing>
        </w:r>
        <w:r>
          <w:rPr>
            <w:noProof/>
            <w:lang w:val="en-CA" w:eastAsia="en-CA"/>
          </w:rPr>
          <w:t xml:space="preserve"> </w:t>
        </w:r>
      </w:ins>
      <w:del w:id="413" w:author="Fritz Gyger" w:date="2019-03-11T20:34:00Z">
        <w:r w:rsidR="00E56750" w:rsidDel="004670F5">
          <w:rPr>
            <w:noProof/>
            <w:lang w:val="en-CA" w:eastAsia="en-CA"/>
          </w:rPr>
          <w:drawing>
            <wp:inline distT="0" distB="0" distL="0" distR="0" wp14:anchorId="5A3A6FB8" wp14:editId="0DF4036D">
              <wp:extent cx="6477000" cy="308072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95384" cy="3089471"/>
                      </a:xfrm>
                      <a:prstGeom prst="rect">
                        <a:avLst/>
                      </a:prstGeom>
                    </pic:spPr>
                  </pic:pic>
                </a:graphicData>
              </a:graphic>
            </wp:inline>
          </w:drawing>
        </w:r>
      </w:del>
    </w:p>
    <w:p w14:paraId="59399073" w14:textId="77777777" w:rsidR="00E537B5" w:rsidRPr="00094922" w:rsidRDefault="006352E5" w:rsidP="00E537B5">
      <w:pPr>
        <w:pStyle w:val="InstructionalTextBullet"/>
        <w:ind w:left="360"/>
        <w:rPr>
          <w:color w:val="auto"/>
          <w:sz w:val="16"/>
          <w:szCs w:val="16"/>
          <w:rPrChange w:id="414" w:author="Fritz Gyger" w:date="2019-03-08T17:00:00Z">
            <w:rPr/>
          </w:rPrChange>
        </w:rPr>
      </w:pPr>
      <w:r w:rsidRPr="00094922">
        <w:rPr>
          <w:rStyle w:val="Hyperlink"/>
          <w:color w:val="auto"/>
          <w:sz w:val="16"/>
          <w:szCs w:val="16"/>
          <w:rPrChange w:id="415" w:author="Fritz Gyger" w:date="2019-03-08T17:00:00Z">
            <w:rPr>
              <w:rStyle w:val="Hyperlink"/>
            </w:rPr>
          </w:rPrChange>
        </w:rPr>
        <w:lastRenderedPageBreak/>
        <w:fldChar w:fldCharType="begin"/>
      </w:r>
      <w:r w:rsidRPr="00094922">
        <w:rPr>
          <w:rStyle w:val="Hyperlink"/>
          <w:color w:val="auto"/>
          <w:sz w:val="16"/>
          <w:szCs w:val="16"/>
          <w:rPrChange w:id="416" w:author="Fritz Gyger" w:date="2019-03-08T17:00:00Z">
            <w:rPr>
              <w:rStyle w:val="Hyperlink"/>
            </w:rPr>
          </w:rPrChange>
        </w:rPr>
        <w:instrText xml:space="preserve"> HYPERLINK "https://realtimeboard.com/app/board/o9J_kyQw7mY=/?userEmail=fgyger@gmail.com&amp;invite=2aaaaaaadcc970d363df49da3d893532-f09c55633fb9bfe1-e627fdad19a479bc-f83312ccebd6dc98&amp;event=mailInvite&amp;mailUserEmail=fgyger@gmail.com&amp;track=true%22" </w:instrText>
      </w:r>
      <w:r w:rsidRPr="00094922">
        <w:rPr>
          <w:rStyle w:val="Hyperlink"/>
          <w:color w:val="auto"/>
          <w:sz w:val="16"/>
          <w:szCs w:val="16"/>
          <w:rPrChange w:id="417" w:author="Fritz Gyger" w:date="2019-03-08T17:00:00Z">
            <w:rPr>
              <w:rStyle w:val="Hyperlink"/>
            </w:rPr>
          </w:rPrChange>
        </w:rPr>
        <w:fldChar w:fldCharType="separate"/>
      </w:r>
      <w:r w:rsidR="00650514" w:rsidRPr="00094922">
        <w:rPr>
          <w:rStyle w:val="Hyperlink"/>
          <w:color w:val="auto"/>
          <w:sz w:val="16"/>
          <w:szCs w:val="16"/>
          <w:rPrChange w:id="418" w:author="Fritz Gyger" w:date="2019-03-08T17:00:00Z">
            <w:rPr>
              <w:rStyle w:val="Hyperlink"/>
            </w:rPr>
          </w:rPrChange>
        </w:rPr>
        <w:t>https://realtimeboard.com/app/board/o9J_kyQw7mY=/?userEmail=fgyger@gmail.com&amp;invite=2aaaaaaadcc970d363df49da3d893532-f09c55633fb9bfe1-e627fdad19a479bc-f83312ccebd6dc98&amp;event=mailInvite&amp;mailUserEmail=fgyger@gmail.com&amp;track=true%22</w:t>
      </w:r>
      <w:r w:rsidRPr="00094922">
        <w:rPr>
          <w:rStyle w:val="Hyperlink"/>
          <w:color w:val="auto"/>
          <w:sz w:val="16"/>
          <w:szCs w:val="16"/>
          <w:rPrChange w:id="419" w:author="Fritz Gyger" w:date="2019-03-08T17:00:00Z">
            <w:rPr>
              <w:rStyle w:val="Hyperlink"/>
            </w:rPr>
          </w:rPrChange>
        </w:rPr>
        <w:fldChar w:fldCharType="end"/>
      </w:r>
    </w:p>
    <w:p w14:paraId="1067756E" w14:textId="77777777" w:rsidR="00650514" w:rsidRPr="00E56750" w:rsidRDefault="00650514" w:rsidP="00E537B5">
      <w:pPr>
        <w:pStyle w:val="InstructionalTextBullet"/>
        <w:ind w:left="360"/>
      </w:pPr>
    </w:p>
    <w:p w14:paraId="39393472" w14:textId="77777777" w:rsidR="00094922" w:rsidRDefault="004B2EA2">
      <w:pPr>
        <w:pStyle w:val="InstructionalTextBullet"/>
        <w:numPr>
          <w:ilvl w:val="0"/>
          <w:numId w:val="3"/>
        </w:numPr>
        <w:rPr>
          <w:ins w:id="420" w:author="Fritz Gyger" w:date="2019-03-08T17:00:00Z"/>
        </w:rPr>
      </w:pPr>
      <w:r>
        <w:t>Physical Data Model (PDM) with a description of the DBMS schemas, sub-schemas, records, sets, tables.</w:t>
      </w:r>
      <w:r w:rsidR="00532287">
        <w:t xml:space="preserve"> </w:t>
      </w:r>
    </w:p>
    <w:p w14:paraId="6C10B4C8" w14:textId="594B927A" w:rsidR="00BB12B8" w:rsidRPr="00094922" w:rsidRDefault="00094922">
      <w:pPr>
        <w:pStyle w:val="InstructionalTextBullet"/>
        <w:ind w:left="360" w:firstLine="360"/>
        <w:rPr>
          <w:color w:val="auto"/>
          <w:rPrChange w:id="421" w:author="Fritz Gyger" w:date="2019-03-08T17:01:00Z">
            <w:rPr/>
          </w:rPrChange>
        </w:rPr>
        <w:pPrChange w:id="422" w:author="Fritz Gyger" w:date="2019-03-08T17:00:00Z">
          <w:pPr>
            <w:pStyle w:val="InstructionalTextBullet"/>
            <w:numPr>
              <w:numId w:val="3"/>
            </w:numPr>
            <w:ind w:left="720" w:hanging="360"/>
          </w:pPr>
        </w:pPrChange>
      </w:pPr>
      <w:ins w:id="423" w:author="Fritz Gyger" w:date="2019-03-08T17:00:00Z">
        <w:r w:rsidRPr="00094922">
          <w:rPr>
            <w:color w:val="auto"/>
            <w:rPrChange w:id="424" w:author="Fritz Gyger" w:date="2019-03-08T17:01:00Z">
              <w:rPr/>
            </w:rPrChange>
          </w:rPr>
          <w:t xml:space="preserve">See Appendix 3 </w:t>
        </w:r>
      </w:ins>
      <w:r w:rsidR="00532287" w:rsidRPr="00094922">
        <w:rPr>
          <w:color w:val="auto"/>
        </w:rPr>
        <w:t>DDLs</w:t>
      </w:r>
    </w:p>
    <w:p w14:paraId="57F442DB" w14:textId="77777777" w:rsidR="00BB12B8" w:rsidRDefault="004B2EA2">
      <w:pPr>
        <w:pStyle w:val="InstructionalTextBullet"/>
        <w:numPr>
          <w:ilvl w:val="0"/>
          <w:numId w:val="3"/>
        </w:numPr>
        <w:rPr>
          <w:ins w:id="425" w:author="Fritz Gyger" w:date="2019-03-11T20:04:00Z"/>
        </w:rPr>
      </w:pPr>
      <w:r>
        <w:t>A comprehensive Data Dictionary showing data stores, data element name, type, length, source, constraints, validation rules, maintenance (create, read, update, delete (CRUD) capability), audit and data masking requirements, expected data volumes, life expectancy of the data, information life-cycle management strategy or at least an archiving strategy, outputs, aliases, and description.</w:t>
      </w:r>
    </w:p>
    <w:p w14:paraId="2847498E" w14:textId="17F897B9" w:rsidR="0014021E" w:rsidRPr="0014021E" w:rsidRDefault="0014021E">
      <w:pPr>
        <w:pStyle w:val="InstructionalTextBullet"/>
        <w:ind w:left="360" w:firstLine="360"/>
        <w:rPr>
          <w:color w:val="FF0000"/>
          <w:rPrChange w:id="426" w:author="Fritz Gyger" w:date="2019-03-11T20:04:00Z">
            <w:rPr/>
          </w:rPrChange>
        </w:rPr>
        <w:pPrChange w:id="427" w:author="Fritz Gyger" w:date="2019-03-11T20:04:00Z">
          <w:pPr>
            <w:pStyle w:val="InstructionalTextBullet"/>
            <w:numPr>
              <w:numId w:val="3"/>
            </w:numPr>
            <w:ind w:left="720" w:hanging="360"/>
          </w:pPr>
        </w:pPrChange>
      </w:pPr>
      <w:ins w:id="428" w:author="Fritz Gyger" w:date="2019-03-11T20:04:00Z">
        <w:r w:rsidRPr="0014021E">
          <w:rPr>
            <w:color w:val="FF0000"/>
            <w:rPrChange w:id="429" w:author="Fritz Gyger" w:date="2019-03-11T20:04:00Z">
              <w:rPr/>
            </w:rPrChange>
          </w:rPr>
          <w:t>CRUD</w:t>
        </w:r>
        <w:r>
          <w:rPr>
            <w:color w:val="FF0000"/>
          </w:rPr>
          <w:t xml:space="preserve"> – text to be added</w:t>
        </w:r>
      </w:ins>
    </w:p>
    <w:p w14:paraId="50B5C278" w14:textId="36E15E9D" w:rsidR="00BB12B8" w:rsidRDefault="004B2EA2">
      <w:pPr>
        <w:pStyle w:val="InstructionalTextBullet"/>
        <w:numPr>
          <w:ilvl w:val="0"/>
          <w:numId w:val="3"/>
        </w:numPr>
      </w:pPr>
      <w:r>
        <w:t>Planned implementation factors (e.g., distribution and synchronization) that impact the design.</w:t>
      </w:r>
      <w:ins w:id="430" w:author="Fritz Gyger" w:date="2019-03-11T20:04:00Z">
        <w:r w:rsidR="0014021E">
          <w:t xml:space="preserve"> </w:t>
        </w:r>
        <w:r w:rsidR="0014021E" w:rsidRPr="0014021E">
          <w:rPr>
            <w:color w:val="FF0000"/>
            <w:rPrChange w:id="431" w:author="Fritz Gyger" w:date="2019-03-11T20:05:00Z">
              <w:rPr/>
            </w:rPrChange>
          </w:rPr>
          <w:t xml:space="preserve">Depending </w:t>
        </w:r>
      </w:ins>
      <w:ins w:id="432" w:author="Fritz Gyger" w:date="2019-03-11T20:05:00Z">
        <w:r w:rsidR="0014021E">
          <w:rPr>
            <w:color w:val="FF0000"/>
          </w:rPr>
          <w:t>on DB provider - Pawel</w:t>
        </w:r>
      </w:ins>
    </w:p>
    <w:p w14:paraId="67F2598C" w14:textId="77777777" w:rsidR="00BB12B8" w:rsidRDefault="004B2EA2">
      <w:pPr>
        <w:pStyle w:val="InstructionalTextBullet"/>
        <w:numPr>
          <w:ilvl w:val="0"/>
          <w:numId w:val="3"/>
        </w:numPr>
      </w:pPr>
      <w:r>
        <w:t>Estimate of the DBMS file size or volume of data per entity.</w:t>
      </w:r>
    </w:p>
    <w:p w14:paraId="57623589" w14:textId="77777777" w:rsidR="00532287" w:rsidRDefault="00532287" w:rsidP="00532287">
      <w:pPr>
        <w:pStyle w:val="BodyText"/>
        <w:numPr>
          <w:ilvl w:val="0"/>
          <w:numId w:val="3"/>
        </w:numPr>
        <w:rPr>
          <w:lang w:val="en-CA" w:eastAsia="ar-SA"/>
        </w:rPr>
      </w:pPr>
      <w:r>
        <w:rPr>
          <w:lang w:val="en-CA" w:eastAsia="ar-SA"/>
        </w:rPr>
        <w:t>Volume :</w:t>
      </w:r>
    </w:p>
    <w:p w14:paraId="6DACB543" w14:textId="77777777" w:rsidR="00532287" w:rsidRDefault="00532287" w:rsidP="00532287">
      <w:pPr>
        <w:pStyle w:val="BodyText"/>
        <w:numPr>
          <w:ilvl w:val="1"/>
          <w:numId w:val="3"/>
        </w:numPr>
        <w:rPr>
          <w:lang w:val="en-CA" w:eastAsia="ar-SA"/>
        </w:rPr>
      </w:pPr>
      <w:r>
        <w:rPr>
          <w:lang w:val="en-CA" w:eastAsia="ar-SA"/>
        </w:rPr>
        <w:t xml:space="preserve">Initial : about 35 MB </w:t>
      </w:r>
    </w:p>
    <w:p w14:paraId="15B2CC25" w14:textId="3D071926" w:rsidR="00532287" w:rsidRDefault="00532287" w:rsidP="00532287">
      <w:pPr>
        <w:pStyle w:val="BodyText"/>
        <w:numPr>
          <w:ilvl w:val="1"/>
          <w:numId w:val="3"/>
        </w:numPr>
        <w:rPr>
          <w:lang w:val="en-CA" w:eastAsia="ar-SA"/>
        </w:rPr>
      </w:pPr>
      <w:r>
        <w:rPr>
          <w:lang w:val="en-CA" w:eastAsia="ar-SA"/>
        </w:rPr>
        <w:t>Weekly growth</w:t>
      </w:r>
      <w:del w:id="433" w:author="Fritz Gyger" w:date="2019-03-11T20:06:00Z">
        <w:r w:rsidDel="000833BB">
          <w:rPr>
            <w:lang w:val="en-CA" w:eastAsia="ar-SA"/>
          </w:rPr>
          <w:delText xml:space="preserve"> </w:delText>
        </w:r>
      </w:del>
      <w:r>
        <w:rPr>
          <w:lang w:val="en-CA" w:eastAsia="ar-SA"/>
        </w:rPr>
        <w:t>: about 10MB for transaction &amp; weather data.</w:t>
      </w:r>
    </w:p>
    <w:p w14:paraId="074E6436" w14:textId="77777777" w:rsidR="00532287" w:rsidRDefault="00532287">
      <w:pPr>
        <w:pStyle w:val="InstructionalTextBullet"/>
        <w:numPr>
          <w:ilvl w:val="0"/>
          <w:numId w:val="3"/>
        </w:numPr>
      </w:pPr>
    </w:p>
    <w:p w14:paraId="65672B01" w14:textId="77777777" w:rsidR="00BB12B8" w:rsidRDefault="004B2EA2">
      <w:pPr>
        <w:pStyle w:val="InstructionalTextBullet"/>
        <w:numPr>
          <w:ilvl w:val="0"/>
          <w:numId w:val="3"/>
        </w:numPr>
      </w:pPr>
      <w:r>
        <w:t>Definition of the update frequency of the database tables, views, files, areas, records, sets, and data pages. Also provide an estimate of the number of transactions, if the database is an online transaction-based system.</w:t>
      </w:r>
    </w:p>
    <w:p w14:paraId="41E9B8D4" w14:textId="77777777" w:rsidR="00532287" w:rsidRDefault="00532287" w:rsidP="00532287">
      <w:pPr>
        <w:pStyle w:val="BodyText"/>
        <w:numPr>
          <w:ilvl w:val="0"/>
          <w:numId w:val="3"/>
        </w:numPr>
        <w:rPr>
          <w:lang w:val="en-CA" w:eastAsia="ar-SA"/>
        </w:rPr>
      </w:pPr>
      <w:r>
        <w:rPr>
          <w:lang w:val="en-CA" w:eastAsia="ar-SA"/>
        </w:rPr>
        <w:t xml:space="preserve">Transactions &amp; Weather : </w:t>
      </w:r>
    </w:p>
    <w:p w14:paraId="3E647355" w14:textId="77777777" w:rsidR="00532287" w:rsidRDefault="00532287" w:rsidP="00532287">
      <w:pPr>
        <w:pStyle w:val="BodyText"/>
        <w:numPr>
          <w:ilvl w:val="1"/>
          <w:numId w:val="3"/>
        </w:numPr>
        <w:rPr>
          <w:lang w:val="en-CA" w:eastAsia="ar-SA"/>
        </w:rPr>
      </w:pPr>
      <w:r>
        <w:rPr>
          <w:lang w:val="en-CA" w:eastAsia="ar-SA"/>
        </w:rPr>
        <w:t>Weekly Mondays after 1am : the city updates the files every Monday at 1am EST</w:t>
      </w:r>
    </w:p>
    <w:p w14:paraId="2EA9674F" w14:textId="098CBE9A" w:rsidR="00532287" w:rsidRPr="000833BB" w:rsidRDefault="00532287" w:rsidP="00532287">
      <w:pPr>
        <w:pStyle w:val="BodyText"/>
        <w:numPr>
          <w:ilvl w:val="1"/>
          <w:numId w:val="3"/>
        </w:numPr>
        <w:rPr>
          <w:color w:val="FF0000"/>
          <w:lang w:val="en-CA" w:eastAsia="ar-SA"/>
          <w:rPrChange w:id="434" w:author="Fritz Gyger" w:date="2019-03-11T20:06:00Z">
            <w:rPr>
              <w:lang w:val="en-CA" w:eastAsia="ar-SA"/>
            </w:rPr>
          </w:rPrChange>
        </w:rPr>
      </w:pPr>
      <w:r w:rsidRPr="000833BB">
        <w:rPr>
          <w:color w:val="FF0000"/>
          <w:lang w:val="en-CA" w:eastAsia="ar-SA"/>
          <w:rPrChange w:id="435" w:author="Fritz Gyger" w:date="2019-03-11T20:06:00Z">
            <w:rPr>
              <w:lang w:val="en-CA" w:eastAsia="ar-SA"/>
            </w:rPr>
          </w:rPrChange>
        </w:rPr>
        <w:t xml:space="preserve">Weather </w:t>
      </w:r>
      <w:del w:id="436" w:author="Fritz Gyger" w:date="2019-03-11T20:06:00Z">
        <w:r w:rsidRPr="000833BB" w:rsidDel="000833BB">
          <w:rPr>
            <w:color w:val="FF0000"/>
            <w:lang w:val="en-CA" w:eastAsia="ar-SA"/>
            <w:rPrChange w:id="437" w:author="Fritz Gyger" w:date="2019-03-11T20:06:00Z">
              <w:rPr>
                <w:lang w:val="en-CA" w:eastAsia="ar-SA"/>
              </w:rPr>
            </w:rPrChange>
          </w:rPr>
          <w:delText>T</w:delText>
        </w:r>
      </w:del>
      <w:ins w:id="438" w:author="Fritz Gyger" w:date="2019-03-11T20:06:00Z">
        <w:r w:rsidR="000833BB" w:rsidRPr="000833BB">
          <w:rPr>
            <w:color w:val="FF0000"/>
            <w:lang w:val="en-CA" w:eastAsia="ar-SA"/>
            <w:rPrChange w:id="439" w:author="Fritz Gyger" w:date="2019-03-11T20:06:00Z">
              <w:rPr>
                <w:lang w:val="en-CA" w:eastAsia="ar-SA"/>
              </w:rPr>
            </w:rPrChange>
          </w:rPr>
          <w:t xml:space="preserve">Mondays after 1am </w:t>
        </w:r>
      </w:ins>
      <w:del w:id="440" w:author="Fritz Gyger" w:date="2019-03-11T20:06:00Z">
        <w:r w:rsidRPr="000833BB" w:rsidDel="000833BB">
          <w:rPr>
            <w:color w:val="FF0000"/>
            <w:lang w:val="en-CA" w:eastAsia="ar-SA"/>
            <w:rPrChange w:id="441" w:author="Fritz Gyger" w:date="2019-03-11T20:06:00Z">
              <w:rPr>
                <w:lang w:val="en-CA" w:eastAsia="ar-SA"/>
              </w:rPr>
            </w:rPrChange>
          </w:rPr>
          <w:delText>BC</w:delText>
        </w:r>
      </w:del>
    </w:p>
    <w:p w14:paraId="33ED1CF7" w14:textId="77777777" w:rsidR="00532287" w:rsidRDefault="00532287">
      <w:pPr>
        <w:pStyle w:val="InstructionalTextBullet"/>
        <w:numPr>
          <w:ilvl w:val="0"/>
          <w:numId w:val="3"/>
        </w:numPr>
      </w:pPr>
    </w:p>
    <w:p w14:paraId="2A7CEC59" w14:textId="77777777" w:rsidR="00BB12B8" w:rsidRDefault="004B2EA2">
      <w:pPr>
        <w:pStyle w:val="InstructionalText"/>
      </w:pPr>
      <w:r>
        <w:t xml:space="preserve">The detailed database design information can be included as an appendix, such as </w:t>
      </w:r>
      <w:r w:rsidRPr="00532287">
        <w:rPr>
          <w:color w:val="auto"/>
        </w:rPr>
        <w:t>DDLs,</w:t>
      </w:r>
      <w:r>
        <w:t xml:space="preserve"> which would be referenced here. </w:t>
      </w:r>
    </w:p>
    <w:p w14:paraId="1583EA27" w14:textId="77777777" w:rsidR="00E537B5" w:rsidRDefault="00E537B5">
      <w:pPr>
        <w:spacing w:before="0" w:after="0"/>
        <w:rPr>
          <w:rFonts w:ascii="Arial Narrow" w:eastAsiaTheme="majorEastAsia" w:hAnsi="Arial Narrow" w:cstheme="majorBidi"/>
          <w:b/>
          <w:sz w:val="32"/>
          <w:szCs w:val="32"/>
        </w:rPr>
      </w:pPr>
      <w:bookmarkStart w:id="442" w:name="_Toc432497670"/>
      <w:r>
        <w:br w:type="page"/>
      </w:r>
    </w:p>
    <w:p w14:paraId="00BA8927" w14:textId="77777777" w:rsidR="00BB12B8" w:rsidRDefault="004B2EA2">
      <w:pPr>
        <w:pStyle w:val="Heading3"/>
        <w:numPr>
          <w:ilvl w:val="2"/>
          <w:numId w:val="2"/>
        </w:numPr>
      </w:pPr>
      <w:bookmarkStart w:id="443" w:name="_Toc2624399"/>
      <w:r>
        <w:lastRenderedPageBreak/>
        <w:t>Roles and Responsibilities</w:t>
      </w:r>
      <w:bookmarkEnd w:id="442"/>
      <w:bookmarkEnd w:id="443"/>
    </w:p>
    <w:p w14:paraId="0F2C4C60" w14:textId="77777777" w:rsidR="00BB12B8" w:rsidRDefault="004B2EA2">
      <w:pPr>
        <w:pStyle w:val="InstructionalText"/>
      </w:pPr>
      <w:r>
        <w:t>Instructions: Identify the organizations and personnel responsible for the following database administrative functions: database administrator, system administrator, and security administrator. Describe specific administration skill requirements applicable to the database.</w:t>
      </w:r>
    </w:p>
    <w:p w14:paraId="317AC2FD" w14:textId="77777777" w:rsidR="000076D9" w:rsidRPr="000833BB" w:rsidRDefault="000076D9" w:rsidP="000076D9">
      <w:pPr>
        <w:pStyle w:val="BodyText"/>
        <w:rPr>
          <w:color w:val="FF0000"/>
          <w:lang w:eastAsia="ar-SA"/>
          <w:rPrChange w:id="444" w:author="Fritz Gyger" w:date="2019-03-11T20:07:00Z">
            <w:rPr>
              <w:lang w:eastAsia="ar-SA"/>
            </w:rPr>
          </w:rPrChange>
        </w:rPr>
      </w:pPr>
      <w:proofErr w:type="gramStart"/>
      <w:r w:rsidRPr="000833BB">
        <w:rPr>
          <w:color w:val="FF0000"/>
          <w:lang w:eastAsia="ar-SA"/>
          <w:rPrChange w:id="445" w:author="Fritz Gyger" w:date="2019-03-11T20:07:00Z">
            <w:rPr>
              <w:lang w:eastAsia="ar-SA"/>
            </w:rPr>
          </w:rPrChange>
        </w:rPr>
        <w:t>DBA :</w:t>
      </w:r>
      <w:proofErr w:type="gramEnd"/>
      <w:r w:rsidRPr="000833BB">
        <w:rPr>
          <w:color w:val="FF0000"/>
          <w:lang w:eastAsia="ar-SA"/>
          <w:rPrChange w:id="446" w:author="Fritz Gyger" w:date="2019-03-11T20:07:00Z">
            <w:rPr>
              <w:lang w:eastAsia="ar-SA"/>
            </w:rPr>
          </w:rPrChange>
        </w:rPr>
        <w:t xml:space="preserve"> SQL, </w:t>
      </w:r>
    </w:p>
    <w:p w14:paraId="4D972728" w14:textId="77777777" w:rsidR="000076D9" w:rsidRPr="000833BB" w:rsidRDefault="000076D9" w:rsidP="000076D9">
      <w:pPr>
        <w:pStyle w:val="BodyText"/>
        <w:rPr>
          <w:color w:val="FF0000"/>
          <w:lang w:eastAsia="ar-SA"/>
          <w:rPrChange w:id="447" w:author="Fritz Gyger" w:date="2019-03-11T20:07:00Z">
            <w:rPr>
              <w:lang w:eastAsia="ar-SA"/>
            </w:rPr>
          </w:rPrChange>
        </w:rPr>
      </w:pPr>
      <w:r w:rsidRPr="000833BB">
        <w:rPr>
          <w:color w:val="FF0000"/>
          <w:lang w:eastAsia="ar-SA"/>
          <w:rPrChange w:id="448" w:author="Fritz Gyger" w:date="2019-03-11T20:07:00Z">
            <w:rPr>
              <w:lang w:eastAsia="ar-SA"/>
            </w:rPr>
          </w:rPrChange>
        </w:rPr>
        <w:t xml:space="preserve">Systems </w:t>
      </w:r>
      <w:proofErr w:type="gramStart"/>
      <w:r w:rsidRPr="000833BB">
        <w:rPr>
          <w:color w:val="FF0000"/>
          <w:lang w:eastAsia="ar-SA"/>
          <w:rPrChange w:id="449" w:author="Fritz Gyger" w:date="2019-03-11T20:07:00Z">
            <w:rPr>
              <w:lang w:eastAsia="ar-SA"/>
            </w:rPr>
          </w:rPrChange>
        </w:rPr>
        <w:t>admin :</w:t>
      </w:r>
      <w:proofErr w:type="gramEnd"/>
    </w:p>
    <w:p w14:paraId="3AC6176A" w14:textId="77777777" w:rsidR="000076D9" w:rsidRPr="000833BB" w:rsidRDefault="000076D9" w:rsidP="000076D9">
      <w:pPr>
        <w:pStyle w:val="BodyText"/>
        <w:rPr>
          <w:color w:val="FF0000"/>
          <w:lang w:eastAsia="ar-SA"/>
          <w:rPrChange w:id="450" w:author="Fritz Gyger" w:date="2019-03-11T20:07:00Z">
            <w:rPr>
              <w:lang w:eastAsia="ar-SA"/>
            </w:rPr>
          </w:rPrChange>
        </w:rPr>
      </w:pPr>
      <w:r w:rsidRPr="000833BB">
        <w:rPr>
          <w:color w:val="FF0000"/>
          <w:lang w:eastAsia="ar-SA"/>
          <w:rPrChange w:id="451" w:author="Fritz Gyger" w:date="2019-03-11T20:07:00Z">
            <w:rPr>
              <w:lang w:eastAsia="ar-SA"/>
            </w:rPr>
          </w:rPrChange>
        </w:rPr>
        <w:t xml:space="preserve">Security </w:t>
      </w:r>
      <w:proofErr w:type="gramStart"/>
      <w:r w:rsidRPr="000833BB">
        <w:rPr>
          <w:color w:val="FF0000"/>
          <w:lang w:eastAsia="ar-SA"/>
          <w:rPrChange w:id="452" w:author="Fritz Gyger" w:date="2019-03-11T20:07:00Z">
            <w:rPr>
              <w:lang w:eastAsia="ar-SA"/>
            </w:rPr>
          </w:rPrChange>
        </w:rPr>
        <w:t>admin :</w:t>
      </w:r>
      <w:proofErr w:type="gramEnd"/>
      <w:r w:rsidRPr="000833BB">
        <w:rPr>
          <w:color w:val="FF0000"/>
          <w:lang w:eastAsia="ar-SA"/>
          <w:rPrChange w:id="453" w:author="Fritz Gyger" w:date="2019-03-11T20:07:00Z">
            <w:rPr>
              <w:lang w:eastAsia="ar-SA"/>
            </w:rPr>
          </w:rPrChange>
        </w:rPr>
        <w:t xml:space="preserve"> n/a</w:t>
      </w:r>
    </w:p>
    <w:p w14:paraId="5C7D12A0" w14:textId="77777777" w:rsidR="000076D9" w:rsidRPr="000833BB" w:rsidRDefault="000076D9" w:rsidP="000076D9">
      <w:pPr>
        <w:pStyle w:val="BodyText"/>
        <w:rPr>
          <w:color w:val="FF0000"/>
          <w:lang w:eastAsia="ar-SA"/>
          <w:rPrChange w:id="454" w:author="Fritz Gyger" w:date="2019-03-11T20:07:00Z">
            <w:rPr>
              <w:lang w:eastAsia="ar-SA"/>
            </w:rPr>
          </w:rPrChange>
        </w:rPr>
      </w:pPr>
      <w:r w:rsidRPr="000833BB">
        <w:rPr>
          <w:color w:val="FF0000"/>
          <w:lang w:eastAsia="ar-SA"/>
          <w:rPrChange w:id="455" w:author="Fritz Gyger" w:date="2019-03-11T20:07:00Z">
            <w:rPr>
              <w:lang w:eastAsia="ar-SA"/>
            </w:rPr>
          </w:rPrChange>
        </w:rPr>
        <w:t xml:space="preserve">Data Acquisition &amp; </w:t>
      </w:r>
      <w:proofErr w:type="gramStart"/>
      <w:r w:rsidRPr="000833BB">
        <w:rPr>
          <w:color w:val="FF0000"/>
          <w:lang w:eastAsia="ar-SA"/>
          <w:rPrChange w:id="456" w:author="Fritz Gyger" w:date="2019-03-11T20:07:00Z">
            <w:rPr>
              <w:lang w:eastAsia="ar-SA"/>
            </w:rPr>
          </w:rPrChange>
        </w:rPr>
        <w:t>cleansing :</w:t>
      </w:r>
      <w:proofErr w:type="gramEnd"/>
      <w:r w:rsidRPr="000833BB">
        <w:rPr>
          <w:color w:val="FF0000"/>
          <w:lang w:eastAsia="ar-SA"/>
          <w:rPrChange w:id="457" w:author="Fritz Gyger" w:date="2019-03-11T20:07:00Z">
            <w:rPr>
              <w:lang w:eastAsia="ar-SA"/>
            </w:rPr>
          </w:rPrChange>
        </w:rPr>
        <w:t xml:space="preserve"> </w:t>
      </w:r>
      <w:r w:rsidR="00650514" w:rsidRPr="000833BB">
        <w:rPr>
          <w:color w:val="FF0000"/>
          <w:lang w:eastAsia="ar-SA"/>
          <w:rPrChange w:id="458" w:author="Fritz Gyger" w:date="2019-03-11T20:07:00Z">
            <w:rPr>
              <w:lang w:eastAsia="ar-SA"/>
            </w:rPr>
          </w:rPrChange>
        </w:rPr>
        <w:t>ETL</w:t>
      </w:r>
    </w:p>
    <w:p w14:paraId="45406B27" w14:textId="3255240B" w:rsidR="004B1FF4" w:rsidRPr="00094922" w:rsidRDefault="00094922" w:rsidP="004B1FF4">
      <w:pPr>
        <w:pStyle w:val="BodyText"/>
        <w:rPr>
          <w:color w:val="FF0000"/>
          <w:lang w:eastAsia="ar-SA"/>
          <w:rPrChange w:id="459" w:author="Fritz Gyger" w:date="2019-03-08T17:02:00Z">
            <w:rPr>
              <w:lang w:eastAsia="ar-SA"/>
            </w:rPr>
          </w:rPrChange>
        </w:rPr>
      </w:pPr>
      <w:proofErr w:type="gramStart"/>
      <w:ins w:id="460" w:author="Fritz Gyger" w:date="2019-03-08T17:02:00Z">
        <w:r w:rsidRPr="00094922">
          <w:rPr>
            <w:color w:val="FF0000"/>
            <w:lang w:eastAsia="ar-SA"/>
            <w:rPrChange w:id="461" w:author="Fritz Gyger" w:date="2019-03-08T17:02:00Z">
              <w:rPr>
                <w:lang w:eastAsia="ar-SA"/>
              </w:rPr>
            </w:rPrChange>
          </w:rPr>
          <w:t>Daniel :</w:t>
        </w:r>
        <w:proofErr w:type="gramEnd"/>
        <w:r w:rsidRPr="00094922">
          <w:rPr>
            <w:color w:val="FF0000"/>
            <w:lang w:eastAsia="ar-SA"/>
            <w:rPrChange w:id="462" w:author="Fritz Gyger" w:date="2019-03-08T17:02:00Z">
              <w:rPr>
                <w:lang w:eastAsia="ar-SA"/>
              </w:rPr>
            </w:rPrChange>
          </w:rPr>
          <w:t xml:space="preserve"> At 4.1 is simply listing the departments which will be responsible to manage the system. for </w:t>
        </w:r>
        <w:proofErr w:type="gramStart"/>
        <w:r w:rsidRPr="00094922">
          <w:rPr>
            <w:color w:val="FF0000"/>
            <w:lang w:eastAsia="ar-SA"/>
            <w:rPrChange w:id="463" w:author="Fritz Gyger" w:date="2019-03-08T17:02:00Z">
              <w:rPr>
                <w:lang w:eastAsia="ar-SA"/>
              </w:rPr>
            </w:rPrChange>
          </w:rPr>
          <w:t>example</w:t>
        </w:r>
        <w:proofErr w:type="gramEnd"/>
        <w:r w:rsidRPr="00094922">
          <w:rPr>
            <w:color w:val="FF0000"/>
            <w:lang w:eastAsia="ar-SA"/>
            <w:rPrChange w:id="464" w:author="Fritz Gyger" w:date="2019-03-08T17:02:00Z">
              <w:rPr>
                <w:lang w:eastAsia="ar-SA"/>
              </w:rPr>
            </w:rPrChange>
          </w:rPr>
          <w:t xml:space="preserve"> "The database administration will be handled by the Infrastructure department, where as "Query optimization and error handling" will be handled by production support.</w:t>
        </w:r>
      </w:ins>
    </w:p>
    <w:p w14:paraId="535B87A4" w14:textId="77777777" w:rsidR="00BB12B8" w:rsidRDefault="004B2EA2">
      <w:pPr>
        <w:pStyle w:val="Heading3"/>
        <w:numPr>
          <w:ilvl w:val="2"/>
          <w:numId w:val="2"/>
        </w:numPr>
      </w:pPr>
      <w:bookmarkStart w:id="465" w:name="_Toc432497675"/>
      <w:bookmarkStart w:id="466" w:name="_Toc2624400"/>
      <w:r>
        <w:t>Performance Monitoring and Database Efficiency</w:t>
      </w:r>
      <w:bookmarkEnd w:id="465"/>
      <w:bookmarkEnd w:id="466"/>
    </w:p>
    <w:p w14:paraId="796F7B90" w14:textId="77777777" w:rsidR="00BB12B8" w:rsidRDefault="004B2EA2">
      <w:pPr>
        <w:pStyle w:val="Heading4"/>
        <w:numPr>
          <w:ilvl w:val="3"/>
          <w:numId w:val="2"/>
        </w:numPr>
      </w:pPr>
      <w:bookmarkStart w:id="467" w:name="_Toc432497676"/>
      <w:bookmarkStart w:id="468" w:name="_Toc2624401"/>
      <w:r>
        <w:t>Operational Implications</w:t>
      </w:r>
      <w:bookmarkEnd w:id="467"/>
      <w:bookmarkEnd w:id="468"/>
    </w:p>
    <w:p w14:paraId="44E42D1C" w14:textId="77777777" w:rsidR="00BB12B8" w:rsidRDefault="004B2EA2">
      <w:pPr>
        <w:pStyle w:val="InstructionalText"/>
      </w:pPr>
      <w:r>
        <w:t>Instructions: Describe operational implications of data transfer, refresh and update scenarios and expected windows.</w:t>
      </w:r>
    </w:p>
    <w:p w14:paraId="00A3774C" w14:textId="77777777" w:rsidR="00464AED" w:rsidRDefault="00464AED" w:rsidP="000076D9">
      <w:pPr>
        <w:pStyle w:val="BodyText"/>
        <w:numPr>
          <w:ilvl w:val="0"/>
          <w:numId w:val="4"/>
        </w:numPr>
        <w:rPr>
          <w:lang w:val="en-CA" w:eastAsia="ar-SA"/>
        </w:rPr>
      </w:pPr>
      <w:r>
        <w:rPr>
          <w:lang w:val="en-CA" w:eastAsia="ar-SA"/>
        </w:rPr>
        <w:t xml:space="preserve">Transactions &amp; Weather : </w:t>
      </w:r>
    </w:p>
    <w:p w14:paraId="1A245635" w14:textId="77777777" w:rsidR="000076D9" w:rsidRDefault="00464AED" w:rsidP="00464AED">
      <w:pPr>
        <w:pStyle w:val="BodyText"/>
        <w:numPr>
          <w:ilvl w:val="1"/>
          <w:numId w:val="4"/>
        </w:numPr>
        <w:rPr>
          <w:lang w:val="en-CA" w:eastAsia="ar-SA"/>
        </w:rPr>
      </w:pPr>
      <w:r>
        <w:rPr>
          <w:lang w:val="en-CA" w:eastAsia="ar-SA"/>
        </w:rPr>
        <w:t>W</w:t>
      </w:r>
      <w:r w:rsidR="000076D9">
        <w:rPr>
          <w:lang w:val="en-CA" w:eastAsia="ar-SA"/>
        </w:rPr>
        <w:t xml:space="preserve">eekly </w:t>
      </w:r>
      <w:r>
        <w:rPr>
          <w:lang w:val="en-CA" w:eastAsia="ar-SA"/>
        </w:rPr>
        <w:t>M</w:t>
      </w:r>
      <w:r w:rsidR="000076D9">
        <w:rPr>
          <w:lang w:val="en-CA" w:eastAsia="ar-SA"/>
        </w:rPr>
        <w:t>onday</w:t>
      </w:r>
      <w:r>
        <w:rPr>
          <w:lang w:val="en-CA" w:eastAsia="ar-SA"/>
        </w:rPr>
        <w:t>s</w:t>
      </w:r>
      <w:r w:rsidR="000076D9">
        <w:rPr>
          <w:lang w:val="en-CA" w:eastAsia="ar-SA"/>
        </w:rPr>
        <w:t xml:space="preserve"> after 1am : the city updates the files every Monday at 1am </w:t>
      </w:r>
      <w:r w:rsidR="003A4EB6">
        <w:rPr>
          <w:lang w:val="en-CA" w:eastAsia="ar-SA"/>
        </w:rPr>
        <w:t>EST</w:t>
      </w:r>
    </w:p>
    <w:p w14:paraId="7F0C008C" w14:textId="7D236832" w:rsidR="003A4EB6" w:rsidRPr="000833BB" w:rsidRDefault="003A4EB6" w:rsidP="00464AED">
      <w:pPr>
        <w:pStyle w:val="BodyText"/>
        <w:numPr>
          <w:ilvl w:val="1"/>
          <w:numId w:val="4"/>
        </w:numPr>
        <w:rPr>
          <w:color w:val="FF0000"/>
          <w:lang w:val="en-CA" w:eastAsia="ar-SA"/>
          <w:rPrChange w:id="469" w:author="Fritz Gyger" w:date="2019-03-11T20:07:00Z">
            <w:rPr>
              <w:lang w:val="en-CA" w:eastAsia="ar-SA"/>
            </w:rPr>
          </w:rPrChange>
        </w:rPr>
      </w:pPr>
      <w:r w:rsidRPr="000833BB">
        <w:rPr>
          <w:color w:val="FF0000"/>
          <w:lang w:val="en-CA" w:eastAsia="ar-SA"/>
          <w:rPrChange w:id="470" w:author="Fritz Gyger" w:date="2019-03-11T20:07:00Z">
            <w:rPr>
              <w:lang w:val="en-CA" w:eastAsia="ar-SA"/>
            </w:rPr>
          </w:rPrChange>
        </w:rPr>
        <w:t xml:space="preserve">Weather </w:t>
      </w:r>
      <w:ins w:id="471" w:author="Fritz Gyger" w:date="2019-03-11T20:07:00Z">
        <w:r w:rsidR="000833BB" w:rsidRPr="000833BB">
          <w:rPr>
            <w:color w:val="FF0000"/>
            <w:lang w:val="en-CA" w:eastAsia="ar-SA"/>
            <w:rPrChange w:id="472" w:author="Fritz Gyger" w:date="2019-03-11T20:07:00Z">
              <w:rPr>
                <w:lang w:val="en-CA" w:eastAsia="ar-SA"/>
              </w:rPr>
            </w:rPrChange>
          </w:rPr>
          <w:t xml:space="preserve">Mondays after 1am </w:t>
        </w:r>
      </w:ins>
      <w:del w:id="473" w:author="Fritz Gyger" w:date="2019-03-11T20:07:00Z">
        <w:r w:rsidRPr="000833BB" w:rsidDel="000833BB">
          <w:rPr>
            <w:color w:val="FF0000"/>
            <w:lang w:val="en-CA" w:eastAsia="ar-SA"/>
            <w:rPrChange w:id="474" w:author="Fritz Gyger" w:date="2019-03-11T20:07:00Z">
              <w:rPr>
                <w:lang w:val="en-CA" w:eastAsia="ar-SA"/>
              </w:rPr>
            </w:rPrChange>
          </w:rPr>
          <w:delText>TBC</w:delText>
        </w:r>
      </w:del>
    </w:p>
    <w:p w14:paraId="0A7E09A4" w14:textId="77777777" w:rsidR="00464AED" w:rsidRDefault="00464AED" w:rsidP="000076D9">
      <w:pPr>
        <w:pStyle w:val="BodyText"/>
        <w:numPr>
          <w:ilvl w:val="0"/>
          <w:numId w:val="4"/>
        </w:numPr>
        <w:rPr>
          <w:lang w:val="en-CA" w:eastAsia="ar-SA"/>
        </w:rPr>
      </w:pPr>
    </w:p>
    <w:p w14:paraId="20447D5F" w14:textId="77777777" w:rsidR="000076D9" w:rsidRDefault="000076D9" w:rsidP="000076D9">
      <w:pPr>
        <w:pStyle w:val="BodyText"/>
        <w:ind w:left="360"/>
        <w:rPr>
          <w:lang w:val="en-CA" w:eastAsia="ar-SA"/>
        </w:rPr>
      </w:pPr>
    </w:p>
    <w:p w14:paraId="7E8A601A" w14:textId="77777777" w:rsidR="000076D9" w:rsidRPr="000076D9" w:rsidRDefault="000076D9" w:rsidP="000076D9">
      <w:pPr>
        <w:pStyle w:val="BodyText"/>
        <w:rPr>
          <w:lang w:eastAsia="ar-SA"/>
        </w:rPr>
      </w:pPr>
    </w:p>
    <w:p w14:paraId="1D95C74C" w14:textId="77777777" w:rsidR="00BB12B8" w:rsidRDefault="004B2EA2">
      <w:pPr>
        <w:pStyle w:val="Heading4"/>
        <w:numPr>
          <w:ilvl w:val="3"/>
          <w:numId w:val="2"/>
        </w:numPr>
      </w:pPr>
      <w:bookmarkStart w:id="475" w:name="_Toc432497677"/>
      <w:bookmarkStart w:id="476" w:name="_Toc2624402"/>
      <w:r>
        <w:t>Data Transfer Requirements</w:t>
      </w:r>
      <w:bookmarkEnd w:id="475"/>
      <w:bookmarkEnd w:id="476"/>
    </w:p>
    <w:p w14:paraId="160B8036" w14:textId="77777777" w:rsidR="00BB12B8" w:rsidRDefault="004B2EA2">
      <w:pPr>
        <w:pStyle w:val="InstructionalText"/>
        <w:rPr>
          <w:ins w:id="477" w:author="Fritz Gyger" w:date="2019-03-08T17:03:00Z"/>
        </w:rPr>
      </w:pPr>
      <w:r>
        <w:t>Instructions: Describe data transfer requirements to and from the software, including data content, format, sequence, volume/frequency and any conversion issues.</w:t>
      </w:r>
    </w:p>
    <w:p w14:paraId="51710403" w14:textId="77777777" w:rsidR="00094922" w:rsidRPr="00424AC2" w:rsidRDefault="00094922" w:rsidP="00094922">
      <w:pPr>
        <w:pStyle w:val="HTMLPreformatted"/>
        <w:shd w:val="clear" w:color="auto" w:fill="FFFFFF"/>
        <w:rPr>
          <w:ins w:id="478" w:author="Fritz Gyger" w:date="2019-03-08T17:03:00Z"/>
          <w:rFonts w:ascii="Arial" w:hAnsi="Arial" w:cs="Arial"/>
          <w:b/>
          <w:color w:val="24292E"/>
          <w:sz w:val="24"/>
          <w:szCs w:val="24"/>
          <w:u w:val="single"/>
        </w:rPr>
      </w:pPr>
      <w:ins w:id="479" w:author="Fritz Gyger" w:date="2019-03-08T17:03:00Z">
        <w:r w:rsidRPr="00424AC2">
          <w:rPr>
            <w:rFonts w:ascii="Arial" w:hAnsi="Arial" w:cs="Arial"/>
            <w:color w:val="24292E"/>
            <w:sz w:val="24"/>
            <w:szCs w:val="24"/>
          </w:rPr>
          <w:t>The data is acquired from two main</w:t>
        </w:r>
        <w:r w:rsidRPr="00424AC2">
          <w:rPr>
            <w:rFonts w:ascii="Arial" w:hAnsi="Arial" w:cs="Arial"/>
            <w:b/>
            <w:color w:val="24292E"/>
            <w:sz w:val="24"/>
            <w:szCs w:val="24"/>
          </w:rPr>
          <w:t xml:space="preserve"> </w:t>
        </w:r>
        <w:r w:rsidRPr="00424AC2">
          <w:rPr>
            <w:rFonts w:ascii="Arial" w:hAnsi="Arial" w:cs="Arial"/>
            <w:b/>
            <w:color w:val="24292E"/>
            <w:sz w:val="24"/>
            <w:szCs w:val="24"/>
            <w:u w:val="single"/>
          </w:rPr>
          <w:t>Data sources:</w:t>
        </w:r>
      </w:ins>
    </w:p>
    <w:p w14:paraId="77B3B743" w14:textId="77777777" w:rsidR="00094922" w:rsidRDefault="00094922" w:rsidP="00094922">
      <w:pPr>
        <w:pStyle w:val="HTMLPreformatted"/>
        <w:shd w:val="clear" w:color="auto" w:fill="FFFFFF"/>
        <w:rPr>
          <w:ins w:id="480" w:author="Fritz Gyger" w:date="2019-03-08T17:03:00Z"/>
          <w:rFonts w:ascii="Arial" w:hAnsi="Arial" w:cs="Arial"/>
          <w:b/>
          <w:color w:val="24292E"/>
          <w:sz w:val="24"/>
          <w:szCs w:val="24"/>
          <w:u w:val="single"/>
          <w:lang w:val="fr-CA"/>
        </w:rPr>
      </w:pPr>
      <w:ins w:id="481" w:author="Fritz Gyger" w:date="2019-03-08T17:03:00Z">
        <w:r>
          <w:rPr>
            <w:noProof/>
          </w:rPr>
          <w:drawing>
            <wp:inline distT="0" distB="0" distL="0" distR="0" wp14:anchorId="448A6CD1" wp14:editId="0D7D61EC">
              <wp:extent cx="6038850" cy="192327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5050" cy="1925245"/>
                      </a:xfrm>
                      <a:prstGeom prst="rect">
                        <a:avLst/>
                      </a:prstGeom>
                    </pic:spPr>
                  </pic:pic>
                </a:graphicData>
              </a:graphic>
            </wp:inline>
          </w:drawing>
        </w:r>
      </w:ins>
    </w:p>
    <w:p w14:paraId="1BA98571" w14:textId="1E2265F7" w:rsidR="00094922" w:rsidRPr="00094922" w:rsidDel="00094922" w:rsidRDefault="00094922">
      <w:pPr>
        <w:pStyle w:val="BodyText"/>
        <w:rPr>
          <w:del w:id="482" w:author="Fritz Gyger" w:date="2019-03-08T17:04:00Z"/>
          <w:rPrChange w:id="483" w:author="Fritz Gyger" w:date="2019-03-08T17:03:00Z">
            <w:rPr>
              <w:del w:id="484" w:author="Fritz Gyger" w:date="2019-03-08T17:04:00Z"/>
            </w:rPr>
          </w:rPrChange>
        </w:rPr>
        <w:pPrChange w:id="485" w:author="Fritz Gyger" w:date="2019-03-08T17:03:00Z">
          <w:pPr>
            <w:pStyle w:val="InstructionalText"/>
          </w:pPr>
        </w:pPrChange>
      </w:pPr>
    </w:p>
    <w:p w14:paraId="524243AD" w14:textId="77777777" w:rsidR="006C31C9" w:rsidRDefault="006C31C9" w:rsidP="006C31C9">
      <w:pPr>
        <w:pStyle w:val="BodyText"/>
        <w:numPr>
          <w:ilvl w:val="0"/>
          <w:numId w:val="4"/>
        </w:numPr>
        <w:rPr>
          <w:lang w:val="en-CA" w:eastAsia="ar-SA"/>
        </w:rPr>
      </w:pPr>
      <w:r w:rsidRPr="00320A42">
        <w:rPr>
          <w:lang w:val="en-CA" w:eastAsia="ar-SA"/>
        </w:rPr>
        <w:t xml:space="preserve">Extract source files in UTF-8 </w:t>
      </w:r>
      <w:r>
        <w:rPr>
          <w:lang w:val="en-CA" w:eastAsia="ar-SA"/>
        </w:rPr>
        <w:t>f</w:t>
      </w:r>
      <w:r w:rsidRPr="00320A42">
        <w:rPr>
          <w:lang w:val="en-CA" w:eastAsia="ar-SA"/>
        </w:rPr>
        <w:t xml:space="preserve">ormat in order to have French accents </w:t>
      </w:r>
      <w:r w:rsidR="000076D9">
        <w:rPr>
          <w:lang w:val="en-CA" w:eastAsia="ar-SA"/>
        </w:rPr>
        <w:t xml:space="preserve">                           </w:t>
      </w:r>
      <w:r w:rsidRPr="00320A42">
        <w:rPr>
          <w:lang w:val="en-CA" w:eastAsia="ar-SA"/>
        </w:rPr>
        <w:t xml:space="preserve">(ex. Saint-Léonard instead of </w:t>
      </w:r>
      <w:proofErr w:type="spellStart"/>
      <w:r w:rsidRPr="00320A42">
        <w:rPr>
          <w:lang w:val="en-CA" w:eastAsia="ar-SA"/>
        </w:rPr>
        <w:t>Saint-LÃ©onard</w:t>
      </w:r>
      <w:proofErr w:type="spellEnd"/>
      <w:r w:rsidRPr="00320A42">
        <w:rPr>
          <w:lang w:val="en-CA" w:eastAsia="ar-SA"/>
        </w:rPr>
        <w:t xml:space="preserve">)  </w:t>
      </w:r>
    </w:p>
    <w:p w14:paraId="532B1631" w14:textId="77777777" w:rsidR="00464AED" w:rsidRDefault="00464AED" w:rsidP="006C31C9">
      <w:pPr>
        <w:pStyle w:val="BodyText"/>
        <w:numPr>
          <w:ilvl w:val="0"/>
          <w:numId w:val="4"/>
        </w:numPr>
        <w:rPr>
          <w:lang w:val="en-CA" w:eastAsia="ar-SA"/>
        </w:rPr>
      </w:pPr>
      <w:r>
        <w:rPr>
          <w:lang w:val="en-CA" w:eastAsia="ar-SA"/>
        </w:rPr>
        <w:t>V</w:t>
      </w:r>
      <w:r w:rsidR="000076D9">
        <w:rPr>
          <w:lang w:val="en-CA" w:eastAsia="ar-SA"/>
        </w:rPr>
        <w:t>olume</w:t>
      </w:r>
      <w:r>
        <w:rPr>
          <w:lang w:val="en-CA" w:eastAsia="ar-SA"/>
        </w:rPr>
        <w:t xml:space="preserve"> :</w:t>
      </w:r>
    </w:p>
    <w:p w14:paraId="36FF478B" w14:textId="77777777" w:rsidR="00464AED" w:rsidRDefault="00464AED" w:rsidP="00464AED">
      <w:pPr>
        <w:pStyle w:val="BodyText"/>
        <w:numPr>
          <w:ilvl w:val="1"/>
          <w:numId w:val="4"/>
        </w:numPr>
        <w:rPr>
          <w:lang w:val="en-CA" w:eastAsia="ar-SA"/>
        </w:rPr>
      </w:pPr>
      <w:r>
        <w:rPr>
          <w:lang w:val="en-CA" w:eastAsia="ar-SA"/>
        </w:rPr>
        <w:t xml:space="preserve">Initial : about </w:t>
      </w:r>
      <w:r w:rsidR="000076D9">
        <w:rPr>
          <w:lang w:val="en-CA" w:eastAsia="ar-SA"/>
        </w:rPr>
        <w:t>35 MB</w:t>
      </w:r>
      <w:r>
        <w:rPr>
          <w:lang w:val="en-CA" w:eastAsia="ar-SA"/>
        </w:rPr>
        <w:t xml:space="preserve"> </w:t>
      </w:r>
    </w:p>
    <w:p w14:paraId="7A686EFE" w14:textId="77777777" w:rsidR="000076D9" w:rsidRDefault="00464AED" w:rsidP="00464AED">
      <w:pPr>
        <w:pStyle w:val="BodyText"/>
        <w:numPr>
          <w:ilvl w:val="1"/>
          <w:numId w:val="4"/>
        </w:numPr>
        <w:rPr>
          <w:lang w:val="en-CA" w:eastAsia="ar-SA"/>
        </w:rPr>
      </w:pPr>
      <w:r>
        <w:rPr>
          <w:lang w:val="en-CA" w:eastAsia="ar-SA"/>
        </w:rPr>
        <w:t>Weekly growth</w:t>
      </w:r>
      <w:del w:id="486" w:author="Fritz Gyger" w:date="2019-03-08T17:04:00Z">
        <w:r w:rsidDel="00094922">
          <w:rPr>
            <w:lang w:val="en-CA" w:eastAsia="ar-SA"/>
          </w:rPr>
          <w:delText xml:space="preserve"> </w:delText>
        </w:r>
      </w:del>
      <w:r>
        <w:rPr>
          <w:lang w:val="en-CA" w:eastAsia="ar-SA"/>
        </w:rPr>
        <w:t>: about 10MB for transaction &amp; weather data.</w:t>
      </w:r>
    </w:p>
    <w:p w14:paraId="1376FBC4" w14:textId="64307856" w:rsidR="006C31C9" w:rsidRDefault="006C31C9" w:rsidP="006C31C9">
      <w:pPr>
        <w:pStyle w:val="BodyText"/>
        <w:numPr>
          <w:ilvl w:val="0"/>
          <w:numId w:val="4"/>
        </w:numPr>
        <w:rPr>
          <w:lang w:val="en-CA" w:eastAsia="ar-SA"/>
        </w:rPr>
      </w:pPr>
      <w:r>
        <w:rPr>
          <w:lang w:val="en-CA" w:eastAsia="ar-SA"/>
        </w:rPr>
        <w:t xml:space="preserve">Data content and format (See </w:t>
      </w:r>
      <w:ins w:id="487" w:author="Fritz Gyger" w:date="2019-03-08T17:04:00Z">
        <w:r w:rsidR="00094922">
          <w:rPr>
            <w:lang w:val="en-CA" w:eastAsia="ar-SA"/>
          </w:rPr>
          <w:fldChar w:fldCharType="begin"/>
        </w:r>
        <w:r w:rsidR="00094922">
          <w:rPr>
            <w:lang w:val="en-CA" w:eastAsia="ar-SA"/>
          </w:rPr>
          <w:instrText xml:space="preserve"> HYPERLINK  \l "_Data_Formats_/" </w:instrText>
        </w:r>
        <w:r w:rsidR="00094922">
          <w:rPr>
            <w:lang w:val="en-CA" w:eastAsia="ar-SA"/>
          </w:rPr>
          <w:fldChar w:fldCharType="separate"/>
        </w:r>
        <w:r w:rsidRPr="00094922">
          <w:rPr>
            <w:rStyle w:val="Hyperlink"/>
            <w:lang w:val="en-CA" w:eastAsia="ar-SA"/>
          </w:rPr>
          <w:t>4.2.3 Data Formats</w:t>
        </w:r>
        <w:r w:rsidR="00094922">
          <w:rPr>
            <w:lang w:val="en-CA" w:eastAsia="ar-SA"/>
          </w:rPr>
          <w:fldChar w:fldCharType="end"/>
        </w:r>
      </w:ins>
      <w:r>
        <w:rPr>
          <w:lang w:val="en-CA" w:eastAsia="ar-SA"/>
        </w:rPr>
        <w:t xml:space="preserve">) </w:t>
      </w:r>
    </w:p>
    <w:p w14:paraId="56A53A7C" w14:textId="2E034623" w:rsidR="006C31C9" w:rsidRPr="00787888" w:rsidDel="00787888" w:rsidRDefault="00755931" w:rsidP="006C31C9">
      <w:pPr>
        <w:pStyle w:val="BodyText"/>
        <w:numPr>
          <w:ilvl w:val="0"/>
          <w:numId w:val="4"/>
        </w:numPr>
        <w:rPr>
          <w:del w:id="488" w:author="Fritz Gyger" w:date="2019-03-11T20:08:00Z"/>
          <w:color w:val="FF0000"/>
          <w:lang w:val="en-CA" w:eastAsia="ar-SA"/>
          <w:rPrChange w:id="489" w:author="Fritz Gyger" w:date="2019-03-11T20:08:00Z">
            <w:rPr>
              <w:del w:id="490" w:author="Fritz Gyger" w:date="2019-03-11T20:08:00Z"/>
              <w:lang w:val="en-CA" w:eastAsia="ar-SA"/>
            </w:rPr>
          </w:rPrChange>
        </w:rPr>
      </w:pPr>
      <w:del w:id="491" w:author="Fritz Gyger" w:date="2019-03-11T20:08:00Z">
        <w:r w:rsidRPr="00787888" w:rsidDel="00787888">
          <w:rPr>
            <w:color w:val="FF0000"/>
            <w:lang w:val="en-CA" w:eastAsia="ar-SA"/>
            <w:rPrChange w:id="492" w:author="Fritz Gyger" w:date="2019-03-11T20:08:00Z">
              <w:rPr>
                <w:lang w:val="en-CA" w:eastAsia="ar-SA"/>
              </w:rPr>
            </w:rPrChange>
          </w:rPr>
          <w:delText>Data Transfer</w:delText>
        </w:r>
        <w:r w:rsidR="000076D9" w:rsidRPr="00787888" w:rsidDel="00787888">
          <w:rPr>
            <w:color w:val="FF0000"/>
            <w:lang w:val="en-CA" w:eastAsia="ar-SA"/>
            <w:rPrChange w:id="493" w:author="Fritz Gyger" w:date="2019-03-11T20:08:00Z">
              <w:rPr>
                <w:lang w:val="en-CA" w:eastAsia="ar-SA"/>
              </w:rPr>
            </w:rPrChange>
          </w:rPr>
          <w:delText>?</w:delText>
        </w:r>
      </w:del>
    </w:p>
    <w:p w14:paraId="1BC18E4D" w14:textId="77777777" w:rsidR="006C31C9" w:rsidRDefault="006C31C9" w:rsidP="006C31C9">
      <w:pPr>
        <w:pStyle w:val="BodyText"/>
        <w:rPr>
          <w:lang w:eastAsia="ar-SA"/>
        </w:rPr>
      </w:pPr>
    </w:p>
    <w:p w14:paraId="6B7CDEFC" w14:textId="77777777" w:rsidR="006C31C9" w:rsidRPr="006C31C9" w:rsidRDefault="006C31C9" w:rsidP="006C31C9">
      <w:pPr>
        <w:pStyle w:val="BodyText"/>
        <w:rPr>
          <w:lang w:eastAsia="ar-SA"/>
        </w:rPr>
      </w:pPr>
    </w:p>
    <w:p w14:paraId="30836089" w14:textId="77777777" w:rsidR="00BB12B8" w:rsidRDefault="004B2EA2">
      <w:pPr>
        <w:pStyle w:val="Heading4"/>
        <w:numPr>
          <w:ilvl w:val="3"/>
          <w:numId w:val="2"/>
        </w:numPr>
      </w:pPr>
      <w:bookmarkStart w:id="494" w:name="_Data_Formats_/"/>
      <w:bookmarkStart w:id="495" w:name="_Toc432497678"/>
      <w:bookmarkStart w:id="496" w:name="_Toc2624403"/>
      <w:bookmarkEnd w:id="494"/>
      <w:r>
        <w:t>Data Formats</w:t>
      </w:r>
      <w:bookmarkEnd w:id="495"/>
      <w:r w:rsidR="00212541">
        <w:t xml:space="preserve"> / Data </w:t>
      </w:r>
      <w:r w:rsidR="00532287">
        <w:t>Dictionary</w:t>
      </w:r>
      <w:bookmarkEnd w:id="496"/>
    </w:p>
    <w:p w14:paraId="3B1B2C54" w14:textId="77777777" w:rsidR="00BB12B8" w:rsidRDefault="004B2EA2">
      <w:pPr>
        <w:pStyle w:val="InstructionalText"/>
      </w:pPr>
      <w:r>
        <w:t>Instructions: Describe formats of data for both the sending and receiving systems, including the data item names, codes, or abbreviations that are to be interchanged, as well as any units of measure/conversion issues.</w:t>
      </w:r>
      <w:bookmarkStart w:id="497" w:name="_Toc510936887"/>
    </w:p>
    <w:p w14:paraId="1C807413" w14:textId="77777777" w:rsidR="00063845" w:rsidRPr="0044197A" w:rsidRDefault="00063845" w:rsidP="00063845">
      <w:pPr>
        <w:pStyle w:val="BodyText"/>
        <w:rPr>
          <w:b/>
          <w:lang w:val="fr-CA" w:eastAsia="ar-SA"/>
        </w:rPr>
      </w:pPr>
      <w:r w:rsidRPr="0044197A">
        <w:rPr>
          <w:b/>
          <w:lang w:val="fr-CA" w:eastAsia="ar-SA"/>
        </w:rPr>
        <w:t xml:space="preserve">Source files </w:t>
      </w:r>
    </w:p>
    <w:p w14:paraId="06F1C36A" w14:textId="77777777" w:rsidR="004B2EA2" w:rsidRPr="000C2785" w:rsidRDefault="004B2EA2" w:rsidP="004B2EA2">
      <w:pPr>
        <w:pStyle w:val="BodyText"/>
        <w:rPr>
          <w:lang w:val="fr-CA" w:eastAsia="ar-SA"/>
        </w:rPr>
      </w:pPr>
      <w:r w:rsidRPr="000C2785">
        <w:rPr>
          <w:b/>
          <w:lang w:val="fr-CA" w:eastAsia="ar-SA"/>
        </w:rPr>
        <w:t>depots</w:t>
      </w:r>
      <w:r w:rsidRPr="000C2785">
        <w:rPr>
          <w:lang w:val="fr-CA" w:eastAsia="ar-SA"/>
        </w:rPr>
        <w:t>_deneigement_saison_2018-2019, .csv files</w:t>
      </w:r>
    </w:p>
    <w:tbl>
      <w:tblPr>
        <w:tblStyle w:val="TableGrid"/>
        <w:tblW w:w="0" w:type="auto"/>
        <w:tblLook w:val="04A0" w:firstRow="1" w:lastRow="0" w:firstColumn="1" w:lastColumn="0" w:noHBand="0" w:noVBand="1"/>
      </w:tblPr>
      <w:tblGrid>
        <w:gridCol w:w="2681"/>
        <w:gridCol w:w="1567"/>
        <w:gridCol w:w="992"/>
        <w:gridCol w:w="1134"/>
        <w:gridCol w:w="2976"/>
      </w:tblGrid>
      <w:tr w:rsidR="004B2EA2" w:rsidRPr="00C26E0D" w14:paraId="45BA98E5" w14:textId="77777777" w:rsidTr="004B2EA2">
        <w:tc>
          <w:tcPr>
            <w:tcW w:w="2681" w:type="dxa"/>
          </w:tcPr>
          <w:p w14:paraId="03E26A11" w14:textId="77777777" w:rsidR="004B2EA2" w:rsidRPr="00C26E0D" w:rsidRDefault="004B2EA2" w:rsidP="004B2EA2">
            <w:pPr>
              <w:pStyle w:val="BodyText"/>
              <w:rPr>
                <w:b/>
                <w:lang w:eastAsia="ar-SA"/>
              </w:rPr>
            </w:pPr>
            <w:r w:rsidRPr="00C26E0D">
              <w:rPr>
                <w:b/>
                <w:lang w:eastAsia="ar-SA"/>
              </w:rPr>
              <w:t>Name</w:t>
            </w:r>
          </w:p>
        </w:tc>
        <w:tc>
          <w:tcPr>
            <w:tcW w:w="1567" w:type="dxa"/>
          </w:tcPr>
          <w:p w14:paraId="200BB644" w14:textId="77777777" w:rsidR="004B2EA2" w:rsidRPr="00C26E0D" w:rsidRDefault="004B2EA2" w:rsidP="004B2EA2">
            <w:pPr>
              <w:pStyle w:val="BodyText"/>
              <w:rPr>
                <w:b/>
                <w:lang w:eastAsia="ar-SA"/>
              </w:rPr>
            </w:pPr>
            <w:r w:rsidRPr="00C26E0D">
              <w:rPr>
                <w:b/>
                <w:lang w:eastAsia="ar-SA"/>
              </w:rPr>
              <w:t>Type</w:t>
            </w:r>
          </w:p>
        </w:tc>
        <w:tc>
          <w:tcPr>
            <w:tcW w:w="992" w:type="dxa"/>
          </w:tcPr>
          <w:p w14:paraId="7C5C08FE" w14:textId="77777777" w:rsidR="004B2EA2" w:rsidRPr="00C26E0D" w:rsidRDefault="004B2EA2" w:rsidP="004B2EA2">
            <w:pPr>
              <w:pStyle w:val="BodyText"/>
              <w:rPr>
                <w:b/>
                <w:lang w:eastAsia="ar-SA"/>
              </w:rPr>
            </w:pPr>
            <w:r w:rsidRPr="00C26E0D">
              <w:rPr>
                <w:b/>
                <w:lang w:eastAsia="ar-SA"/>
              </w:rPr>
              <w:t>Length</w:t>
            </w:r>
          </w:p>
        </w:tc>
        <w:tc>
          <w:tcPr>
            <w:tcW w:w="1134" w:type="dxa"/>
          </w:tcPr>
          <w:p w14:paraId="71D2049D" w14:textId="77777777" w:rsidR="004B2EA2" w:rsidRPr="00C26E0D" w:rsidRDefault="004B2EA2" w:rsidP="004B2EA2">
            <w:pPr>
              <w:pStyle w:val="BodyText"/>
              <w:rPr>
                <w:b/>
                <w:lang w:eastAsia="ar-SA"/>
              </w:rPr>
            </w:pPr>
            <w:r>
              <w:rPr>
                <w:b/>
                <w:lang w:eastAsia="ar-SA"/>
              </w:rPr>
              <w:t>Nullable</w:t>
            </w:r>
          </w:p>
        </w:tc>
        <w:tc>
          <w:tcPr>
            <w:tcW w:w="2976" w:type="dxa"/>
          </w:tcPr>
          <w:p w14:paraId="2107DD1E" w14:textId="77777777" w:rsidR="004B2EA2" w:rsidRPr="00C26E0D" w:rsidRDefault="004B2EA2" w:rsidP="004B2EA2">
            <w:pPr>
              <w:pStyle w:val="BodyText"/>
              <w:rPr>
                <w:b/>
                <w:lang w:eastAsia="ar-SA"/>
              </w:rPr>
            </w:pPr>
            <w:r>
              <w:rPr>
                <w:b/>
                <w:lang w:eastAsia="ar-SA"/>
              </w:rPr>
              <w:t>Comments</w:t>
            </w:r>
          </w:p>
        </w:tc>
      </w:tr>
      <w:tr w:rsidR="004B2EA2" w14:paraId="0616D17B" w14:textId="77777777" w:rsidTr="004B2EA2">
        <w:tc>
          <w:tcPr>
            <w:tcW w:w="2681" w:type="dxa"/>
          </w:tcPr>
          <w:p w14:paraId="22887098" w14:textId="77777777" w:rsidR="004B2EA2" w:rsidRDefault="004B2EA2" w:rsidP="004B2EA2">
            <w:pPr>
              <w:pStyle w:val="BodyText"/>
              <w:rPr>
                <w:lang w:eastAsia="ar-SA"/>
              </w:rPr>
            </w:pPr>
            <w:proofErr w:type="spellStart"/>
            <w:r w:rsidRPr="00E97D30">
              <w:rPr>
                <w:rFonts w:ascii="Calibri" w:hAnsi="Calibri" w:cs="Calibri"/>
                <w:color w:val="000000"/>
                <w:szCs w:val="22"/>
                <w:lang w:val="en-CA" w:eastAsia="en-CA"/>
              </w:rPr>
              <w:t>IdentifiantDepot</w:t>
            </w:r>
            <w:proofErr w:type="spellEnd"/>
          </w:p>
        </w:tc>
        <w:tc>
          <w:tcPr>
            <w:tcW w:w="1567" w:type="dxa"/>
          </w:tcPr>
          <w:p w14:paraId="6754442B" w14:textId="77777777" w:rsidR="004B2EA2" w:rsidRDefault="004B2EA2" w:rsidP="004B2EA2">
            <w:pPr>
              <w:pStyle w:val="BodyText"/>
              <w:rPr>
                <w:lang w:eastAsia="ar-SA"/>
              </w:rPr>
            </w:pPr>
            <w:r>
              <w:rPr>
                <w:lang w:eastAsia="ar-SA"/>
              </w:rPr>
              <w:t>INT</w:t>
            </w:r>
          </w:p>
        </w:tc>
        <w:tc>
          <w:tcPr>
            <w:tcW w:w="992" w:type="dxa"/>
          </w:tcPr>
          <w:p w14:paraId="26C8145E" w14:textId="77777777" w:rsidR="004B2EA2" w:rsidRDefault="004B2EA2" w:rsidP="004B2EA2">
            <w:pPr>
              <w:pStyle w:val="BodyText"/>
              <w:rPr>
                <w:lang w:eastAsia="ar-SA"/>
              </w:rPr>
            </w:pPr>
            <w:r>
              <w:rPr>
                <w:lang w:eastAsia="ar-SA"/>
              </w:rPr>
              <w:t xml:space="preserve"> </w:t>
            </w:r>
          </w:p>
        </w:tc>
        <w:tc>
          <w:tcPr>
            <w:tcW w:w="1134" w:type="dxa"/>
          </w:tcPr>
          <w:p w14:paraId="64C21F75" w14:textId="77777777" w:rsidR="004B2EA2" w:rsidRDefault="004B2EA2" w:rsidP="004B2EA2">
            <w:pPr>
              <w:pStyle w:val="BodyText"/>
              <w:rPr>
                <w:lang w:eastAsia="ar-SA"/>
              </w:rPr>
            </w:pPr>
            <w:r>
              <w:rPr>
                <w:lang w:eastAsia="ar-SA"/>
              </w:rPr>
              <w:t>N</w:t>
            </w:r>
          </w:p>
        </w:tc>
        <w:tc>
          <w:tcPr>
            <w:tcW w:w="2976" w:type="dxa"/>
          </w:tcPr>
          <w:p w14:paraId="063DA605" w14:textId="77777777" w:rsidR="004B2EA2" w:rsidRDefault="004B2EA2" w:rsidP="004B2EA2">
            <w:pPr>
              <w:pStyle w:val="BodyText"/>
              <w:rPr>
                <w:lang w:eastAsia="ar-SA"/>
              </w:rPr>
            </w:pPr>
          </w:p>
        </w:tc>
      </w:tr>
      <w:tr w:rsidR="004B2EA2" w14:paraId="4A91F9EF" w14:textId="77777777" w:rsidTr="004B2EA2">
        <w:tc>
          <w:tcPr>
            <w:tcW w:w="2681" w:type="dxa"/>
          </w:tcPr>
          <w:p w14:paraId="346F0FFC" w14:textId="77777777" w:rsidR="004B2EA2" w:rsidRDefault="004B2EA2" w:rsidP="004B2EA2">
            <w:pPr>
              <w:pStyle w:val="BodyText"/>
              <w:rPr>
                <w:lang w:eastAsia="ar-SA"/>
              </w:rPr>
            </w:pPr>
            <w:proofErr w:type="spellStart"/>
            <w:r w:rsidRPr="00C26E0D">
              <w:rPr>
                <w:rFonts w:ascii="Calibri" w:hAnsi="Calibri" w:cs="Calibri"/>
                <w:color w:val="000000"/>
                <w:szCs w:val="22"/>
                <w:lang w:val="en-CA" w:eastAsia="en-CA"/>
              </w:rPr>
              <w:t>NomDepot</w:t>
            </w:r>
            <w:proofErr w:type="spellEnd"/>
          </w:p>
        </w:tc>
        <w:tc>
          <w:tcPr>
            <w:tcW w:w="1567" w:type="dxa"/>
          </w:tcPr>
          <w:p w14:paraId="23C50825" w14:textId="77777777" w:rsidR="004B2EA2" w:rsidRDefault="004B2EA2" w:rsidP="004B2EA2">
            <w:pPr>
              <w:pStyle w:val="BodyText"/>
              <w:rPr>
                <w:lang w:eastAsia="ar-SA"/>
              </w:rPr>
            </w:pPr>
            <w:r>
              <w:rPr>
                <w:lang w:eastAsia="ar-SA"/>
              </w:rPr>
              <w:t>VARCHAR</w:t>
            </w:r>
          </w:p>
        </w:tc>
        <w:tc>
          <w:tcPr>
            <w:tcW w:w="992" w:type="dxa"/>
          </w:tcPr>
          <w:p w14:paraId="58D645DD" w14:textId="77777777" w:rsidR="004B2EA2" w:rsidRDefault="004B2EA2" w:rsidP="004B2EA2">
            <w:pPr>
              <w:pStyle w:val="BodyText"/>
              <w:rPr>
                <w:lang w:eastAsia="ar-SA"/>
              </w:rPr>
            </w:pPr>
            <w:r>
              <w:rPr>
                <w:lang w:eastAsia="ar-SA"/>
              </w:rPr>
              <w:t>30</w:t>
            </w:r>
          </w:p>
        </w:tc>
        <w:tc>
          <w:tcPr>
            <w:tcW w:w="1134" w:type="dxa"/>
          </w:tcPr>
          <w:p w14:paraId="2F4301A2" w14:textId="77777777" w:rsidR="004B2EA2" w:rsidRDefault="004B2EA2" w:rsidP="004B2EA2">
            <w:pPr>
              <w:pStyle w:val="BodyText"/>
              <w:rPr>
                <w:lang w:eastAsia="ar-SA"/>
              </w:rPr>
            </w:pPr>
            <w:r>
              <w:rPr>
                <w:lang w:eastAsia="ar-SA"/>
              </w:rPr>
              <w:t>N</w:t>
            </w:r>
          </w:p>
        </w:tc>
        <w:tc>
          <w:tcPr>
            <w:tcW w:w="2976" w:type="dxa"/>
          </w:tcPr>
          <w:p w14:paraId="38A26F3B" w14:textId="77777777" w:rsidR="004B2EA2" w:rsidRDefault="004B2EA2" w:rsidP="004B2EA2">
            <w:pPr>
              <w:pStyle w:val="BodyText"/>
              <w:rPr>
                <w:lang w:eastAsia="ar-SA"/>
              </w:rPr>
            </w:pPr>
          </w:p>
        </w:tc>
      </w:tr>
      <w:tr w:rsidR="004B2EA2" w:rsidRPr="006A1391" w14:paraId="3EBCBDC4" w14:textId="77777777" w:rsidTr="004B2EA2">
        <w:tc>
          <w:tcPr>
            <w:tcW w:w="2681" w:type="dxa"/>
          </w:tcPr>
          <w:p w14:paraId="5D2E14F2" w14:textId="77777777" w:rsidR="004B2EA2" w:rsidRDefault="004B2EA2" w:rsidP="004B2EA2">
            <w:pPr>
              <w:pStyle w:val="BodyText"/>
              <w:rPr>
                <w:lang w:eastAsia="ar-SA"/>
              </w:rPr>
            </w:pPr>
            <w:proofErr w:type="spellStart"/>
            <w:r w:rsidRPr="00C26E0D">
              <w:rPr>
                <w:rFonts w:ascii="Calibri" w:hAnsi="Calibri" w:cs="Calibri"/>
                <w:color w:val="000000"/>
                <w:szCs w:val="22"/>
                <w:lang w:val="en-CA" w:eastAsia="en-CA"/>
              </w:rPr>
              <w:t>TypeDepot</w:t>
            </w:r>
            <w:proofErr w:type="spellEnd"/>
          </w:p>
        </w:tc>
        <w:tc>
          <w:tcPr>
            <w:tcW w:w="1567" w:type="dxa"/>
          </w:tcPr>
          <w:p w14:paraId="4BE680EC" w14:textId="77777777" w:rsidR="004B2EA2" w:rsidRDefault="004B2EA2" w:rsidP="004B2EA2">
            <w:pPr>
              <w:pStyle w:val="BodyText"/>
              <w:rPr>
                <w:lang w:eastAsia="ar-SA"/>
              </w:rPr>
            </w:pPr>
            <w:r>
              <w:rPr>
                <w:lang w:eastAsia="ar-SA"/>
              </w:rPr>
              <w:t>VARCHAR</w:t>
            </w:r>
          </w:p>
        </w:tc>
        <w:tc>
          <w:tcPr>
            <w:tcW w:w="992" w:type="dxa"/>
          </w:tcPr>
          <w:p w14:paraId="64ECC4FC" w14:textId="77777777" w:rsidR="004B2EA2" w:rsidRDefault="004B2EA2" w:rsidP="004B2EA2">
            <w:pPr>
              <w:pStyle w:val="BodyText"/>
              <w:rPr>
                <w:lang w:eastAsia="ar-SA"/>
              </w:rPr>
            </w:pPr>
            <w:r>
              <w:rPr>
                <w:lang w:eastAsia="ar-SA"/>
              </w:rPr>
              <w:t>15</w:t>
            </w:r>
          </w:p>
        </w:tc>
        <w:tc>
          <w:tcPr>
            <w:tcW w:w="1134" w:type="dxa"/>
          </w:tcPr>
          <w:p w14:paraId="6A4DDCEC" w14:textId="77777777" w:rsidR="004B2EA2" w:rsidRDefault="004B2EA2" w:rsidP="004B2EA2">
            <w:pPr>
              <w:pStyle w:val="BodyText"/>
              <w:rPr>
                <w:lang w:eastAsia="ar-SA"/>
              </w:rPr>
            </w:pPr>
            <w:r>
              <w:rPr>
                <w:lang w:eastAsia="ar-SA"/>
              </w:rPr>
              <w:t>N</w:t>
            </w:r>
          </w:p>
        </w:tc>
        <w:tc>
          <w:tcPr>
            <w:tcW w:w="2976" w:type="dxa"/>
          </w:tcPr>
          <w:p w14:paraId="482140B8" w14:textId="77777777" w:rsidR="004B2EA2" w:rsidRPr="009277BC" w:rsidRDefault="004B2EA2" w:rsidP="004B2EA2">
            <w:pPr>
              <w:pStyle w:val="BodyText"/>
              <w:rPr>
                <w:lang w:val="fr-CA" w:eastAsia="ar-SA"/>
              </w:rPr>
            </w:pPr>
            <w:r w:rsidRPr="009277BC">
              <w:rPr>
                <w:lang w:val="fr-CA" w:eastAsia="ar-SA"/>
              </w:rPr>
              <w:t xml:space="preserve">Values : </w:t>
            </w:r>
            <w:proofErr w:type="spellStart"/>
            <w:r w:rsidRPr="009277BC">
              <w:rPr>
                <w:lang w:val="fr-CA" w:eastAsia="ar-SA"/>
              </w:rPr>
              <w:t>Carierre</w:t>
            </w:r>
            <w:proofErr w:type="spellEnd"/>
            <w:r w:rsidRPr="009277BC">
              <w:rPr>
                <w:lang w:val="fr-CA" w:eastAsia="ar-SA"/>
              </w:rPr>
              <w:t xml:space="preserve">, </w:t>
            </w:r>
            <w:proofErr w:type="spellStart"/>
            <w:r w:rsidRPr="009277BC">
              <w:rPr>
                <w:lang w:val="fr-CA" w:eastAsia="ar-SA"/>
              </w:rPr>
              <w:t>Chute_Egout</w:t>
            </w:r>
            <w:proofErr w:type="spellEnd"/>
            <w:r w:rsidRPr="009277BC">
              <w:rPr>
                <w:lang w:val="fr-CA" w:eastAsia="ar-SA"/>
              </w:rPr>
              <w:t xml:space="preserve">, Entassement, </w:t>
            </w:r>
          </w:p>
        </w:tc>
      </w:tr>
      <w:tr w:rsidR="004B2EA2" w:rsidRPr="009277BC" w14:paraId="61F7187F" w14:textId="77777777" w:rsidTr="004B2EA2">
        <w:tc>
          <w:tcPr>
            <w:tcW w:w="2681" w:type="dxa"/>
          </w:tcPr>
          <w:p w14:paraId="69C8E9C2" w14:textId="77777777" w:rsidR="004B2EA2" w:rsidRDefault="004B2EA2" w:rsidP="004B2EA2">
            <w:pPr>
              <w:pStyle w:val="BodyText"/>
              <w:rPr>
                <w:lang w:eastAsia="ar-SA"/>
              </w:rPr>
            </w:pPr>
            <w:proofErr w:type="spellStart"/>
            <w:r w:rsidRPr="00C26E0D">
              <w:rPr>
                <w:rFonts w:ascii="Calibri" w:hAnsi="Calibri" w:cs="Calibri"/>
                <w:color w:val="000000"/>
                <w:szCs w:val="22"/>
                <w:lang w:val="en-CA" w:eastAsia="en-CA"/>
              </w:rPr>
              <w:t>Capacite</w:t>
            </w:r>
            <w:proofErr w:type="spellEnd"/>
          </w:p>
        </w:tc>
        <w:tc>
          <w:tcPr>
            <w:tcW w:w="1567" w:type="dxa"/>
          </w:tcPr>
          <w:p w14:paraId="5BBCA459" w14:textId="77777777" w:rsidR="004B2EA2" w:rsidRDefault="004B2EA2" w:rsidP="004B2EA2">
            <w:pPr>
              <w:pStyle w:val="BodyText"/>
              <w:rPr>
                <w:lang w:eastAsia="ar-SA"/>
              </w:rPr>
            </w:pPr>
            <w:r>
              <w:rPr>
                <w:lang w:eastAsia="ar-SA"/>
              </w:rPr>
              <w:t>INT</w:t>
            </w:r>
          </w:p>
        </w:tc>
        <w:tc>
          <w:tcPr>
            <w:tcW w:w="992" w:type="dxa"/>
          </w:tcPr>
          <w:p w14:paraId="6EF9C13F" w14:textId="77777777" w:rsidR="004B2EA2" w:rsidRDefault="004B2EA2" w:rsidP="004B2EA2">
            <w:pPr>
              <w:pStyle w:val="BodyText"/>
              <w:rPr>
                <w:lang w:eastAsia="ar-SA"/>
              </w:rPr>
            </w:pPr>
          </w:p>
        </w:tc>
        <w:tc>
          <w:tcPr>
            <w:tcW w:w="1134" w:type="dxa"/>
          </w:tcPr>
          <w:p w14:paraId="7E7782B2" w14:textId="77777777" w:rsidR="004B2EA2" w:rsidRDefault="004B2EA2" w:rsidP="004B2EA2">
            <w:pPr>
              <w:pStyle w:val="BodyText"/>
              <w:rPr>
                <w:lang w:eastAsia="ar-SA"/>
              </w:rPr>
            </w:pPr>
            <w:r>
              <w:rPr>
                <w:lang w:eastAsia="ar-SA"/>
              </w:rPr>
              <w:t>Y</w:t>
            </w:r>
          </w:p>
        </w:tc>
        <w:tc>
          <w:tcPr>
            <w:tcW w:w="2976" w:type="dxa"/>
          </w:tcPr>
          <w:p w14:paraId="49DDEDC2" w14:textId="77777777" w:rsidR="004B2EA2" w:rsidRPr="009277BC" w:rsidRDefault="004B2EA2" w:rsidP="004B2EA2">
            <w:pPr>
              <w:pStyle w:val="BodyText"/>
              <w:rPr>
                <w:lang w:val="fr-CA" w:eastAsia="ar-SA"/>
              </w:rPr>
            </w:pPr>
            <w:r>
              <w:rPr>
                <w:lang w:val="fr-CA" w:eastAsia="ar-SA"/>
              </w:rPr>
              <w:t xml:space="preserve">0 = </w:t>
            </w:r>
            <w:proofErr w:type="spellStart"/>
            <w:r>
              <w:rPr>
                <w:lang w:val="fr-CA" w:eastAsia="ar-SA"/>
              </w:rPr>
              <w:t>Sewer</w:t>
            </w:r>
            <w:proofErr w:type="spellEnd"/>
            <w:r>
              <w:rPr>
                <w:lang w:val="fr-CA" w:eastAsia="ar-SA"/>
              </w:rPr>
              <w:t xml:space="preserve"> </w:t>
            </w:r>
            <w:proofErr w:type="spellStart"/>
            <w:r>
              <w:rPr>
                <w:lang w:val="fr-CA" w:eastAsia="ar-SA"/>
              </w:rPr>
              <w:t>well</w:t>
            </w:r>
            <w:proofErr w:type="spellEnd"/>
            <w:r>
              <w:rPr>
                <w:lang w:val="fr-CA" w:eastAsia="ar-SA"/>
              </w:rPr>
              <w:t xml:space="preserve"> </w:t>
            </w:r>
          </w:p>
        </w:tc>
      </w:tr>
      <w:tr w:rsidR="004B2EA2" w:rsidRPr="009277BC" w14:paraId="551984B2" w14:textId="77777777" w:rsidTr="004B2EA2">
        <w:tc>
          <w:tcPr>
            <w:tcW w:w="2681" w:type="dxa"/>
          </w:tcPr>
          <w:p w14:paraId="5F73A4FD" w14:textId="77777777" w:rsidR="004B2EA2" w:rsidRPr="009277BC" w:rsidRDefault="004B2EA2" w:rsidP="004B2EA2">
            <w:pPr>
              <w:pStyle w:val="BodyText"/>
              <w:rPr>
                <w:lang w:val="fr-CA" w:eastAsia="ar-SA"/>
              </w:rPr>
            </w:pPr>
            <w:r w:rsidRPr="009277BC">
              <w:rPr>
                <w:rFonts w:ascii="Calibri" w:hAnsi="Calibri" w:cs="Calibri"/>
                <w:color w:val="000000"/>
                <w:szCs w:val="22"/>
                <w:lang w:val="fr-CA" w:eastAsia="en-CA"/>
              </w:rPr>
              <w:t>Latitude</w:t>
            </w:r>
          </w:p>
        </w:tc>
        <w:tc>
          <w:tcPr>
            <w:tcW w:w="1567" w:type="dxa"/>
          </w:tcPr>
          <w:p w14:paraId="728D6A7A" w14:textId="77777777" w:rsidR="004B2EA2" w:rsidRPr="009277BC" w:rsidRDefault="004B2EA2" w:rsidP="004B2EA2">
            <w:pPr>
              <w:pStyle w:val="BodyText"/>
              <w:rPr>
                <w:lang w:val="fr-CA" w:eastAsia="ar-SA"/>
              </w:rPr>
            </w:pPr>
            <w:r w:rsidRPr="009277BC">
              <w:rPr>
                <w:lang w:val="fr-CA" w:eastAsia="ar-SA"/>
              </w:rPr>
              <w:t>DECIMAL</w:t>
            </w:r>
          </w:p>
        </w:tc>
        <w:tc>
          <w:tcPr>
            <w:tcW w:w="992" w:type="dxa"/>
          </w:tcPr>
          <w:p w14:paraId="363AD217" w14:textId="77777777" w:rsidR="004B2EA2" w:rsidRPr="009277BC" w:rsidRDefault="004B2EA2" w:rsidP="004B2EA2">
            <w:pPr>
              <w:pStyle w:val="BodyText"/>
              <w:rPr>
                <w:lang w:val="fr-CA" w:eastAsia="ar-SA"/>
              </w:rPr>
            </w:pPr>
            <w:r w:rsidRPr="009277BC">
              <w:rPr>
                <w:lang w:val="fr-CA" w:eastAsia="ar-SA"/>
              </w:rPr>
              <w:t>8,6</w:t>
            </w:r>
          </w:p>
        </w:tc>
        <w:tc>
          <w:tcPr>
            <w:tcW w:w="1134" w:type="dxa"/>
          </w:tcPr>
          <w:p w14:paraId="099A9B4B" w14:textId="77777777" w:rsidR="004B2EA2" w:rsidRPr="009277BC" w:rsidRDefault="004B2EA2" w:rsidP="004B2EA2">
            <w:pPr>
              <w:pStyle w:val="BodyText"/>
              <w:rPr>
                <w:lang w:val="fr-CA" w:eastAsia="ar-SA"/>
              </w:rPr>
            </w:pPr>
            <w:r w:rsidRPr="009277BC">
              <w:rPr>
                <w:lang w:val="fr-CA" w:eastAsia="ar-SA"/>
              </w:rPr>
              <w:t>N</w:t>
            </w:r>
          </w:p>
        </w:tc>
        <w:tc>
          <w:tcPr>
            <w:tcW w:w="2976" w:type="dxa"/>
          </w:tcPr>
          <w:p w14:paraId="0B44450C" w14:textId="77777777" w:rsidR="004B2EA2" w:rsidRPr="009277BC" w:rsidRDefault="004B2EA2" w:rsidP="004B2EA2">
            <w:pPr>
              <w:pStyle w:val="BodyText"/>
              <w:rPr>
                <w:lang w:val="fr-CA" w:eastAsia="ar-SA"/>
              </w:rPr>
            </w:pPr>
          </w:p>
        </w:tc>
      </w:tr>
      <w:tr w:rsidR="004B2EA2" w:rsidRPr="009277BC" w14:paraId="019947E8" w14:textId="77777777" w:rsidTr="004B2EA2">
        <w:tc>
          <w:tcPr>
            <w:tcW w:w="2681" w:type="dxa"/>
            <w:vAlign w:val="bottom"/>
          </w:tcPr>
          <w:p w14:paraId="4F04885D" w14:textId="77777777" w:rsidR="004B2EA2" w:rsidRPr="009277BC" w:rsidRDefault="004B2EA2" w:rsidP="004B2EA2">
            <w:pPr>
              <w:spacing w:before="0" w:after="0"/>
              <w:rPr>
                <w:rFonts w:ascii="Calibri" w:hAnsi="Calibri" w:cs="Calibri"/>
                <w:color w:val="000000"/>
                <w:szCs w:val="22"/>
                <w:lang w:val="fr-CA" w:eastAsia="en-CA"/>
              </w:rPr>
            </w:pPr>
            <w:r w:rsidRPr="009277BC">
              <w:rPr>
                <w:rFonts w:ascii="Calibri" w:hAnsi="Calibri" w:cs="Calibri"/>
                <w:color w:val="000000"/>
                <w:szCs w:val="22"/>
                <w:lang w:val="fr-CA" w:eastAsia="en-CA"/>
              </w:rPr>
              <w:t>Longitude</w:t>
            </w:r>
          </w:p>
        </w:tc>
        <w:tc>
          <w:tcPr>
            <w:tcW w:w="1567" w:type="dxa"/>
          </w:tcPr>
          <w:p w14:paraId="7BF0409B" w14:textId="77777777" w:rsidR="004B2EA2" w:rsidRPr="009277BC" w:rsidRDefault="004B2EA2" w:rsidP="004B2EA2">
            <w:pPr>
              <w:pStyle w:val="BodyText"/>
              <w:rPr>
                <w:lang w:val="fr-CA" w:eastAsia="ar-SA"/>
              </w:rPr>
            </w:pPr>
            <w:r w:rsidRPr="009277BC">
              <w:rPr>
                <w:lang w:val="fr-CA" w:eastAsia="ar-SA"/>
              </w:rPr>
              <w:t>DECIMAL</w:t>
            </w:r>
          </w:p>
        </w:tc>
        <w:tc>
          <w:tcPr>
            <w:tcW w:w="992" w:type="dxa"/>
          </w:tcPr>
          <w:p w14:paraId="4AEB7EEE" w14:textId="77777777" w:rsidR="004B2EA2" w:rsidRPr="009277BC" w:rsidRDefault="004B2EA2" w:rsidP="004B2EA2">
            <w:pPr>
              <w:pStyle w:val="BodyText"/>
              <w:rPr>
                <w:lang w:val="fr-CA" w:eastAsia="ar-SA"/>
              </w:rPr>
            </w:pPr>
            <w:r w:rsidRPr="009277BC">
              <w:rPr>
                <w:lang w:val="fr-CA" w:eastAsia="ar-SA"/>
              </w:rPr>
              <w:t>8,6</w:t>
            </w:r>
          </w:p>
        </w:tc>
        <w:tc>
          <w:tcPr>
            <w:tcW w:w="1134" w:type="dxa"/>
          </w:tcPr>
          <w:p w14:paraId="47715DC8" w14:textId="77777777" w:rsidR="004B2EA2" w:rsidRPr="009277BC" w:rsidRDefault="004B2EA2" w:rsidP="004B2EA2">
            <w:pPr>
              <w:pStyle w:val="BodyText"/>
              <w:rPr>
                <w:lang w:val="fr-CA" w:eastAsia="ar-SA"/>
              </w:rPr>
            </w:pPr>
            <w:r w:rsidRPr="009277BC">
              <w:rPr>
                <w:lang w:val="fr-CA" w:eastAsia="ar-SA"/>
              </w:rPr>
              <w:t>N</w:t>
            </w:r>
          </w:p>
        </w:tc>
        <w:tc>
          <w:tcPr>
            <w:tcW w:w="2976" w:type="dxa"/>
          </w:tcPr>
          <w:p w14:paraId="63279C05" w14:textId="77777777" w:rsidR="004B2EA2" w:rsidRPr="009277BC" w:rsidRDefault="004B2EA2" w:rsidP="004B2EA2">
            <w:pPr>
              <w:pStyle w:val="BodyText"/>
              <w:rPr>
                <w:lang w:val="fr-CA" w:eastAsia="ar-SA"/>
              </w:rPr>
            </w:pPr>
          </w:p>
        </w:tc>
      </w:tr>
      <w:tr w:rsidR="004B2EA2" w:rsidRPr="009277BC" w14:paraId="4694D39B" w14:textId="77777777" w:rsidTr="004B2EA2">
        <w:tc>
          <w:tcPr>
            <w:tcW w:w="2681" w:type="dxa"/>
          </w:tcPr>
          <w:p w14:paraId="70684BD2" w14:textId="77777777" w:rsidR="004B2EA2" w:rsidRPr="009277BC" w:rsidRDefault="004B2EA2" w:rsidP="004B2EA2">
            <w:pPr>
              <w:pStyle w:val="BodyText"/>
              <w:rPr>
                <w:lang w:val="fr-CA" w:eastAsia="ar-SA"/>
              </w:rPr>
            </w:pPr>
            <w:proofErr w:type="spellStart"/>
            <w:r w:rsidRPr="009277BC">
              <w:rPr>
                <w:rFonts w:ascii="Calibri" w:hAnsi="Calibri" w:cs="Calibri"/>
                <w:color w:val="000000"/>
                <w:szCs w:val="22"/>
                <w:lang w:val="fr-CA" w:eastAsia="en-CA"/>
              </w:rPr>
              <w:t>VolumeDeverse</w:t>
            </w:r>
            <w:proofErr w:type="spellEnd"/>
          </w:p>
        </w:tc>
        <w:tc>
          <w:tcPr>
            <w:tcW w:w="1567" w:type="dxa"/>
          </w:tcPr>
          <w:p w14:paraId="6C31AE80" w14:textId="77777777" w:rsidR="004B2EA2" w:rsidRPr="009277BC" w:rsidRDefault="004B2EA2" w:rsidP="004B2EA2">
            <w:pPr>
              <w:pStyle w:val="BodyText"/>
              <w:rPr>
                <w:lang w:val="fr-CA" w:eastAsia="ar-SA"/>
              </w:rPr>
            </w:pPr>
            <w:r w:rsidRPr="009277BC">
              <w:rPr>
                <w:lang w:val="fr-CA" w:eastAsia="ar-SA"/>
              </w:rPr>
              <w:t>DECIMAL</w:t>
            </w:r>
          </w:p>
        </w:tc>
        <w:tc>
          <w:tcPr>
            <w:tcW w:w="992" w:type="dxa"/>
          </w:tcPr>
          <w:p w14:paraId="49004994" w14:textId="77777777" w:rsidR="004B2EA2" w:rsidRPr="009277BC" w:rsidRDefault="004B2EA2" w:rsidP="004B2EA2">
            <w:pPr>
              <w:pStyle w:val="BodyText"/>
              <w:rPr>
                <w:lang w:val="fr-CA" w:eastAsia="ar-SA"/>
              </w:rPr>
            </w:pPr>
            <w:r w:rsidRPr="009277BC">
              <w:rPr>
                <w:lang w:val="fr-CA" w:eastAsia="ar-SA"/>
              </w:rPr>
              <w:t>9,2</w:t>
            </w:r>
          </w:p>
        </w:tc>
        <w:tc>
          <w:tcPr>
            <w:tcW w:w="1134" w:type="dxa"/>
          </w:tcPr>
          <w:p w14:paraId="2B138DF4" w14:textId="77777777" w:rsidR="004B2EA2" w:rsidRPr="009277BC" w:rsidRDefault="004B2EA2" w:rsidP="004B2EA2">
            <w:pPr>
              <w:pStyle w:val="BodyText"/>
              <w:rPr>
                <w:lang w:val="fr-CA" w:eastAsia="ar-SA"/>
              </w:rPr>
            </w:pPr>
            <w:r w:rsidRPr="009277BC">
              <w:rPr>
                <w:lang w:val="fr-CA" w:eastAsia="ar-SA"/>
              </w:rPr>
              <w:t>N</w:t>
            </w:r>
          </w:p>
        </w:tc>
        <w:tc>
          <w:tcPr>
            <w:tcW w:w="2976" w:type="dxa"/>
          </w:tcPr>
          <w:p w14:paraId="2839A5A8" w14:textId="77777777" w:rsidR="004B2EA2" w:rsidRPr="009277BC" w:rsidRDefault="004B2EA2" w:rsidP="00063845">
            <w:pPr>
              <w:pStyle w:val="BodyText"/>
              <w:rPr>
                <w:lang w:val="fr-CA" w:eastAsia="ar-SA"/>
              </w:rPr>
            </w:pPr>
          </w:p>
        </w:tc>
      </w:tr>
      <w:tr w:rsidR="004B2EA2" w:rsidRPr="009277BC" w14:paraId="6164226A" w14:textId="77777777" w:rsidTr="004B2EA2">
        <w:tc>
          <w:tcPr>
            <w:tcW w:w="2681" w:type="dxa"/>
            <w:vAlign w:val="bottom"/>
          </w:tcPr>
          <w:p w14:paraId="5686B647" w14:textId="77777777" w:rsidR="004B2EA2" w:rsidRPr="009277BC" w:rsidRDefault="004B2EA2" w:rsidP="004B2EA2">
            <w:pPr>
              <w:spacing w:before="0" w:after="0"/>
              <w:rPr>
                <w:rFonts w:ascii="Calibri" w:hAnsi="Calibri" w:cs="Calibri"/>
                <w:color w:val="000000"/>
                <w:szCs w:val="22"/>
                <w:lang w:val="fr-CA" w:eastAsia="en-CA"/>
              </w:rPr>
            </w:pPr>
            <w:proofErr w:type="spellStart"/>
            <w:r w:rsidRPr="009277BC">
              <w:rPr>
                <w:rFonts w:ascii="Calibri" w:hAnsi="Calibri" w:cs="Calibri"/>
                <w:color w:val="000000"/>
                <w:szCs w:val="22"/>
                <w:lang w:val="fr-CA" w:eastAsia="en-CA"/>
              </w:rPr>
              <w:t>IdentifiantArrondissement</w:t>
            </w:r>
            <w:proofErr w:type="spellEnd"/>
          </w:p>
        </w:tc>
        <w:tc>
          <w:tcPr>
            <w:tcW w:w="1567" w:type="dxa"/>
          </w:tcPr>
          <w:p w14:paraId="090B9AE3" w14:textId="77777777" w:rsidR="004B2EA2" w:rsidRPr="009277BC" w:rsidRDefault="004B2EA2" w:rsidP="004B2EA2">
            <w:pPr>
              <w:pStyle w:val="BodyText"/>
              <w:rPr>
                <w:lang w:val="fr-CA" w:eastAsia="ar-SA"/>
              </w:rPr>
            </w:pPr>
            <w:r w:rsidRPr="009277BC">
              <w:rPr>
                <w:lang w:val="fr-CA" w:eastAsia="ar-SA"/>
              </w:rPr>
              <w:t>INT</w:t>
            </w:r>
          </w:p>
        </w:tc>
        <w:tc>
          <w:tcPr>
            <w:tcW w:w="992" w:type="dxa"/>
          </w:tcPr>
          <w:p w14:paraId="1D41A8D2" w14:textId="77777777" w:rsidR="004B2EA2" w:rsidRPr="009277BC" w:rsidRDefault="004B2EA2" w:rsidP="004B2EA2">
            <w:pPr>
              <w:pStyle w:val="BodyText"/>
              <w:rPr>
                <w:lang w:val="fr-CA" w:eastAsia="ar-SA"/>
              </w:rPr>
            </w:pPr>
          </w:p>
        </w:tc>
        <w:tc>
          <w:tcPr>
            <w:tcW w:w="1134" w:type="dxa"/>
          </w:tcPr>
          <w:p w14:paraId="7AF63629" w14:textId="77777777" w:rsidR="004B2EA2" w:rsidRPr="009277BC" w:rsidRDefault="004B2EA2" w:rsidP="004B2EA2">
            <w:pPr>
              <w:pStyle w:val="BodyText"/>
              <w:rPr>
                <w:lang w:val="fr-CA" w:eastAsia="ar-SA"/>
              </w:rPr>
            </w:pPr>
            <w:r w:rsidRPr="009277BC">
              <w:rPr>
                <w:lang w:val="fr-CA" w:eastAsia="ar-SA"/>
              </w:rPr>
              <w:t>N</w:t>
            </w:r>
          </w:p>
        </w:tc>
        <w:tc>
          <w:tcPr>
            <w:tcW w:w="2976" w:type="dxa"/>
          </w:tcPr>
          <w:p w14:paraId="5288B3BC" w14:textId="77777777" w:rsidR="004B2EA2" w:rsidRPr="009277BC" w:rsidRDefault="004B2EA2" w:rsidP="004B2EA2">
            <w:pPr>
              <w:pStyle w:val="BodyText"/>
              <w:rPr>
                <w:lang w:val="fr-CA" w:eastAsia="ar-SA"/>
              </w:rPr>
            </w:pPr>
          </w:p>
        </w:tc>
      </w:tr>
      <w:tr w:rsidR="004B2EA2" w14:paraId="3B78EC88" w14:textId="77777777" w:rsidTr="004B2EA2">
        <w:tc>
          <w:tcPr>
            <w:tcW w:w="2681" w:type="dxa"/>
            <w:vAlign w:val="bottom"/>
          </w:tcPr>
          <w:p w14:paraId="598924A8" w14:textId="77777777" w:rsidR="004B2EA2" w:rsidRPr="00C26E0D" w:rsidRDefault="004B2EA2" w:rsidP="004B2EA2">
            <w:pPr>
              <w:spacing w:before="0" w:after="0"/>
              <w:rPr>
                <w:rFonts w:ascii="Calibri" w:hAnsi="Calibri" w:cs="Calibri"/>
                <w:color w:val="000000"/>
                <w:szCs w:val="22"/>
                <w:lang w:val="en-CA" w:eastAsia="en-CA"/>
              </w:rPr>
            </w:pPr>
            <w:r w:rsidRPr="009277BC">
              <w:rPr>
                <w:rFonts w:ascii="Calibri" w:hAnsi="Calibri" w:cs="Calibri"/>
                <w:color w:val="000000"/>
                <w:szCs w:val="22"/>
                <w:lang w:val="fr-CA" w:eastAsia="en-CA"/>
              </w:rPr>
              <w:t>Arrondis</w:t>
            </w:r>
            <w:proofErr w:type="spellStart"/>
            <w:r w:rsidRPr="00C26E0D">
              <w:rPr>
                <w:rFonts w:ascii="Calibri" w:hAnsi="Calibri" w:cs="Calibri"/>
                <w:color w:val="000000"/>
                <w:szCs w:val="22"/>
                <w:lang w:val="en-CA" w:eastAsia="en-CA"/>
              </w:rPr>
              <w:t>sementCode</w:t>
            </w:r>
            <w:proofErr w:type="spellEnd"/>
          </w:p>
        </w:tc>
        <w:tc>
          <w:tcPr>
            <w:tcW w:w="1567" w:type="dxa"/>
          </w:tcPr>
          <w:p w14:paraId="7D502D4D" w14:textId="77777777" w:rsidR="004B2EA2" w:rsidRDefault="004B2EA2" w:rsidP="004B2EA2">
            <w:pPr>
              <w:pStyle w:val="BodyText"/>
              <w:rPr>
                <w:lang w:eastAsia="ar-SA"/>
              </w:rPr>
            </w:pPr>
            <w:r>
              <w:rPr>
                <w:lang w:eastAsia="ar-SA"/>
              </w:rPr>
              <w:t>CHAR</w:t>
            </w:r>
          </w:p>
        </w:tc>
        <w:tc>
          <w:tcPr>
            <w:tcW w:w="992" w:type="dxa"/>
          </w:tcPr>
          <w:p w14:paraId="07E6CEE0" w14:textId="77777777" w:rsidR="004B2EA2" w:rsidRDefault="004B2EA2" w:rsidP="004B2EA2">
            <w:pPr>
              <w:pStyle w:val="BodyText"/>
              <w:rPr>
                <w:lang w:eastAsia="ar-SA"/>
              </w:rPr>
            </w:pPr>
            <w:r>
              <w:rPr>
                <w:lang w:eastAsia="ar-SA"/>
              </w:rPr>
              <w:t>3</w:t>
            </w:r>
          </w:p>
        </w:tc>
        <w:tc>
          <w:tcPr>
            <w:tcW w:w="1134" w:type="dxa"/>
          </w:tcPr>
          <w:p w14:paraId="3C9B0A11" w14:textId="77777777" w:rsidR="004B2EA2" w:rsidRDefault="004B2EA2" w:rsidP="004B2EA2">
            <w:pPr>
              <w:pStyle w:val="BodyText"/>
              <w:rPr>
                <w:lang w:eastAsia="ar-SA"/>
              </w:rPr>
            </w:pPr>
            <w:r>
              <w:rPr>
                <w:lang w:eastAsia="ar-SA"/>
              </w:rPr>
              <w:t>N</w:t>
            </w:r>
          </w:p>
        </w:tc>
        <w:tc>
          <w:tcPr>
            <w:tcW w:w="2976" w:type="dxa"/>
          </w:tcPr>
          <w:p w14:paraId="22DE0BD7" w14:textId="77777777" w:rsidR="004B2EA2" w:rsidRDefault="004B2EA2" w:rsidP="004B2EA2">
            <w:pPr>
              <w:pStyle w:val="BodyText"/>
              <w:rPr>
                <w:lang w:eastAsia="ar-SA"/>
              </w:rPr>
            </w:pPr>
          </w:p>
        </w:tc>
      </w:tr>
      <w:tr w:rsidR="004B2EA2" w14:paraId="314C5898" w14:textId="77777777" w:rsidTr="004B2EA2">
        <w:tc>
          <w:tcPr>
            <w:tcW w:w="2681" w:type="dxa"/>
            <w:vAlign w:val="bottom"/>
          </w:tcPr>
          <w:p w14:paraId="2916E471" w14:textId="77777777" w:rsidR="004B2EA2" w:rsidRPr="00C26E0D" w:rsidRDefault="004B2EA2" w:rsidP="004B2EA2">
            <w:pPr>
              <w:spacing w:before="0" w:after="0"/>
              <w:rPr>
                <w:rFonts w:ascii="Calibri" w:hAnsi="Calibri" w:cs="Calibri"/>
                <w:color w:val="000000"/>
                <w:szCs w:val="22"/>
                <w:lang w:val="en-CA" w:eastAsia="en-CA"/>
              </w:rPr>
            </w:pPr>
            <w:r w:rsidRPr="00C26E0D">
              <w:rPr>
                <w:rFonts w:ascii="Calibri" w:hAnsi="Calibri" w:cs="Calibri"/>
                <w:color w:val="000000"/>
                <w:szCs w:val="22"/>
                <w:lang w:val="en-CA" w:eastAsia="en-CA"/>
              </w:rPr>
              <w:t>Arrondissement</w:t>
            </w:r>
          </w:p>
        </w:tc>
        <w:tc>
          <w:tcPr>
            <w:tcW w:w="1567" w:type="dxa"/>
          </w:tcPr>
          <w:p w14:paraId="6E467E04" w14:textId="77777777" w:rsidR="004B2EA2" w:rsidRDefault="004B2EA2" w:rsidP="004B2EA2">
            <w:pPr>
              <w:pStyle w:val="BodyText"/>
              <w:rPr>
                <w:lang w:eastAsia="ar-SA"/>
              </w:rPr>
            </w:pPr>
            <w:r>
              <w:rPr>
                <w:lang w:eastAsia="ar-SA"/>
              </w:rPr>
              <w:t>VARCHAR</w:t>
            </w:r>
          </w:p>
        </w:tc>
        <w:tc>
          <w:tcPr>
            <w:tcW w:w="992" w:type="dxa"/>
          </w:tcPr>
          <w:p w14:paraId="215D5DC9" w14:textId="77777777" w:rsidR="004B2EA2" w:rsidRDefault="004B2EA2" w:rsidP="004B2EA2">
            <w:pPr>
              <w:pStyle w:val="BodyText"/>
              <w:rPr>
                <w:lang w:eastAsia="ar-SA"/>
              </w:rPr>
            </w:pPr>
            <w:r>
              <w:rPr>
                <w:lang w:eastAsia="ar-SA"/>
              </w:rPr>
              <w:t>30</w:t>
            </w:r>
          </w:p>
        </w:tc>
        <w:tc>
          <w:tcPr>
            <w:tcW w:w="1134" w:type="dxa"/>
          </w:tcPr>
          <w:p w14:paraId="15E3A517" w14:textId="77777777" w:rsidR="004B2EA2" w:rsidRDefault="004B2EA2" w:rsidP="004B2EA2">
            <w:pPr>
              <w:pStyle w:val="BodyText"/>
              <w:rPr>
                <w:lang w:eastAsia="ar-SA"/>
              </w:rPr>
            </w:pPr>
            <w:r>
              <w:rPr>
                <w:lang w:eastAsia="ar-SA"/>
              </w:rPr>
              <w:t>N</w:t>
            </w:r>
          </w:p>
        </w:tc>
        <w:tc>
          <w:tcPr>
            <w:tcW w:w="2976" w:type="dxa"/>
          </w:tcPr>
          <w:p w14:paraId="59411841" w14:textId="77777777" w:rsidR="004B2EA2" w:rsidRDefault="004B2EA2" w:rsidP="004B2EA2">
            <w:pPr>
              <w:pStyle w:val="BodyText"/>
              <w:rPr>
                <w:lang w:eastAsia="ar-SA"/>
              </w:rPr>
            </w:pPr>
          </w:p>
        </w:tc>
      </w:tr>
      <w:tr w:rsidR="004B2EA2" w14:paraId="38897133" w14:textId="77777777" w:rsidTr="004B2EA2">
        <w:tc>
          <w:tcPr>
            <w:tcW w:w="2681" w:type="dxa"/>
            <w:vAlign w:val="bottom"/>
          </w:tcPr>
          <w:p w14:paraId="58EF9709" w14:textId="77777777" w:rsidR="004B2EA2" w:rsidRPr="00C26E0D" w:rsidRDefault="004B2EA2" w:rsidP="004B2EA2">
            <w:pPr>
              <w:spacing w:before="0" w:after="0"/>
              <w:rPr>
                <w:rFonts w:ascii="Calibri" w:hAnsi="Calibri" w:cs="Calibri"/>
                <w:color w:val="000000"/>
                <w:szCs w:val="22"/>
                <w:lang w:val="en-CA" w:eastAsia="en-CA"/>
              </w:rPr>
            </w:pPr>
            <w:r w:rsidRPr="00C26E0D">
              <w:rPr>
                <w:rFonts w:ascii="Calibri" w:hAnsi="Calibri" w:cs="Calibri"/>
                <w:color w:val="000000"/>
                <w:szCs w:val="22"/>
                <w:lang w:val="en-CA" w:eastAsia="en-CA"/>
              </w:rPr>
              <w:t>MTM8_X</w:t>
            </w:r>
          </w:p>
        </w:tc>
        <w:tc>
          <w:tcPr>
            <w:tcW w:w="1567" w:type="dxa"/>
          </w:tcPr>
          <w:p w14:paraId="7A82099C" w14:textId="77777777" w:rsidR="004B2EA2" w:rsidRDefault="004B2EA2" w:rsidP="004B2EA2">
            <w:pPr>
              <w:pStyle w:val="BodyText"/>
              <w:rPr>
                <w:lang w:eastAsia="ar-SA"/>
              </w:rPr>
            </w:pPr>
            <w:r>
              <w:rPr>
                <w:lang w:eastAsia="ar-SA"/>
              </w:rPr>
              <w:t>DECIMAL</w:t>
            </w:r>
          </w:p>
        </w:tc>
        <w:tc>
          <w:tcPr>
            <w:tcW w:w="992" w:type="dxa"/>
          </w:tcPr>
          <w:p w14:paraId="69B7A19A" w14:textId="77777777" w:rsidR="004B2EA2" w:rsidRDefault="004B2EA2" w:rsidP="004B2EA2">
            <w:pPr>
              <w:pStyle w:val="BodyText"/>
              <w:rPr>
                <w:lang w:eastAsia="ar-SA"/>
              </w:rPr>
            </w:pPr>
            <w:r>
              <w:rPr>
                <w:lang w:eastAsia="ar-SA"/>
              </w:rPr>
              <w:t>7,1</w:t>
            </w:r>
          </w:p>
        </w:tc>
        <w:tc>
          <w:tcPr>
            <w:tcW w:w="1134" w:type="dxa"/>
          </w:tcPr>
          <w:p w14:paraId="44BF7B91" w14:textId="77777777" w:rsidR="004B2EA2" w:rsidRDefault="004B2EA2" w:rsidP="004B2EA2">
            <w:pPr>
              <w:pStyle w:val="BodyText"/>
              <w:rPr>
                <w:lang w:eastAsia="ar-SA"/>
              </w:rPr>
            </w:pPr>
            <w:r>
              <w:rPr>
                <w:lang w:eastAsia="ar-SA"/>
              </w:rPr>
              <w:t>N</w:t>
            </w:r>
          </w:p>
        </w:tc>
        <w:tc>
          <w:tcPr>
            <w:tcW w:w="2976" w:type="dxa"/>
          </w:tcPr>
          <w:p w14:paraId="00F455BA" w14:textId="746D2310" w:rsidR="004B2EA2" w:rsidRPr="00787888" w:rsidRDefault="00787888" w:rsidP="004B2EA2">
            <w:pPr>
              <w:pStyle w:val="BodyText"/>
              <w:rPr>
                <w:color w:val="FF0000"/>
                <w:lang w:eastAsia="ar-SA"/>
                <w:rPrChange w:id="498" w:author="Fritz Gyger" w:date="2019-03-11T20:09:00Z">
                  <w:rPr>
                    <w:lang w:eastAsia="ar-SA"/>
                  </w:rPr>
                </w:rPrChange>
              </w:rPr>
            </w:pPr>
            <w:ins w:id="499" w:author="Fritz Gyger" w:date="2019-03-11T20:09:00Z">
              <w:r w:rsidRPr="00787888">
                <w:rPr>
                  <w:color w:val="FF0000"/>
                  <w:lang w:eastAsia="ar-SA"/>
                  <w:rPrChange w:id="500" w:author="Fritz Gyger" w:date="2019-03-11T20:09:00Z">
                    <w:rPr>
                      <w:lang w:eastAsia="ar-SA"/>
                    </w:rPr>
                  </w:rPrChange>
                </w:rPr>
                <w:t>Unknown Ilia</w:t>
              </w:r>
            </w:ins>
            <w:del w:id="501" w:author="Fritz Gyger" w:date="2019-03-11T20:08:00Z">
              <w:r w:rsidR="004B2EA2" w:rsidRPr="00787888" w:rsidDel="00787888">
                <w:rPr>
                  <w:color w:val="FF0000"/>
                  <w:lang w:eastAsia="ar-SA"/>
                  <w:rPrChange w:id="502" w:author="Fritz Gyger" w:date="2019-03-11T20:09:00Z">
                    <w:rPr>
                      <w:lang w:eastAsia="ar-SA"/>
                    </w:rPr>
                  </w:rPrChange>
                </w:rPr>
                <w:delText>??</w:delText>
              </w:r>
            </w:del>
          </w:p>
        </w:tc>
      </w:tr>
      <w:tr w:rsidR="004B2EA2" w14:paraId="6AD14F01" w14:textId="77777777" w:rsidTr="004B2EA2">
        <w:tc>
          <w:tcPr>
            <w:tcW w:w="2681" w:type="dxa"/>
            <w:vAlign w:val="bottom"/>
          </w:tcPr>
          <w:p w14:paraId="0BC886F3" w14:textId="77777777" w:rsidR="004B2EA2" w:rsidRPr="00C26E0D" w:rsidRDefault="004B2EA2" w:rsidP="004B2EA2">
            <w:pPr>
              <w:spacing w:before="0" w:after="0"/>
              <w:rPr>
                <w:rFonts w:ascii="Calibri" w:hAnsi="Calibri" w:cs="Calibri"/>
                <w:color w:val="000000"/>
                <w:szCs w:val="22"/>
                <w:lang w:val="en-CA" w:eastAsia="en-CA"/>
              </w:rPr>
            </w:pPr>
            <w:r w:rsidRPr="00C26E0D">
              <w:rPr>
                <w:rFonts w:ascii="Calibri" w:hAnsi="Calibri" w:cs="Calibri"/>
                <w:color w:val="000000"/>
                <w:szCs w:val="22"/>
                <w:lang w:val="en-CA" w:eastAsia="en-CA"/>
              </w:rPr>
              <w:t>MTM8_Y</w:t>
            </w:r>
          </w:p>
        </w:tc>
        <w:tc>
          <w:tcPr>
            <w:tcW w:w="1567" w:type="dxa"/>
          </w:tcPr>
          <w:p w14:paraId="26EDD9EB" w14:textId="77777777" w:rsidR="004B2EA2" w:rsidRDefault="004B2EA2" w:rsidP="004B2EA2">
            <w:pPr>
              <w:pStyle w:val="BodyText"/>
              <w:rPr>
                <w:lang w:eastAsia="ar-SA"/>
              </w:rPr>
            </w:pPr>
            <w:r>
              <w:rPr>
                <w:lang w:eastAsia="ar-SA"/>
              </w:rPr>
              <w:t>DECIMAL</w:t>
            </w:r>
          </w:p>
        </w:tc>
        <w:tc>
          <w:tcPr>
            <w:tcW w:w="992" w:type="dxa"/>
          </w:tcPr>
          <w:p w14:paraId="0DCDC459" w14:textId="77777777" w:rsidR="004B2EA2" w:rsidRDefault="004B2EA2" w:rsidP="004B2EA2">
            <w:pPr>
              <w:pStyle w:val="BodyText"/>
              <w:rPr>
                <w:lang w:eastAsia="ar-SA"/>
              </w:rPr>
            </w:pPr>
            <w:r>
              <w:rPr>
                <w:lang w:eastAsia="ar-SA"/>
              </w:rPr>
              <w:t>8,1</w:t>
            </w:r>
          </w:p>
        </w:tc>
        <w:tc>
          <w:tcPr>
            <w:tcW w:w="1134" w:type="dxa"/>
          </w:tcPr>
          <w:p w14:paraId="29F231BF" w14:textId="77777777" w:rsidR="004B2EA2" w:rsidRDefault="004B2EA2" w:rsidP="004B2EA2">
            <w:pPr>
              <w:pStyle w:val="BodyText"/>
              <w:rPr>
                <w:lang w:eastAsia="ar-SA"/>
              </w:rPr>
            </w:pPr>
            <w:r>
              <w:rPr>
                <w:lang w:eastAsia="ar-SA"/>
              </w:rPr>
              <w:t>N</w:t>
            </w:r>
          </w:p>
        </w:tc>
        <w:tc>
          <w:tcPr>
            <w:tcW w:w="2976" w:type="dxa"/>
          </w:tcPr>
          <w:p w14:paraId="4B6B34B1" w14:textId="50096E61" w:rsidR="004B2EA2" w:rsidRPr="00787888" w:rsidRDefault="00787888" w:rsidP="004B2EA2">
            <w:pPr>
              <w:pStyle w:val="BodyText"/>
              <w:rPr>
                <w:color w:val="FF0000"/>
                <w:lang w:eastAsia="ar-SA"/>
                <w:rPrChange w:id="503" w:author="Fritz Gyger" w:date="2019-03-11T20:09:00Z">
                  <w:rPr>
                    <w:lang w:eastAsia="ar-SA"/>
                  </w:rPr>
                </w:rPrChange>
              </w:rPr>
            </w:pPr>
            <w:ins w:id="504" w:author="Fritz Gyger" w:date="2019-03-11T20:09:00Z">
              <w:r w:rsidRPr="00787888">
                <w:rPr>
                  <w:color w:val="FF0000"/>
                  <w:lang w:eastAsia="ar-SA"/>
                </w:rPr>
                <w:t>Unknown</w:t>
              </w:r>
              <w:r w:rsidRPr="00787888">
                <w:rPr>
                  <w:color w:val="FF0000"/>
                  <w:lang w:eastAsia="ar-SA"/>
                  <w:rPrChange w:id="505" w:author="Fritz Gyger" w:date="2019-03-11T20:09:00Z">
                    <w:rPr>
                      <w:lang w:eastAsia="ar-SA"/>
                    </w:rPr>
                  </w:rPrChange>
                </w:rPr>
                <w:t xml:space="preserve"> Ilia</w:t>
              </w:r>
            </w:ins>
            <w:del w:id="506" w:author="Fritz Gyger" w:date="2019-03-11T20:08:00Z">
              <w:r w:rsidR="004B2EA2" w:rsidRPr="00787888" w:rsidDel="00787888">
                <w:rPr>
                  <w:color w:val="FF0000"/>
                  <w:lang w:eastAsia="ar-SA"/>
                  <w:rPrChange w:id="507" w:author="Fritz Gyger" w:date="2019-03-11T20:09:00Z">
                    <w:rPr>
                      <w:lang w:eastAsia="ar-SA"/>
                    </w:rPr>
                  </w:rPrChange>
                </w:rPr>
                <w:delText>??</w:delText>
              </w:r>
            </w:del>
          </w:p>
        </w:tc>
      </w:tr>
    </w:tbl>
    <w:p w14:paraId="7AD0B7FF" w14:textId="77777777" w:rsidR="004B2EA2" w:rsidRDefault="004B2EA2" w:rsidP="004B2EA2">
      <w:pPr>
        <w:pStyle w:val="BodyText"/>
        <w:rPr>
          <w:lang w:eastAsia="ar-SA"/>
        </w:rPr>
      </w:pPr>
    </w:p>
    <w:p w14:paraId="342F9B5D" w14:textId="77777777" w:rsidR="0048753C" w:rsidRPr="00E97D30" w:rsidRDefault="0048753C" w:rsidP="0048753C">
      <w:pPr>
        <w:pStyle w:val="BodyText"/>
        <w:rPr>
          <w:rFonts w:cs="Arial"/>
          <w:szCs w:val="22"/>
          <w:lang w:val="fr-CA" w:eastAsia="ar-SA"/>
        </w:rPr>
      </w:pPr>
      <w:r w:rsidRPr="00E97D30">
        <w:rPr>
          <w:rFonts w:cs="Arial"/>
          <w:b/>
          <w:color w:val="000000"/>
          <w:szCs w:val="22"/>
          <w:lang w:val="fr-CA" w:eastAsia="en-CA"/>
        </w:rPr>
        <w:t>secteurs</w:t>
      </w:r>
      <w:r w:rsidRPr="00E97D30">
        <w:rPr>
          <w:rFonts w:cs="Arial"/>
          <w:color w:val="000000"/>
          <w:szCs w:val="22"/>
          <w:lang w:val="fr-CA" w:eastAsia="en-CA"/>
        </w:rPr>
        <w:t>_deneigement_saison_2018-2019</w:t>
      </w:r>
      <w:r w:rsidRPr="00E97D30">
        <w:rPr>
          <w:rFonts w:cs="Arial"/>
          <w:szCs w:val="22"/>
          <w:lang w:val="fr-CA" w:eastAsia="ar-SA"/>
        </w:rPr>
        <w:t>, csv file</w:t>
      </w:r>
    </w:p>
    <w:tbl>
      <w:tblPr>
        <w:tblStyle w:val="TableGrid"/>
        <w:tblW w:w="0" w:type="auto"/>
        <w:tblLayout w:type="fixed"/>
        <w:tblLook w:val="04A0" w:firstRow="1" w:lastRow="0" w:firstColumn="1" w:lastColumn="0" w:noHBand="0" w:noVBand="1"/>
      </w:tblPr>
      <w:tblGrid>
        <w:gridCol w:w="2689"/>
        <w:gridCol w:w="1559"/>
        <w:gridCol w:w="992"/>
        <w:gridCol w:w="1134"/>
        <w:gridCol w:w="2976"/>
      </w:tblGrid>
      <w:tr w:rsidR="0048753C" w:rsidRPr="00C26E0D" w14:paraId="49C22AE3" w14:textId="77777777" w:rsidTr="004B1FF4">
        <w:tc>
          <w:tcPr>
            <w:tcW w:w="2689" w:type="dxa"/>
          </w:tcPr>
          <w:p w14:paraId="2167FDA7" w14:textId="77777777" w:rsidR="0048753C" w:rsidRPr="00C26E0D" w:rsidRDefault="0048753C" w:rsidP="004B1FF4">
            <w:pPr>
              <w:pStyle w:val="BodyText"/>
              <w:rPr>
                <w:b/>
                <w:lang w:eastAsia="ar-SA"/>
              </w:rPr>
            </w:pPr>
            <w:r w:rsidRPr="00C26E0D">
              <w:rPr>
                <w:b/>
                <w:lang w:eastAsia="ar-SA"/>
              </w:rPr>
              <w:lastRenderedPageBreak/>
              <w:t>Name</w:t>
            </w:r>
          </w:p>
        </w:tc>
        <w:tc>
          <w:tcPr>
            <w:tcW w:w="1559" w:type="dxa"/>
          </w:tcPr>
          <w:p w14:paraId="2D7AB25B" w14:textId="77777777" w:rsidR="0048753C" w:rsidRPr="00C26E0D" w:rsidRDefault="0048753C" w:rsidP="004B1FF4">
            <w:pPr>
              <w:pStyle w:val="BodyText"/>
              <w:rPr>
                <w:b/>
                <w:lang w:eastAsia="ar-SA"/>
              </w:rPr>
            </w:pPr>
            <w:r w:rsidRPr="00C26E0D">
              <w:rPr>
                <w:b/>
                <w:lang w:eastAsia="ar-SA"/>
              </w:rPr>
              <w:t>Type</w:t>
            </w:r>
          </w:p>
        </w:tc>
        <w:tc>
          <w:tcPr>
            <w:tcW w:w="992" w:type="dxa"/>
          </w:tcPr>
          <w:p w14:paraId="571919DC" w14:textId="77777777" w:rsidR="0048753C" w:rsidRPr="00C26E0D" w:rsidRDefault="0048753C" w:rsidP="004B1FF4">
            <w:pPr>
              <w:pStyle w:val="BodyText"/>
              <w:rPr>
                <w:b/>
                <w:lang w:eastAsia="ar-SA"/>
              </w:rPr>
            </w:pPr>
            <w:r w:rsidRPr="00C26E0D">
              <w:rPr>
                <w:b/>
                <w:lang w:eastAsia="ar-SA"/>
              </w:rPr>
              <w:t>Length</w:t>
            </w:r>
          </w:p>
        </w:tc>
        <w:tc>
          <w:tcPr>
            <w:tcW w:w="1134" w:type="dxa"/>
          </w:tcPr>
          <w:p w14:paraId="7901EDBA" w14:textId="77777777" w:rsidR="0048753C" w:rsidRPr="00C26E0D" w:rsidRDefault="0048753C" w:rsidP="004B1FF4">
            <w:pPr>
              <w:pStyle w:val="BodyText"/>
              <w:rPr>
                <w:b/>
                <w:lang w:eastAsia="ar-SA"/>
              </w:rPr>
            </w:pPr>
            <w:r>
              <w:rPr>
                <w:b/>
                <w:lang w:eastAsia="ar-SA"/>
              </w:rPr>
              <w:t>Nullable</w:t>
            </w:r>
          </w:p>
        </w:tc>
        <w:tc>
          <w:tcPr>
            <w:tcW w:w="2976" w:type="dxa"/>
          </w:tcPr>
          <w:p w14:paraId="5A09EC7C" w14:textId="77777777" w:rsidR="0048753C" w:rsidRPr="00C26E0D" w:rsidRDefault="0048753C" w:rsidP="004B1FF4">
            <w:pPr>
              <w:pStyle w:val="BodyText"/>
              <w:rPr>
                <w:b/>
                <w:lang w:eastAsia="ar-SA"/>
              </w:rPr>
            </w:pPr>
            <w:r>
              <w:rPr>
                <w:b/>
                <w:lang w:eastAsia="ar-SA"/>
              </w:rPr>
              <w:t>Comments</w:t>
            </w:r>
          </w:p>
        </w:tc>
      </w:tr>
      <w:tr w:rsidR="0048753C" w14:paraId="4E938849" w14:textId="77777777" w:rsidTr="004B1FF4">
        <w:tc>
          <w:tcPr>
            <w:tcW w:w="2689" w:type="dxa"/>
          </w:tcPr>
          <w:p w14:paraId="38F41823" w14:textId="77777777" w:rsidR="0048753C" w:rsidRPr="0099062E" w:rsidRDefault="0048753C" w:rsidP="004B1FF4">
            <w:pPr>
              <w:spacing w:before="0" w:after="0"/>
              <w:rPr>
                <w:rFonts w:ascii="Calibri" w:hAnsi="Calibri" w:cs="Calibri"/>
                <w:color w:val="000000"/>
                <w:szCs w:val="22"/>
                <w:lang w:val="en-CA" w:eastAsia="en-CA"/>
              </w:rPr>
            </w:pPr>
            <w:proofErr w:type="spellStart"/>
            <w:r w:rsidRPr="00E43C1E">
              <w:rPr>
                <w:rFonts w:ascii="Calibri" w:hAnsi="Calibri" w:cs="Calibri"/>
                <w:color w:val="000000"/>
                <w:szCs w:val="22"/>
                <w:lang w:val="en-CA" w:eastAsia="en-CA"/>
              </w:rPr>
              <w:t>IdenfiantSecteur</w:t>
            </w:r>
            <w:proofErr w:type="spellEnd"/>
          </w:p>
        </w:tc>
        <w:tc>
          <w:tcPr>
            <w:tcW w:w="1559" w:type="dxa"/>
          </w:tcPr>
          <w:p w14:paraId="074ED01C" w14:textId="77777777" w:rsidR="0048753C" w:rsidRDefault="0048753C" w:rsidP="004B1FF4">
            <w:pPr>
              <w:pStyle w:val="BodyText"/>
              <w:rPr>
                <w:lang w:eastAsia="ar-SA"/>
              </w:rPr>
            </w:pPr>
            <w:r>
              <w:rPr>
                <w:lang w:eastAsia="ar-SA"/>
              </w:rPr>
              <w:t>INT</w:t>
            </w:r>
          </w:p>
        </w:tc>
        <w:tc>
          <w:tcPr>
            <w:tcW w:w="992" w:type="dxa"/>
          </w:tcPr>
          <w:p w14:paraId="75926A08" w14:textId="77777777" w:rsidR="0048753C" w:rsidRDefault="0048753C" w:rsidP="004B1FF4">
            <w:pPr>
              <w:pStyle w:val="BodyText"/>
              <w:rPr>
                <w:lang w:eastAsia="ar-SA"/>
              </w:rPr>
            </w:pPr>
          </w:p>
        </w:tc>
        <w:tc>
          <w:tcPr>
            <w:tcW w:w="1134" w:type="dxa"/>
          </w:tcPr>
          <w:p w14:paraId="0CFAA707" w14:textId="77777777" w:rsidR="0048753C" w:rsidRDefault="0048753C" w:rsidP="004B1FF4">
            <w:pPr>
              <w:pStyle w:val="BodyText"/>
              <w:rPr>
                <w:lang w:eastAsia="ar-SA"/>
              </w:rPr>
            </w:pPr>
            <w:r>
              <w:rPr>
                <w:lang w:eastAsia="ar-SA"/>
              </w:rPr>
              <w:t>N</w:t>
            </w:r>
          </w:p>
        </w:tc>
        <w:tc>
          <w:tcPr>
            <w:tcW w:w="2976" w:type="dxa"/>
          </w:tcPr>
          <w:p w14:paraId="06E65D3C" w14:textId="77777777" w:rsidR="0048753C" w:rsidRDefault="0048753C" w:rsidP="004B1FF4">
            <w:pPr>
              <w:pStyle w:val="BodyText"/>
              <w:rPr>
                <w:lang w:eastAsia="ar-SA"/>
              </w:rPr>
            </w:pPr>
          </w:p>
        </w:tc>
      </w:tr>
      <w:tr w:rsidR="0048753C" w14:paraId="6219360A" w14:textId="77777777" w:rsidTr="004B1FF4">
        <w:tc>
          <w:tcPr>
            <w:tcW w:w="2689" w:type="dxa"/>
          </w:tcPr>
          <w:p w14:paraId="0CE028EC" w14:textId="77777777" w:rsidR="0048753C" w:rsidRDefault="0048753C" w:rsidP="004B1FF4">
            <w:pPr>
              <w:pStyle w:val="BodyText"/>
              <w:rPr>
                <w:lang w:eastAsia="ar-SA"/>
              </w:rPr>
            </w:pPr>
            <w:proofErr w:type="spellStart"/>
            <w:r w:rsidRPr="00E43C1E">
              <w:rPr>
                <w:rFonts w:ascii="Calibri" w:hAnsi="Calibri" w:cs="Calibri"/>
                <w:color w:val="000000"/>
                <w:szCs w:val="22"/>
                <w:lang w:val="en-CA" w:eastAsia="en-CA"/>
              </w:rPr>
              <w:t>NomSecteur</w:t>
            </w:r>
            <w:proofErr w:type="spellEnd"/>
          </w:p>
        </w:tc>
        <w:tc>
          <w:tcPr>
            <w:tcW w:w="1559" w:type="dxa"/>
          </w:tcPr>
          <w:p w14:paraId="0E8E9564" w14:textId="77777777" w:rsidR="0048753C" w:rsidRDefault="0048753C" w:rsidP="004B1FF4">
            <w:pPr>
              <w:pStyle w:val="BodyText"/>
              <w:rPr>
                <w:lang w:eastAsia="ar-SA"/>
              </w:rPr>
            </w:pPr>
            <w:r>
              <w:rPr>
                <w:lang w:eastAsia="ar-SA"/>
              </w:rPr>
              <w:t>VARCHAR</w:t>
            </w:r>
          </w:p>
        </w:tc>
        <w:tc>
          <w:tcPr>
            <w:tcW w:w="992" w:type="dxa"/>
          </w:tcPr>
          <w:p w14:paraId="0F05E4E3" w14:textId="77777777" w:rsidR="0048753C" w:rsidRDefault="0048753C" w:rsidP="004B1FF4">
            <w:pPr>
              <w:pStyle w:val="BodyText"/>
              <w:rPr>
                <w:lang w:eastAsia="ar-SA"/>
              </w:rPr>
            </w:pPr>
            <w:r>
              <w:rPr>
                <w:lang w:eastAsia="ar-SA"/>
              </w:rPr>
              <w:t>7</w:t>
            </w:r>
          </w:p>
        </w:tc>
        <w:tc>
          <w:tcPr>
            <w:tcW w:w="1134" w:type="dxa"/>
          </w:tcPr>
          <w:p w14:paraId="702A9DD9" w14:textId="77777777" w:rsidR="0048753C" w:rsidRDefault="0048753C" w:rsidP="004B1FF4">
            <w:pPr>
              <w:pStyle w:val="BodyText"/>
              <w:rPr>
                <w:lang w:eastAsia="ar-SA"/>
              </w:rPr>
            </w:pPr>
            <w:r>
              <w:rPr>
                <w:lang w:eastAsia="ar-SA"/>
              </w:rPr>
              <w:t>N</w:t>
            </w:r>
          </w:p>
        </w:tc>
        <w:tc>
          <w:tcPr>
            <w:tcW w:w="2976" w:type="dxa"/>
          </w:tcPr>
          <w:p w14:paraId="2DF66F51" w14:textId="77777777" w:rsidR="0048753C" w:rsidRDefault="0048753C" w:rsidP="004B1FF4">
            <w:pPr>
              <w:pStyle w:val="BodyText"/>
              <w:rPr>
                <w:lang w:eastAsia="ar-SA"/>
              </w:rPr>
            </w:pPr>
          </w:p>
        </w:tc>
      </w:tr>
      <w:tr w:rsidR="0048753C" w14:paraId="600B22EB" w14:textId="77777777" w:rsidTr="004B1FF4">
        <w:tc>
          <w:tcPr>
            <w:tcW w:w="2689" w:type="dxa"/>
          </w:tcPr>
          <w:p w14:paraId="7C3AFFA3" w14:textId="77777777" w:rsidR="0048753C" w:rsidRDefault="0048753C" w:rsidP="004B1FF4">
            <w:pPr>
              <w:pStyle w:val="BodyText"/>
              <w:rPr>
                <w:lang w:eastAsia="ar-SA"/>
              </w:rPr>
            </w:pPr>
            <w:proofErr w:type="spellStart"/>
            <w:r w:rsidRPr="0099062E">
              <w:rPr>
                <w:rFonts w:ascii="Calibri" w:hAnsi="Calibri" w:cs="Calibri"/>
                <w:color w:val="000000"/>
                <w:szCs w:val="22"/>
                <w:lang w:val="en-CA" w:eastAsia="en-CA"/>
              </w:rPr>
              <w:t>IdentifiantArrondissement</w:t>
            </w:r>
            <w:proofErr w:type="spellEnd"/>
          </w:p>
        </w:tc>
        <w:tc>
          <w:tcPr>
            <w:tcW w:w="1559" w:type="dxa"/>
          </w:tcPr>
          <w:p w14:paraId="7E6E0087" w14:textId="77777777" w:rsidR="0048753C" w:rsidRDefault="0048753C" w:rsidP="004B1FF4">
            <w:pPr>
              <w:pStyle w:val="BodyText"/>
              <w:rPr>
                <w:lang w:eastAsia="ar-SA"/>
              </w:rPr>
            </w:pPr>
            <w:r>
              <w:rPr>
                <w:lang w:eastAsia="ar-SA"/>
              </w:rPr>
              <w:t>INT</w:t>
            </w:r>
          </w:p>
        </w:tc>
        <w:tc>
          <w:tcPr>
            <w:tcW w:w="992" w:type="dxa"/>
          </w:tcPr>
          <w:p w14:paraId="5D174609" w14:textId="77777777" w:rsidR="0048753C" w:rsidRDefault="0048753C" w:rsidP="004B1FF4">
            <w:pPr>
              <w:pStyle w:val="BodyText"/>
              <w:rPr>
                <w:lang w:eastAsia="ar-SA"/>
              </w:rPr>
            </w:pPr>
          </w:p>
        </w:tc>
        <w:tc>
          <w:tcPr>
            <w:tcW w:w="1134" w:type="dxa"/>
          </w:tcPr>
          <w:p w14:paraId="60E69F02" w14:textId="77777777" w:rsidR="0048753C" w:rsidRDefault="0048753C" w:rsidP="004B1FF4">
            <w:pPr>
              <w:pStyle w:val="BodyText"/>
              <w:rPr>
                <w:lang w:eastAsia="ar-SA"/>
              </w:rPr>
            </w:pPr>
            <w:r>
              <w:rPr>
                <w:lang w:eastAsia="ar-SA"/>
              </w:rPr>
              <w:t>N</w:t>
            </w:r>
          </w:p>
        </w:tc>
        <w:tc>
          <w:tcPr>
            <w:tcW w:w="2976" w:type="dxa"/>
          </w:tcPr>
          <w:p w14:paraId="0A6F0478" w14:textId="77777777" w:rsidR="0048753C" w:rsidRDefault="0048753C" w:rsidP="004B1FF4">
            <w:pPr>
              <w:pStyle w:val="BodyText"/>
              <w:rPr>
                <w:lang w:eastAsia="ar-SA"/>
              </w:rPr>
            </w:pPr>
          </w:p>
        </w:tc>
      </w:tr>
      <w:tr w:rsidR="0048753C" w14:paraId="339894B2" w14:textId="77777777" w:rsidTr="004B1FF4">
        <w:tc>
          <w:tcPr>
            <w:tcW w:w="2689" w:type="dxa"/>
          </w:tcPr>
          <w:p w14:paraId="26477B79" w14:textId="77777777" w:rsidR="0048753C" w:rsidRPr="00C26E0D" w:rsidRDefault="0048753C" w:rsidP="004B1FF4">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ArrondissementCode</w:t>
            </w:r>
            <w:proofErr w:type="spellEnd"/>
          </w:p>
        </w:tc>
        <w:tc>
          <w:tcPr>
            <w:tcW w:w="1559" w:type="dxa"/>
          </w:tcPr>
          <w:p w14:paraId="1F588C3A" w14:textId="77777777" w:rsidR="0048753C" w:rsidRDefault="0048753C" w:rsidP="004B1FF4">
            <w:pPr>
              <w:pStyle w:val="BodyText"/>
              <w:rPr>
                <w:lang w:eastAsia="ar-SA"/>
              </w:rPr>
            </w:pPr>
            <w:r>
              <w:rPr>
                <w:lang w:eastAsia="ar-SA"/>
              </w:rPr>
              <w:t>CHAR</w:t>
            </w:r>
          </w:p>
        </w:tc>
        <w:tc>
          <w:tcPr>
            <w:tcW w:w="992" w:type="dxa"/>
          </w:tcPr>
          <w:p w14:paraId="23085A8C" w14:textId="77777777" w:rsidR="0048753C" w:rsidRDefault="0048753C" w:rsidP="004B1FF4">
            <w:pPr>
              <w:pStyle w:val="BodyText"/>
              <w:rPr>
                <w:lang w:eastAsia="ar-SA"/>
              </w:rPr>
            </w:pPr>
            <w:r>
              <w:rPr>
                <w:lang w:eastAsia="ar-SA"/>
              </w:rPr>
              <w:t>3</w:t>
            </w:r>
          </w:p>
        </w:tc>
        <w:tc>
          <w:tcPr>
            <w:tcW w:w="1134" w:type="dxa"/>
          </w:tcPr>
          <w:p w14:paraId="12867FA9" w14:textId="77777777" w:rsidR="0048753C" w:rsidRDefault="0048753C" w:rsidP="004B1FF4">
            <w:pPr>
              <w:pStyle w:val="BodyText"/>
              <w:rPr>
                <w:lang w:eastAsia="ar-SA"/>
              </w:rPr>
            </w:pPr>
            <w:r>
              <w:rPr>
                <w:lang w:eastAsia="ar-SA"/>
              </w:rPr>
              <w:t>N</w:t>
            </w:r>
          </w:p>
        </w:tc>
        <w:tc>
          <w:tcPr>
            <w:tcW w:w="2976" w:type="dxa"/>
          </w:tcPr>
          <w:p w14:paraId="4CDC1EDB" w14:textId="77777777" w:rsidR="0048753C" w:rsidRDefault="0048753C" w:rsidP="004B1FF4">
            <w:pPr>
              <w:pStyle w:val="BodyText"/>
              <w:rPr>
                <w:lang w:eastAsia="ar-SA"/>
              </w:rPr>
            </w:pPr>
          </w:p>
        </w:tc>
      </w:tr>
      <w:tr w:rsidR="0048753C" w14:paraId="28B77235" w14:textId="77777777" w:rsidTr="004B1FF4">
        <w:tc>
          <w:tcPr>
            <w:tcW w:w="2689" w:type="dxa"/>
          </w:tcPr>
          <w:p w14:paraId="7F8D4208" w14:textId="77777777" w:rsidR="0048753C" w:rsidRPr="00C26E0D" w:rsidRDefault="0048753C" w:rsidP="004B1FF4">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Arrondissement</w:t>
            </w:r>
          </w:p>
        </w:tc>
        <w:tc>
          <w:tcPr>
            <w:tcW w:w="1559" w:type="dxa"/>
          </w:tcPr>
          <w:p w14:paraId="692B3726" w14:textId="77777777" w:rsidR="0048753C" w:rsidRDefault="0048753C" w:rsidP="004B1FF4">
            <w:pPr>
              <w:pStyle w:val="BodyText"/>
              <w:rPr>
                <w:lang w:eastAsia="ar-SA"/>
              </w:rPr>
            </w:pPr>
            <w:r>
              <w:rPr>
                <w:lang w:eastAsia="ar-SA"/>
              </w:rPr>
              <w:t>VARCHAR</w:t>
            </w:r>
          </w:p>
        </w:tc>
        <w:tc>
          <w:tcPr>
            <w:tcW w:w="992" w:type="dxa"/>
          </w:tcPr>
          <w:p w14:paraId="39EF8B97" w14:textId="77777777" w:rsidR="0048753C" w:rsidRDefault="0048753C" w:rsidP="004B1FF4">
            <w:pPr>
              <w:pStyle w:val="BodyText"/>
              <w:rPr>
                <w:lang w:eastAsia="ar-SA"/>
              </w:rPr>
            </w:pPr>
            <w:r>
              <w:rPr>
                <w:lang w:eastAsia="ar-SA"/>
              </w:rPr>
              <w:t>30</w:t>
            </w:r>
          </w:p>
        </w:tc>
        <w:tc>
          <w:tcPr>
            <w:tcW w:w="1134" w:type="dxa"/>
          </w:tcPr>
          <w:p w14:paraId="35CAF114" w14:textId="77777777" w:rsidR="0048753C" w:rsidRDefault="0048753C" w:rsidP="004B1FF4">
            <w:pPr>
              <w:pStyle w:val="BodyText"/>
              <w:rPr>
                <w:lang w:eastAsia="ar-SA"/>
              </w:rPr>
            </w:pPr>
            <w:r>
              <w:rPr>
                <w:lang w:eastAsia="ar-SA"/>
              </w:rPr>
              <w:t>N</w:t>
            </w:r>
          </w:p>
        </w:tc>
        <w:tc>
          <w:tcPr>
            <w:tcW w:w="2976" w:type="dxa"/>
          </w:tcPr>
          <w:p w14:paraId="458F6235" w14:textId="77777777" w:rsidR="0048753C" w:rsidRDefault="0048753C" w:rsidP="004B1FF4">
            <w:pPr>
              <w:pStyle w:val="BodyText"/>
              <w:rPr>
                <w:lang w:eastAsia="ar-SA"/>
              </w:rPr>
            </w:pPr>
          </w:p>
        </w:tc>
      </w:tr>
    </w:tbl>
    <w:p w14:paraId="20A524C3" w14:textId="77777777" w:rsidR="0048753C" w:rsidRDefault="0048753C" w:rsidP="004B2EA2">
      <w:pPr>
        <w:pStyle w:val="BodyText"/>
        <w:rPr>
          <w:lang w:eastAsia="ar-SA"/>
        </w:rPr>
      </w:pPr>
      <w:r>
        <w:rPr>
          <w:b/>
          <w:lang w:eastAsia="ar-SA"/>
        </w:rPr>
        <w:t>D</w:t>
      </w:r>
      <w:r w:rsidRPr="0048753C">
        <w:rPr>
          <w:b/>
          <w:lang w:eastAsia="ar-SA"/>
        </w:rPr>
        <w:t xml:space="preserve">ata dictionary: </w:t>
      </w:r>
      <w:hyperlink r:id="rId14" w:history="1">
        <w:r w:rsidRPr="003E4AAA">
          <w:rPr>
            <w:rStyle w:val="Hyperlink"/>
            <w:lang w:eastAsia="ar-SA"/>
          </w:rPr>
          <w:t>http://donnees.ville.montreal.qc.ca/dataset/contrats-transaction-deneigement</w:t>
        </w:r>
      </w:hyperlink>
    </w:p>
    <w:p w14:paraId="7A800795" w14:textId="77777777" w:rsidR="004B2EA2" w:rsidRPr="0048753C" w:rsidRDefault="004B2EA2" w:rsidP="004B2EA2">
      <w:pPr>
        <w:pStyle w:val="BodyText"/>
        <w:rPr>
          <w:lang w:val="fr-CA" w:eastAsia="ar-SA"/>
        </w:rPr>
      </w:pPr>
      <w:r w:rsidRPr="0048753C">
        <w:rPr>
          <w:b/>
          <w:lang w:val="fr-CA" w:eastAsia="ar-SA"/>
        </w:rPr>
        <w:t>contrats</w:t>
      </w:r>
      <w:r w:rsidRPr="0048753C">
        <w:rPr>
          <w:lang w:val="fr-CA" w:eastAsia="ar-SA"/>
        </w:rPr>
        <w:t>_deneigement_saison_2018-2019, csv file</w:t>
      </w:r>
    </w:p>
    <w:tbl>
      <w:tblPr>
        <w:tblStyle w:val="TableGrid"/>
        <w:tblW w:w="0" w:type="auto"/>
        <w:tblLook w:val="04A0" w:firstRow="1" w:lastRow="0" w:firstColumn="1" w:lastColumn="0" w:noHBand="0" w:noVBand="1"/>
      </w:tblPr>
      <w:tblGrid>
        <w:gridCol w:w="2681"/>
        <w:gridCol w:w="1567"/>
        <w:gridCol w:w="992"/>
        <w:gridCol w:w="1134"/>
        <w:gridCol w:w="2976"/>
      </w:tblGrid>
      <w:tr w:rsidR="004B2EA2" w:rsidRPr="00C26E0D" w14:paraId="02278683" w14:textId="77777777" w:rsidTr="004B2EA2">
        <w:tc>
          <w:tcPr>
            <w:tcW w:w="2681" w:type="dxa"/>
          </w:tcPr>
          <w:p w14:paraId="1CAFC88E" w14:textId="77777777" w:rsidR="004B2EA2" w:rsidRPr="00C26E0D" w:rsidRDefault="004B2EA2" w:rsidP="004B2EA2">
            <w:pPr>
              <w:pStyle w:val="BodyText"/>
              <w:rPr>
                <w:b/>
                <w:lang w:eastAsia="ar-SA"/>
              </w:rPr>
            </w:pPr>
            <w:r w:rsidRPr="00C26E0D">
              <w:rPr>
                <w:b/>
                <w:lang w:eastAsia="ar-SA"/>
              </w:rPr>
              <w:t>Name</w:t>
            </w:r>
          </w:p>
        </w:tc>
        <w:tc>
          <w:tcPr>
            <w:tcW w:w="1567" w:type="dxa"/>
          </w:tcPr>
          <w:p w14:paraId="1EADB8F1" w14:textId="77777777" w:rsidR="004B2EA2" w:rsidRPr="00C26E0D" w:rsidRDefault="004B2EA2" w:rsidP="004B2EA2">
            <w:pPr>
              <w:pStyle w:val="BodyText"/>
              <w:rPr>
                <w:b/>
                <w:lang w:eastAsia="ar-SA"/>
              </w:rPr>
            </w:pPr>
            <w:r w:rsidRPr="00C26E0D">
              <w:rPr>
                <w:b/>
                <w:lang w:eastAsia="ar-SA"/>
              </w:rPr>
              <w:t>Type</w:t>
            </w:r>
          </w:p>
        </w:tc>
        <w:tc>
          <w:tcPr>
            <w:tcW w:w="992" w:type="dxa"/>
          </w:tcPr>
          <w:p w14:paraId="099CC8BA" w14:textId="77777777" w:rsidR="004B2EA2" w:rsidRPr="00C26E0D" w:rsidRDefault="004B2EA2" w:rsidP="004B2EA2">
            <w:pPr>
              <w:pStyle w:val="BodyText"/>
              <w:rPr>
                <w:b/>
                <w:lang w:eastAsia="ar-SA"/>
              </w:rPr>
            </w:pPr>
            <w:r w:rsidRPr="00C26E0D">
              <w:rPr>
                <w:b/>
                <w:lang w:eastAsia="ar-SA"/>
              </w:rPr>
              <w:t>Length</w:t>
            </w:r>
          </w:p>
        </w:tc>
        <w:tc>
          <w:tcPr>
            <w:tcW w:w="1134" w:type="dxa"/>
          </w:tcPr>
          <w:p w14:paraId="5ECD2C82" w14:textId="77777777" w:rsidR="004B2EA2" w:rsidRPr="00C26E0D" w:rsidRDefault="004B2EA2" w:rsidP="004B2EA2">
            <w:pPr>
              <w:pStyle w:val="BodyText"/>
              <w:rPr>
                <w:b/>
                <w:lang w:eastAsia="ar-SA"/>
              </w:rPr>
            </w:pPr>
            <w:r>
              <w:rPr>
                <w:b/>
                <w:lang w:eastAsia="ar-SA"/>
              </w:rPr>
              <w:t>Nullable</w:t>
            </w:r>
          </w:p>
        </w:tc>
        <w:tc>
          <w:tcPr>
            <w:tcW w:w="2976" w:type="dxa"/>
          </w:tcPr>
          <w:p w14:paraId="00316620" w14:textId="77777777" w:rsidR="004B2EA2" w:rsidRPr="00C26E0D" w:rsidRDefault="004B2EA2" w:rsidP="004B2EA2">
            <w:pPr>
              <w:pStyle w:val="BodyText"/>
              <w:rPr>
                <w:b/>
                <w:lang w:eastAsia="ar-SA"/>
              </w:rPr>
            </w:pPr>
            <w:r>
              <w:rPr>
                <w:b/>
                <w:lang w:eastAsia="ar-SA"/>
              </w:rPr>
              <w:t>Comments</w:t>
            </w:r>
          </w:p>
        </w:tc>
      </w:tr>
      <w:tr w:rsidR="004B2EA2" w14:paraId="6DC181CA" w14:textId="77777777" w:rsidTr="004B2EA2">
        <w:tc>
          <w:tcPr>
            <w:tcW w:w="2681" w:type="dxa"/>
            <w:vAlign w:val="bottom"/>
          </w:tcPr>
          <w:p w14:paraId="415FFB80" w14:textId="77777777" w:rsidR="004B2EA2" w:rsidRPr="0099062E"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IdentifiantContrat</w:t>
            </w:r>
            <w:proofErr w:type="spellEnd"/>
          </w:p>
        </w:tc>
        <w:tc>
          <w:tcPr>
            <w:tcW w:w="1567" w:type="dxa"/>
          </w:tcPr>
          <w:p w14:paraId="1A403049" w14:textId="77777777" w:rsidR="004B2EA2" w:rsidRDefault="004B2EA2" w:rsidP="004B2EA2">
            <w:pPr>
              <w:pStyle w:val="BodyText"/>
              <w:rPr>
                <w:lang w:eastAsia="ar-SA"/>
              </w:rPr>
            </w:pPr>
            <w:r>
              <w:rPr>
                <w:lang w:eastAsia="ar-SA"/>
              </w:rPr>
              <w:t>INT</w:t>
            </w:r>
          </w:p>
        </w:tc>
        <w:tc>
          <w:tcPr>
            <w:tcW w:w="992" w:type="dxa"/>
          </w:tcPr>
          <w:p w14:paraId="2B892F6C" w14:textId="77777777" w:rsidR="004B2EA2" w:rsidRDefault="004B2EA2" w:rsidP="004B2EA2">
            <w:pPr>
              <w:pStyle w:val="BodyText"/>
              <w:rPr>
                <w:lang w:eastAsia="ar-SA"/>
              </w:rPr>
            </w:pPr>
          </w:p>
        </w:tc>
        <w:tc>
          <w:tcPr>
            <w:tcW w:w="1134" w:type="dxa"/>
          </w:tcPr>
          <w:p w14:paraId="48ECFFFA" w14:textId="77777777" w:rsidR="004B2EA2" w:rsidRDefault="004B2EA2" w:rsidP="004B2EA2">
            <w:pPr>
              <w:pStyle w:val="BodyText"/>
              <w:rPr>
                <w:lang w:eastAsia="ar-SA"/>
              </w:rPr>
            </w:pPr>
            <w:r>
              <w:rPr>
                <w:lang w:eastAsia="ar-SA"/>
              </w:rPr>
              <w:t>N</w:t>
            </w:r>
          </w:p>
        </w:tc>
        <w:tc>
          <w:tcPr>
            <w:tcW w:w="2976" w:type="dxa"/>
          </w:tcPr>
          <w:p w14:paraId="4724E712" w14:textId="77777777" w:rsidR="004B2EA2" w:rsidRDefault="004B2EA2" w:rsidP="004B2EA2">
            <w:pPr>
              <w:pStyle w:val="BodyText"/>
              <w:rPr>
                <w:lang w:eastAsia="ar-SA"/>
              </w:rPr>
            </w:pPr>
          </w:p>
        </w:tc>
      </w:tr>
      <w:tr w:rsidR="004B2EA2" w14:paraId="4100AD8F" w14:textId="77777777" w:rsidTr="004B2EA2">
        <w:tc>
          <w:tcPr>
            <w:tcW w:w="2681" w:type="dxa"/>
          </w:tcPr>
          <w:p w14:paraId="339D23EF" w14:textId="77777777" w:rsidR="004B2EA2" w:rsidRDefault="004B2EA2" w:rsidP="004B2EA2">
            <w:pPr>
              <w:pStyle w:val="BodyText"/>
              <w:rPr>
                <w:lang w:eastAsia="ar-SA"/>
              </w:rPr>
            </w:pPr>
            <w:proofErr w:type="spellStart"/>
            <w:r w:rsidRPr="0099062E">
              <w:rPr>
                <w:rFonts w:ascii="Calibri" w:hAnsi="Calibri" w:cs="Calibri"/>
                <w:color w:val="000000"/>
                <w:szCs w:val="22"/>
                <w:lang w:val="en-CA" w:eastAsia="en-CA"/>
              </w:rPr>
              <w:t>NumeroContrat</w:t>
            </w:r>
            <w:proofErr w:type="spellEnd"/>
          </w:p>
        </w:tc>
        <w:tc>
          <w:tcPr>
            <w:tcW w:w="1567" w:type="dxa"/>
          </w:tcPr>
          <w:p w14:paraId="2E7863EA" w14:textId="77777777" w:rsidR="004B2EA2" w:rsidRDefault="004B2EA2" w:rsidP="004B2EA2">
            <w:pPr>
              <w:pStyle w:val="BodyText"/>
              <w:rPr>
                <w:lang w:eastAsia="ar-SA"/>
              </w:rPr>
            </w:pPr>
            <w:r>
              <w:rPr>
                <w:lang w:eastAsia="ar-SA"/>
              </w:rPr>
              <w:t>VARCHAR</w:t>
            </w:r>
          </w:p>
        </w:tc>
        <w:tc>
          <w:tcPr>
            <w:tcW w:w="992" w:type="dxa"/>
          </w:tcPr>
          <w:p w14:paraId="5B9DC48C" w14:textId="77777777" w:rsidR="004B2EA2" w:rsidRDefault="004B2EA2" w:rsidP="004B2EA2">
            <w:pPr>
              <w:pStyle w:val="BodyText"/>
              <w:rPr>
                <w:lang w:eastAsia="ar-SA"/>
              </w:rPr>
            </w:pPr>
            <w:r>
              <w:rPr>
                <w:lang w:eastAsia="ar-SA"/>
              </w:rPr>
              <w:t>7</w:t>
            </w:r>
          </w:p>
        </w:tc>
        <w:tc>
          <w:tcPr>
            <w:tcW w:w="1134" w:type="dxa"/>
          </w:tcPr>
          <w:p w14:paraId="4E8A2612" w14:textId="77777777" w:rsidR="004B2EA2" w:rsidRDefault="004B2EA2" w:rsidP="004B2EA2">
            <w:pPr>
              <w:pStyle w:val="BodyText"/>
              <w:rPr>
                <w:lang w:eastAsia="ar-SA"/>
              </w:rPr>
            </w:pPr>
            <w:r>
              <w:rPr>
                <w:lang w:eastAsia="ar-SA"/>
              </w:rPr>
              <w:t>N</w:t>
            </w:r>
          </w:p>
        </w:tc>
        <w:tc>
          <w:tcPr>
            <w:tcW w:w="2976" w:type="dxa"/>
          </w:tcPr>
          <w:p w14:paraId="24E35A01" w14:textId="77777777" w:rsidR="004B2EA2" w:rsidRDefault="004B2EA2" w:rsidP="004B2EA2">
            <w:pPr>
              <w:pStyle w:val="BodyText"/>
              <w:rPr>
                <w:lang w:eastAsia="ar-SA"/>
              </w:rPr>
            </w:pPr>
          </w:p>
        </w:tc>
      </w:tr>
      <w:tr w:rsidR="004B2EA2" w:rsidRPr="006A1391" w14:paraId="4BAC25BF" w14:textId="77777777" w:rsidTr="004B2EA2">
        <w:tc>
          <w:tcPr>
            <w:tcW w:w="2681" w:type="dxa"/>
            <w:vAlign w:val="bottom"/>
          </w:tcPr>
          <w:p w14:paraId="520F0E94" w14:textId="77777777" w:rsidR="004B2EA2" w:rsidRPr="0099062E"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TypeContrat</w:t>
            </w:r>
            <w:proofErr w:type="spellEnd"/>
          </w:p>
        </w:tc>
        <w:tc>
          <w:tcPr>
            <w:tcW w:w="1567" w:type="dxa"/>
          </w:tcPr>
          <w:p w14:paraId="26AF367C" w14:textId="77777777" w:rsidR="004B2EA2" w:rsidRDefault="004B2EA2" w:rsidP="004B2EA2">
            <w:pPr>
              <w:pStyle w:val="BodyText"/>
              <w:rPr>
                <w:lang w:eastAsia="ar-SA"/>
              </w:rPr>
            </w:pPr>
            <w:r>
              <w:rPr>
                <w:lang w:eastAsia="ar-SA"/>
              </w:rPr>
              <w:t>VARCHAR</w:t>
            </w:r>
          </w:p>
        </w:tc>
        <w:tc>
          <w:tcPr>
            <w:tcW w:w="992" w:type="dxa"/>
          </w:tcPr>
          <w:p w14:paraId="2AC9EA0C" w14:textId="77777777" w:rsidR="004B2EA2" w:rsidRDefault="004B2EA2" w:rsidP="004B2EA2">
            <w:pPr>
              <w:pStyle w:val="BodyText"/>
              <w:rPr>
                <w:lang w:eastAsia="ar-SA"/>
              </w:rPr>
            </w:pPr>
            <w:r>
              <w:rPr>
                <w:lang w:eastAsia="ar-SA"/>
              </w:rPr>
              <w:t>12</w:t>
            </w:r>
          </w:p>
        </w:tc>
        <w:tc>
          <w:tcPr>
            <w:tcW w:w="1134" w:type="dxa"/>
          </w:tcPr>
          <w:p w14:paraId="1F248E47" w14:textId="77777777" w:rsidR="004B2EA2" w:rsidRDefault="004B2EA2" w:rsidP="004B2EA2">
            <w:pPr>
              <w:pStyle w:val="BodyText"/>
              <w:rPr>
                <w:lang w:eastAsia="ar-SA"/>
              </w:rPr>
            </w:pPr>
            <w:r>
              <w:rPr>
                <w:lang w:eastAsia="ar-SA"/>
              </w:rPr>
              <w:t>Y</w:t>
            </w:r>
          </w:p>
        </w:tc>
        <w:tc>
          <w:tcPr>
            <w:tcW w:w="2976" w:type="dxa"/>
          </w:tcPr>
          <w:p w14:paraId="5872EAF2" w14:textId="77777777" w:rsidR="004B2EA2" w:rsidRPr="00F94370" w:rsidRDefault="004B2EA2" w:rsidP="00063845">
            <w:pPr>
              <w:pStyle w:val="BodyText"/>
              <w:rPr>
                <w:lang w:val="fr-CA" w:eastAsia="ar-SA"/>
              </w:rPr>
            </w:pPr>
            <w:r w:rsidRPr="00F94370">
              <w:rPr>
                <w:lang w:val="fr-CA" w:eastAsia="ar-SA"/>
              </w:rPr>
              <w:t xml:space="preserve">Values : </w:t>
            </w:r>
            <w:r w:rsidR="00063845" w:rsidRPr="00063845">
              <w:rPr>
                <w:lang w:val="fr-CA" w:eastAsia="ar-SA"/>
              </w:rPr>
              <w:t>Déneigement</w:t>
            </w:r>
            <w:r w:rsidR="00063845">
              <w:rPr>
                <w:lang w:val="fr-CA" w:eastAsia="ar-SA"/>
              </w:rPr>
              <w:t>, R</w:t>
            </w:r>
            <w:r w:rsidR="00063845" w:rsidRPr="00063845">
              <w:rPr>
                <w:lang w:val="fr-CA" w:eastAsia="ar-SA"/>
              </w:rPr>
              <w:t>é</w:t>
            </w:r>
            <w:r w:rsidRPr="00F94370">
              <w:rPr>
                <w:lang w:val="fr-CA" w:eastAsia="ar-SA"/>
              </w:rPr>
              <w:t>gie, Transport,</w:t>
            </w:r>
            <w:r w:rsidR="00063845">
              <w:rPr>
                <w:lang w:val="fr-CA" w:eastAsia="ar-SA"/>
              </w:rPr>
              <w:t xml:space="preserve"> </w:t>
            </w:r>
            <w:proofErr w:type="spellStart"/>
            <w:r w:rsidR="00063845">
              <w:rPr>
                <w:lang w:val="fr-CA" w:eastAsia="ar-SA"/>
              </w:rPr>
              <w:t>blank</w:t>
            </w:r>
            <w:proofErr w:type="spellEnd"/>
          </w:p>
        </w:tc>
      </w:tr>
      <w:tr w:rsidR="004B2EA2" w14:paraId="2B2FFE74" w14:textId="77777777" w:rsidTr="004B2EA2">
        <w:tc>
          <w:tcPr>
            <w:tcW w:w="2681" w:type="dxa"/>
          </w:tcPr>
          <w:p w14:paraId="2630F671" w14:textId="77777777" w:rsidR="004B2EA2" w:rsidRDefault="004B2EA2" w:rsidP="004B2EA2">
            <w:pPr>
              <w:pStyle w:val="BodyText"/>
              <w:rPr>
                <w:lang w:eastAsia="ar-SA"/>
              </w:rPr>
            </w:pPr>
            <w:proofErr w:type="spellStart"/>
            <w:r w:rsidRPr="0099062E">
              <w:rPr>
                <w:rFonts w:ascii="Calibri" w:hAnsi="Calibri" w:cs="Calibri"/>
                <w:color w:val="000000"/>
                <w:szCs w:val="22"/>
                <w:lang w:val="en-CA" w:eastAsia="en-CA"/>
              </w:rPr>
              <w:t>AnneeContrat</w:t>
            </w:r>
            <w:proofErr w:type="spellEnd"/>
          </w:p>
        </w:tc>
        <w:tc>
          <w:tcPr>
            <w:tcW w:w="1567" w:type="dxa"/>
          </w:tcPr>
          <w:p w14:paraId="3F6B0FAA" w14:textId="77777777" w:rsidR="004B2EA2" w:rsidRDefault="004B2EA2" w:rsidP="004B2EA2">
            <w:pPr>
              <w:pStyle w:val="BodyText"/>
              <w:rPr>
                <w:lang w:eastAsia="ar-SA"/>
              </w:rPr>
            </w:pPr>
            <w:r>
              <w:rPr>
                <w:lang w:eastAsia="ar-SA"/>
              </w:rPr>
              <w:t>CHAR</w:t>
            </w:r>
          </w:p>
        </w:tc>
        <w:tc>
          <w:tcPr>
            <w:tcW w:w="992" w:type="dxa"/>
          </w:tcPr>
          <w:p w14:paraId="0944B298" w14:textId="77777777" w:rsidR="004B2EA2" w:rsidRDefault="004B2EA2" w:rsidP="004B2EA2">
            <w:pPr>
              <w:pStyle w:val="BodyText"/>
              <w:rPr>
                <w:lang w:eastAsia="ar-SA"/>
              </w:rPr>
            </w:pPr>
            <w:r>
              <w:rPr>
                <w:lang w:eastAsia="ar-SA"/>
              </w:rPr>
              <w:t>9</w:t>
            </w:r>
          </w:p>
        </w:tc>
        <w:tc>
          <w:tcPr>
            <w:tcW w:w="1134" w:type="dxa"/>
          </w:tcPr>
          <w:p w14:paraId="2B842FC9" w14:textId="77777777" w:rsidR="004B2EA2" w:rsidRDefault="004B2EA2" w:rsidP="004B2EA2">
            <w:pPr>
              <w:pStyle w:val="BodyText"/>
              <w:rPr>
                <w:lang w:eastAsia="ar-SA"/>
              </w:rPr>
            </w:pPr>
            <w:r>
              <w:rPr>
                <w:lang w:eastAsia="ar-SA"/>
              </w:rPr>
              <w:t>N</w:t>
            </w:r>
          </w:p>
        </w:tc>
        <w:tc>
          <w:tcPr>
            <w:tcW w:w="2976" w:type="dxa"/>
          </w:tcPr>
          <w:p w14:paraId="0929FF33" w14:textId="77777777" w:rsidR="004B2EA2" w:rsidRDefault="004B2EA2" w:rsidP="004B2EA2">
            <w:pPr>
              <w:pStyle w:val="BodyText"/>
              <w:rPr>
                <w:lang w:eastAsia="ar-SA"/>
              </w:rPr>
            </w:pPr>
          </w:p>
        </w:tc>
      </w:tr>
      <w:tr w:rsidR="004B2EA2" w14:paraId="33FF32A7" w14:textId="77777777" w:rsidTr="004B2EA2">
        <w:tc>
          <w:tcPr>
            <w:tcW w:w="2681" w:type="dxa"/>
            <w:vAlign w:val="bottom"/>
          </w:tcPr>
          <w:p w14:paraId="6B416115" w14:textId="77777777" w:rsidR="004B2EA2" w:rsidRPr="00C26E0D"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NoResolution</w:t>
            </w:r>
            <w:proofErr w:type="spellEnd"/>
          </w:p>
        </w:tc>
        <w:tc>
          <w:tcPr>
            <w:tcW w:w="1567" w:type="dxa"/>
          </w:tcPr>
          <w:p w14:paraId="463664A1" w14:textId="77777777" w:rsidR="004B2EA2" w:rsidRDefault="004B2EA2" w:rsidP="004B2EA2">
            <w:pPr>
              <w:pStyle w:val="BodyText"/>
              <w:rPr>
                <w:lang w:eastAsia="ar-SA"/>
              </w:rPr>
            </w:pPr>
            <w:r>
              <w:rPr>
                <w:lang w:eastAsia="ar-SA"/>
              </w:rPr>
              <w:t>VARCHAR</w:t>
            </w:r>
          </w:p>
        </w:tc>
        <w:tc>
          <w:tcPr>
            <w:tcW w:w="992" w:type="dxa"/>
          </w:tcPr>
          <w:p w14:paraId="2FBF5406" w14:textId="77777777" w:rsidR="004B2EA2" w:rsidRDefault="004B2EA2" w:rsidP="004B2EA2">
            <w:pPr>
              <w:pStyle w:val="BodyText"/>
              <w:rPr>
                <w:lang w:eastAsia="ar-SA"/>
              </w:rPr>
            </w:pPr>
            <w:r>
              <w:rPr>
                <w:lang w:eastAsia="ar-SA"/>
              </w:rPr>
              <w:t>11</w:t>
            </w:r>
          </w:p>
        </w:tc>
        <w:tc>
          <w:tcPr>
            <w:tcW w:w="1134" w:type="dxa"/>
          </w:tcPr>
          <w:p w14:paraId="5A07345C" w14:textId="77777777" w:rsidR="004B2EA2" w:rsidRDefault="004B2EA2" w:rsidP="004B2EA2">
            <w:pPr>
              <w:pStyle w:val="BodyText"/>
              <w:rPr>
                <w:lang w:eastAsia="ar-SA"/>
              </w:rPr>
            </w:pPr>
            <w:r>
              <w:rPr>
                <w:lang w:eastAsia="ar-SA"/>
              </w:rPr>
              <w:t>Y</w:t>
            </w:r>
          </w:p>
        </w:tc>
        <w:tc>
          <w:tcPr>
            <w:tcW w:w="2976" w:type="dxa"/>
          </w:tcPr>
          <w:p w14:paraId="61708084" w14:textId="77777777" w:rsidR="004B2EA2" w:rsidRDefault="004B2EA2" w:rsidP="004B2EA2">
            <w:pPr>
              <w:pStyle w:val="BodyText"/>
              <w:rPr>
                <w:lang w:eastAsia="ar-SA"/>
              </w:rPr>
            </w:pPr>
          </w:p>
        </w:tc>
      </w:tr>
      <w:tr w:rsidR="004B2EA2" w14:paraId="0AE627D4" w14:textId="77777777" w:rsidTr="004B2EA2">
        <w:tc>
          <w:tcPr>
            <w:tcW w:w="2681" w:type="dxa"/>
          </w:tcPr>
          <w:p w14:paraId="6046FD51" w14:textId="77777777" w:rsidR="004B2EA2" w:rsidRDefault="004B2EA2" w:rsidP="004B2EA2">
            <w:pPr>
              <w:pStyle w:val="BodyText"/>
              <w:rPr>
                <w:lang w:eastAsia="ar-SA"/>
              </w:rPr>
            </w:pPr>
            <w:proofErr w:type="spellStart"/>
            <w:r w:rsidRPr="0099062E">
              <w:rPr>
                <w:rFonts w:ascii="Calibri" w:hAnsi="Calibri" w:cs="Calibri"/>
                <w:color w:val="000000"/>
                <w:szCs w:val="22"/>
                <w:lang w:val="en-CA" w:eastAsia="en-CA"/>
              </w:rPr>
              <w:t>IdentifiantArrondissement</w:t>
            </w:r>
            <w:proofErr w:type="spellEnd"/>
          </w:p>
        </w:tc>
        <w:tc>
          <w:tcPr>
            <w:tcW w:w="1567" w:type="dxa"/>
          </w:tcPr>
          <w:p w14:paraId="1E7105AA" w14:textId="77777777" w:rsidR="004B2EA2" w:rsidRDefault="004B2EA2" w:rsidP="004B2EA2">
            <w:pPr>
              <w:pStyle w:val="BodyText"/>
              <w:rPr>
                <w:lang w:eastAsia="ar-SA"/>
              </w:rPr>
            </w:pPr>
            <w:r>
              <w:rPr>
                <w:lang w:eastAsia="ar-SA"/>
              </w:rPr>
              <w:t>INT</w:t>
            </w:r>
          </w:p>
        </w:tc>
        <w:tc>
          <w:tcPr>
            <w:tcW w:w="992" w:type="dxa"/>
          </w:tcPr>
          <w:p w14:paraId="70F2FA2F" w14:textId="77777777" w:rsidR="004B2EA2" w:rsidRDefault="004B2EA2" w:rsidP="004B2EA2">
            <w:pPr>
              <w:pStyle w:val="BodyText"/>
              <w:rPr>
                <w:lang w:eastAsia="ar-SA"/>
              </w:rPr>
            </w:pPr>
          </w:p>
        </w:tc>
        <w:tc>
          <w:tcPr>
            <w:tcW w:w="1134" w:type="dxa"/>
          </w:tcPr>
          <w:p w14:paraId="3474DC74" w14:textId="77777777" w:rsidR="004B2EA2" w:rsidRDefault="004B2EA2" w:rsidP="004B2EA2">
            <w:pPr>
              <w:pStyle w:val="BodyText"/>
              <w:rPr>
                <w:lang w:eastAsia="ar-SA"/>
              </w:rPr>
            </w:pPr>
            <w:r>
              <w:rPr>
                <w:lang w:eastAsia="ar-SA"/>
              </w:rPr>
              <w:t>N</w:t>
            </w:r>
          </w:p>
        </w:tc>
        <w:tc>
          <w:tcPr>
            <w:tcW w:w="2976" w:type="dxa"/>
          </w:tcPr>
          <w:p w14:paraId="023A1FE4" w14:textId="77777777" w:rsidR="004B2EA2" w:rsidRDefault="004B2EA2" w:rsidP="004B2EA2">
            <w:pPr>
              <w:pStyle w:val="BodyText"/>
              <w:rPr>
                <w:lang w:eastAsia="ar-SA"/>
              </w:rPr>
            </w:pPr>
          </w:p>
        </w:tc>
      </w:tr>
      <w:tr w:rsidR="004B2EA2" w14:paraId="21C08396" w14:textId="77777777" w:rsidTr="004B2EA2">
        <w:tc>
          <w:tcPr>
            <w:tcW w:w="2681" w:type="dxa"/>
            <w:vAlign w:val="bottom"/>
          </w:tcPr>
          <w:p w14:paraId="3A9293C2" w14:textId="77777777" w:rsidR="004B2EA2" w:rsidRPr="00C26E0D"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ArrondissementCode</w:t>
            </w:r>
            <w:proofErr w:type="spellEnd"/>
          </w:p>
        </w:tc>
        <w:tc>
          <w:tcPr>
            <w:tcW w:w="1567" w:type="dxa"/>
          </w:tcPr>
          <w:p w14:paraId="243B5C99" w14:textId="77777777" w:rsidR="004B2EA2" w:rsidRDefault="004B2EA2" w:rsidP="004B2EA2">
            <w:pPr>
              <w:pStyle w:val="BodyText"/>
              <w:rPr>
                <w:lang w:eastAsia="ar-SA"/>
              </w:rPr>
            </w:pPr>
            <w:r>
              <w:rPr>
                <w:lang w:eastAsia="ar-SA"/>
              </w:rPr>
              <w:t>CHAR</w:t>
            </w:r>
          </w:p>
        </w:tc>
        <w:tc>
          <w:tcPr>
            <w:tcW w:w="992" w:type="dxa"/>
          </w:tcPr>
          <w:p w14:paraId="145C300D" w14:textId="77777777" w:rsidR="004B2EA2" w:rsidRDefault="004B2EA2" w:rsidP="004B2EA2">
            <w:pPr>
              <w:pStyle w:val="BodyText"/>
              <w:rPr>
                <w:lang w:eastAsia="ar-SA"/>
              </w:rPr>
            </w:pPr>
            <w:r>
              <w:rPr>
                <w:lang w:eastAsia="ar-SA"/>
              </w:rPr>
              <w:t>3</w:t>
            </w:r>
          </w:p>
        </w:tc>
        <w:tc>
          <w:tcPr>
            <w:tcW w:w="1134" w:type="dxa"/>
          </w:tcPr>
          <w:p w14:paraId="2FAC2DBA" w14:textId="77777777" w:rsidR="004B2EA2" w:rsidRDefault="004B2EA2" w:rsidP="004B2EA2">
            <w:pPr>
              <w:pStyle w:val="BodyText"/>
              <w:rPr>
                <w:lang w:eastAsia="ar-SA"/>
              </w:rPr>
            </w:pPr>
            <w:r>
              <w:rPr>
                <w:lang w:eastAsia="ar-SA"/>
              </w:rPr>
              <w:t>N</w:t>
            </w:r>
          </w:p>
        </w:tc>
        <w:tc>
          <w:tcPr>
            <w:tcW w:w="2976" w:type="dxa"/>
          </w:tcPr>
          <w:p w14:paraId="7B630B96" w14:textId="77777777" w:rsidR="004B2EA2" w:rsidRDefault="004B2EA2" w:rsidP="004B2EA2">
            <w:pPr>
              <w:pStyle w:val="BodyText"/>
              <w:rPr>
                <w:lang w:eastAsia="ar-SA"/>
              </w:rPr>
            </w:pPr>
          </w:p>
        </w:tc>
      </w:tr>
      <w:tr w:rsidR="004B2EA2" w14:paraId="31AB8254" w14:textId="77777777" w:rsidTr="004B2EA2">
        <w:tc>
          <w:tcPr>
            <w:tcW w:w="2681" w:type="dxa"/>
            <w:vAlign w:val="bottom"/>
          </w:tcPr>
          <w:p w14:paraId="7184E256" w14:textId="77777777" w:rsidR="004B2EA2" w:rsidRPr="00C26E0D" w:rsidRDefault="004B2EA2" w:rsidP="004B2EA2">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Arrondissement</w:t>
            </w:r>
          </w:p>
        </w:tc>
        <w:tc>
          <w:tcPr>
            <w:tcW w:w="1567" w:type="dxa"/>
          </w:tcPr>
          <w:p w14:paraId="11EBFD13" w14:textId="77777777" w:rsidR="004B2EA2" w:rsidRDefault="004B2EA2" w:rsidP="004B2EA2">
            <w:pPr>
              <w:pStyle w:val="BodyText"/>
              <w:rPr>
                <w:lang w:eastAsia="ar-SA"/>
              </w:rPr>
            </w:pPr>
            <w:r>
              <w:rPr>
                <w:lang w:eastAsia="ar-SA"/>
              </w:rPr>
              <w:t>VARCHAR</w:t>
            </w:r>
          </w:p>
        </w:tc>
        <w:tc>
          <w:tcPr>
            <w:tcW w:w="992" w:type="dxa"/>
          </w:tcPr>
          <w:p w14:paraId="255870E2" w14:textId="77777777" w:rsidR="004B2EA2" w:rsidRDefault="004B2EA2" w:rsidP="004B2EA2">
            <w:pPr>
              <w:pStyle w:val="BodyText"/>
              <w:rPr>
                <w:lang w:eastAsia="ar-SA"/>
              </w:rPr>
            </w:pPr>
            <w:r>
              <w:rPr>
                <w:lang w:eastAsia="ar-SA"/>
              </w:rPr>
              <w:t>30</w:t>
            </w:r>
          </w:p>
        </w:tc>
        <w:tc>
          <w:tcPr>
            <w:tcW w:w="1134" w:type="dxa"/>
          </w:tcPr>
          <w:p w14:paraId="4CEF63AB" w14:textId="77777777" w:rsidR="004B2EA2" w:rsidRDefault="004B2EA2" w:rsidP="004B2EA2">
            <w:pPr>
              <w:pStyle w:val="BodyText"/>
              <w:rPr>
                <w:lang w:eastAsia="ar-SA"/>
              </w:rPr>
            </w:pPr>
            <w:r>
              <w:rPr>
                <w:lang w:eastAsia="ar-SA"/>
              </w:rPr>
              <w:t>N</w:t>
            </w:r>
          </w:p>
        </w:tc>
        <w:tc>
          <w:tcPr>
            <w:tcW w:w="2976" w:type="dxa"/>
          </w:tcPr>
          <w:p w14:paraId="16CF8199" w14:textId="77777777" w:rsidR="004B2EA2" w:rsidRDefault="004B2EA2" w:rsidP="004B2EA2">
            <w:pPr>
              <w:pStyle w:val="BodyText"/>
              <w:rPr>
                <w:lang w:eastAsia="ar-SA"/>
              </w:rPr>
            </w:pPr>
          </w:p>
        </w:tc>
      </w:tr>
      <w:tr w:rsidR="004B2EA2" w14:paraId="35685084" w14:textId="77777777" w:rsidTr="004B2EA2">
        <w:trPr>
          <w:trHeight w:val="269"/>
        </w:trPr>
        <w:tc>
          <w:tcPr>
            <w:tcW w:w="2681" w:type="dxa"/>
            <w:vAlign w:val="bottom"/>
          </w:tcPr>
          <w:p w14:paraId="1BB3AFC1" w14:textId="77777777" w:rsidR="004B2EA2" w:rsidRPr="00C26E0D"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DescriptionType</w:t>
            </w:r>
            <w:proofErr w:type="spellEnd"/>
          </w:p>
        </w:tc>
        <w:tc>
          <w:tcPr>
            <w:tcW w:w="1567" w:type="dxa"/>
          </w:tcPr>
          <w:p w14:paraId="576A2D6B" w14:textId="77777777" w:rsidR="004B2EA2" w:rsidRDefault="004B2EA2" w:rsidP="004B2EA2">
            <w:pPr>
              <w:pStyle w:val="BodyText"/>
              <w:rPr>
                <w:lang w:eastAsia="ar-SA"/>
              </w:rPr>
            </w:pPr>
            <w:r>
              <w:rPr>
                <w:lang w:eastAsia="ar-SA"/>
              </w:rPr>
              <w:t>VARCHAR</w:t>
            </w:r>
          </w:p>
        </w:tc>
        <w:tc>
          <w:tcPr>
            <w:tcW w:w="992" w:type="dxa"/>
          </w:tcPr>
          <w:p w14:paraId="1F5D4574" w14:textId="77777777" w:rsidR="004B2EA2" w:rsidRDefault="004B2EA2" w:rsidP="004B2EA2">
            <w:pPr>
              <w:pStyle w:val="BodyText"/>
              <w:rPr>
                <w:lang w:eastAsia="ar-SA"/>
              </w:rPr>
            </w:pPr>
            <w:r>
              <w:rPr>
                <w:lang w:eastAsia="ar-SA"/>
              </w:rPr>
              <w:t>100</w:t>
            </w:r>
          </w:p>
        </w:tc>
        <w:tc>
          <w:tcPr>
            <w:tcW w:w="1134" w:type="dxa"/>
          </w:tcPr>
          <w:p w14:paraId="583E35FA" w14:textId="77777777" w:rsidR="004B2EA2" w:rsidRDefault="004B2EA2" w:rsidP="004B2EA2">
            <w:pPr>
              <w:pStyle w:val="BodyText"/>
              <w:rPr>
                <w:lang w:eastAsia="ar-SA"/>
              </w:rPr>
            </w:pPr>
            <w:r>
              <w:rPr>
                <w:lang w:eastAsia="ar-SA"/>
              </w:rPr>
              <w:t>Y</w:t>
            </w:r>
          </w:p>
        </w:tc>
        <w:tc>
          <w:tcPr>
            <w:tcW w:w="2976" w:type="dxa"/>
          </w:tcPr>
          <w:p w14:paraId="65A9928E" w14:textId="77777777" w:rsidR="004B2EA2" w:rsidRDefault="004B2EA2" w:rsidP="004B2EA2">
            <w:pPr>
              <w:pStyle w:val="BodyText"/>
              <w:rPr>
                <w:lang w:eastAsia="ar-SA"/>
              </w:rPr>
            </w:pPr>
          </w:p>
        </w:tc>
      </w:tr>
      <w:tr w:rsidR="004B2EA2" w14:paraId="5D4ECC3C" w14:textId="77777777" w:rsidTr="004B2EA2">
        <w:trPr>
          <w:trHeight w:val="269"/>
        </w:trPr>
        <w:tc>
          <w:tcPr>
            <w:tcW w:w="2681" w:type="dxa"/>
            <w:vAlign w:val="bottom"/>
          </w:tcPr>
          <w:p w14:paraId="7DE5A640" w14:textId="77777777" w:rsidR="004B2EA2" w:rsidRPr="0099062E"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Entreprise</w:t>
            </w:r>
            <w:proofErr w:type="spellEnd"/>
          </w:p>
        </w:tc>
        <w:tc>
          <w:tcPr>
            <w:tcW w:w="1567" w:type="dxa"/>
          </w:tcPr>
          <w:p w14:paraId="6E27DE55" w14:textId="77777777" w:rsidR="004B2EA2" w:rsidRDefault="004B2EA2" w:rsidP="004B2EA2">
            <w:pPr>
              <w:pStyle w:val="BodyText"/>
              <w:rPr>
                <w:lang w:eastAsia="ar-SA"/>
              </w:rPr>
            </w:pPr>
            <w:r>
              <w:rPr>
                <w:lang w:eastAsia="ar-SA"/>
              </w:rPr>
              <w:t>VARCHAR</w:t>
            </w:r>
          </w:p>
        </w:tc>
        <w:tc>
          <w:tcPr>
            <w:tcW w:w="992" w:type="dxa"/>
          </w:tcPr>
          <w:p w14:paraId="0A89511A" w14:textId="77777777" w:rsidR="004B2EA2" w:rsidRDefault="004B2EA2" w:rsidP="004B2EA2">
            <w:pPr>
              <w:pStyle w:val="BodyText"/>
              <w:rPr>
                <w:lang w:eastAsia="ar-SA"/>
              </w:rPr>
            </w:pPr>
            <w:r>
              <w:rPr>
                <w:lang w:eastAsia="ar-SA"/>
              </w:rPr>
              <w:t>50</w:t>
            </w:r>
          </w:p>
        </w:tc>
        <w:tc>
          <w:tcPr>
            <w:tcW w:w="1134" w:type="dxa"/>
          </w:tcPr>
          <w:p w14:paraId="50F90D6A" w14:textId="77777777" w:rsidR="004B2EA2" w:rsidRDefault="004B2EA2" w:rsidP="004B2EA2">
            <w:pPr>
              <w:pStyle w:val="BodyText"/>
              <w:rPr>
                <w:lang w:eastAsia="ar-SA"/>
              </w:rPr>
            </w:pPr>
            <w:r>
              <w:rPr>
                <w:lang w:eastAsia="ar-SA"/>
              </w:rPr>
              <w:t>N</w:t>
            </w:r>
          </w:p>
        </w:tc>
        <w:tc>
          <w:tcPr>
            <w:tcW w:w="2976" w:type="dxa"/>
          </w:tcPr>
          <w:p w14:paraId="7D847378" w14:textId="77777777" w:rsidR="004B2EA2" w:rsidRDefault="004B2EA2" w:rsidP="004B2EA2">
            <w:pPr>
              <w:pStyle w:val="BodyText"/>
              <w:rPr>
                <w:lang w:eastAsia="ar-SA"/>
              </w:rPr>
            </w:pPr>
          </w:p>
        </w:tc>
      </w:tr>
    </w:tbl>
    <w:tbl>
      <w:tblPr>
        <w:tblW w:w="4460" w:type="dxa"/>
        <w:tblLook w:val="04A0" w:firstRow="1" w:lastRow="0" w:firstColumn="1" w:lastColumn="0" w:noHBand="0" w:noVBand="1"/>
      </w:tblPr>
      <w:tblGrid>
        <w:gridCol w:w="1651"/>
        <w:gridCol w:w="1671"/>
        <w:gridCol w:w="1138"/>
      </w:tblGrid>
      <w:tr w:rsidR="004B2EA2" w:rsidRPr="0099062E" w14:paraId="23F7BBF1" w14:textId="77777777" w:rsidTr="004B2EA2">
        <w:trPr>
          <w:trHeight w:val="300"/>
        </w:trPr>
        <w:tc>
          <w:tcPr>
            <w:tcW w:w="1651" w:type="dxa"/>
            <w:tcBorders>
              <w:top w:val="nil"/>
              <w:left w:val="nil"/>
              <w:bottom w:val="nil"/>
              <w:right w:val="nil"/>
            </w:tcBorders>
            <w:shd w:val="clear" w:color="auto" w:fill="auto"/>
            <w:noWrap/>
            <w:vAlign w:val="bottom"/>
          </w:tcPr>
          <w:p w14:paraId="32FE0D90" w14:textId="77777777" w:rsidR="004B2EA2" w:rsidRPr="0099062E" w:rsidRDefault="004B2EA2" w:rsidP="004B2EA2">
            <w:pPr>
              <w:spacing w:before="0" w:after="0"/>
              <w:rPr>
                <w:rFonts w:ascii="Calibri" w:hAnsi="Calibri" w:cs="Calibri"/>
                <w:color w:val="000000"/>
                <w:szCs w:val="22"/>
                <w:lang w:val="en-CA" w:eastAsia="en-CA"/>
              </w:rPr>
            </w:pPr>
          </w:p>
        </w:tc>
        <w:tc>
          <w:tcPr>
            <w:tcW w:w="1671" w:type="dxa"/>
            <w:tcBorders>
              <w:top w:val="nil"/>
              <w:left w:val="nil"/>
              <w:bottom w:val="nil"/>
              <w:right w:val="nil"/>
            </w:tcBorders>
            <w:shd w:val="clear" w:color="auto" w:fill="auto"/>
            <w:noWrap/>
            <w:vAlign w:val="bottom"/>
          </w:tcPr>
          <w:p w14:paraId="575B1924" w14:textId="77777777" w:rsidR="004B2EA2" w:rsidRPr="0099062E" w:rsidRDefault="004B2EA2" w:rsidP="004B2EA2">
            <w:pPr>
              <w:spacing w:before="0" w:after="0"/>
              <w:rPr>
                <w:rFonts w:ascii="Calibri" w:hAnsi="Calibri" w:cs="Calibri"/>
                <w:color w:val="000000"/>
                <w:szCs w:val="22"/>
                <w:lang w:val="en-CA" w:eastAsia="en-CA"/>
              </w:rPr>
            </w:pPr>
          </w:p>
        </w:tc>
        <w:tc>
          <w:tcPr>
            <w:tcW w:w="1138" w:type="dxa"/>
            <w:tcBorders>
              <w:top w:val="nil"/>
              <w:left w:val="nil"/>
              <w:bottom w:val="nil"/>
              <w:right w:val="nil"/>
            </w:tcBorders>
            <w:shd w:val="clear" w:color="auto" w:fill="auto"/>
            <w:noWrap/>
            <w:vAlign w:val="bottom"/>
          </w:tcPr>
          <w:p w14:paraId="5CE04D06" w14:textId="77777777" w:rsidR="004B2EA2" w:rsidRPr="0099062E" w:rsidRDefault="004B2EA2" w:rsidP="004B2EA2">
            <w:pPr>
              <w:spacing w:before="0" w:after="0"/>
              <w:rPr>
                <w:rFonts w:ascii="Calibri" w:hAnsi="Calibri" w:cs="Calibri"/>
                <w:color w:val="000000"/>
                <w:szCs w:val="22"/>
                <w:lang w:val="en-CA" w:eastAsia="en-CA"/>
              </w:rPr>
            </w:pPr>
          </w:p>
        </w:tc>
      </w:tr>
    </w:tbl>
    <w:p w14:paraId="71F1E171" w14:textId="77777777" w:rsidR="004B2EA2" w:rsidRPr="0048753C" w:rsidRDefault="004B2EA2" w:rsidP="004B2EA2">
      <w:pPr>
        <w:rPr>
          <w:lang w:val="fr-CA"/>
        </w:rPr>
      </w:pPr>
      <w:r w:rsidRPr="0048753C">
        <w:rPr>
          <w:b/>
          <w:lang w:val="fr-CA"/>
        </w:rPr>
        <w:t>transactions</w:t>
      </w:r>
      <w:r w:rsidRPr="0048753C">
        <w:rPr>
          <w:lang w:val="fr-CA"/>
        </w:rPr>
        <w:t>_deneigement_saison_2018-2019</w:t>
      </w:r>
      <w:r w:rsidRPr="00E97D30">
        <w:rPr>
          <w:rFonts w:cs="Arial"/>
          <w:szCs w:val="22"/>
          <w:lang w:val="fr-CA" w:eastAsia="ar-SA"/>
        </w:rPr>
        <w:t>, csv file</w:t>
      </w:r>
    </w:p>
    <w:tbl>
      <w:tblPr>
        <w:tblStyle w:val="TableGrid"/>
        <w:tblW w:w="0" w:type="auto"/>
        <w:tblLook w:val="04A0" w:firstRow="1" w:lastRow="0" w:firstColumn="1" w:lastColumn="0" w:noHBand="0" w:noVBand="1"/>
      </w:tblPr>
      <w:tblGrid>
        <w:gridCol w:w="2681"/>
        <w:gridCol w:w="1567"/>
        <w:gridCol w:w="992"/>
        <w:gridCol w:w="1134"/>
        <w:gridCol w:w="2976"/>
      </w:tblGrid>
      <w:tr w:rsidR="004B2EA2" w:rsidRPr="00C26E0D" w14:paraId="7E3E3DD0" w14:textId="77777777" w:rsidTr="004B2EA2">
        <w:tc>
          <w:tcPr>
            <w:tcW w:w="2681" w:type="dxa"/>
          </w:tcPr>
          <w:p w14:paraId="6762A489" w14:textId="77777777" w:rsidR="004B2EA2" w:rsidRPr="00C26E0D" w:rsidRDefault="004B2EA2" w:rsidP="004B2EA2">
            <w:pPr>
              <w:pStyle w:val="BodyText"/>
              <w:rPr>
                <w:b/>
                <w:lang w:eastAsia="ar-SA"/>
              </w:rPr>
            </w:pPr>
            <w:r w:rsidRPr="00C26E0D">
              <w:rPr>
                <w:b/>
                <w:lang w:eastAsia="ar-SA"/>
              </w:rPr>
              <w:t>Name</w:t>
            </w:r>
          </w:p>
        </w:tc>
        <w:tc>
          <w:tcPr>
            <w:tcW w:w="1567" w:type="dxa"/>
          </w:tcPr>
          <w:p w14:paraId="4E4EF89B" w14:textId="77777777" w:rsidR="004B2EA2" w:rsidRPr="00C26E0D" w:rsidRDefault="004B2EA2" w:rsidP="004B2EA2">
            <w:pPr>
              <w:pStyle w:val="BodyText"/>
              <w:rPr>
                <w:b/>
                <w:lang w:eastAsia="ar-SA"/>
              </w:rPr>
            </w:pPr>
            <w:r w:rsidRPr="00C26E0D">
              <w:rPr>
                <w:b/>
                <w:lang w:eastAsia="ar-SA"/>
              </w:rPr>
              <w:t>Type</w:t>
            </w:r>
          </w:p>
        </w:tc>
        <w:tc>
          <w:tcPr>
            <w:tcW w:w="992" w:type="dxa"/>
          </w:tcPr>
          <w:p w14:paraId="46A42E2C" w14:textId="77777777" w:rsidR="004B2EA2" w:rsidRPr="00C26E0D" w:rsidRDefault="004B2EA2" w:rsidP="004B2EA2">
            <w:pPr>
              <w:pStyle w:val="BodyText"/>
              <w:rPr>
                <w:b/>
                <w:lang w:eastAsia="ar-SA"/>
              </w:rPr>
            </w:pPr>
            <w:r w:rsidRPr="00C26E0D">
              <w:rPr>
                <w:b/>
                <w:lang w:eastAsia="ar-SA"/>
              </w:rPr>
              <w:t>Length</w:t>
            </w:r>
          </w:p>
        </w:tc>
        <w:tc>
          <w:tcPr>
            <w:tcW w:w="1134" w:type="dxa"/>
          </w:tcPr>
          <w:p w14:paraId="238C1BFD" w14:textId="77777777" w:rsidR="004B2EA2" w:rsidRPr="00C26E0D" w:rsidRDefault="004B2EA2" w:rsidP="004B2EA2">
            <w:pPr>
              <w:pStyle w:val="BodyText"/>
              <w:rPr>
                <w:b/>
                <w:lang w:eastAsia="ar-SA"/>
              </w:rPr>
            </w:pPr>
            <w:r>
              <w:rPr>
                <w:b/>
                <w:lang w:eastAsia="ar-SA"/>
              </w:rPr>
              <w:t>Nullable</w:t>
            </w:r>
          </w:p>
        </w:tc>
        <w:tc>
          <w:tcPr>
            <w:tcW w:w="2976" w:type="dxa"/>
          </w:tcPr>
          <w:p w14:paraId="511A6FC2" w14:textId="77777777" w:rsidR="004B2EA2" w:rsidRPr="00C26E0D" w:rsidRDefault="004B2EA2" w:rsidP="004B2EA2">
            <w:pPr>
              <w:pStyle w:val="BodyText"/>
              <w:rPr>
                <w:b/>
                <w:lang w:eastAsia="ar-SA"/>
              </w:rPr>
            </w:pPr>
            <w:r>
              <w:rPr>
                <w:b/>
                <w:lang w:eastAsia="ar-SA"/>
              </w:rPr>
              <w:t>Comments</w:t>
            </w:r>
          </w:p>
        </w:tc>
      </w:tr>
      <w:tr w:rsidR="004B2EA2" w14:paraId="7410B2CD" w14:textId="77777777" w:rsidTr="004B2EA2">
        <w:tc>
          <w:tcPr>
            <w:tcW w:w="2681" w:type="dxa"/>
            <w:vAlign w:val="bottom"/>
          </w:tcPr>
          <w:p w14:paraId="34D65AAF" w14:textId="77777777" w:rsidR="004B2EA2" w:rsidRPr="0099062E" w:rsidRDefault="004B2EA2" w:rsidP="004B2EA2">
            <w:pPr>
              <w:spacing w:before="0" w:after="0"/>
              <w:rPr>
                <w:rFonts w:ascii="Calibri" w:hAnsi="Calibri" w:cs="Calibri"/>
                <w:color w:val="000000"/>
                <w:szCs w:val="22"/>
                <w:lang w:val="en-CA" w:eastAsia="en-CA"/>
              </w:rPr>
            </w:pPr>
            <w:proofErr w:type="spellStart"/>
            <w:r w:rsidRPr="001E13DF">
              <w:rPr>
                <w:rFonts w:ascii="Calibri" w:hAnsi="Calibri" w:cs="Calibri"/>
                <w:color w:val="000000"/>
                <w:szCs w:val="22"/>
                <w:lang w:val="en-CA" w:eastAsia="en-CA"/>
              </w:rPr>
              <w:t>TransactionID</w:t>
            </w:r>
            <w:proofErr w:type="spellEnd"/>
          </w:p>
        </w:tc>
        <w:tc>
          <w:tcPr>
            <w:tcW w:w="1567" w:type="dxa"/>
          </w:tcPr>
          <w:p w14:paraId="1E61CACF" w14:textId="77777777" w:rsidR="004B2EA2" w:rsidRDefault="004B2EA2" w:rsidP="004B2EA2">
            <w:pPr>
              <w:pStyle w:val="BodyText"/>
              <w:rPr>
                <w:lang w:eastAsia="ar-SA"/>
              </w:rPr>
            </w:pPr>
            <w:r>
              <w:rPr>
                <w:lang w:eastAsia="ar-SA"/>
              </w:rPr>
              <w:t>INT</w:t>
            </w:r>
          </w:p>
        </w:tc>
        <w:tc>
          <w:tcPr>
            <w:tcW w:w="992" w:type="dxa"/>
          </w:tcPr>
          <w:p w14:paraId="28AE3BDF" w14:textId="77777777" w:rsidR="004B2EA2" w:rsidRDefault="004B2EA2" w:rsidP="004B2EA2">
            <w:pPr>
              <w:pStyle w:val="BodyText"/>
              <w:rPr>
                <w:lang w:eastAsia="ar-SA"/>
              </w:rPr>
            </w:pPr>
          </w:p>
        </w:tc>
        <w:tc>
          <w:tcPr>
            <w:tcW w:w="1134" w:type="dxa"/>
          </w:tcPr>
          <w:p w14:paraId="3F3B973A" w14:textId="77777777" w:rsidR="004B2EA2" w:rsidRDefault="004B2EA2" w:rsidP="004B2EA2">
            <w:pPr>
              <w:pStyle w:val="BodyText"/>
              <w:rPr>
                <w:lang w:eastAsia="ar-SA"/>
              </w:rPr>
            </w:pPr>
            <w:r>
              <w:rPr>
                <w:lang w:eastAsia="ar-SA"/>
              </w:rPr>
              <w:t>N</w:t>
            </w:r>
          </w:p>
        </w:tc>
        <w:tc>
          <w:tcPr>
            <w:tcW w:w="2976" w:type="dxa"/>
          </w:tcPr>
          <w:p w14:paraId="6C257544" w14:textId="77777777" w:rsidR="004B2EA2" w:rsidRDefault="004B2EA2" w:rsidP="004B2EA2">
            <w:pPr>
              <w:pStyle w:val="BodyText"/>
              <w:rPr>
                <w:lang w:eastAsia="ar-SA"/>
              </w:rPr>
            </w:pPr>
          </w:p>
        </w:tc>
      </w:tr>
      <w:tr w:rsidR="004B2EA2" w14:paraId="73890407" w14:textId="77777777" w:rsidTr="004B2EA2">
        <w:tc>
          <w:tcPr>
            <w:tcW w:w="2681" w:type="dxa"/>
          </w:tcPr>
          <w:p w14:paraId="3FA8617A" w14:textId="77777777" w:rsidR="004B2EA2" w:rsidRDefault="004B2EA2" w:rsidP="004B2EA2">
            <w:pPr>
              <w:pStyle w:val="BodyText"/>
              <w:rPr>
                <w:lang w:eastAsia="ar-SA"/>
              </w:rPr>
            </w:pPr>
            <w:proofErr w:type="spellStart"/>
            <w:r w:rsidRPr="001E13DF">
              <w:rPr>
                <w:rFonts w:ascii="Calibri" w:hAnsi="Calibri" w:cs="Calibri"/>
                <w:color w:val="000000"/>
                <w:szCs w:val="22"/>
                <w:lang w:val="en-CA" w:eastAsia="en-CA"/>
              </w:rPr>
              <w:t>DateChargement</w:t>
            </w:r>
            <w:proofErr w:type="spellEnd"/>
          </w:p>
        </w:tc>
        <w:tc>
          <w:tcPr>
            <w:tcW w:w="1567" w:type="dxa"/>
          </w:tcPr>
          <w:p w14:paraId="39B05AAA" w14:textId="77777777" w:rsidR="004B2EA2" w:rsidRDefault="004B2EA2" w:rsidP="004B2EA2">
            <w:pPr>
              <w:pStyle w:val="BodyText"/>
              <w:rPr>
                <w:lang w:eastAsia="ar-SA"/>
              </w:rPr>
            </w:pPr>
            <w:r>
              <w:rPr>
                <w:lang w:eastAsia="ar-SA"/>
              </w:rPr>
              <w:t>TIMESTAMP</w:t>
            </w:r>
          </w:p>
        </w:tc>
        <w:tc>
          <w:tcPr>
            <w:tcW w:w="992" w:type="dxa"/>
          </w:tcPr>
          <w:p w14:paraId="3D930154" w14:textId="77777777" w:rsidR="004B2EA2" w:rsidRDefault="004B2EA2" w:rsidP="004B2EA2">
            <w:pPr>
              <w:pStyle w:val="BodyText"/>
              <w:rPr>
                <w:lang w:eastAsia="ar-SA"/>
              </w:rPr>
            </w:pPr>
            <w:r>
              <w:rPr>
                <w:lang w:eastAsia="ar-SA"/>
              </w:rPr>
              <w:t>19</w:t>
            </w:r>
          </w:p>
        </w:tc>
        <w:tc>
          <w:tcPr>
            <w:tcW w:w="1134" w:type="dxa"/>
          </w:tcPr>
          <w:p w14:paraId="4BA6B7A0" w14:textId="77777777" w:rsidR="004B2EA2" w:rsidRDefault="004B2EA2" w:rsidP="004B2EA2">
            <w:pPr>
              <w:pStyle w:val="BodyText"/>
              <w:rPr>
                <w:lang w:eastAsia="ar-SA"/>
              </w:rPr>
            </w:pPr>
            <w:r>
              <w:rPr>
                <w:lang w:eastAsia="ar-SA"/>
              </w:rPr>
              <w:t>N</w:t>
            </w:r>
          </w:p>
        </w:tc>
        <w:tc>
          <w:tcPr>
            <w:tcW w:w="2976" w:type="dxa"/>
          </w:tcPr>
          <w:p w14:paraId="55DF533C" w14:textId="77777777" w:rsidR="004B2EA2" w:rsidRDefault="004B2EA2" w:rsidP="00063845">
            <w:pPr>
              <w:pStyle w:val="BodyText"/>
              <w:rPr>
                <w:lang w:eastAsia="ar-SA"/>
              </w:rPr>
            </w:pPr>
            <w:r>
              <w:rPr>
                <w:lang w:eastAsia="ar-SA"/>
              </w:rPr>
              <w:t>YYYY</w:t>
            </w:r>
            <w:r w:rsidRPr="00143A5A">
              <w:rPr>
                <w:lang w:eastAsia="ar-SA"/>
              </w:rPr>
              <w:t>-</w:t>
            </w:r>
            <w:r>
              <w:rPr>
                <w:lang w:eastAsia="ar-SA"/>
              </w:rPr>
              <w:t>MM</w:t>
            </w:r>
            <w:r w:rsidRPr="00143A5A">
              <w:rPr>
                <w:lang w:eastAsia="ar-SA"/>
              </w:rPr>
              <w:t>-</w:t>
            </w:r>
            <w:r>
              <w:rPr>
                <w:lang w:eastAsia="ar-SA"/>
              </w:rPr>
              <w:t>DD</w:t>
            </w:r>
            <w:r w:rsidR="00063845">
              <w:rPr>
                <w:lang w:eastAsia="ar-SA"/>
              </w:rPr>
              <w:t xml:space="preserve"> </w:t>
            </w:r>
            <w:proofErr w:type="spellStart"/>
            <w:r>
              <w:rPr>
                <w:lang w:eastAsia="ar-SA"/>
              </w:rPr>
              <w:t>hh</w:t>
            </w:r>
            <w:r w:rsidRPr="00143A5A">
              <w:rPr>
                <w:lang w:eastAsia="ar-SA"/>
              </w:rPr>
              <w:t>:</w:t>
            </w:r>
            <w:r>
              <w:rPr>
                <w:lang w:eastAsia="ar-SA"/>
              </w:rPr>
              <w:t>mm</w:t>
            </w:r>
            <w:r w:rsidRPr="00143A5A">
              <w:rPr>
                <w:lang w:eastAsia="ar-SA"/>
              </w:rPr>
              <w:t>:</w:t>
            </w:r>
            <w:r>
              <w:rPr>
                <w:lang w:eastAsia="ar-SA"/>
              </w:rPr>
              <w:t>ss</w:t>
            </w:r>
            <w:proofErr w:type="spellEnd"/>
          </w:p>
        </w:tc>
      </w:tr>
      <w:tr w:rsidR="004B2EA2" w14:paraId="1CDF1006" w14:textId="77777777" w:rsidTr="004B2EA2">
        <w:tc>
          <w:tcPr>
            <w:tcW w:w="2681" w:type="dxa"/>
          </w:tcPr>
          <w:p w14:paraId="6A6C7B93" w14:textId="77777777" w:rsidR="004B2EA2" w:rsidRPr="0099062E" w:rsidRDefault="004B2EA2" w:rsidP="004B2EA2">
            <w:pPr>
              <w:spacing w:before="0" w:after="0"/>
              <w:rPr>
                <w:rFonts w:ascii="Calibri" w:hAnsi="Calibri" w:cs="Calibri"/>
                <w:color w:val="000000"/>
                <w:szCs w:val="22"/>
                <w:lang w:val="en-CA" w:eastAsia="en-CA"/>
              </w:rPr>
            </w:pPr>
            <w:proofErr w:type="spellStart"/>
            <w:r w:rsidRPr="00E43C1E">
              <w:rPr>
                <w:rFonts w:ascii="Calibri" w:hAnsi="Calibri" w:cs="Calibri"/>
                <w:color w:val="000000"/>
                <w:szCs w:val="22"/>
                <w:lang w:val="en-CA" w:eastAsia="en-CA"/>
              </w:rPr>
              <w:t>IdenfiantSecteur</w:t>
            </w:r>
            <w:proofErr w:type="spellEnd"/>
          </w:p>
        </w:tc>
        <w:tc>
          <w:tcPr>
            <w:tcW w:w="1567" w:type="dxa"/>
          </w:tcPr>
          <w:p w14:paraId="5ECD9A21" w14:textId="77777777" w:rsidR="004B2EA2" w:rsidRDefault="004B2EA2" w:rsidP="004B2EA2">
            <w:pPr>
              <w:pStyle w:val="BodyText"/>
              <w:rPr>
                <w:lang w:eastAsia="ar-SA"/>
              </w:rPr>
            </w:pPr>
            <w:r>
              <w:rPr>
                <w:lang w:eastAsia="ar-SA"/>
              </w:rPr>
              <w:t>INT</w:t>
            </w:r>
          </w:p>
        </w:tc>
        <w:tc>
          <w:tcPr>
            <w:tcW w:w="992" w:type="dxa"/>
          </w:tcPr>
          <w:p w14:paraId="109EDB21" w14:textId="77777777" w:rsidR="004B2EA2" w:rsidRDefault="004B2EA2" w:rsidP="004B2EA2">
            <w:pPr>
              <w:pStyle w:val="BodyText"/>
              <w:rPr>
                <w:lang w:eastAsia="ar-SA"/>
              </w:rPr>
            </w:pPr>
          </w:p>
        </w:tc>
        <w:tc>
          <w:tcPr>
            <w:tcW w:w="1134" w:type="dxa"/>
          </w:tcPr>
          <w:p w14:paraId="39492D1F" w14:textId="77777777" w:rsidR="004B2EA2" w:rsidRDefault="004B2EA2" w:rsidP="004B2EA2">
            <w:pPr>
              <w:pStyle w:val="BodyText"/>
              <w:rPr>
                <w:lang w:eastAsia="ar-SA"/>
              </w:rPr>
            </w:pPr>
            <w:r>
              <w:rPr>
                <w:lang w:eastAsia="ar-SA"/>
              </w:rPr>
              <w:t>Y</w:t>
            </w:r>
          </w:p>
        </w:tc>
        <w:tc>
          <w:tcPr>
            <w:tcW w:w="2976" w:type="dxa"/>
          </w:tcPr>
          <w:p w14:paraId="4754D793" w14:textId="77777777" w:rsidR="004B2EA2" w:rsidRDefault="004B2EA2" w:rsidP="004B2EA2">
            <w:pPr>
              <w:pStyle w:val="BodyText"/>
              <w:rPr>
                <w:lang w:eastAsia="ar-SA"/>
              </w:rPr>
            </w:pPr>
          </w:p>
        </w:tc>
      </w:tr>
      <w:tr w:rsidR="004B2EA2" w14:paraId="0C283315" w14:textId="77777777" w:rsidTr="004B2EA2">
        <w:tc>
          <w:tcPr>
            <w:tcW w:w="2681" w:type="dxa"/>
          </w:tcPr>
          <w:p w14:paraId="3476860E" w14:textId="77777777" w:rsidR="004B2EA2" w:rsidRDefault="004B2EA2" w:rsidP="004B2EA2">
            <w:pPr>
              <w:pStyle w:val="BodyText"/>
              <w:rPr>
                <w:lang w:eastAsia="ar-SA"/>
              </w:rPr>
            </w:pPr>
            <w:proofErr w:type="spellStart"/>
            <w:r w:rsidRPr="00E43C1E">
              <w:rPr>
                <w:rFonts w:ascii="Calibri" w:hAnsi="Calibri" w:cs="Calibri"/>
                <w:color w:val="000000"/>
                <w:szCs w:val="22"/>
                <w:lang w:val="en-CA" w:eastAsia="en-CA"/>
              </w:rPr>
              <w:t>NomSecteur</w:t>
            </w:r>
            <w:proofErr w:type="spellEnd"/>
          </w:p>
        </w:tc>
        <w:tc>
          <w:tcPr>
            <w:tcW w:w="1567" w:type="dxa"/>
          </w:tcPr>
          <w:p w14:paraId="420192B0" w14:textId="77777777" w:rsidR="004B2EA2" w:rsidRDefault="004B2EA2" w:rsidP="004B2EA2">
            <w:pPr>
              <w:pStyle w:val="BodyText"/>
              <w:rPr>
                <w:lang w:eastAsia="ar-SA"/>
              </w:rPr>
            </w:pPr>
            <w:r>
              <w:rPr>
                <w:lang w:eastAsia="ar-SA"/>
              </w:rPr>
              <w:t>VARCHAR</w:t>
            </w:r>
          </w:p>
        </w:tc>
        <w:tc>
          <w:tcPr>
            <w:tcW w:w="992" w:type="dxa"/>
          </w:tcPr>
          <w:p w14:paraId="51654E57" w14:textId="77777777" w:rsidR="004B2EA2" w:rsidRDefault="004B2EA2" w:rsidP="004B2EA2">
            <w:pPr>
              <w:pStyle w:val="BodyText"/>
              <w:rPr>
                <w:lang w:eastAsia="ar-SA"/>
              </w:rPr>
            </w:pPr>
            <w:r>
              <w:rPr>
                <w:lang w:eastAsia="ar-SA"/>
              </w:rPr>
              <w:t>7</w:t>
            </w:r>
          </w:p>
        </w:tc>
        <w:tc>
          <w:tcPr>
            <w:tcW w:w="1134" w:type="dxa"/>
          </w:tcPr>
          <w:p w14:paraId="367B48BB" w14:textId="77777777" w:rsidR="004B2EA2" w:rsidRDefault="004B2EA2" w:rsidP="004B2EA2">
            <w:pPr>
              <w:pStyle w:val="BodyText"/>
              <w:rPr>
                <w:lang w:eastAsia="ar-SA"/>
              </w:rPr>
            </w:pPr>
            <w:r>
              <w:rPr>
                <w:lang w:eastAsia="ar-SA"/>
              </w:rPr>
              <w:t>Y</w:t>
            </w:r>
          </w:p>
        </w:tc>
        <w:tc>
          <w:tcPr>
            <w:tcW w:w="2976" w:type="dxa"/>
          </w:tcPr>
          <w:p w14:paraId="32A201B4" w14:textId="77777777" w:rsidR="004B2EA2" w:rsidRDefault="004B2EA2" w:rsidP="004B2EA2">
            <w:pPr>
              <w:pStyle w:val="BodyText"/>
              <w:rPr>
                <w:lang w:eastAsia="ar-SA"/>
              </w:rPr>
            </w:pPr>
          </w:p>
        </w:tc>
      </w:tr>
      <w:tr w:rsidR="004B2EA2" w14:paraId="5DFD43D2" w14:textId="77777777" w:rsidTr="004B2EA2">
        <w:tc>
          <w:tcPr>
            <w:tcW w:w="2681" w:type="dxa"/>
          </w:tcPr>
          <w:p w14:paraId="7D3C5430" w14:textId="77777777" w:rsidR="004B2EA2" w:rsidRDefault="004B2EA2" w:rsidP="004B2EA2">
            <w:pPr>
              <w:pStyle w:val="BodyText"/>
              <w:rPr>
                <w:lang w:eastAsia="ar-SA"/>
              </w:rPr>
            </w:pPr>
            <w:proofErr w:type="spellStart"/>
            <w:r w:rsidRPr="0099062E">
              <w:rPr>
                <w:rFonts w:ascii="Calibri" w:hAnsi="Calibri" w:cs="Calibri"/>
                <w:color w:val="000000"/>
                <w:szCs w:val="22"/>
                <w:lang w:val="en-CA" w:eastAsia="en-CA"/>
              </w:rPr>
              <w:lastRenderedPageBreak/>
              <w:t>IdentifiantArrondissement</w:t>
            </w:r>
            <w:proofErr w:type="spellEnd"/>
          </w:p>
        </w:tc>
        <w:tc>
          <w:tcPr>
            <w:tcW w:w="1567" w:type="dxa"/>
          </w:tcPr>
          <w:p w14:paraId="0E76B20C" w14:textId="77777777" w:rsidR="004B2EA2" w:rsidRDefault="004B2EA2" w:rsidP="004B2EA2">
            <w:pPr>
              <w:pStyle w:val="BodyText"/>
              <w:rPr>
                <w:lang w:eastAsia="ar-SA"/>
              </w:rPr>
            </w:pPr>
            <w:r>
              <w:rPr>
                <w:lang w:eastAsia="ar-SA"/>
              </w:rPr>
              <w:t>INT</w:t>
            </w:r>
          </w:p>
        </w:tc>
        <w:tc>
          <w:tcPr>
            <w:tcW w:w="992" w:type="dxa"/>
          </w:tcPr>
          <w:p w14:paraId="7A992C87" w14:textId="77777777" w:rsidR="004B2EA2" w:rsidRDefault="004B2EA2" w:rsidP="004B2EA2">
            <w:pPr>
              <w:pStyle w:val="BodyText"/>
              <w:rPr>
                <w:lang w:eastAsia="ar-SA"/>
              </w:rPr>
            </w:pPr>
          </w:p>
        </w:tc>
        <w:tc>
          <w:tcPr>
            <w:tcW w:w="1134" w:type="dxa"/>
          </w:tcPr>
          <w:p w14:paraId="614E43C2" w14:textId="77777777" w:rsidR="004B2EA2" w:rsidRDefault="004B2EA2" w:rsidP="004B2EA2">
            <w:pPr>
              <w:pStyle w:val="BodyText"/>
              <w:rPr>
                <w:lang w:eastAsia="ar-SA"/>
              </w:rPr>
            </w:pPr>
            <w:r>
              <w:rPr>
                <w:lang w:eastAsia="ar-SA"/>
              </w:rPr>
              <w:t>N</w:t>
            </w:r>
          </w:p>
        </w:tc>
        <w:tc>
          <w:tcPr>
            <w:tcW w:w="2976" w:type="dxa"/>
          </w:tcPr>
          <w:p w14:paraId="128A481D" w14:textId="77777777" w:rsidR="004B2EA2" w:rsidRDefault="004B2EA2" w:rsidP="004B2EA2">
            <w:pPr>
              <w:pStyle w:val="BodyText"/>
              <w:rPr>
                <w:lang w:eastAsia="ar-SA"/>
              </w:rPr>
            </w:pPr>
          </w:p>
        </w:tc>
      </w:tr>
      <w:tr w:rsidR="004B2EA2" w14:paraId="6F78ED34" w14:textId="77777777" w:rsidTr="004B2EA2">
        <w:tc>
          <w:tcPr>
            <w:tcW w:w="2681" w:type="dxa"/>
            <w:vAlign w:val="bottom"/>
          </w:tcPr>
          <w:p w14:paraId="581FAD79" w14:textId="77777777" w:rsidR="004B2EA2" w:rsidRPr="00C26E0D"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ArrondissementCode</w:t>
            </w:r>
            <w:proofErr w:type="spellEnd"/>
          </w:p>
        </w:tc>
        <w:tc>
          <w:tcPr>
            <w:tcW w:w="1567" w:type="dxa"/>
          </w:tcPr>
          <w:p w14:paraId="524EE129" w14:textId="77777777" w:rsidR="004B2EA2" w:rsidRDefault="004B2EA2" w:rsidP="004B2EA2">
            <w:pPr>
              <w:pStyle w:val="BodyText"/>
              <w:rPr>
                <w:lang w:eastAsia="ar-SA"/>
              </w:rPr>
            </w:pPr>
            <w:r>
              <w:rPr>
                <w:lang w:eastAsia="ar-SA"/>
              </w:rPr>
              <w:t>CHAR</w:t>
            </w:r>
          </w:p>
        </w:tc>
        <w:tc>
          <w:tcPr>
            <w:tcW w:w="992" w:type="dxa"/>
          </w:tcPr>
          <w:p w14:paraId="3720B271" w14:textId="77777777" w:rsidR="004B2EA2" w:rsidRDefault="004B2EA2" w:rsidP="004B2EA2">
            <w:pPr>
              <w:pStyle w:val="BodyText"/>
              <w:rPr>
                <w:lang w:eastAsia="ar-SA"/>
              </w:rPr>
            </w:pPr>
            <w:r>
              <w:rPr>
                <w:lang w:eastAsia="ar-SA"/>
              </w:rPr>
              <w:t>3</w:t>
            </w:r>
          </w:p>
        </w:tc>
        <w:tc>
          <w:tcPr>
            <w:tcW w:w="1134" w:type="dxa"/>
          </w:tcPr>
          <w:p w14:paraId="7C6A7D00" w14:textId="77777777" w:rsidR="004B2EA2" w:rsidRDefault="004B2EA2" w:rsidP="004B2EA2">
            <w:pPr>
              <w:pStyle w:val="BodyText"/>
              <w:rPr>
                <w:lang w:eastAsia="ar-SA"/>
              </w:rPr>
            </w:pPr>
            <w:r>
              <w:rPr>
                <w:lang w:eastAsia="ar-SA"/>
              </w:rPr>
              <w:t>N</w:t>
            </w:r>
          </w:p>
        </w:tc>
        <w:tc>
          <w:tcPr>
            <w:tcW w:w="2976" w:type="dxa"/>
          </w:tcPr>
          <w:p w14:paraId="1C4A750B" w14:textId="77777777" w:rsidR="004B2EA2" w:rsidRDefault="004B2EA2" w:rsidP="004B2EA2">
            <w:pPr>
              <w:pStyle w:val="BodyText"/>
              <w:rPr>
                <w:lang w:eastAsia="ar-SA"/>
              </w:rPr>
            </w:pPr>
          </w:p>
        </w:tc>
      </w:tr>
      <w:tr w:rsidR="004B2EA2" w14:paraId="5F4354AD" w14:textId="77777777" w:rsidTr="004B2EA2">
        <w:tc>
          <w:tcPr>
            <w:tcW w:w="2681" w:type="dxa"/>
            <w:vAlign w:val="bottom"/>
          </w:tcPr>
          <w:p w14:paraId="0D30C54D" w14:textId="77777777" w:rsidR="004B2EA2" w:rsidRPr="00C26E0D" w:rsidRDefault="004B2EA2" w:rsidP="004B2EA2">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Arrondissement</w:t>
            </w:r>
          </w:p>
        </w:tc>
        <w:tc>
          <w:tcPr>
            <w:tcW w:w="1567" w:type="dxa"/>
          </w:tcPr>
          <w:p w14:paraId="230DD38C" w14:textId="77777777" w:rsidR="004B2EA2" w:rsidRDefault="004B2EA2" w:rsidP="004B2EA2">
            <w:pPr>
              <w:pStyle w:val="BodyText"/>
              <w:rPr>
                <w:lang w:eastAsia="ar-SA"/>
              </w:rPr>
            </w:pPr>
            <w:r>
              <w:rPr>
                <w:lang w:eastAsia="ar-SA"/>
              </w:rPr>
              <w:t>VARCHAR</w:t>
            </w:r>
          </w:p>
        </w:tc>
        <w:tc>
          <w:tcPr>
            <w:tcW w:w="992" w:type="dxa"/>
          </w:tcPr>
          <w:p w14:paraId="64795AA7" w14:textId="77777777" w:rsidR="004B2EA2" w:rsidRDefault="004B2EA2" w:rsidP="004B2EA2">
            <w:pPr>
              <w:pStyle w:val="BodyText"/>
              <w:rPr>
                <w:lang w:eastAsia="ar-SA"/>
              </w:rPr>
            </w:pPr>
            <w:r>
              <w:rPr>
                <w:lang w:eastAsia="ar-SA"/>
              </w:rPr>
              <w:t>30</w:t>
            </w:r>
          </w:p>
        </w:tc>
        <w:tc>
          <w:tcPr>
            <w:tcW w:w="1134" w:type="dxa"/>
          </w:tcPr>
          <w:p w14:paraId="1E97ACBC" w14:textId="77777777" w:rsidR="004B2EA2" w:rsidRDefault="004B2EA2" w:rsidP="004B2EA2">
            <w:pPr>
              <w:pStyle w:val="BodyText"/>
              <w:rPr>
                <w:lang w:eastAsia="ar-SA"/>
              </w:rPr>
            </w:pPr>
            <w:r>
              <w:rPr>
                <w:lang w:eastAsia="ar-SA"/>
              </w:rPr>
              <w:t>N</w:t>
            </w:r>
          </w:p>
        </w:tc>
        <w:tc>
          <w:tcPr>
            <w:tcW w:w="2976" w:type="dxa"/>
          </w:tcPr>
          <w:p w14:paraId="3BCA69A3" w14:textId="77777777" w:rsidR="004B2EA2" w:rsidRDefault="004B2EA2" w:rsidP="004B2EA2">
            <w:pPr>
              <w:pStyle w:val="BodyText"/>
              <w:rPr>
                <w:lang w:eastAsia="ar-SA"/>
              </w:rPr>
            </w:pPr>
          </w:p>
        </w:tc>
      </w:tr>
      <w:tr w:rsidR="004B2EA2" w14:paraId="0B2FC56D" w14:textId="77777777" w:rsidTr="004B2EA2">
        <w:tc>
          <w:tcPr>
            <w:tcW w:w="2681" w:type="dxa"/>
          </w:tcPr>
          <w:p w14:paraId="35144F1C" w14:textId="77777777" w:rsidR="004B2EA2" w:rsidRDefault="004B2EA2" w:rsidP="004B2EA2">
            <w:pPr>
              <w:pStyle w:val="BodyText"/>
              <w:rPr>
                <w:lang w:eastAsia="ar-SA"/>
              </w:rPr>
            </w:pPr>
            <w:proofErr w:type="spellStart"/>
            <w:r w:rsidRPr="00E97D30">
              <w:rPr>
                <w:rFonts w:ascii="Calibri" w:hAnsi="Calibri" w:cs="Calibri"/>
                <w:color w:val="000000"/>
                <w:szCs w:val="22"/>
                <w:lang w:val="en-CA" w:eastAsia="en-CA"/>
              </w:rPr>
              <w:t>IdentifiantDepot</w:t>
            </w:r>
            <w:proofErr w:type="spellEnd"/>
          </w:p>
        </w:tc>
        <w:tc>
          <w:tcPr>
            <w:tcW w:w="1567" w:type="dxa"/>
          </w:tcPr>
          <w:p w14:paraId="672BABFA" w14:textId="77777777" w:rsidR="004B2EA2" w:rsidRDefault="004B2EA2" w:rsidP="004B2EA2">
            <w:pPr>
              <w:pStyle w:val="BodyText"/>
              <w:rPr>
                <w:lang w:eastAsia="ar-SA"/>
              </w:rPr>
            </w:pPr>
            <w:r>
              <w:rPr>
                <w:lang w:eastAsia="ar-SA"/>
              </w:rPr>
              <w:t>INT</w:t>
            </w:r>
          </w:p>
        </w:tc>
        <w:tc>
          <w:tcPr>
            <w:tcW w:w="992" w:type="dxa"/>
          </w:tcPr>
          <w:p w14:paraId="1171889D" w14:textId="77777777" w:rsidR="004B2EA2" w:rsidRDefault="004B2EA2" w:rsidP="004B2EA2">
            <w:pPr>
              <w:pStyle w:val="BodyText"/>
              <w:rPr>
                <w:lang w:eastAsia="ar-SA"/>
              </w:rPr>
            </w:pPr>
            <w:r>
              <w:rPr>
                <w:lang w:eastAsia="ar-SA"/>
              </w:rPr>
              <w:t xml:space="preserve"> </w:t>
            </w:r>
          </w:p>
        </w:tc>
        <w:tc>
          <w:tcPr>
            <w:tcW w:w="1134" w:type="dxa"/>
          </w:tcPr>
          <w:p w14:paraId="4B92AD00" w14:textId="77777777" w:rsidR="004B2EA2" w:rsidRDefault="004B2EA2" w:rsidP="004B2EA2">
            <w:pPr>
              <w:pStyle w:val="BodyText"/>
              <w:rPr>
                <w:lang w:eastAsia="ar-SA"/>
              </w:rPr>
            </w:pPr>
            <w:r>
              <w:rPr>
                <w:lang w:eastAsia="ar-SA"/>
              </w:rPr>
              <w:t>N</w:t>
            </w:r>
          </w:p>
        </w:tc>
        <w:tc>
          <w:tcPr>
            <w:tcW w:w="2976" w:type="dxa"/>
          </w:tcPr>
          <w:p w14:paraId="5503BB28" w14:textId="77777777" w:rsidR="004B2EA2" w:rsidRDefault="004B2EA2" w:rsidP="004B2EA2">
            <w:pPr>
              <w:pStyle w:val="BodyText"/>
              <w:rPr>
                <w:lang w:eastAsia="ar-SA"/>
              </w:rPr>
            </w:pPr>
          </w:p>
        </w:tc>
      </w:tr>
      <w:tr w:rsidR="004B2EA2" w14:paraId="5DBA2C81" w14:textId="77777777" w:rsidTr="004B2EA2">
        <w:tc>
          <w:tcPr>
            <w:tcW w:w="2681" w:type="dxa"/>
          </w:tcPr>
          <w:p w14:paraId="42B59C8C" w14:textId="77777777" w:rsidR="004B2EA2" w:rsidRDefault="004B2EA2" w:rsidP="004B2EA2">
            <w:pPr>
              <w:pStyle w:val="BodyText"/>
              <w:rPr>
                <w:lang w:eastAsia="ar-SA"/>
              </w:rPr>
            </w:pPr>
            <w:proofErr w:type="spellStart"/>
            <w:r w:rsidRPr="00C26E0D">
              <w:rPr>
                <w:rFonts w:ascii="Calibri" w:hAnsi="Calibri" w:cs="Calibri"/>
                <w:color w:val="000000"/>
                <w:szCs w:val="22"/>
                <w:lang w:val="en-CA" w:eastAsia="en-CA"/>
              </w:rPr>
              <w:t>NomDepot</w:t>
            </w:r>
            <w:proofErr w:type="spellEnd"/>
          </w:p>
        </w:tc>
        <w:tc>
          <w:tcPr>
            <w:tcW w:w="1567" w:type="dxa"/>
          </w:tcPr>
          <w:p w14:paraId="4C43784E" w14:textId="77777777" w:rsidR="004B2EA2" w:rsidRDefault="004B2EA2" w:rsidP="004B2EA2">
            <w:pPr>
              <w:pStyle w:val="BodyText"/>
              <w:rPr>
                <w:lang w:eastAsia="ar-SA"/>
              </w:rPr>
            </w:pPr>
            <w:r>
              <w:rPr>
                <w:lang w:eastAsia="ar-SA"/>
              </w:rPr>
              <w:t>VARCHAR</w:t>
            </w:r>
          </w:p>
        </w:tc>
        <w:tc>
          <w:tcPr>
            <w:tcW w:w="992" w:type="dxa"/>
          </w:tcPr>
          <w:p w14:paraId="536B332F" w14:textId="77777777" w:rsidR="004B2EA2" w:rsidRDefault="004B2EA2" w:rsidP="004B2EA2">
            <w:pPr>
              <w:pStyle w:val="BodyText"/>
              <w:rPr>
                <w:lang w:eastAsia="ar-SA"/>
              </w:rPr>
            </w:pPr>
            <w:r>
              <w:rPr>
                <w:lang w:eastAsia="ar-SA"/>
              </w:rPr>
              <w:t>30</w:t>
            </w:r>
          </w:p>
        </w:tc>
        <w:tc>
          <w:tcPr>
            <w:tcW w:w="1134" w:type="dxa"/>
          </w:tcPr>
          <w:p w14:paraId="52976CA9" w14:textId="77777777" w:rsidR="004B2EA2" w:rsidRDefault="004B2EA2" w:rsidP="004B2EA2">
            <w:pPr>
              <w:pStyle w:val="BodyText"/>
              <w:rPr>
                <w:lang w:eastAsia="ar-SA"/>
              </w:rPr>
            </w:pPr>
            <w:r>
              <w:rPr>
                <w:lang w:eastAsia="ar-SA"/>
              </w:rPr>
              <w:t>N</w:t>
            </w:r>
          </w:p>
        </w:tc>
        <w:tc>
          <w:tcPr>
            <w:tcW w:w="2976" w:type="dxa"/>
          </w:tcPr>
          <w:p w14:paraId="16308064" w14:textId="77777777" w:rsidR="004B2EA2" w:rsidRDefault="004B2EA2" w:rsidP="004B2EA2">
            <w:pPr>
              <w:pStyle w:val="BodyText"/>
              <w:rPr>
                <w:lang w:eastAsia="ar-SA"/>
              </w:rPr>
            </w:pPr>
          </w:p>
        </w:tc>
      </w:tr>
      <w:tr w:rsidR="004B2EA2" w14:paraId="704E0C90" w14:textId="77777777" w:rsidTr="004B2EA2">
        <w:trPr>
          <w:trHeight w:val="269"/>
        </w:trPr>
        <w:tc>
          <w:tcPr>
            <w:tcW w:w="2681" w:type="dxa"/>
            <w:vAlign w:val="bottom"/>
          </w:tcPr>
          <w:p w14:paraId="4A4A4933" w14:textId="77777777" w:rsidR="004B2EA2" w:rsidRPr="00C26E0D" w:rsidRDefault="004B2EA2" w:rsidP="004B2EA2">
            <w:pPr>
              <w:spacing w:before="0" w:after="0"/>
              <w:rPr>
                <w:rFonts w:ascii="Calibri" w:hAnsi="Calibri" w:cs="Calibri"/>
                <w:color w:val="000000"/>
                <w:szCs w:val="22"/>
                <w:lang w:val="en-CA" w:eastAsia="en-CA"/>
              </w:rPr>
            </w:pPr>
            <w:proofErr w:type="spellStart"/>
            <w:r w:rsidRPr="001E13DF">
              <w:rPr>
                <w:rFonts w:ascii="Calibri" w:hAnsi="Calibri" w:cs="Calibri"/>
                <w:color w:val="000000"/>
                <w:szCs w:val="22"/>
                <w:lang w:val="en-CA" w:eastAsia="en-CA"/>
              </w:rPr>
              <w:t>DateDechargement</w:t>
            </w:r>
            <w:proofErr w:type="spellEnd"/>
          </w:p>
        </w:tc>
        <w:tc>
          <w:tcPr>
            <w:tcW w:w="1567" w:type="dxa"/>
          </w:tcPr>
          <w:p w14:paraId="1EE6F86E" w14:textId="77777777" w:rsidR="004B2EA2" w:rsidRDefault="004B2EA2" w:rsidP="004B2EA2">
            <w:pPr>
              <w:pStyle w:val="BodyText"/>
              <w:rPr>
                <w:lang w:eastAsia="ar-SA"/>
              </w:rPr>
            </w:pPr>
            <w:r>
              <w:rPr>
                <w:lang w:eastAsia="ar-SA"/>
              </w:rPr>
              <w:t>TIMESTAMP</w:t>
            </w:r>
          </w:p>
        </w:tc>
        <w:tc>
          <w:tcPr>
            <w:tcW w:w="992" w:type="dxa"/>
          </w:tcPr>
          <w:p w14:paraId="1DD551B4" w14:textId="77777777" w:rsidR="004B2EA2" w:rsidRDefault="004B2EA2" w:rsidP="004B2EA2">
            <w:pPr>
              <w:pStyle w:val="BodyText"/>
              <w:rPr>
                <w:lang w:eastAsia="ar-SA"/>
              </w:rPr>
            </w:pPr>
            <w:r>
              <w:rPr>
                <w:lang w:eastAsia="ar-SA"/>
              </w:rPr>
              <w:t>19</w:t>
            </w:r>
          </w:p>
        </w:tc>
        <w:tc>
          <w:tcPr>
            <w:tcW w:w="1134" w:type="dxa"/>
          </w:tcPr>
          <w:p w14:paraId="1BAC33A5" w14:textId="77777777" w:rsidR="004B2EA2" w:rsidRDefault="004B2EA2" w:rsidP="004B2EA2">
            <w:pPr>
              <w:pStyle w:val="BodyText"/>
              <w:rPr>
                <w:lang w:eastAsia="ar-SA"/>
              </w:rPr>
            </w:pPr>
            <w:r>
              <w:rPr>
                <w:lang w:eastAsia="ar-SA"/>
              </w:rPr>
              <w:t>N</w:t>
            </w:r>
          </w:p>
        </w:tc>
        <w:tc>
          <w:tcPr>
            <w:tcW w:w="2976" w:type="dxa"/>
          </w:tcPr>
          <w:p w14:paraId="3845FED5" w14:textId="77777777" w:rsidR="004B2EA2" w:rsidRDefault="004B2EA2" w:rsidP="004B2EA2">
            <w:pPr>
              <w:pStyle w:val="BodyText"/>
              <w:rPr>
                <w:lang w:eastAsia="ar-SA"/>
              </w:rPr>
            </w:pPr>
          </w:p>
        </w:tc>
      </w:tr>
      <w:tr w:rsidR="004B2EA2" w14:paraId="2B6973C6" w14:textId="77777777" w:rsidTr="004B2EA2">
        <w:trPr>
          <w:trHeight w:val="269"/>
        </w:trPr>
        <w:tc>
          <w:tcPr>
            <w:tcW w:w="2681" w:type="dxa"/>
            <w:vAlign w:val="bottom"/>
          </w:tcPr>
          <w:p w14:paraId="7D44F2AF" w14:textId="77777777" w:rsidR="004B2EA2" w:rsidRPr="0099062E" w:rsidRDefault="004B2EA2" w:rsidP="004B2EA2">
            <w:pPr>
              <w:spacing w:before="0" w:after="0"/>
              <w:rPr>
                <w:rFonts w:ascii="Calibri" w:hAnsi="Calibri" w:cs="Calibri"/>
                <w:color w:val="000000"/>
                <w:szCs w:val="22"/>
                <w:lang w:val="en-CA" w:eastAsia="en-CA"/>
              </w:rPr>
            </w:pPr>
            <w:r>
              <w:rPr>
                <w:rFonts w:ascii="Calibri" w:hAnsi="Calibri" w:cs="Calibri"/>
                <w:color w:val="000000"/>
                <w:szCs w:val="22"/>
                <w:lang w:val="en-CA" w:eastAsia="en-CA"/>
              </w:rPr>
              <w:t>V</w:t>
            </w:r>
            <w:r w:rsidRPr="001E13DF">
              <w:rPr>
                <w:rFonts w:ascii="Calibri" w:hAnsi="Calibri" w:cs="Calibri"/>
                <w:color w:val="000000"/>
                <w:szCs w:val="22"/>
                <w:lang w:val="en-CA" w:eastAsia="en-CA"/>
              </w:rPr>
              <w:t>olume</w:t>
            </w:r>
          </w:p>
        </w:tc>
        <w:tc>
          <w:tcPr>
            <w:tcW w:w="1567" w:type="dxa"/>
          </w:tcPr>
          <w:p w14:paraId="591F25E0" w14:textId="77777777" w:rsidR="004B2EA2" w:rsidRDefault="004B2EA2" w:rsidP="004B2EA2">
            <w:pPr>
              <w:pStyle w:val="BodyText"/>
              <w:rPr>
                <w:lang w:eastAsia="ar-SA"/>
              </w:rPr>
            </w:pPr>
            <w:r>
              <w:rPr>
                <w:lang w:eastAsia="ar-SA"/>
              </w:rPr>
              <w:t>DECIMAL</w:t>
            </w:r>
          </w:p>
        </w:tc>
        <w:tc>
          <w:tcPr>
            <w:tcW w:w="992" w:type="dxa"/>
          </w:tcPr>
          <w:p w14:paraId="1AFCD76C" w14:textId="77777777" w:rsidR="004B2EA2" w:rsidRDefault="004B2EA2" w:rsidP="004B2EA2">
            <w:pPr>
              <w:pStyle w:val="BodyText"/>
              <w:rPr>
                <w:lang w:eastAsia="ar-SA"/>
              </w:rPr>
            </w:pPr>
            <w:r>
              <w:rPr>
                <w:lang w:eastAsia="ar-SA"/>
              </w:rPr>
              <w:t>4,2</w:t>
            </w:r>
          </w:p>
        </w:tc>
        <w:tc>
          <w:tcPr>
            <w:tcW w:w="1134" w:type="dxa"/>
          </w:tcPr>
          <w:p w14:paraId="70E103ED" w14:textId="77777777" w:rsidR="004B2EA2" w:rsidRDefault="004B2EA2" w:rsidP="004B2EA2">
            <w:pPr>
              <w:pStyle w:val="BodyText"/>
              <w:rPr>
                <w:lang w:eastAsia="ar-SA"/>
              </w:rPr>
            </w:pPr>
            <w:r>
              <w:rPr>
                <w:lang w:eastAsia="ar-SA"/>
              </w:rPr>
              <w:t>N</w:t>
            </w:r>
          </w:p>
        </w:tc>
        <w:tc>
          <w:tcPr>
            <w:tcW w:w="2976" w:type="dxa"/>
          </w:tcPr>
          <w:p w14:paraId="0360960F" w14:textId="77777777" w:rsidR="004B2EA2" w:rsidRDefault="004B2EA2" w:rsidP="004B2EA2">
            <w:pPr>
              <w:pStyle w:val="BodyText"/>
              <w:rPr>
                <w:lang w:eastAsia="ar-SA"/>
              </w:rPr>
            </w:pPr>
          </w:p>
        </w:tc>
      </w:tr>
      <w:tr w:rsidR="004B2EA2" w:rsidRPr="006A1391" w14:paraId="03433EEE" w14:textId="77777777" w:rsidTr="004B2EA2">
        <w:tc>
          <w:tcPr>
            <w:tcW w:w="2681" w:type="dxa"/>
            <w:vAlign w:val="bottom"/>
          </w:tcPr>
          <w:p w14:paraId="078B40DC" w14:textId="77777777" w:rsidR="004B2EA2" w:rsidRPr="00C26E0D" w:rsidRDefault="004B2EA2" w:rsidP="004B2EA2">
            <w:pPr>
              <w:spacing w:before="0" w:after="0"/>
              <w:rPr>
                <w:rFonts w:ascii="Calibri" w:hAnsi="Calibri" w:cs="Calibri"/>
                <w:color w:val="000000"/>
                <w:szCs w:val="22"/>
                <w:lang w:val="en-CA" w:eastAsia="en-CA"/>
              </w:rPr>
            </w:pPr>
            <w:proofErr w:type="spellStart"/>
            <w:r w:rsidRPr="001E13DF">
              <w:rPr>
                <w:rFonts w:ascii="Calibri" w:hAnsi="Calibri" w:cs="Calibri"/>
                <w:color w:val="000000"/>
                <w:szCs w:val="22"/>
                <w:lang w:val="en-CA" w:eastAsia="en-CA"/>
              </w:rPr>
              <w:t>TypeTransaction</w:t>
            </w:r>
            <w:proofErr w:type="spellEnd"/>
          </w:p>
        </w:tc>
        <w:tc>
          <w:tcPr>
            <w:tcW w:w="1567" w:type="dxa"/>
          </w:tcPr>
          <w:p w14:paraId="0443E7CE" w14:textId="77777777" w:rsidR="004B2EA2" w:rsidRDefault="004B2EA2" w:rsidP="004B2EA2">
            <w:pPr>
              <w:pStyle w:val="BodyText"/>
              <w:rPr>
                <w:lang w:eastAsia="ar-SA"/>
              </w:rPr>
            </w:pPr>
            <w:r>
              <w:rPr>
                <w:lang w:eastAsia="ar-SA"/>
              </w:rPr>
              <w:t>VARCHAR</w:t>
            </w:r>
          </w:p>
        </w:tc>
        <w:tc>
          <w:tcPr>
            <w:tcW w:w="992" w:type="dxa"/>
          </w:tcPr>
          <w:p w14:paraId="3C207FEF" w14:textId="77777777" w:rsidR="004B2EA2" w:rsidRDefault="004B2EA2" w:rsidP="004B2EA2">
            <w:pPr>
              <w:pStyle w:val="BodyText"/>
              <w:rPr>
                <w:lang w:eastAsia="ar-SA"/>
              </w:rPr>
            </w:pPr>
            <w:r>
              <w:rPr>
                <w:lang w:eastAsia="ar-SA"/>
              </w:rPr>
              <w:t>7</w:t>
            </w:r>
          </w:p>
        </w:tc>
        <w:tc>
          <w:tcPr>
            <w:tcW w:w="1134" w:type="dxa"/>
          </w:tcPr>
          <w:p w14:paraId="45D8D335" w14:textId="77777777" w:rsidR="004B2EA2" w:rsidRDefault="004B2EA2" w:rsidP="004B2EA2">
            <w:pPr>
              <w:pStyle w:val="BodyText"/>
              <w:rPr>
                <w:lang w:eastAsia="ar-SA"/>
              </w:rPr>
            </w:pPr>
            <w:r>
              <w:rPr>
                <w:lang w:eastAsia="ar-SA"/>
              </w:rPr>
              <w:t>N</w:t>
            </w:r>
          </w:p>
        </w:tc>
        <w:tc>
          <w:tcPr>
            <w:tcW w:w="2976" w:type="dxa"/>
          </w:tcPr>
          <w:p w14:paraId="2A2B7ADC" w14:textId="77777777" w:rsidR="004B2EA2" w:rsidRPr="009277BC" w:rsidRDefault="004B2EA2" w:rsidP="004B2EA2">
            <w:pPr>
              <w:pStyle w:val="BodyText"/>
              <w:rPr>
                <w:lang w:val="fr-CA" w:eastAsia="ar-SA"/>
              </w:rPr>
            </w:pPr>
            <w:r>
              <w:rPr>
                <w:lang w:val="fr-CA" w:eastAsia="ar-SA"/>
              </w:rPr>
              <w:t>V</w:t>
            </w:r>
            <w:r w:rsidRPr="009277BC">
              <w:rPr>
                <w:lang w:val="fr-CA" w:eastAsia="ar-SA"/>
              </w:rPr>
              <w:t>al</w:t>
            </w:r>
            <w:r>
              <w:rPr>
                <w:lang w:val="fr-CA" w:eastAsia="ar-SA"/>
              </w:rPr>
              <w:t>ue</w:t>
            </w:r>
            <w:r w:rsidRPr="009277BC">
              <w:rPr>
                <w:lang w:val="fr-CA" w:eastAsia="ar-SA"/>
              </w:rPr>
              <w:t xml:space="preserve">s : </w:t>
            </w:r>
          </w:p>
          <w:p w14:paraId="61152542" w14:textId="77777777" w:rsidR="004B2EA2" w:rsidRPr="0069302C" w:rsidRDefault="004B2EA2" w:rsidP="004B2EA2">
            <w:pPr>
              <w:spacing w:before="0" w:after="0"/>
              <w:rPr>
                <w:rFonts w:ascii="Calibri" w:hAnsi="Calibri" w:cs="Calibri"/>
                <w:color w:val="000000"/>
                <w:szCs w:val="22"/>
                <w:lang w:val="fr-CA"/>
              </w:rPr>
            </w:pPr>
            <w:r w:rsidRPr="009277BC">
              <w:rPr>
                <w:rFonts w:ascii="Calibri" w:hAnsi="Calibri" w:cs="Calibri"/>
                <w:color w:val="000000"/>
                <w:szCs w:val="22"/>
                <w:lang w:val="fr-CA"/>
              </w:rPr>
              <w:t>AUT</w:t>
            </w:r>
            <w:r>
              <w:rPr>
                <w:rFonts w:ascii="Calibri" w:hAnsi="Calibri" w:cs="Calibri"/>
                <w:color w:val="000000"/>
                <w:szCs w:val="22"/>
                <w:lang w:val="fr-CA"/>
              </w:rPr>
              <w:t xml:space="preserve">, </w:t>
            </w:r>
            <w:r w:rsidRPr="0069302C">
              <w:rPr>
                <w:rFonts w:ascii="Calibri" w:hAnsi="Calibri" w:cs="Calibri"/>
                <w:color w:val="000000"/>
                <w:szCs w:val="22"/>
                <w:lang w:val="fr-CA"/>
              </w:rPr>
              <w:t>N-AUT, BARCODE</w:t>
            </w:r>
          </w:p>
        </w:tc>
      </w:tr>
      <w:tr w:rsidR="004B2EA2" w14:paraId="44F2FA1D" w14:textId="77777777" w:rsidTr="004B2EA2">
        <w:tc>
          <w:tcPr>
            <w:tcW w:w="2681" w:type="dxa"/>
            <w:vAlign w:val="bottom"/>
          </w:tcPr>
          <w:p w14:paraId="45D1DDCB" w14:textId="77777777" w:rsidR="004B2EA2" w:rsidRPr="0099062E"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IdentifiantContrat</w:t>
            </w:r>
            <w:proofErr w:type="spellEnd"/>
          </w:p>
        </w:tc>
        <w:tc>
          <w:tcPr>
            <w:tcW w:w="1567" w:type="dxa"/>
          </w:tcPr>
          <w:p w14:paraId="1F368A78" w14:textId="77777777" w:rsidR="004B2EA2" w:rsidRDefault="004B2EA2" w:rsidP="004B2EA2">
            <w:pPr>
              <w:pStyle w:val="BodyText"/>
              <w:rPr>
                <w:lang w:eastAsia="ar-SA"/>
              </w:rPr>
            </w:pPr>
            <w:r>
              <w:rPr>
                <w:lang w:eastAsia="ar-SA"/>
              </w:rPr>
              <w:t>INT</w:t>
            </w:r>
          </w:p>
        </w:tc>
        <w:tc>
          <w:tcPr>
            <w:tcW w:w="992" w:type="dxa"/>
          </w:tcPr>
          <w:p w14:paraId="0A6AE049" w14:textId="77777777" w:rsidR="004B2EA2" w:rsidRDefault="004B2EA2" w:rsidP="004B2EA2">
            <w:pPr>
              <w:pStyle w:val="BodyText"/>
              <w:rPr>
                <w:lang w:eastAsia="ar-SA"/>
              </w:rPr>
            </w:pPr>
          </w:p>
        </w:tc>
        <w:tc>
          <w:tcPr>
            <w:tcW w:w="1134" w:type="dxa"/>
          </w:tcPr>
          <w:p w14:paraId="412AF6F5" w14:textId="77777777" w:rsidR="004B2EA2" w:rsidRDefault="004B2EA2" w:rsidP="004B2EA2">
            <w:pPr>
              <w:pStyle w:val="BodyText"/>
              <w:rPr>
                <w:lang w:eastAsia="ar-SA"/>
              </w:rPr>
            </w:pPr>
            <w:r>
              <w:rPr>
                <w:lang w:eastAsia="ar-SA"/>
              </w:rPr>
              <w:t>Y</w:t>
            </w:r>
          </w:p>
        </w:tc>
        <w:tc>
          <w:tcPr>
            <w:tcW w:w="2976" w:type="dxa"/>
          </w:tcPr>
          <w:p w14:paraId="2850F5D0" w14:textId="77777777" w:rsidR="004B2EA2" w:rsidRDefault="004B2EA2" w:rsidP="004B2EA2">
            <w:pPr>
              <w:pStyle w:val="BodyText"/>
              <w:rPr>
                <w:lang w:eastAsia="ar-SA"/>
              </w:rPr>
            </w:pPr>
          </w:p>
        </w:tc>
      </w:tr>
      <w:tr w:rsidR="004B2EA2" w14:paraId="6AFA3EF9" w14:textId="77777777" w:rsidTr="004B2EA2">
        <w:tc>
          <w:tcPr>
            <w:tcW w:w="2681" w:type="dxa"/>
          </w:tcPr>
          <w:p w14:paraId="3872044D" w14:textId="77777777" w:rsidR="004B2EA2" w:rsidRDefault="004B2EA2" w:rsidP="004B2EA2">
            <w:pPr>
              <w:pStyle w:val="BodyText"/>
              <w:rPr>
                <w:lang w:eastAsia="ar-SA"/>
              </w:rPr>
            </w:pPr>
            <w:proofErr w:type="spellStart"/>
            <w:r w:rsidRPr="0099062E">
              <w:rPr>
                <w:rFonts w:ascii="Calibri" w:hAnsi="Calibri" w:cs="Calibri"/>
                <w:color w:val="000000"/>
                <w:szCs w:val="22"/>
                <w:lang w:val="en-CA" w:eastAsia="en-CA"/>
              </w:rPr>
              <w:t>NumeroContrat</w:t>
            </w:r>
            <w:proofErr w:type="spellEnd"/>
          </w:p>
        </w:tc>
        <w:tc>
          <w:tcPr>
            <w:tcW w:w="1567" w:type="dxa"/>
          </w:tcPr>
          <w:p w14:paraId="091BC8AE" w14:textId="77777777" w:rsidR="004B2EA2" w:rsidRDefault="004B2EA2" w:rsidP="004B2EA2">
            <w:pPr>
              <w:pStyle w:val="BodyText"/>
              <w:rPr>
                <w:lang w:eastAsia="ar-SA"/>
              </w:rPr>
            </w:pPr>
            <w:r>
              <w:rPr>
                <w:lang w:eastAsia="ar-SA"/>
              </w:rPr>
              <w:t>VARCHAR</w:t>
            </w:r>
          </w:p>
        </w:tc>
        <w:tc>
          <w:tcPr>
            <w:tcW w:w="992" w:type="dxa"/>
          </w:tcPr>
          <w:p w14:paraId="09EE725D" w14:textId="77777777" w:rsidR="004B2EA2" w:rsidRDefault="004B2EA2" w:rsidP="004B2EA2">
            <w:pPr>
              <w:pStyle w:val="BodyText"/>
              <w:rPr>
                <w:lang w:eastAsia="ar-SA"/>
              </w:rPr>
            </w:pPr>
            <w:r>
              <w:rPr>
                <w:lang w:eastAsia="ar-SA"/>
              </w:rPr>
              <w:t>7</w:t>
            </w:r>
          </w:p>
        </w:tc>
        <w:tc>
          <w:tcPr>
            <w:tcW w:w="1134" w:type="dxa"/>
          </w:tcPr>
          <w:p w14:paraId="1BA60146" w14:textId="77777777" w:rsidR="004B2EA2" w:rsidRDefault="004B2EA2" w:rsidP="004B2EA2">
            <w:pPr>
              <w:pStyle w:val="BodyText"/>
              <w:rPr>
                <w:lang w:eastAsia="ar-SA"/>
              </w:rPr>
            </w:pPr>
            <w:r>
              <w:rPr>
                <w:lang w:eastAsia="ar-SA"/>
              </w:rPr>
              <w:t>Y</w:t>
            </w:r>
          </w:p>
        </w:tc>
        <w:tc>
          <w:tcPr>
            <w:tcW w:w="2976" w:type="dxa"/>
          </w:tcPr>
          <w:p w14:paraId="4A8BA9B4" w14:textId="77777777" w:rsidR="004B2EA2" w:rsidRDefault="004B2EA2" w:rsidP="004B2EA2">
            <w:pPr>
              <w:pStyle w:val="BodyText"/>
              <w:rPr>
                <w:lang w:eastAsia="ar-SA"/>
              </w:rPr>
            </w:pPr>
          </w:p>
        </w:tc>
      </w:tr>
    </w:tbl>
    <w:p w14:paraId="1D4EB578" w14:textId="77777777" w:rsidR="004B2EA2" w:rsidRDefault="004B2EA2" w:rsidP="004B2EA2">
      <w:pPr>
        <w:rPr>
          <w:b/>
        </w:rPr>
      </w:pPr>
      <w:proofErr w:type="spellStart"/>
      <w:r w:rsidRPr="006F47FC">
        <w:rPr>
          <w:b/>
        </w:rPr>
        <w:t>weather_data</w:t>
      </w:r>
      <w:proofErr w:type="spellEnd"/>
    </w:p>
    <w:tbl>
      <w:tblPr>
        <w:tblStyle w:val="TableGrid"/>
        <w:tblW w:w="0" w:type="auto"/>
        <w:tblLook w:val="04A0" w:firstRow="1" w:lastRow="0" w:firstColumn="1" w:lastColumn="0" w:noHBand="0" w:noVBand="1"/>
      </w:tblPr>
      <w:tblGrid>
        <w:gridCol w:w="2681"/>
        <w:gridCol w:w="1567"/>
        <w:gridCol w:w="992"/>
        <w:gridCol w:w="1134"/>
        <w:gridCol w:w="2976"/>
      </w:tblGrid>
      <w:tr w:rsidR="004B2EA2" w:rsidRPr="00C26E0D" w14:paraId="526C6ABB" w14:textId="77777777" w:rsidTr="004B2EA2">
        <w:tc>
          <w:tcPr>
            <w:tcW w:w="2681" w:type="dxa"/>
          </w:tcPr>
          <w:p w14:paraId="6F947C5B" w14:textId="77777777" w:rsidR="004B2EA2" w:rsidRPr="00C26E0D" w:rsidRDefault="004B2EA2" w:rsidP="004B2EA2">
            <w:pPr>
              <w:pStyle w:val="BodyText"/>
              <w:rPr>
                <w:b/>
                <w:lang w:eastAsia="ar-SA"/>
              </w:rPr>
            </w:pPr>
            <w:r w:rsidRPr="00C26E0D">
              <w:rPr>
                <w:b/>
                <w:lang w:eastAsia="ar-SA"/>
              </w:rPr>
              <w:t>Name</w:t>
            </w:r>
          </w:p>
        </w:tc>
        <w:tc>
          <w:tcPr>
            <w:tcW w:w="1567" w:type="dxa"/>
          </w:tcPr>
          <w:p w14:paraId="2E739F01" w14:textId="77777777" w:rsidR="004B2EA2" w:rsidRPr="00C26E0D" w:rsidRDefault="004B2EA2" w:rsidP="004B2EA2">
            <w:pPr>
              <w:pStyle w:val="BodyText"/>
              <w:rPr>
                <w:b/>
                <w:lang w:eastAsia="ar-SA"/>
              </w:rPr>
            </w:pPr>
            <w:r w:rsidRPr="00C26E0D">
              <w:rPr>
                <w:b/>
                <w:lang w:eastAsia="ar-SA"/>
              </w:rPr>
              <w:t>Type</w:t>
            </w:r>
          </w:p>
        </w:tc>
        <w:tc>
          <w:tcPr>
            <w:tcW w:w="992" w:type="dxa"/>
          </w:tcPr>
          <w:p w14:paraId="24A7AB3A" w14:textId="77777777" w:rsidR="004B2EA2" w:rsidRPr="00C26E0D" w:rsidRDefault="004B2EA2" w:rsidP="004B2EA2">
            <w:pPr>
              <w:pStyle w:val="BodyText"/>
              <w:rPr>
                <w:b/>
                <w:lang w:eastAsia="ar-SA"/>
              </w:rPr>
            </w:pPr>
            <w:r w:rsidRPr="00C26E0D">
              <w:rPr>
                <w:b/>
                <w:lang w:eastAsia="ar-SA"/>
              </w:rPr>
              <w:t>Length</w:t>
            </w:r>
          </w:p>
        </w:tc>
        <w:tc>
          <w:tcPr>
            <w:tcW w:w="1134" w:type="dxa"/>
          </w:tcPr>
          <w:p w14:paraId="4F609CF2" w14:textId="77777777" w:rsidR="004B2EA2" w:rsidRPr="00C26E0D" w:rsidRDefault="004B2EA2" w:rsidP="004B2EA2">
            <w:pPr>
              <w:pStyle w:val="BodyText"/>
              <w:rPr>
                <w:b/>
                <w:lang w:eastAsia="ar-SA"/>
              </w:rPr>
            </w:pPr>
            <w:r>
              <w:rPr>
                <w:b/>
                <w:lang w:eastAsia="ar-SA"/>
              </w:rPr>
              <w:t>Nullable</w:t>
            </w:r>
          </w:p>
        </w:tc>
        <w:tc>
          <w:tcPr>
            <w:tcW w:w="2976" w:type="dxa"/>
          </w:tcPr>
          <w:p w14:paraId="4871D7B1" w14:textId="77777777" w:rsidR="004B2EA2" w:rsidRPr="00C26E0D" w:rsidRDefault="004B2EA2" w:rsidP="004B2EA2">
            <w:pPr>
              <w:pStyle w:val="BodyText"/>
              <w:rPr>
                <w:b/>
                <w:lang w:eastAsia="ar-SA"/>
              </w:rPr>
            </w:pPr>
            <w:r>
              <w:rPr>
                <w:b/>
                <w:lang w:eastAsia="ar-SA"/>
              </w:rPr>
              <w:t>Comments</w:t>
            </w:r>
          </w:p>
        </w:tc>
      </w:tr>
      <w:tr w:rsidR="004B2EA2" w14:paraId="3B6BECF0" w14:textId="77777777" w:rsidTr="004B2EA2">
        <w:tc>
          <w:tcPr>
            <w:tcW w:w="2681" w:type="dxa"/>
            <w:vAlign w:val="bottom"/>
          </w:tcPr>
          <w:p w14:paraId="24476213" w14:textId="77777777" w:rsidR="004B2EA2" w:rsidRPr="0099062E"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Date/Time</w:t>
            </w:r>
          </w:p>
        </w:tc>
        <w:tc>
          <w:tcPr>
            <w:tcW w:w="1567" w:type="dxa"/>
          </w:tcPr>
          <w:p w14:paraId="618A3A15" w14:textId="77777777" w:rsidR="004B2EA2" w:rsidRDefault="004B2EA2" w:rsidP="004B2EA2">
            <w:pPr>
              <w:pStyle w:val="BodyText"/>
              <w:rPr>
                <w:lang w:eastAsia="ar-SA"/>
              </w:rPr>
            </w:pPr>
            <w:r>
              <w:rPr>
                <w:lang w:eastAsia="ar-SA"/>
              </w:rPr>
              <w:t>DATE</w:t>
            </w:r>
          </w:p>
        </w:tc>
        <w:tc>
          <w:tcPr>
            <w:tcW w:w="992" w:type="dxa"/>
          </w:tcPr>
          <w:p w14:paraId="0EE326E7" w14:textId="77777777" w:rsidR="004B2EA2" w:rsidRDefault="004B2EA2" w:rsidP="004B2EA2">
            <w:pPr>
              <w:pStyle w:val="BodyText"/>
              <w:rPr>
                <w:lang w:eastAsia="ar-SA"/>
              </w:rPr>
            </w:pPr>
            <w:r>
              <w:rPr>
                <w:lang w:eastAsia="ar-SA"/>
              </w:rPr>
              <w:t>10</w:t>
            </w:r>
          </w:p>
        </w:tc>
        <w:tc>
          <w:tcPr>
            <w:tcW w:w="1134" w:type="dxa"/>
          </w:tcPr>
          <w:p w14:paraId="3B581547" w14:textId="77777777" w:rsidR="004B2EA2" w:rsidRDefault="004B2EA2" w:rsidP="004B2EA2">
            <w:pPr>
              <w:pStyle w:val="BodyText"/>
              <w:rPr>
                <w:lang w:eastAsia="ar-SA"/>
              </w:rPr>
            </w:pPr>
            <w:r>
              <w:rPr>
                <w:lang w:eastAsia="ar-SA"/>
              </w:rPr>
              <w:t>N</w:t>
            </w:r>
          </w:p>
        </w:tc>
        <w:tc>
          <w:tcPr>
            <w:tcW w:w="2976" w:type="dxa"/>
          </w:tcPr>
          <w:p w14:paraId="3D3528D3" w14:textId="77777777" w:rsidR="004B2EA2" w:rsidRDefault="004B2EA2" w:rsidP="004B2EA2">
            <w:pPr>
              <w:pStyle w:val="BodyText"/>
              <w:rPr>
                <w:lang w:eastAsia="ar-SA"/>
              </w:rPr>
            </w:pPr>
            <w:r>
              <w:rPr>
                <w:lang w:eastAsia="ar-SA"/>
              </w:rPr>
              <w:t>YYYY</w:t>
            </w:r>
            <w:r w:rsidRPr="00143A5A">
              <w:rPr>
                <w:lang w:eastAsia="ar-SA"/>
              </w:rPr>
              <w:t>-</w:t>
            </w:r>
            <w:r>
              <w:rPr>
                <w:lang w:eastAsia="ar-SA"/>
              </w:rPr>
              <w:t>MM</w:t>
            </w:r>
            <w:r w:rsidRPr="00143A5A">
              <w:rPr>
                <w:lang w:eastAsia="ar-SA"/>
              </w:rPr>
              <w:t>-</w:t>
            </w:r>
            <w:r>
              <w:rPr>
                <w:lang w:eastAsia="ar-SA"/>
              </w:rPr>
              <w:t>DD</w:t>
            </w:r>
          </w:p>
        </w:tc>
      </w:tr>
      <w:tr w:rsidR="004B2EA2" w14:paraId="67138C4F" w14:textId="77777777" w:rsidTr="004B2EA2">
        <w:tc>
          <w:tcPr>
            <w:tcW w:w="2681" w:type="dxa"/>
            <w:vAlign w:val="bottom"/>
          </w:tcPr>
          <w:p w14:paraId="366D7533"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Year</w:t>
            </w:r>
          </w:p>
        </w:tc>
        <w:tc>
          <w:tcPr>
            <w:tcW w:w="1567" w:type="dxa"/>
          </w:tcPr>
          <w:p w14:paraId="20360058" w14:textId="77777777" w:rsidR="004B2EA2" w:rsidRDefault="004B2EA2" w:rsidP="004B2EA2">
            <w:pPr>
              <w:pStyle w:val="BodyText"/>
              <w:rPr>
                <w:lang w:eastAsia="ar-SA"/>
              </w:rPr>
            </w:pPr>
            <w:r>
              <w:rPr>
                <w:lang w:eastAsia="ar-SA"/>
              </w:rPr>
              <w:t>INT</w:t>
            </w:r>
          </w:p>
        </w:tc>
        <w:tc>
          <w:tcPr>
            <w:tcW w:w="992" w:type="dxa"/>
          </w:tcPr>
          <w:p w14:paraId="52B7E923" w14:textId="77777777" w:rsidR="004B2EA2" w:rsidRDefault="004B2EA2" w:rsidP="004B2EA2">
            <w:pPr>
              <w:pStyle w:val="BodyText"/>
              <w:rPr>
                <w:lang w:eastAsia="ar-SA"/>
              </w:rPr>
            </w:pPr>
            <w:r>
              <w:rPr>
                <w:lang w:eastAsia="ar-SA"/>
              </w:rPr>
              <w:t>4</w:t>
            </w:r>
          </w:p>
        </w:tc>
        <w:tc>
          <w:tcPr>
            <w:tcW w:w="1134" w:type="dxa"/>
          </w:tcPr>
          <w:p w14:paraId="7477D441" w14:textId="77777777" w:rsidR="004B2EA2" w:rsidRDefault="004B2EA2" w:rsidP="004B2EA2">
            <w:pPr>
              <w:pStyle w:val="BodyText"/>
              <w:rPr>
                <w:lang w:eastAsia="ar-SA"/>
              </w:rPr>
            </w:pPr>
            <w:r>
              <w:rPr>
                <w:lang w:eastAsia="ar-SA"/>
              </w:rPr>
              <w:t>N</w:t>
            </w:r>
          </w:p>
        </w:tc>
        <w:tc>
          <w:tcPr>
            <w:tcW w:w="2976" w:type="dxa"/>
          </w:tcPr>
          <w:p w14:paraId="3416BB13" w14:textId="77777777" w:rsidR="004B2EA2" w:rsidRDefault="004B2EA2" w:rsidP="004B2EA2">
            <w:pPr>
              <w:pStyle w:val="BodyText"/>
              <w:rPr>
                <w:lang w:eastAsia="ar-SA"/>
              </w:rPr>
            </w:pPr>
          </w:p>
        </w:tc>
      </w:tr>
      <w:tr w:rsidR="004B2EA2" w14:paraId="104241B9" w14:textId="77777777" w:rsidTr="004B2EA2">
        <w:tc>
          <w:tcPr>
            <w:tcW w:w="2681" w:type="dxa"/>
          </w:tcPr>
          <w:p w14:paraId="73FAACAE" w14:textId="77777777" w:rsidR="004B2EA2" w:rsidRPr="0099062E"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Month</w:t>
            </w:r>
          </w:p>
        </w:tc>
        <w:tc>
          <w:tcPr>
            <w:tcW w:w="1567" w:type="dxa"/>
          </w:tcPr>
          <w:p w14:paraId="72BF8452" w14:textId="77777777" w:rsidR="004B2EA2" w:rsidRDefault="004B2EA2" w:rsidP="004B2EA2">
            <w:pPr>
              <w:pStyle w:val="BodyText"/>
              <w:rPr>
                <w:lang w:eastAsia="ar-SA"/>
              </w:rPr>
            </w:pPr>
            <w:r>
              <w:rPr>
                <w:lang w:eastAsia="ar-SA"/>
              </w:rPr>
              <w:t>INT</w:t>
            </w:r>
          </w:p>
        </w:tc>
        <w:tc>
          <w:tcPr>
            <w:tcW w:w="992" w:type="dxa"/>
          </w:tcPr>
          <w:p w14:paraId="38443A65" w14:textId="77777777" w:rsidR="004B2EA2" w:rsidRDefault="004B2EA2" w:rsidP="004B2EA2">
            <w:pPr>
              <w:pStyle w:val="BodyText"/>
              <w:rPr>
                <w:lang w:eastAsia="ar-SA"/>
              </w:rPr>
            </w:pPr>
            <w:r>
              <w:rPr>
                <w:lang w:eastAsia="ar-SA"/>
              </w:rPr>
              <w:t>2</w:t>
            </w:r>
          </w:p>
        </w:tc>
        <w:tc>
          <w:tcPr>
            <w:tcW w:w="1134" w:type="dxa"/>
          </w:tcPr>
          <w:p w14:paraId="2C81113B" w14:textId="77777777" w:rsidR="004B2EA2" w:rsidRDefault="004B2EA2" w:rsidP="004B2EA2">
            <w:pPr>
              <w:pStyle w:val="BodyText"/>
              <w:rPr>
                <w:lang w:eastAsia="ar-SA"/>
              </w:rPr>
            </w:pPr>
            <w:r>
              <w:rPr>
                <w:lang w:eastAsia="ar-SA"/>
              </w:rPr>
              <w:t>N</w:t>
            </w:r>
          </w:p>
        </w:tc>
        <w:tc>
          <w:tcPr>
            <w:tcW w:w="2976" w:type="dxa"/>
          </w:tcPr>
          <w:p w14:paraId="6E7EC46B" w14:textId="77777777" w:rsidR="004B2EA2" w:rsidRDefault="004B2EA2" w:rsidP="004B2EA2">
            <w:pPr>
              <w:pStyle w:val="BodyText"/>
              <w:rPr>
                <w:lang w:eastAsia="ar-SA"/>
              </w:rPr>
            </w:pPr>
          </w:p>
        </w:tc>
      </w:tr>
      <w:tr w:rsidR="004B2EA2" w14:paraId="0A363B96" w14:textId="77777777" w:rsidTr="004B2EA2">
        <w:tc>
          <w:tcPr>
            <w:tcW w:w="2681" w:type="dxa"/>
          </w:tcPr>
          <w:p w14:paraId="58E00BA1" w14:textId="77777777" w:rsidR="004B2EA2" w:rsidRDefault="004B2EA2" w:rsidP="004B2EA2">
            <w:pPr>
              <w:pStyle w:val="BodyText"/>
              <w:rPr>
                <w:lang w:eastAsia="ar-SA"/>
              </w:rPr>
            </w:pPr>
            <w:r w:rsidRPr="00EF4799">
              <w:rPr>
                <w:rFonts w:ascii="Calibri" w:hAnsi="Calibri" w:cs="Calibri"/>
                <w:color w:val="000000"/>
                <w:szCs w:val="22"/>
                <w:lang w:val="en-CA" w:eastAsia="en-CA"/>
              </w:rPr>
              <w:t>Day</w:t>
            </w:r>
          </w:p>
        </w:tc>
        <w:tc>
          <w:tcPr>
            <w:tcW w:w="1567" w:type="dxa"/>
          </w:tcPr>
          <w:p w14:paraId="262B0CE3" w14:textId="77777777" w:rsidR="004B2EA2" w:rsidRDefault="004B2EA2" w:rsidP="004B2EA2">
            <w:pPr>
              <w:pStyle w:val="BodyText"/>
              <w:rPr>
                <w:lang w:eastAsia="ar-SA"/>
              </w:rPr>
            </w:pPr>
            <w:r>
              <w:rPr>
                <w:lang w:eastAsia="ar-SA"/>
              </w:rPr>
              <w:t>INT</w:t>
            </w:r>
          </w:p>
        </w:tc>
        <w:tc>
          <w:tcPr>
            <w:tcW w:w="992" w:type="dxa"/>
          </w:tcPr>
          <w:p w14:paraId="5C9A1B6F" w14:textId="77777777" w:rsidR="004B2EA2" w:rsidRDefault="004B2EA2" w:rsidP="004B2EA2">
            <w:pPr>
              <w:pStyle w:val="BodyText"/>
              <w:rPr>
                <w:lang w:eastAsia="ar-SA"/>
              </w:rPr>
            </w:pPr>
            <w:r>
              <w:rPr>
                <w:lang w:eastAsia="ar-SA"/>
              </w:rPr>
              <w:t>2</w:t>
            </w:r>
          </w:p>
        </w:tc>
        <w:tc>
          <w:tcPr>
            <w:tcW w:w="1134" w:type="dxa"/>
          </w:tcPr>
          <w:p w14:paraId="1F1B494B" w14:textId="77777777" w:rsidR="004B2EA2" w:rsidRDefault="004B2EA2" w:rsidP="004B2EA2">
            <w:pPr>
              <w:pStyle w:val="BodyText"/>
              <w:rPr>
                <w:lang w:eastAsia="ar-SA"/>
              </w:rPr>
            </w:pPr>
            <w:r>
              <w:rPr>
                <w:lang w:eastAsia="ar-SA"/>
              </w:rPr>
              <w:t>N</w:t>
            </w:r>
          </w:p>
        </w:tc>
        <w:tc>
          <w:tcPr>
            <w:tcW w:w="2976" w:type="dxa"/>
          </w:tcPr>
          <w:p w14:paraId="74D77F29" w14:textId="77777777" w:rsidR="004B2EA2" w:rsidRDefault="004B2EA2" w:rsidP="004B2EA2">
            <w:pPr>
              <w:pStyle w:val="BodyText"/>
              <w:rPr>
                <w:lang w:eastAsia="ar-SA"/>
              </w:rPr>
            </w:pPr>
          </w:p>
        </w:tc>
      </w:tr>
      <w:tr w:rsidR="004B2EA2" w14:paraId="5C2808E4" w14:textId="77777777" w:rsidTr="004B2EA2">
        <w:tc>
          <w:tcPr>
            <w:tcW w:w="2681" w:type="dxa"/>
          </w:tcPr>
          <w:p w14:paraId="5D98AE5A" w14:textId="77777777" w:rsidR="004B2EA2" w:rsidRDefault="004B2EA2" w:rsidP="004B2EA2">
            <w:pPr>
              <w:pStyle w:val="BodyText"/>
              <w:rPr>
                <w:lang w:eastAsia="ar-SA"/>
              </w:rPr>
            </w:pPr>
            <w:r w:rsidRPr="00EF4799">
              <w:rPr>
                <w:rFonts w:ascii="Calibri" w:hAnsi="Calibri" w:cs="Calibri"/>
                <w:color w:val="000000"/>
                <w:szCs w:val="22"/>
                <w:lang w:val="en-CA" w:eastAsia="en-CA"/>
              </w:rPr>
              <w:t>Data Quality</w:t>
            </w:r>
          </w:p>
        </w:tc>
        <w:tc>
          <w:tcPr>
            <w:tcW w:w="1567" w:type="dxa"/>
          </w:tcPr>
          <w:p w14:paraId="456589C3" w14:textId="63245384" w:rsidR="004B2EA2" w:rsidRDefault="004B2EA2" w:rsidP="004B2EA2">
            <w:pPr>
              <w:pStyle w:val="BodyText"/>
              <w:rPr>
                <w:lang w:eastAsia="ar-SA"/>
              </w:rPr>
            </w:pPr>
            <w:del w:id="508" w:author="Fritz Gyger" w:date="2019-03-11T20:09:00Z">
              <w:r w:rsidDel="00787888">
                <w:rPr>
                  <w:lang w:eastAsia="ar-SA"/>
                </w:rPr>
                <w:delText>??</w:delText>
              </w:r>
            </w:del>
          </w:p>
        </w:tc>
        <w:tc>
          <w:tcPr>
            <w:tcW w:w="992" w:type="dxa"/>
          </w:tcPr>
          <w:p w14:paraId="6362DA39" w14:textId="14DC5136" w:rsidR="004B2EA2" w:rsidRDefault="004B2EA2" w:rsidP="004B2EA2">
            <w:pPr>
              <w:pStyle w:val="BodyText"/>
              <w:rPr>
                <w:lang w:eastAsia="ar-SA"/>
              </w:rPr>
            </w:pPr>
            <w:del w:id="509" w:author="Fritz Gyger" w:date="2019-03-11T20:09:00Z">
              <w:r w:rsidDel="00787888">
                <w:rPr>
                  <w:lang w:eastAsia="ar-SA"/>
                </w:rPr>
                <w:delText>??</w:delText>
              </w:r>
            </w:del>
          </w:p>
        </w:tc>
        <w:tc>
          <w:tcPr>
            <w:tcW w:w="1134" w:type="dxa"/>
          </w:tcPr>
          <w:p w14:paraId="625ABB7C" w14:textId="77777777" w:rsidR="004B2EA2" w:rsidRDefault="004B2EA2" w:rsidP="004B2EA2">
            <w:pPr>
              <w:pStyle w:val="BodyText"/>
              <w:rPr>
                <w:lang w:eastAsia="ar-SA"/>
              </w:rPr>
            </w:pPr>
            <w:r>
              <w:rPr>
                <w:lang w:eastAsia="ar-SA"/>
              </w:rPr>
              <w:t>Y</w:t>
            </w:r>
          </w:p>
        </w:tc>
        <w:tc>
          <w:tcPr>
            <w:tcW w:w="2976" w:type="dxa"/>
          </w:tcPr>
          <w:p w14:paraId="4DD76AC6" w14:textId="5DA1694E" w:rsidR="004B2EA2" w:rsidRDefault="00787888" w:rsidP="004B2EA2">
            <w:pPr>
              <w:pStyle w:val="BodyText"/>
              <w:rPr>
                <w:lang w:eastAsia="ar-SA"/>
              </w:rPr>
            </w:pPr>
            <w:ins w:id="510" w:author="Fritz Gyger" w:date="2019-03-11T20:09:00Z">
              <w:r>
                <w:rPr>
                  <w:lang w:eastAsia="ar-SA"/>
                </w:rPr>
                <w:t xml:space="preserve">Unknown type, unknown </w:t>
              </w:r>
            </w:ins>
            <w:ins w:id="511" w:author="Fritz Gyger" w:date="2019-03-11T20:10:00Z">
              <w:r>
                <w:rPr>
                  <w:lang w:eastAsia="ar-SA"/>
                </w:rPr>
                <w:t>length</w:t>
              </w:r>
            </w:ins>
            <w:ins w:id="512" w:author="Fritz Gyger" w:date="2019-03-11T20:09:00Z">
              <w:r>
                <w:rPr>
                  <w:lang w:eastAsia="ar-SA"/>
                </w:rPr>
                <w:t xml:space="preserve"> </w:t>
              </w:r>
            </w:ins>
            <w:ins w:id="513" w:author="Fritz Gyger" w:date="2019-03-11T20:10:00Z">
              <w:r>
                <w:rPr>
                  <w:lang w:eastAsia="ar-SA"/>
                </w:rPr>
                <w:t xml:space="preserve">– not used by our system </w:t>
              </w:r>
            </w:ins>
          </w:p>
        </w:tc>
      </w:tr>
      <w:tr w:rsidR="004B2EA2" w14:paraId="6D9C1CCC" w14:textId="77777777" w:rsidTr="004B2EA2">
        <w:tc>
          <w:tcPr>
            <w:tcW w:w="2681" w:type="dxa"/>
            <w:vAlign w:val="bottom"/>
          </w:tcPr>
          <w:p w14:paraId="06EA004D" w14:textId="77777777" w:rsidR="004B2EA2" w:rsidRPr="00C26E0D" w:rsidRDefault="004B2EA2" w:rsidP="00950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Max Temp </w:t>
            </w:r>
          </w:p>
        </w:tc>
        <w:tc>
          <w:tcPr>
            <w:tcW w:w="1567" w:type="dxa"/>
          </w:tcPr>
          <w:p w14:paraId="5A1A4BE9" w14:textId="77777777" w:rsidR="004B2EA2" w:rsidRDefault="004B2EA2" w:rsidP="004B2EA2">
            <w:pPr>
              <w:pStyle w:val="BodyText"/>
              <w:rPr>
                <w:lang w:eastAsia="ar-SA"/>
              </w:rPr>
            </w:pPr>
            <w:r>
              <w:rPr>
                <w:lang w:eastAsia="ar-SA"/>
              </w:rPr>
              <w:t>DECIMAL</w:t>
            </w:r>
          </w:p>
        </w:tc>
        <w:tc>
          <w:tcPr>
            <w:tcW w:w="992" w:type="dxa"/>
          </w:tcPr>
          <w:p w14:paraId="3DDEFD7D" w14:textId="77777777" w:rsidR="004B2EA2" w:rsidRDefault="004B2EA2" w:rsidP="004B2EA2">
            <w:pPr>
              <w:pStyle w:val="BodyText"/>
              <w:rPr>
                <w:lang w:eastAsia="ar-SA"/>
              </w:rPr>
            </w:pPr>
            <w:r>
              <w:rPr>
                <w:lang w:eastAsia="ar-SA"/>
              </w:rPr>
              <w:t>3,1</w:t>
            </w:r>
          </w:p>
        </w:tc>
        <w:tc>
          <w:tcPr>
            <w:tcW w:w="1134" w:type="dxa"/>
          </w:tcPr>
          <w:p w14:paraId="2EAF8811" w14:textId="77777777" w:rsidR="004B2EA2" w:rsidRDefault="004B2EA2" w:rsidP="004B2EA2">
            <w:pPr>
              <w:pStyle w:val="BodyText"/>
              <w:rPr>
                <w:lang w:eastAsia="ar-SA"/>
              </w:rPr>
            </w:pPr>
            <w:r>
              <w:rPr>
                <w:lang w:eastAsia="ar-SA"/>
              </w:rPr>
              <w:t>Y</w:t>
            </w:r>
          </w:p>
        </w:tc>
        <w:tc>
          <w:tcPr>
            <w:tcW w:w="2976" w:type="dxa"/>
          </w:tcPr>
          <w:p w14:paraId="1F03BDFC" w14:textId="77777777" w:rsidR="004B2EA2" w:rsidRDefault="004B2EA2" w:rsidP="00950888">
            <w:pPr>
              <w:pStyle w:val="BodyText"/>
              <w:rPr>
                <w:lang w:eastAsia="ar-SA"/>
              </w:rPr>
            </w:pPr>
          </w:p>
        </w:tc>
      </w:tr>
      <w:tr w:rsidR="00787888" w14:paraId="7F59998E" w14:textId="77777777" w:rsidTr="004B2EA2">
        <w:tc>
          <w:tcPr>
            <w:tcW w:w="2681" w:type="dxa"/>
            <w:vAlign w:val="bottom"/>
          </w:tcPr>
          <w:p w14:paraId="1909BD6A"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Max Temp Flag</w:t>
            </w:r>
          </w:p>
        </w:tc>
        <w:tc>
          <w:tcPr>
            <w:tcW w:w="1567" w:type="dxa"/>
          </w:tcPr>
          <w:p w14:paraId="25B4565D" w14:textId="16EAECFC" w:rsidR="00787888" w:rsidRDefault="00787888" w:rsidP="00787888">
            <w:pPr>
              <w:pStyle w:val="BodyText"/>
              <w:rPr>
                <w:lang w:eastAsia="ar-SA"/>
              </w:rPr>
            </w:pPr>
            <w:del w:id="514" w:author="Fritz Gyger" w:date="2019-03-11T20:10:00Z">
              <w:r w:rsidDel="00787888">
                <w:rPr>
                  <w:lang w:eastAsia="ar-SA"/>
                </w:rPr>
                <w:delText>??</w:delText>
              </w:r>
            </w:del>
            <w:ins w:id="515" w:author="Fritz Gyger" w:date="2019-03-11T20:10:00Z">
              <w:r>
                <w:rPr>
                  <w:lang w:eastAsia="ar-SA"/>
                </w:rPr>
                <w:t xml:space="preserve"> </w:t>
              </w:r>
            </w:ins>
          </w:p>
        </w:tc>
        <w:tc>
          <w:tcPr>
            <w:tcW w:w="992" w:type="dxa"/>
          </w:tcPr>
          <w:p w14:paraId="1261F2DF" w14:textId="4970EBDD" w:rsidR="00787888" w:rsidRDefault="00787888" w:rsidP="00787888">
            <w:pPr>
              <w:pStyle w:val="BodyText"/>
              <w:rPr>
                <w:lang w:eastAsia="ar-SA"/>
              </w:rPr>
            </w:pPr>
            <w:del w:id="516" w:author="Fritz Gyger" w:date="2019-03-11T20:10:00Z">
              <w:r w:rsidDel="00787888">
                <w:rPr>
                  <w:lang w:eastAsia="ar-SA"/>
                </w:rPr>
                <w:delText>??</w:delText>
              </w:r>
            </w:del>
            <w:ins w:id="517" w:author="Fritz Gyger" w:date="2019-03-11T20:10:00Z">
              <w:r>
                <w:rPr>
                  <w:lang w:eastAsia="ar-SA"/>
                </w:rPr>
                <w:t xml:space="preserve"> </w:t>
              </w:r>
            </w:ins>
          </w:p>
        </w:tc>
        <w:tc>
          <w:tcPr>
            <w:tcW w:w="1134" w:type="dxa"/>
          </w:tcPr>
          <w:p w14:paraId="52AF1A9F" w14:textId="77777777" w:rsidR="00787888" w:rsidRDefault="00787888" w:rsidP="00787888">
            <w:pPr>
              <w:pStyle w:val="BodyText"/>
              <w:rPr>
                <w:lang w:eastAsia="ar-SA"/>
              </w:rPr>
            </w:pPr>
            <w:r>
              <w:rPr>
                <w:lang w:eastAsia="ar-SA"/>
              </w:rPr>
              <w:t>Y</w:t>
            </w:r>
          </w:p>
        </w:tc>
        <w:tc>
          <w:tcPr>
            <w:tcW w:w="2976" w:type="dxa"/>
          </w:tcPr>
          <w:p w14:paraId="229D15CA" w14:textId="44291418" w:rsidR="00787888" w:rsidRDefault="00787888" w:rsidP="00787888">
            <w:pPr>
              <w:pStyle w:val="BodyText"/>
              <w:rPr>
                <w:lang w:eastAsia="ar-SA"/>
              </w:rPr>
            </w:pPr>
            <w:ins w:id="518" w:author="Fritz Gyger" w:date="2019-03-11T20:10:00Z">
              <w:r>
                <w:rPr>
                  <w:lang w:eastAsia="ar-SA"/>
                </w:rPr>
                <w:t xml:space="preserve">Unknown type, unknown length – not used by our system </w:t>
              </w:r>
            </w:ins>
          </w:p>
        </w:tc>
      </w:tr>
      <w:tr w:rsidR="00787888" w14:paraId="48D07CDA" w14:textId="77777777" w:rsidTr="004B2EA2">
        <w:tc>
          <w:tcPr>
            <w:tcW w:w="2681" w:type="dxa"/>
          </w:tcPr>
          <w:p w14:paraId="2B64DF1D" w14:textId="77777777" w:rsidR="00787888" w:rsidRDefault="00787888" w:rsidP="00787888">
            <w:pPr>
              <w:pStyle w:val="BodyText"/>
              <w:rPr>
                <w:lang w:eastAsia="ar-SA"/>
              </w:rPr>
            </w:pPr>
            <w:r w:rsidRPr="00EF4799">
              <w:rPr>
                <w:rFonts w:ascii="Calibri" w:hAnsi="Calibri" w:cs="Calibri"/>
                <w:color w:val="000000"/>
                <w:szCs w:val="22"/>
                <w:lang w:val="en-CA" w:eastAsia="en-CA"/>
              </w:rPr>
              <w:t>Min Temp (°C)</w:t>
            </w:r>
          </w:p>
        </w:tc>
        <w:tc>
          <w:tcPr>
            <w:tcW w:w="1567" w:type="dxa"/>
          </w:tcPr>
          <w:p w14:paraId="57D01F32" w14:textId="77777777" w:rsidR="00787888" w:rsidRDefault="00787888" w:rsidP="00787888">
            <w:pPr>
              <w:pStyle w:val="BodyText"/>
              <w:rPr>
                <w:lang w:eastAsia="ar-SA"/>
              </w:rPr>
            </w:pPr>
            <w:r>
              <w:rPr>
                <w:lang w:eastAsia="ar-SA"/>
              </w:rPr>
              <w:t>DECIMAL</w:t>
            </w:r>
          </w:p>
        </w:tc>
        <w:tc>
          <w:tcPr>
            <w:tcW w:w="992" w:type="dxa"/>
          </w:tcPr>
          <w:p w14:paraId="66499BD3" w14:textId="77777777" w:rsidR="00787888" w:rsidRDefault="00787888" w:rsidP="00787888">
            <w:pPr>
              <w:pStyle w:val="BodyText"/>
              <w:rPr>
                <w:lang w:eastAsia="ar-SA"/>
              </w:rPr>
            </w:pPr>
            <w:r>
              <w:rPr>
                <w:lang w:eastAsia="ar-SA"/>
              </w:rPr>
              <w:t>3,1</w:t>
            </w:r>
          </w:p>
        </w:tc>
        <w:tc>
          <w:tcPr>
            <w:tcW w:w="1134" w:type="dxa"/>
          </w:tcPr>
          <w:p w14:paraId="30EBE59D" w14:textId="77777777" w:rsidR="00787888" w:rsidRDefault="00787888" w:rsidP="00787888">
            <w:pPr>
              <w:pStyle w:val="BodyText"/>
              <w:rPr>
                <w:lang w:eastAsia="ar-SA"/>
              </w:rPr>
            </w:pPr>
            <w:r>
              <w:rPr>
                <w:lang w:eastAsia="ar-SA"/>
              </w:rPr>
              <w:t>Y</w:t>
            </w:r>
          </w:p>
        </w:tc>
        <w:tc>
          <w:tcPr>
            <w:tcW w:w="2976" w:type="dxa"/>
          </w:tcPr>
          <w:p w14:paraId="64D48A74" w14:textId="77777777" w:rsidR="00787888" w:rsidRDefault="00787888" w:rsidP="00787888">
            <w:pPr>
              <w:pStyle w:val="BodyText"/>
              <w:rPr>
                <w:lang w:eastAsia="ar-SA"/>
              </w:rPr>
            </w:pPr>
          </w:p>
        </w:tc>
      </w:tr>
      <w:tr w:rsidR="00787888" w14:paraId="6969AEAA" w14:textId="77777777" w:rsidTr="004B2EA2">
        <w:tc>
          <w:tcPr>
            <w:tcW w:w="2681" w:type="dxa"/>
            <w:vAlign w:val="bottom"/>
          </w:tcPr>
          <w:p w14:paraId="01528294"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Min Temp Flag</w:t>
            </w:r>
          </w:p>
        </w:tc>
        <w:tc>
          <w:tcPr>
            <w:tcW w:w="1567" w:type="dxa"/>
          </w:tcPr>
          <w:p w14:paraId="556810E6" w14:textId="59DA69B7" w:rsidR="00787888" w:rsidRDefault="00787888" w:rsidP="00787888">
            <w:pPr>
              <w:pStyle w:val="BodyText"/>
              <w:rPr>
                <w:lang w:eastAsia="ar-SA"/>
              </w:rPr>
            </w:pPr>
            <w:del w:id="519" w:author="Fritz Gyger" w:date="2019-03-11T20:10:00Z">
              <w:r w:rsidDel="00787888">
                <w:rPr>
                  <w:lang w:eastAsia="ar-SA"/>
                </w:rPr>
                <w:delText>??</w:delText>
              </w:r>
            </w:del>
            <w:ins w:id="520" w:author="Fritz Gyger" w:date="2019-03-11T20:10:00Z">
              <w:r>
                <w:rPr>
                  <w:lang w:eastAsia="ar-SA"/>
                </w:rPr>
                <w:t xml:space="preserve"> </w:t>
              </w:r>
            </w:ins>
          </w:p>
        </w:tc>
        <w:tc>
          <w:tcPr>
            <w:tcW w:w="992" w:type="dxa"/>
          </w:tcPr>
          <w:p w14:paraId="145D3D0C" w14:textId="6E4F22EB" w:rsidR="00787888" w:rsidRDefault="00787888" w:rsidP="00787888">
            <w:pPr>
              <w:pStyle w:val="BodyText"/>
              <w:rPr>
                <w:lang w:eastAsia="ar-SA"/>
              </w:rPr>
            </w:pPr>
            <w:del w:id="521" w:author="Fritz Gyger" w:date="2019-03-11T20:10:00Z">
              <w:r w:rsidDel="00787888">
                <w:rPr>
                  <w:lang w:eastAsia="ar-SA"/>
                </w:rPr>
                <w:delText>??</w:delText>
              </w:r>
            </w:del>
            <w:ins w:id="522" w:author="Fritz Gyger" w:date="2019-03-11T20:10:00Z">
              <w:r>
                <w:rPr>
                  <w:lang w:eastAsia="ar-SA"/>
                </w:rPr>
                <w:t xml:space="preserve"> </w:t>
              </w:r>
            </w:ins>
          </w:p>
        </w:tc>
        <w:tc>
          <w:tcPr>
            <w:tcW w:w="1134" w:type="dxa"/>
          </w:tcPr>
          <w:p w14:paraId="57FBAD1B" w14:textId="77777777" w:rsidR="00787888" w:rsidRDefault="00787888" w:rsidP="00787888">
            <w:pPr>
              <w:pStyle w:val="BodyText"/>
              <w:rPr>
                <w:lang w:eastAsia="ar-SA"/>
              </w:rPr>
            </w:pPr>
            <w:r>
              <w:rPr>
                <w:lang w:eastAsia="ar-SA"/>
              </w:rPr>
              <w:t>Y</w:t>
            </w:r>
          </w:p>
        </w:tc>
        <w:tc>
          <w:tcPr>
            <w:tcW w:w="2976" w:type="dxa"/>
          </w:tcPr>
          <w:p w14:paraId="6D2CC40A" w14:textId="6AEE17F9" w:rsidR="00787888" w:rsidRDefault="00787888" w:rsidP="00787888">
            <w:pPr>
              <w:pStyle w:val="BodyText"/>
              <w:rPr>
                <w:lang w:eastAsia="ar-SA"/>
              </w:rPr>
            </w:pPr>
            <w:ins w:id="523" w:author="Fritz Gyger" w:date="2019-03-11T20:10:00Z">
              <w:r>
                <w:rPr>
                  <w:lang w:eastAsia="ar-SA"/>
                </w:rPr>
                <w:t xml:space="preserve">Unknown type, unknown length – not used by our system </w:t>
              </w:r>
            </w:ins>
          </w:p>
        </w:tc>
      </w:tr>
      <w:tr w:rsidR="00787888" w14:paraId="33A6334D" w14:textId="77777777" w:rsidTr="004B2EA2">
        <w:trPr>
          <w:trHeight w:val="269"/>
        </w:trPr>
        <w:tc>
          <w:tcPr>
            <w:tcW w:w="2681" w:type="dxa"/>
            <w:vAlign w:val="bottom"/>
          </w:tcPr>
          <w:p w14:paraId="165E937E" w14:textId="77777777" w:rsidR="00787888" w:rsidRPr="00C26E0D"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Mean Temp (°C)</w:t>
            </w:r>
          </w:p>
        </w:tc>
        <w:tc>
          <w:tcPr>
            <w:tcW w:w="1567" w:type="dxa"/>
          </w:tcPr>
          <w:p w14:paraId="454CF32F" w14:textId="77777777" w:rsidR="00787888" w:rsidRDefault="00787888" w:rsidP="00787888">
            <w:pPr>
              <w:pStyle w:val="BodyText"/>
              <w:rPr>
                <w:lang w:eastAsia="ar-SA"/>
              </w:rPr>
            </w:pPr>
            <w:r>
              <w:rPr>
                <w:lang w:eastAsia="ar-SA"/>
              </w:rPr>
              <w:t>DECIMAL</w:t>
            </w:r>
          </w:p>
        </w:tc>
        <w:tc>
          <w:tcPr>
            <w:tcW w:w="992" w:type="dxa"/>
          </w:tcPr>
          <w:p w14:paraId="341A2492" w14:textId="77777777" w:rsidR="00787888" w:rsidRDefault="00787888" w:rsidP="00787888">
            <w:pPr>
              <w:pStyle w:val="BodyText"/>
              <w:rPr>
                <w:lang w:eastAsia="ar-SA"/>
              </w:rPr>
            </w:pPr>
            <w:r>
              <w:rPr>
                <w:lang w:eastAsia="ar-SA"/>
              </w:rPr>
              <w:t>3,1</w:t>
            </w:r>
          </w:p>
        </w:tc>
        <w:tc>
          <w:tcPr>
            <w:tcW w:w="1134" w:type="dxa"/>
          </w:tcPr>
          <w:p w14:paraId="69F9CE5A" w14:textId="77777777" w:rsidR="00787888" w:rsidRDefault="00787888" w:rsidP="00787888">
            <w:pPr>
              <w:pStyle w:val="BodyText"/>
              <w:rPr>
                <w:lang w:eastAsia="ar-SA"/>
              </w:rPr>
            </w:pPr>
            <w:r>
              <w:rPr>
                <w:lang w:eastAsia="ar-SA"/>
              </w:rPr>
              <w:t>Y</w:t>
            </w:r>
          </w:p>
        </w:tc>
        <w:tc>
          <w:tcPr>
            <w:tcW w:w="2976" w:type="dxa"/>
          </w:tcPr>
          <w:p w14:paraId="2F6E4051" w14:textId="77777777" w:rsidR="00787888" w:rsidRDefault="00787888" w:rsidP="00787888">
            <w:pPr>
              <w:pStyle w:val="BodyText"/>
              <w:rPr>
                <w:lang w:eastAsia="ar-SA"/>
              </w:rPr>
            </w:pPr>
          </w:p>
        </w:tc>
      </w:tr>
      <w:tr w:rsidR="00787888" w14:paraId="5B626F58" w14:textId="77777777" w:rsidTr="004B2EA2">
        <w:trPr>
          <w:trHeight w:val="269"/>
        </w:trPr>
        <w:tc>
          <w:tcPr>
            <w:tcW w:w="2681" w:type="dxa"/>
            <w:vAlign w:val="bottom"/>
          </w:tcPr>
          <w:p w14:paraId="0A0ADC94" w14:textId="77777777" w:rsidR="00787888" w:rsidRPr="0099062E"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Mean Temp Flag</w:t>
            </w:r>
          </w:p>
        </w:tc>
        <w:tc>
          <w:tcPr>
            <w:tcW w:w="1567" w:type="dxa"/>
          </w:tcPr>
          <w:p w14:paraId="5DBCD7CE" w14:textId="32C97A74" w:rsidR="00787888" w:rsidRDefault="00787888" w:rsidP="00787888">
            <w:pPr>
              <w:pStyle w:val="BodyText"/>
              <w:rPr>
                <w:lang w:eastAsia="ar-SA"/>
              </w:rPr>
            </w:pPr>
            <w:del w:id="524" w:author="Fritz Gyger" w:date="2019-03-11T20:10:00Z">
              <w:r w:rsidDel="00787888">
                <w:rPr>
                  <w:lang w:eastAsia="ar-SA"/>
                </w:rPr>
                <w:delText>??</w:delText>
              </w:r>
            </w:del>
            <w:ins w:id="525" w:author="Fritz Gyger" w:date="2019-03-11T20:10:00Z">
              <w:r>
                <w:rPr>
                  <w:lang w:eastAsia="ar-SA"/>
                </w:rPr>
                <w:t xml:space="preserve"> </w:t>
              </w:r>
            </w:ins>
          </w:p>
        </w:tc>
        <w:tc>
          <w:tcPr>
            <w:tcW w:w="992" w:type="dxa"/>
          </w:tcPr>
          <w:p w14:paraId="30AFE2F6" w14:textId="3E7DE384" w:rsidR="00787888" w:rsidRDefault="00787888" w:rsidP="00787888">
            <w:pPr>
              <w:pStyle w:val="BodyText"/>
              <w:rPr>
                <w:lang w:eastAsia="ar-SA"/>
              </w:rPr>
            </w:pPr>
            <w:del w:id="526" w:author="Fritz Gyger" w:date="2019-03-11T20:10:00Z">
              <w:r w:rsidDel="00787888">
                <w:rPr>
                  <w:lang w:eastAsia="ar-SA"/>
                </w:rPr>
                <w:delText>??</w:delText>
              </w:r>
            </w:del>
            <w:ins w:id="527" w:author="Fritz Gyger" w:date="2019-03-11T20:10:00Z">
              <w:r>
                <w:rPr>
                  <w:lang w:eastAsia="ar-SA"/>
                </w:rPr>
                <w:t xml:space="preserve"> </w:t>
              </w:r>
            </w:ins>
          </w:p>
        </w:tc>
        <w:tc>
          <w:tcPr>
            <w:tcW w:w="1134" w:type="dxa"/>
          </w:tcPr>
          <w:p w14:paraId="66A2CB23" w14:textId="77777777" w:rsidR="00787888" w:rsidRDefault="00787888" w:rsidP="00787888">
            <w:pPr>
              <w:pStyle w:val="BodyText"/>
              <w:rPr>
                <w:lang w:eastAsia="ar-SA"/>
              </w:rPr>
            </w:pPr>
            <w:r>
              <w:rPr>
                <w:lang w:eastAsia="ar-SA"/>
              </w:rPr>
              <w:t>Y</w:t>
            </w:r>
          </w:p>
        </w:tc>
        <w:tc>
          <w:tcPr>
            <w:tcW w:w="2976" w:type="dxa"/>
          </w:tcPr>
          <w:p w14:paraId="0E57DA68" w14:textId="75C47A3A" w:rsidR="00787888" w:rsidRDefault="00787888" w:rsidP="00787888">
            <w:pPr>
              <w:pStyle w:val="BodyText"/>
              <w:rPr>
                <w:lang w:eastAsia="ar-SA"/>
              </w:rPr>
            </w:pPr>
            <w:ins w:id="528" w:author="Fritz Gyger" w:date="2019-03-11T20:10:00Z">
              <w:r>
                <w:rPr>
                  <w:lang w:eastAsia="ar-SA"/>
                </w:rPr>
                <w:t xml:space="preserve">Unknown type, unknown length – not used by our </w:t>
              </w:r>
              <w:r>
                <w:rPr>
                  <w:lang w:eastAsia="ar-SA"/>
                </w:rPr>
                <w:lastRenderedPageBreak/>
                <w:t xml:space="preserve">system </w:t>
              </w:r>
            </w:ins>
          </w:p>
        </w:tc>
      </w:tr>
      <w:tr w:rsidR="00787888" w:rsidRPr="006F47FC" w14:paraId="4BFD5935" w14:textId="77777777" w:rsidTr="004B2EA2">
        <w:tc>
          <w:tcPr>
            <w:tcW w:w="2681" w:type="dxa"/>
            <w:vAlign w:val="bottom"/>
          </w:tcPr>
          <w:p w14:paraId="6A565935"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Heat Deg Days (°C)</w:t>
            </w:r>
          </w:p>
        </w:tc>
        <w:tc>
          <w:tcPr>
            <w:tcW w:w="1567" w:type="dxa"/>
          </w:tcPr>
          <w:p w14:paraId="0DA94915" w14:textId="77777777" w:rsidR="00787888" w:rsidRDefault="00787888" w:rsidP="00787888">
            <w:pPr>
              <w:pStyle w:val="BodyText"/>
              <w:rPr>
                <w:lang w:eastAsia="ar-SA"/>
              </w:rPr>
            </w:pPr>
            <w:r>
              <w:rPr>
                <w:lang w:eastAsia="ar-SA"/>
              </w:rPr>
              <w:t>DECIMAL</w:t>
            </w:r>
          </w:p>
        </w:tc>
        <w:tc>
          <w:tcPr>
            <w:tcW w:w="992" w:type="dxa"/>
          </w:tcPr>
          <w:p w14:paraId="326563A7" w14:textId="77777777" w:rsidR="00787888" w:rsidRDefault="00787888" w:rsidP="00787888">
            <w:pPr>
              <w:pStyle w:val="BodyText"/>
              <w:rPr>
                <w:lang w:eastAsia="ar-SA"/>
              </w:rPr>
            </w:pPr>
            <w:r>
              <w:rPr>
                <w:lang w:eastAsia="ar-SA"/>
              </w:rPr>
              <w:t>3,1</w:t>
            </w:r>
          </w:p>
        </w:tc>
        <w:tc>
          <w:tcPr>
            <w:tcW w:w="1134" w:type="dxa"/>
          </w:tcPr>
          <w:p w14:paraId="76ACB9E8" w14:textId="77777777" w:rsidR="00787888" w:rsidRDefault="00787888" w:rsidP="00787888">
            <w:pPr>
              <w:pStyle w:val="BodyText"/>
              <w:rPr>
                <w:lang w:eastAsia="ar-SA"/>
              </w:rPr>
            </w:pPr>
            <w:r>
              <w:rPr>
                <w:lang w:eastAsia="ar-SA"/>
              </w:rPr>
              <w:t>Y</w:t>
            </w:r>
          </w:p>
        </w:tc>
        <w:tc>
          <w:tcPr>
            <w:tcW w:w="2976" w:type="dxa"/>
          </w:tcPr>
          <w:p w14:paraId="5B64FAFB" w14:textId="77777777" w:rsidR="00787888" w:rsidRPr="006F47FC" w:rsidRDefault="00787888" w:rsidP="00787888">
            <w:pPr>
              <w:spacing w:before="0" w:after="0"/>
              <w:rPr>
                <w:rFonts w:ascii="Calibri" w:hAnsi="Calibri" w:cs="Calibri"/>
                <w:color w:val="000000"/>
                <w:szCs w:val="22"/>
                <w:lang w:val="fr-CA"/>
              </w:rPr>
            </w:pPr>
          </w:p>
        </w:tc>
      </w:tr>
      <w:tr w:rsidR="00787888" w14:paraId="74870B10" w14:textId="77777777" w:rsidTr="004B2EA2">
        <w:tc>
          <w:tcPr>
            <w:tcW w:w="2681" w:type="dxa"/>
            <w:vAlign w:val="bottom"/>
          </w:tcPr>
          <w:p w14:paraId="515420EB" w14:textId="77777777" w:rsidR="00787888" w:rsidRPr="0099062E"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Heat Deg Days Flag</w:t>
            </w:r>
          </w:p>
        </w:tc>
        <w:tc>
          <w:tcPr>
            <w:tcW w:w="1567" w:type="dxa"/>
          </w:tcPr>
          <w:p w14:paraId="237FA8F8" w14:textId="5BB49FB0" w:rsidR="00787888" w:rsidRDefault="00787888" w:rsidP="00787888">
            <w:pPr>
              <w:pStyle w:val="BodyText"/>
              <w:rPr>
                <w:lang w:eastAsia="ar-SA"/>
              </w:rPr>
            </w:pPr>
            <w:del w:id="529" w:author="Fritz Gyger" w:date="2019-03-11T20:10:00Z">
              <w:r w:rsidDel="00787888">
                <w:rPr>
                  <w:lang w:eastAsia="ar-SA"/>
                </w:rPr>
                <w:delText>??</w:delText>
              </w:r>
            </w:del>
            <w:ins w:id="530" w:author="Fritz Gyger" w:date="2019-03-11T20:10:00Z">
              <w:r>
                <w:rPr>
                  <w:lang w:eastAsia="ar-SA"/>
                </w:rPr>
                <w:t xml:space="preserve"> </w:t>
              </w:r>
            </w:ins>
          </w:p>
        </w:tc>
        <w:tc>
          <w:tcPr>
            <w:tcW w:w="992" w:type="dxa"/>
          </w:tcPr>
          <w:p w14:paraId="73820483" w14:textId="359A5EB9" w:rsidR="00787888" w:rsidRDefault="00787888" w:rsidP="00787888">
            <w:pPr>
              <w:pStyle w:val="BodyText"/>
              <w:rPr>
                <w:lang w:eastAsia="ar-SA"/>
              </w:rPr>
            </w:pPr>
            <w:del w:id="531" w:author="Fritz Gyger" w:date="2019-03-11T20:10:00Z">
              <w:r w:rsidDel="00787888">
                <w:rPr>
                  <w:lang w:eastAsia="ar-SA"/>
                </w:rPr>
                <w:delText>??</w:delText>
              </w:r>
            </w:del>
            <w:ins w:id="532" w:author="Fritz Gyger" w:date="2019-03-11T20:10:00Z">
              <w:r>
                <w:rPr>
                  <w:lang w:eastAsia="ar-SA"/>
                </w:rPr>
                <w:t xml:space="preserve"> </w:t>
              </w:r>
            </w:ins>
          </w:p>
        </w:tc>
        <w:tc>
          <w:tcPr>
            <w:tcW w:w="1134" w:type="dxa"/>
          </w:tcPr>
          <w:p w14:paraId="5DF40E4C" w14:textId="77777777" w:rsidR="00787888" w:rsidRDefault="00787888" w:rsidP="00787888">
            <w:pPr>
              <w:pStyle w:val="BodyText"/>
              <w:rPr>
                <w:lang w:eastAsia="ar-SA"/>
              </w:rPr>
            </w:pPr>
            <w:r>
              <w:rPr>
                <w:lang w:eastAsia="ar-SA"/>
              </w:rPr>
              <w:t>Y</w:t>
            </w:r>
          </w:p>
        </w:tc>
        <w:tc>
          <w:tcPr>
            <w:tcW w:w="2976" w:type="dxa"/>
          </w:tcPr>
          <w:p w14:paraId="76D56B6C" w14:textId="187C2C63" w:rsidR="00787888" w:rsidRDefault="00787888" w:rsidP="00787888">
            <w:pPr>
              <w:pStyle w:val="BodyText"/>
              <w:rPr>
                <w:lang w:eastAsia="ar-SA"/>
              </w:rPr>
            </w:pPr>
            <w:ins w:id="533" w:author="Fritz Gyger" w:date="2019-03-11T20:10:00Z">
              <w:r>
                <w:rPr>
                  <w:lang w:eastAsia="ar-SA"/>
                </w:rPr>
                <w:t xml:space="preserve">Unknown type, unknown length – not used by our system </w:t>
              </w:r>
            </w:ins>
          </w:p>
        </w:tc>
      </w:tr>
      <w:tr w:rsidR="00787888" w14:paraId="0102579F" w14:textId="77777777" w:rsidTr="004B2EA2">
        <w:tc>
          <w:tcPr>
            <w:tcW w:w="2681" w:type="dxa"/>
            <w:vAlign w:val="bottom"/>
          </w:tcPr>
          <w:p w14:paraId="7BC05653"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Cool Deg Days (°C)</w:t>
            </w:r>
          </w:p>
        </w:tc>
        <w:tc>
          <w:tcPr>
            <w:tcW w:w="1567" w:type="dxa"/>
          </w:tcPr>
          <w:p w14:paraId="1CBCB58D" w14:textId="77777777" w:rsidR="00787888" w:rsidRDefault="00787888" w:rsidP="00787888">
            <w:pPr>
              <w:pStyle w:val="BodyText"/>
              <w:rPr>
                <w:lang w:eastAsia="ar-SA"/>
              </w:rPr>
            </w:pPr>
            <w:r>
              <w:rPr>
                <w:lang w:eastAsia="ar-SA"/>
              </w:rPr>
              <w:t>DECIMAL</w:t>
            </w:r>
          </w:p>
        </w:tc>
        <w:tc>
          <w:tcPr>
            <w:tcW w:w="992" w:type="dxa"/>
          </w:tcPr>
          <w:p w14:paraId="0E8D9E65" w14:textId="77777777" w:rsidR="00787888" w:rsidRDefault="00787888" w:rsidP="00787888">
            <w:pPr>
              <w:pStyle w:val="BodyText"/>
              <w:rPr>
                <w:lang w:eastAsia="ar-SA"/>
              </w:rPr>
            </w:pPr>
            <w:r>
              <w:rPr>
                <w:lang w:eastAsia="ar-SA"/>
              </w:rPr>
              <w:t>3,1</w:t>
            </w:r>
          </w:p>
        </w:tc>
        <w:tc>
          <w:tcPr>
            <w:tcW w:w="1134" w:type="dxa"/>
          </w:tcPr>
          <w:p w14:paraId="6A0236B2" w14:textId="77777777" w:rsidR="00787888" w:rsidRDefault="00787888" w:rsidP="00787888">
            <w:pPr>
              <w:pStyle w:val="BodyText"/>
              <w:rPr>
                <w:lang w:eastAsia="ar-SA"/>
              </w:rPr>
            </w:pPr>
            <w:r>
              <w:rPr>
                <w:lang w:eastAsia="ar-SA"/>
              </w:rPr>
              <w:t>Y</w:t>
            </w:r>
          </w:p>
        </w:tc>
        <w:tc>
          <w:tcPr>
            <w:tcW w:w="2976" w:type="dxa"/>
          </w:tcPr>
          <w:p w14:paraId="71F938BB" w14:textId="77777777" w:rsidR="00787888" w:rsidRDefault="00787888" w:rsidP="00787888">
            <w:pPr>
              <w:pStyle w:val="BodyText"/>
              <w:rPr>
                <w:lang w:eastAsia="ar-SA"/>
              </w:rPr>
            </w:pPr>
            <w:r>
              <w:rPr>
                <w:lang w:eastAsia="ar-SA"/>
              </w:rPr>
              <w:t>Always 0</w:t>
            </w:r>
          </w:p>
        </w:tc>
      </w:tr>
      <w:tr w:rsidR="00787888" w14:paraId="22484B40" w14:textId="77777777" w:rsidTr="004B2EA2">
        <w:tc>
          <w:tcPr>
            <w:tcW w:w="2681" w:type="dxa"/>
            <w:vAlign w:val="bottom"/>
          </w:tcPr>
          <w:p w14:paraId="51E821A3"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Cool Deg Days Flag</w:t>
            </w:r>
          </w:p>
        </w:tc>
        <w:tc>
          <w:tcPr>
            <w:tcW w:w="1567" w:type="dxa"/>
          </w:tcPr>
          <w:p w14:paraId="515F50DE" w14:textId="452D1BB3" w:rsidR="00787888" w:rsidRDefault="00787888" w:rsidP="00787888">
            <w:pPr>
              <w:pStyle w:val="BodyText"/>
              <w:rPr>
                <w:lang w:eastAsia="ar-SA"/>
              </w:rPr>
            </w:pPr>
            <w:del w:id="534" w:author="Fritz Gyger" w:date="2019-03-11T20:11:00Z">
              <w:r w:rsidDel="00787888">
                <w:rPr>
                  <w:lang w:eastAsia="ar-SA"/>
                </w:rPr>
                <w:delText>??</w:delText>
              </w:r>
            </w:del>
            <w:ins w:id="535" w:author="Fritz Gyger" w:date="2019-03-11T20:11:00Z">
              <w:r>
                <w:rPr>
                  <w:lang w:eastAsia="ar-SA"/>
                </w:rPr>
                <w:t xml:space="preserve"> </w:t>
              </w:r>
            </w:ins>
          </w:p>
        </w:tc>
        <w:tc>
          <w:tcPr>
            <w:tcW w:w="992" w:type="dxa"/>
          </w:tcPr>
          <w:p w14:paraId="50AE341B" w14:textId="014CE8E8" w:rsidR="00787888" w:rsidRDefault="00787888" w:rsidP="00787888">
            <w:pPr>
              <w:pStyle w:val="BodyText"/>
              <w:rPr>
                <w:lang w:eastAsia="ar-SA"/>
              </w:rPr>
            </w:pPr>
            <w:del w:id="536" w:author="Fritz Gyger" w:date="2019-03-11T20:10:00Z">
              <w:r w:rsidDel="00787888">
                <w:rPr>
                  <w:lang w:eastAsia="ar-SA"/>
                </w:rPr>
                <w:delText>??</w:delText>
              </w:r>
            </w:del>
            <w:ins w:id="537" w:author="Fritz Gyger" w:date="2019-03-11T20:10:00Z">
              <w:r>
                <w:rPr>
                  <w:lang w:eastAsia="ar-SA"/>
                </w:rPr>
                <w:t xml:space="preserve"> </w:t>
              </w:r>
            </w:ins>
          </w:p>
        </w:tc>
        <w:tc>
          <w:tcPr>
            <w:tcW w:w="1134" w:type="dxa"/>
          </w:tcPr>
          <w:p w14:paraId="4611D962" w14:textId="77777777" w:rsidR="00787888" w:rsidRDefault="00787888" w:rsidP="00787888">
            <w:pPr>
              <w:pStyle w:val="BodyText"/>
              <w:rPr>
                <w:lang w:eastAsia="ar-SA"/>
              </w:rPr>
            </w:pPr>
            <w:r>
              <w:rPr>
                <w:lang w:eastAsia="ar-SA"/>
              </w:rPr>
              <w:t>Y</w:t>
            </w:r>
          </w:p>
        </w:tc>
        <w:tc>
          <w:tcPr>
            <w:tcW w:w="2976" w:type="dxa"/>
          </w:tcPr>
          <w:p w14:paraId="35CD5BD2" w14:textId="77777777" w:rsidR="00787888" w:rsidRDefault="00787888" w:rsidP="00787888">
            <w:pPr>
              <w:pStyle w:val="BodyText"/>
              <w:rPr>
                <w:lang w:eastAsia="ar-SA"/>
              </w:rPr>
            </w:pPr>
            <w:r>
              <w:rPr>
                <w:lang w:eastAsia="ar-SA"/>
              </w:rPr>
              <w:t>Always blank</w:t>
            </w:r>
          </w:p>
        </w:tc>
      </w:tr>
      <w:tr w:rsidR="00787888" w14:paraId="32492785" w14:textId="77777777" w:rsidTr="004B2EA2">
        <w:trPr>
          <w:trHeight w:val="562"/>
        </w:trPr>
        <w:tc>
          <w:tcPr>
            <w:tcW w:w="2681" w:type="dxa"/>
            <w:vAlign w:val="bottom"/>
          </w:tcPr>
          <w:p w14:paraId="4A7BA66C"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Rain (mm)</w:t>
            </w:r>
          </w:p>
        </w:tc>
        <w:tc>
          <w:tcPr>
            <w:tcW w:w="1567" w:type="dxa"/>
          </w:tcPr>
          <w:p w14:paraId="04AC64B7" w14:textId="5DEC859A" w:rsidR="00787888" w:rsidRDefault="00787888" w:rsidP="00787888">
            <w:pPr>
              <w:pStyle w:val="BodyText"/>
              <w:rPr>
                <w:lang w:eastAsia="ar-SA"/>
              </w:rPr>
            </w:pPr>
            <w:del w:id="538" w:author="Fritz Gyger" w:date="2019-03-11T20:11:00Z">
              <w:r w:rsidDel="00787888">
                <w:rPr>
                  <w:lang w:eastAsia="ar-SA"/>
                </w:rPr>
                <w:delText>??</w:delText>
              </w:r>
            </w:del>
            <w:ins w:id="539" w:author="Fritz Gyger" w:date="2019-03-11T20:11:00Z">
              <w:r>
                <w:rPr>
                  <w:lang w:eastAsia="ar-SA"/>
                </w:rPr>
                <w:t xml:space="preserve"> </w:t>
              </w:r>
            </w:ins>
          </w:p>
        </w:tc>
        <w:tc>
          <w:tcPr>
            <w:tcW w:w="992" w:type="dxa"/>
          </w:tcPr>
          <w:p w14:paraId="64A06E09" w14:textId="7B89673A" w:rsidR="00787888" w:rsidRDefault="00787888" w:rsidP="00787888">
            <w:pPr>
              <w:pStyle w:val="BodyText"/>
              <w:rPr>
                <w:lang w:eastAsia="ar-SA"/>
              </w:rPr>
            </w:pPr>
            <w:del w:id="540" w:author="Fritz Gyger" w:date="2019-03-11T20:10:00Z">
              <w:r w:rsidDel="00787888">
                <w:rPr>
                  <w:lang w:eastAsia="ar-SA"/>
                </w:rPr>
                <w:delText>??</w:delText>
              </w:r>
            </w:del>
            <w:ins w:id="541" w:author="Fritz Gyger" w:date="2019-03-11T20:10:00Z">
              <w:r>
                <w:rPr>
                  <w:lang w:eastAsia="ar-SA"/>
                </w:rPr>
                <w:t xml:space="preserve"> </w:t>
              </w:r>
            </w:ins>
          </w:p>
        </w:tc>
        <w:tc>
          <w:tcPr>
            <w:tcW w:w="1134" w:type="dxa"/>
          </w:tcPr>
          <w:p w14:paraId="79AA39E4" w14:textId="77777777" w:rsidR="00787888" w:rsidRDefault="00787888" w:rsidP="00787888">
            <w:pPr>
              <w:pStyle w:val="BodyText"/>
              <w:rPr>
                <w:lang w:eastAsia="ar-SA"/>
              </w:rPr>
            </w:pPr>
            <w:r>
              <w:rPr>
                <w:lang w:eastAsia="ar-SA"/>
              </w:rPr>
              <w:t>Y</w:t>
            </w:r>
          </w:p>
        </w:tc>
        <w:tc>
          <w:tcPr>
            <w:tcW w:w="2976" w:type="dxa"/>
          </w:tcPr>
          <w:p w14:paraId="127BCBE1" w14:textId="605E2E3E" w:rsidR="00787888" w:rsidRDefault="00787888" w:rsidP="00787888">
            <w:pPr>
              <w:pStyle w:val="BodyText"/>
              <w:rPr>
                <w:lang w:eastAsia="ar-SA"/>
              </w:rPr>
            </w:pPr>
            <w:ins w:id="542" w:author="Fritz Gyger" w:date="2019-03-11T20:10:00Z">
              <w:r>
                <w:rPr>
                  <w:lang w:eastAsia="ar-SA"/>
                </w:rPr>
                <w:t xml:space="preserve">Unknown type, unknown length – not used by our system </w:t>
              </w:r>
            </w:ins>
          </w:p>
        </w:tc>
      </w:tr>
      <w:tr w:rsidR="00787888" w14:paraId="7AECD20E" w14:textId="77777777" w:rsidTr="004B2EA2">
        <w:tc>
          <w:tcPr>
            <w:tcW w:w="2681" w:type="dxa"/>
            <w:vAlign w:val="bottom"/>
          </w:tcPr>
          <w:p w14:paraId="3B7DD64F"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Rain Flag</w:t>
            </w:r>
          </w:p>
        </w:tc>
        <w:tc>
          <w:tcPr>
            <w:tcW w:w="1567" w:type="dxa"/>
          </w:tcPr>
          <w:p w14:paraId="659368FE" w14:textId="24202FFB" w:rsidR="00787888" w:rsidRDefault="00787888" w:rsidP="00787888">
            <w:pPr>
              <w:pStyle w:val="BodyText"/>
              <w:rPr>
                <w:lang w:eastAsia="ar-SA"/>
              </w:rPr>
            </w:pPr>
            <w:del w:id="543" w:author="Fritz Gyger" w:date="2019-03-11T20:11:00Z">
              <w:r w:rsidDel="00787888">
                <w:rPr>
                  <w:lang w:eastAsia="ar-SA"/>
                </w:rPr>
                <w:delText>??</w:delText>
              </w:r>
            </w:del>
            <w:ins w:id="544" w:author="Fritz Gyger" w:date="2019-03-11T20:11:00Z">
              <w:r>
                <w:rPr>
                  <w:lang w:eastAsia="ar-SA"/>
                </w:rPr>
                <w:t xml:space="preserve"> </w:t>
              </w:r>
            </w:ins>
          </w:p>
        </w:tc>
        <w:tc>
          <w:tcPr>
            <w:tcW w:w="992" w:type="dxa"/>
          </w:tcPr>
          <w:p w14:paraId="632FBF5F" w14:textId="29A63BF9" w:rsidR="00787888" w:rsidRDefault="00787888" w:rsidP="00787888">
            <w:pPr>
              <w:pStyle w:val="BodyText"/>
              <w:rPr>
                <w:lang w:eastAsia="ar-SA"/>
              </w:rPr>
            </w:pPr>
            <w:del w:id="545" w:author="Fritz Gyger" w:date="2019-03-11T20:10:00Z">
              <w:r w:rsidDel="00787888">
                <w:rPr>
                  <w:lang w:eastAsia="ar-SA"/>
                </w:rPr>
                <w:delText>??</w:delText>
              </w:r>
            </w:del>
            <w:ins w:id="546" w:author="Fritz Gyger" w:date="2019-03-11T20:10:00Z">
              <w:r>
                <w:rPr>
                  <w:lang w:eastAsia="ar-SA"/>
                </w:rPr>
                <w:t xml:space="preserve"> </w:t>
              </w:r>
            </w:ins>
          </w:p>
        </w:tc>
        <w:tc>
          <w:tcPr>
            <w:tcW w:w="1134" w:type="dxa"/>
          </w:tcPr>
          <w:p w14:paraId="39CD9D51" w14:textId="77777777" w:rsidR="00787888" w:rsidRDefault="00787888" w:rsidP="00787888">
            <w:pPr>
              <w:pStyle w:val="BodyText"/>
              <w:rPr>
                <w:lang w:eastAsia="ar-SA"/>
              </w:rPr>
            </w:pPr>
            <w:r>
              <w:rPr>
                <w:lang w:eastAsia="ar-SA"/>
              </w:rPr>
              <w:t>Y</w:t>
            </w:r>
          </w:p>
        </w:tc>
        <w:tc>
          <w:tcPr>
            <w:tcW w:w="2976" w:type="dxa"/>
          </w:tcPr>
          <w:p w14:paraId="2019054B" w14:textId="45860499" w:rsidR="00787888" w:rsidRDefault="00787888" w:rsidP="00787888">
            <w:pPr>
              <w:pStyle w:val="BodyText"/>
              <w:rPr>
                <w:lang w:eastAsia="ar-SA"/>
              </w:rPr>
            </w:pPr>
            <w:ins w:id="547" w:author="Fritz Gyger" w:date="2019-03-11T20:10:00Z">
              <w:r>
                <w:rPr>
                  <w:lang w:eastAsia="ar-SA"/>
                </w:rPr>
                <w:t xml:space="preserve">Unknown type, unknown length – not used by our system </w:t>
              </w:r>
            </w:ins>
          </w:p>
        </w:tc>
      </w:tr>
      <w:tr w:rsidR="00787888" w14:paraId="6B20E4FB" w14:textId="77777777" w:rsidTr="004B2EA2">
        <w:tc>
          <w:tcPr>
            <w:tcW w:w="2681" w:type="dxa"/>
            <w:vAlign w:val="bottom"/>
          </w:tcPr>
          <w:p w14:paraId="6A434BAF"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Snow (cm)</w:t>
            </w:r>
          </w:p>
        </w:tc>
        <w:tc>
          <w:tcPr>
            <w:tcW w:w="1567" w:type="dxa"/>
          </w:tcPr>
          <w:p w14:paraId="32BB684B" w14:textId="3AAA393E" w:rsidR="00787888" w:rsidRDefault="00787888" w:rsidP="00787888">
            <w:pPr>
              <w:pStyle w:val="BodyText"/>
              <w:rPr>
                <w:lang w:eastAsia="ar-SA"/>
              </w:rPr>
            </w:pPr>
            <w:del w:id="548" w:author="Fritz Gyger" w:date="2019-03-11T20:11:00Z">
              <w:r w:rsidDel="00787888">
                <w:rPr>
                  <w:lang w:eastAsia="ar-SA"/>
                </w:rPr>
                <w:delText>??</w:delText>
              </w:r>
            </w:del>
            <w:ins w:id="549" w:author="Fritz Gyger" w:date="2019-03-11T20:11:00Z">
              <w:r>
                <w:rPr>
                  <w:lang w:eastAsia="ar-SA"/>
                </w:rPr>
                <w:t xml:space="preserve"> </w:t>
              </w:r>
            </w:ins>
          </w:p>
        </w:tc>
        <w:tc>
          <w:tcPr>
            <w:tcW w:w="992" w:type="dxa"/>
          </w:tcPr>
          <w:p w14:paraId="5A9CD86A" w14:textId="1E241B0A" w:rsidR="00787888" w:rsidRDefault="00787888" w:rsidP="00787888">
            <w:pPr>
              <w:pStyle w:val="BodyText"/>
              <w:rPr>
                <w:lang w:eastAsia="ar-SA"/>
              </w:rPr>
            </w:pPr>
            <w:del w:id="550" w:author="Fritz Gyger" w:date="2019-03-11T20:10:00Z">
              <w:r w:rsidDel="00787888">
                <w:rPr>
                  <w:lang w:eastAsia="ar-SA"/>
                </w:rPr>
                <w:delText>??</w:delText>
              </w:r>
            </w:del>
            <w:ins w:id="551" w:author="Fritz Gyger" w:date="2019-03-11T20:10:00Z">
              <w:r>
                <w:rPr>
                  <w:lang w:eastAsia="ar-SA"/>
                </w:rPr>
                <w:t xml:space="preserve"> </w:t>
              </w:r>
            </w:ins>
          </w:p>
        </w:tc>
        <w:tc>
          <w:tcPr>
            <w:tcW w:w="1134" w:type="dxa"/>
          </w:tcPr>
          <w:p w14:paraId="4E274C2C" w14:textId="77777777" w:rsidR="00787888" w:rsidRDefault="00787888" w:rsidP="00787888">
            <w:pPr>
              <w:pStyle w:val="BodyText"/>
              <w:rPr>
                <w:lang w:eastAsia="ar-SA"/>
              </w:rPr>
            </w:pPr>
            <w:r>
              <w:rPr>
                <w:lang w:eastAsia="ar-SA"/>
              </w:rPr>
              <w:t>Y</w:t>
            </w:r>
          </w:p>
        </w:tc>
        <w:tc>
          <w:tcPr>
            <w:tcW w:w="2976" w:type="dxa"/>
          </w:tcPr>
          <w:p w14:paraId="54A222E1" w14:textId="779C46DB" w:rsidR="00787888" w:rsidRDefault="00787888" w:rsidP="00787888">
            <w:pPr>
              <w:pStyle w:val="BodyText"/>
              <w:rPr>
                <w:lang w:eastAsia="ar-SA"/>
              </w:rPr>
            </w:pPr>
            <w:ins w:id="552" w:author="Fritz Gyger" w:date="2019-03-11T20:10:00Z">
              <w:r>
                <w:rPr>
                  <w:lang w:eastAsia="ar-SA"/>
                </w:rPr>
                <w:t xml:space="preserve">Unknown type, unknown length – not used by our system </w:t>
              </w:r>
            </w:ins>
          </w:p>
        </w:tc>
      </w:tr>
      <w:tr w:rsidR="00787888" w14:paraId="5002BEA0" w14:textId="77777777" w:rsidTr="004B2EA2">
        <w:tc>
          <w:tcPr>
            <w:tcW w:w="2681" w:type="dxa"/>
            <w:vAlign w:val="bottom"/>
          </w:tcPr>
          <w:p w14:paraId="67FD69D1"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Snow Flag</w:t>
            </w:r>
          </w:p>
        </w:tc>
        <w:tc>
          <w:tcPr>
            <w:tcW w:w="1567" w:type="dxa"/>
          </w:tcPr>
          <w:p w14:paraId="7FD161D8" w14:textId="77777777" w:rsidR="00787888" w:rsidRDefault="00787888" w:rsidP="00787888">
            <w:pPr>
              <w:pStyle w:val="BodyText"/>
              <w:rPr>
                <w:lang w:eastAsia="ar-SA"/>
              </w:rPr>
            </w:pPr>
            <w:r>
              <w:rPr>
                <w:lang w:eastAsia="ar-SA"/>
              </w:rPr>
              <w:t>CHAR</w:t>
            </w:r>
          </w:p>
        </w:tc>
        <w:tc>
          <w:tcPr>
            <w:tcW w:w="992" w:type="dxa"/>
          </w:tcPr>
          <w:p w14:paraId="1EA3A364" w14:textId="77777777" w:rsidR="00787888" w:rsidRDefault="00787888" w:rsidP="00787888">
            <w:pPr>
              <w:pStyle w:val="BodyText"/>
              <w:rPr>
                <w:lang w:eastAsia="ar-SA"/>
              </w:rPr>
            </w:pPr>
            <w:r>
              <w:rPr>
                <w:lang w:eastAsia="ar-SA"/>
              </w:rPr>
              <w:t>1</w:t>
            </w:r>
          </w:p>
        </w:tc>
        <w:tc>
          <w:tcPr>
            <w:tcW w:w="1134" w:type="dxa"/>
          </w:tcPr>
          <w:p w14:paraId="06BFF9FD" w14:textId="77777777" w:rsidR="00787888" w:rsidRDefault="00787888" w:rsidP="00787888">
            <w:pPr>
              <w:pStyle w:val="BodyText"/>
              <w:rPr>
                <w:lang w:eastAsia="ar-SA"/>
              </w:rPr>
            </w:pPr>
            <w:r>
              <w:rPr>
                <w:lang w:eastAsia="ar-SA"/>
              </w:rPr>
              <w:t>Y</w:t>
            </w:r>
          </w:p>
        </w:tc>
        <w:tc>
          <w:tcPr>
            <w:tcW w:w="2976" w:type="dxa"/>
          </w:tcPr>
          <w:p w14:paraId="0DE61D67" w14:textId="77777777" w:rsidR="00787888" w:rsidRDefault="00787888" w:rsidP="00787888">
            <w:pPr>
              <w:pStyle w:val="BodyText"/>
              <w:rPr>
                <w:lang w:eastAsia="ar-SA"/>
              </w:rPr>
            </w:pPr>
            <w:r>
              <w:rPr>
                <w:lang w:eastAsia="ar-SA"/>
              </w:rPr>
              <w:t>Value : M</w:t>
            </w:r>
          </w:p>
        </w:tc>
      </w:tr>
      <w:tr w:rsidR="00787888" w14:paraId="23FC883A" w14:textId="77777777" w:rsidTr="004B2EA2">
        <w:tc>
          <w:tcPr>
            <w:tcW w:w="2681" w:type="dxa"/>
            <w:vAlign w:val="bottom"/>
          </w:tcPr>
          <w:p w14:paraId="1457E189"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Total </w:t>
            </w:r>
            <w:proofErr w:type="spellStart"/>
            <w:r w:rsidRPr="00EF4799">
              <w:rPr>
                <w:rFonts w:ascii="Calibri" w:hAnsi="Calibri" w:cs="Calibri"/>
                <w:color w:val="000000"/>
                <w:szCs w:val="22"/>
                <w:lang w:val="en-CA" w:eastAsia="en-CA"/>
              </w:rPr>
              <w:t>Precip</w:t>
            </w:r>
            <w:proofErr w:type="spellEnd"/>
            <w:r w:rsidRPr="00EF4799">
              <w:rPr>
                <w:rFonts w:ascii="Calibri" w:hAnsi="Calibri" w:cs="Calibri"/>
                <w:color w:val="000000"/>
                <w:szCs w:val="22"/>
                <w:lang w:val="en-CA" w:eastAsia="en-CA"/>
              </w:rPr>
              <w:t xml:space="preserve"> (mm)</w:t>
            </w:r>
          </w:p>
        </w:tc>
        <w:tc>
          <w:tcPr>
            <w:tcW w:w="1567" w:type="dxa"/>
          </w:tcPr>
          <w:p w14:paraId="0A73FD58" w14:textId="77777777" w:rsidR="00787888" w:rsidRDefault="00787888" w:rsidP="00787888">
            <w:pPr>
              <w:pStyle w:val="BodyText"/>
              <w:rPr>
                <w:lang w:eastAsia="ar-SA"/>
              </w:rPr>
            </w:pPr>
            <w:r>
              <w:rPr>
                <w:lang w:eastAsia="ar-SA"/>
              </w:rPr>
              <w:t>DECIMAL</w:t>
            </w:r>
          </w:p>
        </w:tc>
        <w:tc>
          <w:tcPr>
            <w:tcW w:w="992" w:type="dxa"/>
          </w:tcPr>
          <w:p w14:paraId="1ECAD1C4" w14:textId="77777777" w:rsidR="00787888" w:rsidRDefault="00787888" w:rsidP="00787888">
            <w:pPr>
              <w:pStyle w:val="BodyText"/>
              <w:rPr>
                <w:lang w:eastAsia="ar-SA"/>
              </w:rPr>
            </w:pPr>
            <w:r>
              <w:rPr>
                <w:lang w:eastAsia="ar-SA"/>
              </w:rPr>
              <w:t>3,1</w:t>
            </w:r>
          </w:p>
        </w:tc>
        <w:tc>
          <w:tcPr>
            <w:tcW w:w="1134" w:type="dxa"/>
          </w:tcPr>
          <w:p w14:paraId="65DE19E7" w14:textId="77777777" w:rsidR="00787888" w:rsidRDefault="00787888" w:rsidP="00787888">
            <w:pPr>
              <w:pStyle w:val="BodyText"/>
              <w:rPr>
                <w:lang w:eastAsia="ar-SA"/>
              </w:rPr>
            </w:pPr>
            <w:r>
              <w:rPr>
                <w:lang w:eastAsia="ar-SA"/>
              </w:rPr>
              <w:t>Y</w:t>
            </w:r>
          </w:p>
        </w:tc>
        <w:tc>
          <w:tcPr>
            <w:tcW w:w="2976" w:type="dxa"/>
          </w:tcPr>
          <w:p w14:paraId="14949A9F" w14:textId="77777777" w:rsidR="00787888" w:rsidRDefault="00787888" w:rsidP="00787888">
            <w:pPr>
              <w:pStyle w:val="BodyText"/>
              <w:rPr>
                <w:lang w:eastAsia="ar-SA"/>
              </w:rPr>
            </w:pPr>
          </w:p>
        </w:tc>
      </w:tr>
      <w:tr w:rsidR="00787888" w14:paraId="12E38E19" w14:textId="77777777" w:rsidTr="004B2EA2">
        <w:tc>
          <w:tcPr>
            <w:tcW w:w="2681" w:type="dxa"/>
            <w:vAlign w:val="bottom"/>
          </w:tcPr>
          <w:p w14:paraId="2A02D0F8"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Total </w:t>
            </w:r>
            <w:proofErr w:type="spellStart"/>
            <w:r w:rsidRPr="00EF4799">
              <w:rPr>
                <w:rFonts w:ascii="Calibri" w:hAnsi="Calibri" w:cs="Calibri"/>
                <w:color w:val="000000"/>
                <w:szCs w:val="22"/>
                <w:lang w:val="en-CA" w:eastAsia="en-CA"/>
              </w:rPr>
              <w:t>Precip</w:t>
            </w:r>
            <w:proofErr w:type="spellEnd"/>
            <w:r w:rsidRPr="00EF4799">
              <w:rPr>
                <w:rFonts w:ascii="Calibri" w:hAnsi="Calibri" w:cs="Calibri"/>
                <w:color w:val="000000"/>
                <w:szCs w:val="22"/>
                <w:lang w:val="en-CA" w:eastAsia="en-CA"/>
              </w:rPr>
              <w:t xml:space="preserve"> Flag</w:t>
            </w:r>
          </w:p>
        </w:tc>
        <w:tc>
          <w:tcPr>
            <w:tcW w:w="1567" w:type="dxa"/>
          </w:tcPr>
          <w:p w14:paraId="491780E7" w14:textId="77777777" w:rsidR="00787888" w:rsidRDefault="00787888" w:rsidP="00787888">
            <w:pPr>
              <w:pStyle w:val="BodyText"/>
              <w:rPr>
                <w:lang w:eastAsia="ar-SA"/>
              </w:rPr>
            </w:pPr>
            <w:r>
              <w:rPr>
                <w:lang w:eastAsia="ar-SA"/>
              </w:rPr>
              <w:t>CHAR</w:t>
            </w:r>
          </w:p>
        </w:tc>
        <w:tc>
          <w:tcPr>
            <w:tcW w:w="992" w:type="dxa"/>
          </w:tcPr>
          <w:p w14:paraId="25B8EA59" w14:textId="77777777" w:rsidR="00787888" w:rsidRDefault="00787888" w:rsidP="00787888">
            <w:pPr>
              <w:pStyle w:val="BodyText"/>
              <w:rPr>
                <w:lang w:eastAsia="ar-SA"/>
              </w:rPr>
            </w:pPr>
            <w:r>
              <w:rPr>
                <w:lang w:eastAsia="ar-SA"/>
              </w:rPr>
              <w:t>1</w:t>
            </w:r>
          </w:p>
        </w:tc>
        <w:tc>
          <w:tcPr>
            <w:tcW w:w="1134" w:type="dxa"/>
          </w:tcPr>
          <w:p w14:paraId="4203164C" w14:textId="77777777" w:rsidR="00787888" w:rsidRDefault="00787888" w:rsidP="00787888">
            <w:pPr>
              <w:pStyle w:val="BodyText"/>
              <w:rPr>
                <w:lang w:eastAsia="ar-SA"/>
              </w:rPr>
            </w:pPr>
            <w:r>
              <w:rPr>
                <w:lang w:eastAsia="ar-SA"/>
              </w:rPr>
              <w:t>Y</w:t>
            </w:r>
          </w:p>
        </w:tc>
        <w:tc>
          <w:tcPr>
            <w:tcW w:w="2976" w:type="dxa"/>
          </w:tcPr>
          <w:p w14:paraId="0B7B43C5" w14:textId="77777777" w:rsidR="00787888" w:rsidRDefault="00787888" w:rsidP="00787888">
            <w:pPr>
              <w:pStyle w:val="BodyText"/>
              <w:rPr>
                <w:lang w:eastAsia="ar-SA"/>
              </w:rPr>
            </w:pPr>
            <w:r>
              <w:rPr>
                <w:lang w:eastAsia="ar-SA"/>
              </w:rPr>
              <w:t>Value : M</w:t>
            </w:r>
          </w:p>
        </w:tc>
      </w:tr>
      <w:tr w:rsidR="00787888" w14:paraId="02B0854F" w14:textId="77777777" w:rsidTr="004B2EA2">
        <w:tc>
          <w:tcPr>
            <w:tcW w:w="2681" w:type="dxa"/>
            <w:vAlign w:val="bottom"/>
          </w:tcPr>
          <w:p w14:paraId="3ECF0B08"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Snow on </w:t>
            </w:r>
            <w:proofErr w:type="spellStart"/>
            <w:r w:rsidRPr="00EF4799">
              <w:rPr>
                <w:rFonts w:ascii="Calibri" w:hAnsi="Calibri" w:cs="Calibri"/>
                <w:color w:val="000000"/>
                <w:szCs w:val="22"/>
                <w:lang w:val="en-CA" w:eastAsia="en-CA"/>
              </w:rPr>
              <w:t>Grnd</w:t>
            </w:r>
            <w:proofErr w:type="spellEnd"/>
            <w:r w:rsidRPr="00EF4799">
              <w:rPr>
                <w:rFonts w:ascii="Calibri" w:hAnsi="Calibri" w:cs="Calibri"/>
                <w:color w:val="000000"/>
                <w:szCs w:val="22"/>
                <w:lang w:val="en-CA" w:eastAsia="en-CA"/>
              </w:rPr>
              <w:t xml:space="preserve"> (cm)</w:t>
            </w:r>
          </w:p>
        </w:tc>
        <w:tc>
          <w:tcPr>
            <w:tcW w:w="1567" w:type="dxa"/>
          </w:tcPr>
          <w:p w14:paraId="27E7035B" w14:textId="77777777" w:rsidR="00787888" w:rsidRDefault="00787888" w:rsidP="00787888">
            <w:pPr>
              <w:pStyle w:val="BodyText"/>
              <w:rPr>
                <w:lang w:eastAsia="ar-SA"/>
              </w:rPr>
            </w:pPr>
            <w:r>
              <w:rPr>
                <w:lang w:eastAsia="ar-SA"/>
              </w:rPr>
              <w:t>INT</w:t>
            </w:r>
          </w:p>
        </w:tc>
        <w:tc>
          <w:tcPr>
            <w:tcW w:w="992" w:type="dxa"/>
          </w:tcPr>
          <w:p w14:paraId="64787E8B" w14:textId="77777777" w:rsidR="00787888" w:rsidRDefault="00787888" w:rsidP="00787888">
            <w:pPr>
              <w:pStyle w:val="BodyText"/>
              <w:rPr>
                <w:lang w:eastAsia="ar-SA"/>
              </w:rPr>
            </w:pPr>
            <w:r>
              <w:rPr>
                <w:lang w:eastAsia="ar-SA"/>
              </w:rPr>
              <w:t>2</w:t>
            </w:r>
          </w:p>
        </w:tc>
        <w:tc>
          <w:tcPr>
            <w:tcW w:w="1134" w:type="dxa"/>
          </w:tcPr>
          <w:p w14:paraId="7D9B7515" w14:textId="77777777" w:rsidR="00787888" w:rsidRDefault="00787888" w:rsidP="00787888">
            <w:pPr>
              <w:pStyle w:val="BodyText"/>
              <w:rPr>
                <w:lang w:eastAsia="ar-SA"/>
              </w:rPr>
            </w:pPr>
            <w:r>
              <w:rPr>
                <w:lang w:eastAsia="ar-SA"/>
              </w:rPr>
              <w:t>Y</w:t>
            </w:r>
          </w:p>
        </w:tc>
        <w:tc>
          <w:tcPr>
            <w:tcW w:w="2976" w:type="dxa"/>
          </w:tcPr>
          <w:p w14:paraId="4FE7979F" w14:textId="77777777" w:rsidR="00787888" w:rsidRDefault="00787888" w:rsidP="00787888">
            <w:pPr>
              <w:pStyle w:val="BodyText"/>
              <w:rPr>
                <w:lang w:eastAsia="ar-SA"/>
              </w:rPr>
            </w:pPr>
          </w:p>
        </w:tc>
      </w:tr>
      <w:tr w:rsidR="00787888" w14:paraId="5B02A6BD" w14:textId="77777777" w:rsidTr="004B2EA2">
        <w:tc>
          <w:tcPr>
            <w:tcW w:w="2681" w:type="dxa"/>
            <w:vAlign w:val="bottom"/>
          </w:tcPr>
          <w:p w14:paraId="48F6D34F" w14:textId="57FDD724"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Snow on </w:t>
            </w:r>
            <w:proofErr w:type="spellStart"/>
            <w:r w:rsidRPr="00EF4799">
              <w:rPr>
                <w:rFonts w:ascii="Calibri" w:hAnsi="Calibri" w:cs="Calibri"/>
                <w:color w:val="000000"/>
                <w:szCs w:val="22"/>
                <w:lang w:val="en-CA" w:eastAsia="en-CA"/>
              </w:rPr>
              <w:t>Grnd</w:t>
            </w:r>
            <w:proofErr w:type="spellEnd"/>
            <w:r w:rsidRPr="00EF4799">
              <w:rPr>
                <w:rFonts w:ascii="Calibri" w:hAnsi="Calibri" w:cs="Calibri"/>
                <w:color w:val="000000"/>
                <w:szCs w:val="22"/>
                <w:lang w:val="en-CA" w:eastAsia="en-CA"/>
              </w:rPr>
              <w:t xml:space="preserve"> Flag</w:t>
            </w:r>
          </w:p>
        </w:tc>
        <w:tc>
          <w:tcPr>
            <w:tcW w:w="1567" w:type="dxa"/>
          </w:tcPr>
          <w:p w14:paraId="40154C9A" w14:textId="29967C1E" w:rsidR="00787888" w:rsidRDefault="00787888" w:rsidP="00787888">
            <w:pPr>
              <w:pStyle w:val="BodyText"/>
              <w:rPr>
                <w:lang w:eastAsia="ar-SA"/>
              </w:rPr>
            </w:pPr>
            <w:del w:id="553" w:author="Fritz Gyger" w:date="2019-03-11T20:11:00Z">
              <w:r w:rsidDel="00787888">
                <w:rPr>
                  <w:lang w:eastAsia="ar-SA"/>
                </w:rPr>
                <w:delText>??</w:delText>
              </w:r>
            </w:del>
            <w:ins w:id="554" w:author="Fritz Gyger" w:date="2019-03-11T20:11:00Z">
              <w:r>
                <w:rPr>
                  <w:lang w:eastAsia="ar-SA"/>
                </w:rPr>
                <w:t xml:space="preserve"> </w:t>
              </w:r>
            </w:ins>
          </w:p>
        </w:tc>
        <w:tc>
          <w:tcPr>
            <w:tcW w:w="992" w:type="dxa"/>
          </w:tcPr>
          <w:p w14:paraId="0C2884B1" w14:textId="3F486956" w:rsidR="00787888" w:rsidRDefault="00787888" w:rsidP="00787888">
            <w:pPr>
              <w:pStyle w:val="BodyText"/>
              <w:rPr>
                <w:lang w:eastAsia="ar-SA"/>
              </w:rPr>
            </w:pPr>
            <w:del w:id="555" w:author="Fritz Gyger" w:date="2019-03-11T20:11:00Z">
              <w:r w:rsidDel="00787888">
                <w:rPr>
                  <w:lang w:eastAsia="ar-SA"/>
                </w:rPr>
                <w:delText>??</w:delText>
              </w:r>
            </w:del>
            <w:ins w:id="556" w:author="Fritz Gyger" w:date="2019-03-11T20:11:00Z">
              <w:r>
                <w:rPr>
                  <w:lang w:eastAsia="ar-SA"/>
                </w:rPr>
                <w:t xml:space="preserve"> </w:t>
              </w:r>
            </w:ins>
          </w:p>
        </w:tc>
        <w:tc>
          <w:tcPr>
            <w:tcW w:w="1134" w:type="dxa"/>
          </w:tcPr>
          <w:p w14:paraId="09773E7D" w14:textId="77777777" w:rsidR="00787888" w:rsidRDefault="00787888" w:rsidP="00787888">
            <w:pPr>
              <w:pStyle w:val="BodyText"/>
              <w:rPr>
                <w:lang w:eastAsia="ar-SA"/>
              </w:rPr>
            </w:pPr>
            <w:r>
              <w:rPr>
                <w:lang w:eastAsia="ar-SA"/>
              </w:rPr>
              <w:t>Y</w:t>
            </w:r>
          </w:p>
        </w:tc>
        <w:tc>
          <w:tcPr>
            <w:tcW w:w="2976" w:type="dxa"/>
          </w:tcPr>
          <w:p w14:paraId="3EA50020" w14:textId="7B4DFAC2" w:rsidR="00787888" w:rsidRDefault="00787888" w:rsidP="00787888">
            <w:pPr>
              <w:pStyle w:val="BodyText"/>
              <w:rPr>
                <w:lang w:eastAsia="ar-SA"/>
              </w:rPr>
            </w:pPr>
            <w:ins w:id="557" w:author="Fritz Gyger" w:date="2019-03-11T20:11:00Z">
              <w:r>
                <w:rPr>
                  <w:lang w:eastAsia="ar-SA"/>
                </w:rPr>
                <w:t xml:space="preserve">Unknown type, unknown length – not used by our system </w:t>
              </w:r>
            </w:ins>
            <w:del w:id="558" w:author="Fritz Gyger" w:date="2019-03-11T20:11:00Z">
              <w:r w:rsidDel="00BD665B">
                <w:rPr>
                  <w:lang w:eastAsia="ar-SA"/>
                </w:rPr>
                <w:delText>Always blank</w:delText>
              </w:r>
            </w:del>
          </w:p>
        </w:tc>
      </w:tr>
      <w:tr w:rsidR="00787888" w14:paraId="2CB9A37F" w14:textId="77777777" w:rsidTr="004B2EA2">
        <w:tc>
          <w:tcPr>
            <w:tcW w:w="2681" w:type="dxa"/>
            <w:vAlign w:val="bottom"/>
          </w:tcPr>
          <w:p w14:paraId="0FC375B5"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Dir of Max Gust (10s deg)</w:t>
            </w:r>
          </w:p>
        </w:tc>
        <w:tc>
          <w:tcPr>
            <w:tcW w:w="1567" w:type="dxa"/>
          </w:tcPr>
          <w:p w14:paraId="58875A73" w14:textId="77777777" w:rsidR="00787888" w:rsidRDefault="00787888" w:rsidP="00787888">
            <w:pPr>
              <w:pStyle w:val="BodyText"/>
              <w:rPr>
                <w:lang w:eastAsia="ar-SA"/>
              </w:rPr>
            </w:pPr>
            <w:r>
              <w:rPr>
                <w:lang w:eastAsia="ar-SA"/>
              </w:rPr>
              <w:t>INT</w:t>
            </w:r>
          </w:p>
        </w:tc>
        <w:tc>
          <w:tcPr>
            <w:tcW w:w="992" w:type="dxa"/>
          </w:tcPr>
          <w:p w14:paraId="5BA5C25F" w14:textId="77777777" w:rsidR="00787888" w:rsidRDefault="00787888" w:rsidP="00787888">
            <w:pPr>
              <w:pStyle w:val="BodyText"/>
              <w:rPr>
                <w:lang w:eastAsia="ar-SA"/>
              </w:rPr>
            </w:pPr>
            <w:r>
              <w:rPr>
                <w:lang w:eastAsia="ar-SA"/>
              </w:rPr>
              <w:t>2</w:t>
            </w:r>
          </w:p>
        </w:tc>
        <w:tc>
          <w:tcPr>
            <w:tcW w:w="1134" w:type="dxa"/>
          </w:tcPr>
          <w:p w14:paraId="011E9321" w14:textId="77777777" w:rsidR="00787888" w:rsidRDefault="00787888" w:rsidP="00787888">
            <w:pPr>
              <w:pStyle w:val="BodyText"/>
              <w:rPr>
                <w:lang w:eastAsia="ar-SA"/>
              </w:rPr>
            </w:pPr>
            <w:r>
              <w:rPr>
                <w:lang w:eastAsia="ar-SA"/>
              </w:rPr>
              <w:t>Y</w:t>
            </w:r>
          </w:p>
        </w:tc>
        <w:tc>
          <w:tcPr>
            <w:tcW w:w="2976" w:type="dxa"/>
          </w:tcPr>
          <w:p w14:paraId="0CFEF996" w14:textId="77777777" w:rsidR="00787888" w:rsidRDefault="00787888" w:rsidP="00787888">
            <w:pPr>
              <w:pStyle w:val="BodyText"/>
              <w:rPr>
                <w:lang w:eastAsia="ar-SA"/>
              </w:rPr>
            </w:pPr>
          </w:p>
        </w:tc>
      </w:tr>
      <w:tr w:rsidR="00787888" w14:paraId="2E71A996" w14:textId="77777777" w:rsidTr="004B2EA2">
        <w:tc>
          <w:tcPr>
            <w:tcW w:w="2681" w:type="dxa"/>
            <w:vAlign w:val="bottom"/>
          </w:tcPr>
          <w:p w14:paraId="68C2005C"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Dir of Max Gust Flag</w:t>
            </w:r>
          </w:p>
        </w:tc>
        <w:tc>
          <w:tcPr>
            <w:tcW w:w="1567" w:type="dxa"/>
          </w:tcPr>
          <w:p w14:paraId="7594BAF9" w14:textId="77777777" w:rsidR="00787888" w:rsidRDefault="00787888" w:rsidP="00787888">
            <w:pPr>
              <w:pStyle w:val="BodyText"/>
              <w:rPr>
                <w:lang w:eastAsia="ar-SA"/>
              </w:rPr>
            </w:pPr>
            <w:r>
              <w:rPr>
                <w:lang w:eastAsia="ar-SA"/>
              </w:rPr>
              <w:t>CHAR</w:t>
            </w:r>
          </w:p>
        </w:tc>
        <w:tc>
          <w:tcPr>
            <w:tcW w:w="992" w:type="dxa"/>
          </w:tcPr>
          <w:p w14:paraId="65D5DA0A" w14:textId="77777777" w:rsidR="00787888" w:rsidRDefault="00787888" w:rsidP="00787888">
            <w:pPr>
              <w:pStyle w:val="BodyText"/>
              <w:rPr>
                <w:lang w:eastAsia="ar-SA"/>
              </w:rPr>
            </w:pPr>
            <w:r>
              <w:rPr>
                <w:lang w:eastAsia="ar-SA"/>
              </w:rPr>
              <w:t>1</w:t>
            </w:r>
          </w:p>
        </w:tc>
        <w:tc>
          <w:tcPr>
            <w:tcW w:w="1134" w:type="dxa"/>
          </w:tcPr>
          <w:p w14:paraId="581AADF0" w14:textId="77777777" w:rsidR="00787888" w:rsidRDefault="00787888" w:rsidP="00787888">
            <w:pPr>
              <w:pStyle w:val="BodyText"/>
              <w:rPr>
                <w:lang w:eastAsia="ar-SA"/>
              </w:rPr>
            </w:pPr>
            <w:r>
              <w:rPr>
                <w:lang w:eastAsia="ar-SA"/>
              </w:rPr>
              <w:t>Y</w:t>
            </w:r>
          </w:p>
        </w:tc>
        <w:tc>
          <w:tcPr>
            <w:tcW w:w="2976" w:type="dxa"/>
          </w:tcPr>
          <w:p w14:paraId="128FB724" w14:textId="77777777" w:rsidR="00787888" w:rsidRDefault="00787888" w:rsidP="00787888">
            <w:pPr>
              <w:pStyle w:val="BodyText"/>
              <w:rPr>
                <w:lang w:eastAsia="ar-SA"/>
              </w:rPr>
            </w:pPr>
            <w:r>
              <w:rPr>
                <w:lang w:eastAsia="ar-SA"/>
              </w:rPr>
              <w:t>Value : M</w:t>
            </w:r>
          </w:p>
        </w:tc>
      </w:tr>
      <w:tr w:rsidR="00787888" w14:paraId="27687E86" w14:textId="77777777" w:rsidTr="004B2EA2">
        <w:tc>
          <w:tcPr>
            <w:tcW w:w="2681" w:type="dxa"/>
            <w:vAlign w:val="bottom"/>
          </w:tcPr>
          <w:p w14:paraId="59839A3C" w14:textId="77777777" w:rsidR="00787888" w:rsidRPr="00EF4799" w:rsidRDefault="00787888" w:rsidP="00787888">
            <w:pPr>
              <w:spacing w:before="0" w:after="0"/>
              <w:rPr>
                <w:rFonts w:ascii="Calibri" w:hAnsi="Calibri" w:cs="Calibri"/>
                <w:color w:val="000000"/>
                <w:szCs w:val="22"/>
                <w:lang w:val="en-CA" w:eastAsia="en-CA"/>
              </w:rPr>
            </w:pPr>
            <w:proofErr w:type="spellStart"/>
            <w:r w:rsidRPr="00EF4799">
              <w:rPr>
                <w:rFonts w:ascii="Calibri" w:hAnsi="Calibri" w:cs="Calibri"/>
                <w:color w:val="000000"/>
                <w:szCs w:val="22"/>
                <w:lang w:val="en-CA" w:eastAsia="en-CA"/>
              </w:rPr>
              <w:t>Spd</w:t>
            </w:r>
            <w:proofErr w:type="spellEnd"/>
            <w:r w:rsidRPr="00EF4799">
              <w:rPr>
                <w:rFonts w:ascii="Calibri" w:hAnsi="Calibri" w:cs="Calibri"/>
                <w:color w:val="000000"/>
                <w:szCs w:val="22"/>
                <w:lang w:val="en-CA" w:eastAsia="en-CA"/>
              </w:rPr>
              <w:t xml:space="preserve"> of Max Gust (km/h)</w:t>
            </w:r>
          </w:p>
        </w:tc>
        <w:tc>
          <w:tcPr>
            <w:tcW w:w="1567" w:type="dxa"/>
          </w:tcPr>
          <w:p w14:paraId="28C0D939" w14:textId="77777777" w:rsidR="00787888" w:rsidRDefault="00787888" w:rsidP="00787888">
            <w:pPr>
              <w:pStyle w:val="BodyText"/>
              <w:rPr>
                <w:lang w:eastAsia="ar-SA"/>
              </w:rPr>
            </w:pPr>
            <w:r>
              <w:rPr>
                <w:lang w:eastAsia="ar-SA"/>
              </w:rPr>
              <w:t>INT</w:t>
            </w:r>
          </w:p>
        </w:tc>
        <w:tc>
          <w:tcPr>
            <w:tcW w:w="992" w:type="dxa"/>
          </w:tcPr>
          <w:p w14:paraId="095A28FE" w14:textId="77777777" w:rsidR="00787888" w:rsidRDefault="00787888" w:rsidP="00787888">
            <w:pPr>
              <w:pStyle w:val="BodyText"/>
              <w:rPr>
                <w:lang w:eastAsia="ar-SA"/>
              </w:rPr>
            </w:pPr>
            <w:r>
              <w:rPr>
                <w:lang w:eastAsia="ar-SA"/>
              </w:rPr>
              <w:t>2</w:t>
            </w:r>
          </w:p>
        </w:tc>
        <w:tc>
          <w:tcPr>
            <w:tcW w:w="1134" w:type="dxa"/>
          </w:tcPr>
          <w:p w14:paraId="62E33E1C" w14:textId="77777777" w:rsidR="00787888" w:rsidRDefault="00787888" w:rsidP="00787888">
            <w:pPr>
              <w:pStyle w:val="BodyText"/>
              <w:rPr>
                <w:lang w:eastAsia="ar-SA"/>
              </w:rPr>
            </w:pPr>
            <w:r>
              <w:rPr>
                <w:lang w:eastAsia="ar-SA"/>
              </w:rPr>
              <w:t>Y</w:t>
            </w:r>
          </w:p>
        </w:tc>
        <w:tc>
          <w:tcPr>
            <w:tcW w:w="2976" w:type="dxa"/>
          </w:tcPr>
          <w:p w14:paraId="42D2ADF6" w14:textId="77777777" w:rsidR="00787888" w:rsidRDefault="00787888" w:rsidP="00787888">
            <w:pPr>
              <w:pStyle w:val="BodyText"/>
              <w:rPr>
                <w:lang w:eastAsia="ar-SA"/>
              </w:rPr>
            </w:pPr>
          </w:p>
        </w:tc>
      </w:tr>
      <w:tr w:rsidR="00787888" w14:paraId="1C2EC311" w14:textId="77777777" w:rsidTr="004B2EA2">
        <w:tc>
          <w:tcPr>
            <w:tcW w:w="2681" w:type="dxa"/>
            <w:vAlign w:val="bottom"/>
          </w:tcPr>
          <w:p w14:paraId="6ECAB172" w14:textId="77777777" w:rsidR="00787888" w:rsidRPr="00EF4799" w:rsidRDefault="00787888" w:rsidP="00787888">
            <w:pPr>
              <w:spacing w:before="0" w:after="0"/>
              <w:rPr>
                <w:rFonts w:ascii="Calibri" w:hAnsi="Calibri" w:cs="Calibri"/>
                <w:color w:val="000000"/>
                <w:szCs w:val="22"/>
                <w:lang w:val="en-CA" w:eastAsia="en-CA"/>
              </w:rPr>
            </w:pPr>
            <w:proofErr w:type="spellStart"/>
            <w:r w:rsidRPr="0069302C">
              <w:rPr>
                <w:rFonts w:ascii="Calibri" w:hAnsi="Calibri" w:cs="Calibri"/>
                <w:color w:val="000000"/>
                <w:szCs w:val="22"/>
                <w:lang w:val="en-CA" w:eastAsia="en-CA"/>
              </w:rPr>
              <w:t>Spd</w:t>
            </w:r>
            <w:proofErr w:type="spellEnd"/>
            <w:r w:rsidRPr="0069302C">
              <w:rPr>
                <w:rFonts w:ascii="Calibri" w:hAnsi="Calibri" w:cs="Calibri"/>
                <w:color w:val="000000"/>
                <w:szCs w:val="22"/>
                <w:lang w:val="en-CA" w:eastAsia="en-CA"/>
              </w:rPr>
              <w:t xml:space="preserve"> of Max Gust Flag</w:t>
            </w:r>
          </w:p>
        </w:tc>
        <w:tc>
          <w:tcPr>
            <w:tcW w:w="1567" w:type="dxa"/>
          </w:tcPr>
          <w:p w14:paraId="7106494A" w14:textId="77777777" w:rsidR="00787888" w:rsidRDefault="00787888" w:rsidP="00787888">
            <w:pPr>
              <w:pStyle w:val="BodyText"/>
              <w:rPr>
                <w:lang w:eastAsia="ar-SA"/>
              </w:rPr>
            </w:pPr>
            <w:r>
              <w:rPr>
                <w:lang w:eastAsia="ar-SA"/>
              </w:rPr>
              <w:t>CHAR</w:t>
            </w:r>
          </w:p>
        </w:tc>
        <w:tc>
          <w:tcPr>
            <w:tcW w:w="992" w:type="dxa"/>
          </w:tcPr>
          <w:p w14:paraId="193684DC" w14:textId="77777777" w:rsidR="00787888" w:rsidRDefault="00787888" w:rsidP="00787888">
            <w:pPr>
              <w:pStyle w:val="BodyText"/>
              <w:rPr>
                <w:lang w:eastAsia="ar-SA"/>
              </w:rPr>
            </w:pPr>
            <w:r>
              <w:rPr>
                <w:lang w:eastAsia="ar-SA"/>
              </w:rPr>
              <w:t>1</w:t>
            </w:r>
          </w:p>
        </w:tc>
        <w:tc>
          <w:tcPr>
            <w:tcW w:w="1134" w:type="dxa"/>
          </w:tcPr>
          <w:p w14:paraId="5B93B1D4" w14:textId="77777777" w:rsidR="00787888" w:rsidRDefault="00787888" w:rsidP="00787888">
            <w:pPr>
              <w:pStyle w:val="BodyText"/>
              <w:rPr>
                <w:lang w:eastAsia="ar-SA"/>
              </w:rPr>
            </w:pPr>
            <w:r>
              <w:rPr>
                <w:lang w:eastAsia="ar-SA"/>
              </w:rPr>
              <w:t>Y</w:t>
            </w:r>
          </w:p>
        </w:tc>
        <w:tc>
          <w:tcPr>
            <w:tcW w:w="2976" w:type="dxa"/>
          </w:tcPr>
          <w:p w14:paraId="4C19FDE9" w14:textId="77777777" w:rsidR="00787888" w:rsidRDefault="00787888" w:rsidP="00787888">
            <w:pPr>
              <w:pStyle w:val="BodyText"/>
              <w:rPr>
                <w:lang w:eastAsia="ar-SA"/>
              </w:rPr>
            </w:pPr>
            <w:r>
              <w:rPr>
                <w:lang w:eastAsia="ar-SA"/>
              </w:rPr>
              <w:t>Value : M</w:t>
            </w:r>
          </w:p>
        </w:tc>
      </w:tr>
    </w:tbl>
    <w:tbl>
      <w:tblPr>
        <w:tblW w:w="5760" w:type="dxa"/>
        <w:tblLook w:val="04A0" w:firstRow="1" w:lastRow="0" w:firstColumn="1" w:lastColumn="0" w:noHBand="0" w:noVBand="1"/>
      </w:tblPr>
      <w:tblGrid>
        <w:gridCol w:w="960"/>
        <w:gridCol w:w="960"/>
        <w:gridCol w:w="960"/>
        <w:gridCol w:w="960"/>
        <w:gridCol w:w="960"/>
        <w:gridCol w:w="960"/>
      </w:tblGrid>
      <w:tr w:rsidR="004B2EA2" w:rsidRPr="00EF4799" w14:paraId="1CF5F62D" w14:textId="77777777" w:rsidTr="004B2EA2">
        <w:trPr>
          <w:trHeight w:val="300"/>
        </w:trPr>
        <w:tc>
          <w:tcPr>
            <w:tcW w:w="960" w:type="dxa"/>
            <w:tcBorders>
              <w:top w:val="nil"/>
              <w:left w:val="nil"/>
              <w:bottom w:val="nil"/>
              <w:right w:val="nil"/>
            </w:tcBorders>
            <w:shd w:val="clear" w:color="auto" w:fill="auto"/>
            <w:noWrap/>
            <w:vAlign w:val="bottom"/>
            <w:hideMark/>
          </w:tcPr>
          <w:p w14:paraId="48FE1A79" w14:textId="77777777"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574A6FBE" w14:textId="77777777"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5DADB96B" w14:textId="77777777"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6CAF1F33" w14:textId="77777777"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154CE5DC" w14:textId="77777777"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421AE5FD" w14:textId="77777777" w:rsidR="004B2EA2" w:rsidRPr="00EF4799" w:rsidRDefault="004B2EA2" w:rsidP="004B2EA2">
            <w:pPr>
              <w:spacing w:before="0" w:after="0"/>
              <w:rPr>
                <w:rFonts w:ascii="Calibri" w:hAnsi="Calibri" w:cs="Calibri"/>
                <w:color w:val="000000"/>
                <w:szCs w:val="22"/>
                <w:lang w:val="en-CA" w:eastAsia="en-CA"/>
              </w:rPr>
            </w:pPr>
          </w:p>
        </w:tc>
      </w:tr>
    </w:tbl>
    <w:p w14:paraId="22F1D8F7" w14:textId="77777777" w:rsidR="00D469CA" w:rsidRDefault="00D469CA" w:rsidP="00D469CA">
      <w:pPr>
        <w:rPr>
          <w:b/>
          <w:lang w:val="en-CA"/>
        </w:rPr>
      </w:pPr>
      <w:r>
        <w:rPr>
          <w:b/>
          <w:lang w:val="en-CA"/>
        </w:rPr>
        <w:t>V</w:t>
      </w:r>
      <w:r w:rsidRPr="000076D9">
        <w:rPr>
          <w:b/>
          <w:lang w:val="en-CA"/>
        </w:rPr>
        <w:t>a</w:t>
      </w:r>
      <w:r>
        <w:rPr>
          <w:b/>
          <w:lang w:val="en-CA"/>
        </w:rPr>
        <w:t>lida</w:t>
      </w:r>
      <w:r w:rsidRPr="000076D9">
        <w:rPr>
          <w:b/>
          <w:lang w:val="en-CA"/>
        </w:rPr>
        <w:t>tion rules:</w:t>
      </w:r>
    </w:p>
    <w:p w14:paraId="331D538C" w14:textId="77777777" w:rsidR="009F78B7" w:rsidRDefault="00D469CA" w:rsidP="009F78B7">
      <w:pPr>
        <w:pStyle w:val="BodyText"/>
        <w:numPr>
          <w:ilvl w:val="0"/>
          <w:numId w:val="4"/>
        </w:numPr>
        <w:spacing w:after="0"/>
        <w:ind w:left="714" w:hanging="357"/>
        <w:rPr>
          <w:lang w:val="en-CA" w:eastAsia="ar-SA"/>
        </w:rPr>
      </w:pPr>
      <w:r>
        <w:rPr>
          <w:lang w:val="en-CA" w:eastAsia="ar-SA"/>
        </w:rPr>
        <w:t xml:space="preserve">DATES : </w:t>
      </w:r>
      <w:r w:rsidR="002C0BC9">
        <w:rPr>
          <w:lang w:val="en-CA" w:eastAsia="ar-SA"/>
        </w:rPr>
        <w:t xml:space="preserve">Need to be valid dates in the right sequence </w:t>
      </w:r>
      <w:r w:rsidR="009F78B7">
        <w:rPr>
          <w:lang w:val="en-CA" w:eastAsia="ar-SA"/>
        </w:rPr>
        <w:t xml:space="preserve">                                                              </w:t>
      </w:r>
    </w:p>
    <w:p w14:paraId="071AF735" w14:textId="77777777" w:rsidR="00D469CA" w:rsidRDefault="009F78B7" w:rsidP="009F78B7">
      <w:pPr>
        <w:pStyle w:val="BodyText"/>
        <w:spacing w:before="0"/>
        <w:ind w:left="357"/>
        <w:rPr>
          <w:lang w:val="en-CA" w:eastAsia="ar-SA"/>
        </w:rPr>
      </w:pPr>
      <w:r>
        <w:rPr>
          <w:lang w:val="en-CA" w:eastAsia="ar-SA"/>
        </w:rPr>
        <w:t xml:space="preserve">      </w:t>
      </w:r>
      <w:r w:rsidR="002C0BC9">
        <w:rPr>
          <w:lang w:val="en-CA" w:eastAsia="ar-SA"/>
        </w:rPr>
        <w:t xml:space="preserve">(ex. </w:t>
      </w:r>
      <w:r w:rsidR="002C0BC9" w:rsidRPr="002C0BC9">
        <w:rPr>
          <w:lang w:val="en-CA" w:eastAsia="ar-SA"/>
        </w:rPr>
        <w:t>2106-02-07</w:t>
      </w:r>
      <w:r>
        <w:rPr>
          <w:lang w:val="en-CA" w:eastAsia="ar-SA"/>
        </w:rPr>
        <w:t xml:space="preserve"> found in source data</w:t>
      </w:r>
      <w:r w:rsidR="002C0BC9">
        <w:rPr>
          <w:lang w:val="en-CA" w:eastAsia="ar-SA"/>
        </w:rPr>
        <w:t>)</w:t>
      </w:r>
    </w:p>
    <w:p w14:paraId="308A5B76" w14:textId="77777777" w:rsidR="00D469CA" w:rsidRPr="000076D9" w:rsidRDefault="00D469CA" w:rsidP="00D469CA">
      <w:pPr>
        <w:rPr>
          <w:b/>
          <w:lang w:val="en-CA"/>
        </w:rPr>
      </w:pPr>
    </w:p>
    <w:p w14:paraId="46E381FA" w14:textId="77777777" w:rsidR="004B2EA2" w:rsidRPr="000076D9" w:rsidRDefault="000076D9" w:rsidP="004B2EA2">
      <w:pPr>
        <w:rPr>
          <w:b/>
          <w:lang w:val="en-CA"/>
        </w:rPr>
      </w:pPr>
      <w:r w:rsidRPr="000076D9">
        <w:rPr>
          <w:b/>
          <w:lang w:val="en-CA"/>
        </w:rPr>
        <w:t>Transformation rules:</w:t>
      </w:r>
    </w:p>
    <w:p w14:paraId="20FE31EF" w14:textId="77777777" w:rsidR="00613836" w:rsidRDefault="00613836" w:rsidP="00613836">
      <w:pPr>
        <w:pStyle w:val="BodyText"/>
        <w:numPr>
          <w:ilvl w:val="0"/>
          <w:numId w:val="4"/>
        </w:numPr>
        <w:rPr>
          <w:lang w:val="en-CA" w:eastAsia="ar-SA"/>
        </w:rPr>
      </w:pPr>
      <w:r>
        <w:rPr>
          <w:lang w:val="en-CA" w:eastAsia="ar-SA"/>
        </w:rPr>
        <w:t xml:space="preserve">TRANSACTIONS </w:t>
      </w:r>
    </w:p>
    <w:p w14:paraId="52CE56B2" w14:textId="77777777" w:rsidR="00613836" w:rsidRPr="00613836" w:rsidRDefault="00613836" w:rsidP="00613836">
      <w:pPr>
        <w:pStyle w:val="BodyText"/>
        <w:numPr>
          <w:ilvl w:val="1"/>
          <w:numId w:val="4"/>
        </w:numPr>
        <w:rPr>
          <w:szCs w:val="22"/>
          <w:lang w:val="en-CA" w:eastAsia="ar-SA"/>
        </w:rPr>
      </w:pPr>
      <w:r w:rsidRPr="00613836">
        <w:rPr>
          <w:szCs w:val="22"/>
          <w:lang w:val="en-CA" w:eastAsia="ar-SA"/>
        </w:rPr>
        <w:lastRenderedPageBreak/>
        <w:t xml:space="preserve">Split </w:t>
      </w:r>
      <w:proofErr w:type="spellStart"/>
      <w:r w:rsidRPr="00613836">
        <w:rPr>
          <w:rFonts w:cs="Arial"/>
          <w:color w:val="1A1A1A"/>
          <w:szCs w:val="22"/>
          <w:shd w:val="clear" w:color="auto" w:fill="FFFFFF"/>
        </w:rPr>
        <w:t>DateChargement</w:t>
      </w:r>
      <w:proofErr w:type="spellEnd"/>
      <w:r w:rsidRPr="00613836">
        <w:rPr>
          <w:szCs w:val="22"/>
          <w:lang w:val="en-CA" w:eastAsia="ar-SA"/>
        </w:rPr>
        <w:t xml:space="preserve"> (</w:t>
      </w:r>
      <w:r>
        <w:rPr>
          <w:szCs w:val="22"/>
          <w:lang w:val="en-CA" w:eastAsia="ar-SA"/>
        </w:rPr>
        <w:t>f</w:t>
      </w:r>
      <w:r w:rsidRPr="00613836">
        <w:rPr>
          <w:szCs w:val="22"/>
          <w:lang w:val="en-CA" w:eastAsia="ar-SA"/>
        </w:rPr>
        <w:t xml:space="preserve">ormat </w:t>
      </w:r>
      <w:r w:rsidRPr="00613836">
        <w:rPr>
          <w:szCs w:val="22"/>
          <w:lang w:eastAsia="ar-SA"/>
        </w:rPr>
        <w:t xml:space="preserve">YYYY-MM-DD </w:t>
      </w:r>
      <w:proofErr w:type="spellStart"/>
      <w:r w:rsidRPr="00613836">
        <w:rPr>
          <w:szCs w:val="22"/>
          <w:lang w:eastAsia="ar-SA"/>
        </w:rPr>
        <w:t>hh:mm:ss</w:t>
      </w:r>
      <w:proofErr w:type="spellEnd"/>
      <w:r w:rsidRPr="00613836">
        <w:rPr>
          <w:szCs w:val="22"/>
          <w:lang w:eastAsia="ar-SA"/>
        </w:rPr>
        <w:t xml:space="preserve">) into </w:t>
      </w:r>
      <w:r w:rsidRPr="00613836">
        <w:rPr>
          <w:szCs w:val="22"/>
          <w:lang w:val="en-CA" w:eastAsia="ar-SA"/>
        </w:rPr>
        <w:t xml:space="preserve">  </w:t>
      </w:r>
      <w:r w:rsidRPr="00613836">
        <w:rPr>
          <w:szCs w:val="22"/>
          <w:lang w:val="en-CA" w:eastAsia="ar-SA"/>
        </w:rPr>
        <w:br/>
      </w:r>
      <w:proofErr w:type="spellStart"/>
      <w:r w:rsidRPr="00613836">
        <w:rPr>
          <w:rFonts w:cs="Arial"/>
          <w:color w:val="1A1A1A"/>
          <w:szCs w:val="22"/>
          <w:shd w:val="clear" w:color="auto" w:fill="FFFFFF"/>
        </w:rPr>
        <w:t>DateChargement</w:t>
      </w:r>
      <w:proofErr w:type="spellEnd"/>
      <w:r w:rsidRPr="00613836">
        <w:rPr>
          <w:szCs w:val="22"/>
          <w:lang w:eastAsia="ar-SA"/>
        </w:rPr>
        <w:t xml:space="preserve"> (YYYY-MM-DD) and </w:t>
      </w:r>
      <w:proofErr w:type="spellStart"/>
      <w:r w:rsidRPr="00613836">
        <w:rPr>
          <w:rFonts w:cs="Arial"/>
          <w:color w:val="1A1A1A"/>
          <w:szCs w:val="22"/>
          <w:shd w:val="clear" w:color="auto" w:fill="FFFFFF"/>
        </w:rPr>
        <w:t>HeureChargement</w:t>
      </w:r>
      <w:proofErr w:type="spellEnd"/>
      <w:r w:rsidRPr="00613836">
        <w:rPr>
          <w:rFonts w:cs="Arial"/>
          <w:color w:val="1A1A1A"/>
          <w:szCs w:val="22"/>
          <w:shd w:val="clear" w:color="auto" w:fill="FFFFFF"/>
        </w:rPr>
        <w:t xml:space="preserve"> (</w:t>
      </w:r>
      <w:proofErr w:type="spellStart"/>
      <w:r w:rsidRPr="00613836">
        <w:rPr>
          <w:szCs w:val="22"/>
          <w:lang w:eastAsia="ar-SA"/>
        </w:rPr>
        <w:t>hh:mm:ss</w:t>
      </w:r>
      <w:proofErr w:type="spellEnd"/>
      <w:r w:rsidRPr="00613836">
        <w:rPr>
          <w:szCs w:val="22"/>
          <w:lang w:eastAsia="ar-SA"/>
        </w:rPr>
        <w:t xml:space="preserve">) to allow easy join with </w:t>
      </w:r>
      <w:r>
        <w:rPr>
          <w:szCs w:val="22"/>
          <w:lang w:eastAsia="ar-SA"/>
        </w:rPr>
        <w:t>DATE (</w:t>
      </w:r>
      <w:r w:rsidRPr="00613836">
        <w:rPr>
          <w:szCs w:val="22"/>
          <w:lang w:eastAsia="ar-SA"/>
        </w:rPr>
        <w:t>YYYY-MM-DD</w:t>
      </w:r>
      <w:r>
        <w:rPr>
          <w:szCs w:val="22"/>
          <w:lang w:eastAsia="ar-SA"/>
        </w:rPr>
        <w:t xml:space="preserve">) in </w:t>
      </w:r>
      <w:r w:rsidRPr="00613836">
        <w:rPr>
          <w:szCs w:val="22"/>
          <w:lang w:eastAsia="ar-SA"/>
        </w:rPr>
        <w:t>W</w:t>
      </w:r>
      <w:r>
        <w:rPr>
          <w:szCs w:val="22"/>
          <w:lang w:eastAsia="ar-SA"/>
        </w:rPr>
        <w:t>EATHER tabl</w:t>
      </w:r>
      <w:r w:rsidRPr="00613836">
        <w:rPr>
          <w:szCs w:val="22"/>
          <w:lang w:eastAsia="ar-SA"/>
        </w:rPr>
        <w:t>e</w:t>
      </w:r>
      <w:r>
        <w:rPr>
          <w:szCs w:val="22"/>
          <w:lang w:eastAsia="ar-SA"/>
        </w:rPr>
        <w:t>.</w:t>
      </w:r>
    </w:p>
    <w:p w14:paraId="50E0BF55" w14:textId="77777777" w:rsidR="00613836" w:rsidRPr="00613836" w:rsidRDefault="00613836" w:rsidP="00613836">
      <w:pPr>
        <w:pStyle w:val="BodyText"/>
        <w:numPr>
          <w:ilvl w:val="0"/>
          <w:numId w:val="4"/>
        </w:numPr>
        <w:rPr>
          <w:szCs w:val="22"/>
          <w:lang w:val="en-CA" w:eastAsia="ar-SA"/>
        </w:rPr>
      </w:pPr>
      <w:r w:rsidRPr="00613836">
        <w:rPr>
          <w:rFonts w:cs="Arial"/>
          <w:bCs/>
          <w:color w:val="1A1A1A"/>
          <w:szCs w:val="22"/>
          <w:shd w:val="clear" w:color="auto" w:fill="FFFFFF"/>
        </w:rPr>
        <w:t>CONTRATS</w:t>
      </w:r>
      <w:r w:rsidRPr="00613836">
        <w:rPr>
          <w:szCs w:val="22"/>
          <w:lang w:val="en-CA" w:eastAsia="ar-SA"/>
        </w:rPr>
        <w:t xml:space="preserve"> </w:t>
      </w:r>
    </w:p>
    <w:p w14:paraId="59190375" w14:textId="77777777" w:rsidR="00613836" w:rsidRPr="00D469CA" w:rsidRDefault="00613836" w:rsidP="00613836">
      <w:pPr>
        <w:pStyle w:val="BodyText"/>
        <w:numPr>
          <w:ilvl w:val="1"/>
          <w:numId w:val="4"/>
        </w:numPr>
        <w:rPr>
          <w:szCs w:val="22"/>
          <w:lang w:val="en-CA" w:eastAsia="ar-SA"/>
        </w:rPr>
      </w:pPr>
      <w:r w:rsidRPr="00613836">
        <w:rPr>
          <w:szCs w:val="22"/>
          <w:lang w:val="en-CA" w:eastAsia="ar-SA"/>
        </w:rPr>
        <w:t xml:space="preserve">Split </w:t>
      </w:r>
      <w:proofErr w:type="spellStart"/>
      <w:r w:rsidR="009F78B7">
        <w:rPr>
          <w:szCs w:val="22"/>
          <w:lang w:val="en-CA" w:eastAsia="ar-SA"/>
        </w:rPr>
        <w:t>A</w:t>
      </w:r>
      <w:r w:rsidRPr="00613836">
        <w:rPr>
          <w:szCs w:val="22"/>
          <w:lang w:val="en-CA" w:eastAsia="ar-SA"/>
        </w:rPr>
        <w:t>nneeContrat</w:t>
      </w:r>
      <w:proofErr w:type="spellEnd"/>
      <w:r>
        <w:rPr>
          <w:szCs w:val="22"/>
          <w:lang w:val="en-CA" w:eastAsia="ar-SA"/>
        </w:rPr>
        <w:t xml:space="preserve"> (format YYYY-YYYY)</w:t>
      </w:r>
      <w:r w:rsidRPr="00613836">
        <w:rPr>
          <w:szCs w:val="22"/>
          <w:lang w:val="en-CA" w:eastAsia="ar-SA"/>
        </w:rPr>
        <w:t xml:space="preserve"> in </w:t>
      </w:r>
      <w:proofErr w:type="spellStart"/>
      <w:r w:rsidR="009F78B7">
        <w:rPr>
          <w:szCs w:val="22"/>
          <w:lang w:val="en-CA" w:eastAsia="ar-SA"/>
        </w:rPr>
        <w:t>FirstYear</w:t>
      </w:r>
      <w:proofErr w:type="spellEnd"/>
      <w:r w:rsidRPr="00613836">
        <w:rPr>
          <w:szCs w:val="22"/>
          <w:lang w:val="en-CA" w:eastAsia="ar-SA"/>
        </w:rPr>
        <w:t xml:space="preserve"> &amp; </w:t>
      </w:r>
      <w:proofErr w:type="spellStart"/>
      <w:r w:rsidR="009F78B7">
        <w:rPr>
          <w:szCs w:val="22"/>
          <w:lang w:val="en-CA" w:eastAsia="ar-SA"/>
        </w:rPr>
        <w:t>LastYear</w:t>
      </w:r>
      <w:proofErr w:type="spellEnd"/>
      <w:r w:rsidRPr="00613836">
        <w:rPr>
          <w:szCs w:val="22"/>
          <w:lang w:val="en-CA" w:eastAsia="ar-SA"/>
        </w:rPr>
        <w:t xml:space="preserve"> in order to allow easier filtering</w:t>
      </w:r>
      <w:r>
        <w:rPr>
          <w:szCs w:val="22"/>
          <w:lang w:eastAsia="ar-SA"/>
        </w:rPr>
        <w:t xml:space="preserve">. </w:t>
      </w:r>
    </w:p>
    <w:p w14:paraId="2FA688B4" w14:textId="77777777" w:rsidR="00D469CA" w:rsidRPr="00613836" w:rsidRDefault="00D469CA" w:rsidP="009F78B7">
      <w:pPr>
        <w:pStyle w:val="BodyText"/>
        <w:ind w:left="1440"/>
        <w:rPr>
          <w:szCs w:val="22"/>
          <w:lang w:val="en-CA" w:eastAsia="ar-SA"/>
        </w:rPr>
      </w:pPr>
    </w:p>
    <w:p w14:paraId="22D73C22" w14:textId="77777777" w:rsidR="006C31C9" w:rsidRPr="00063845" w:rsidRDefault="006C31C9" w:rsidP="006C31C9">
      <w:pPr>
        <w:pStyle w:val="BodyText"/>
        <w:rPr>
          <w:b/>
          <w:lang w:eastAsia="ar-SA"/>
        </w:rPr>
      </w:pPr>
      <w:r>
        <w:rPr>
          <w:b/>
          <w:lang w:eastAsia="ar-SA"/>
        </w:rPr>
        <w:t>Target</w:t>
      </w:r>
      <w:r w:rsidRPr="00063845">
        <w:rPr>
          <w:b/>
          <w:lang w:eastAsia="ar-SA"/>
        </w:rPr>
        <w:t xml:space="preserve"> </w:t>
      </w:r>
      <w:r>
        <w:rPr>
          <w:b/>
          <w:lang w:eastAsia="ar-SA"/>
        </w:rPr>
        <w:t>tabl</w:t>
      </w:r>
      <w:r w:rsidRPr="00063845">
        <w:rPr>
          <w:b/>
          <w:lang w:eastAsia="ar-SA"/>
        </w:rPr>
        <w:t xml:space="preserve">es </w:t>
      </w:r>
    </w:p>
    <w:p w14:paraId="362A968E" w14:textId="77777777" w:rsidR="00102536" w:rsidRPr="000C2785" w:rsidRDefault="008D539A" w:rsidP="00102536">
      <w:pPr>
        <w:pStyle w:val="BodyText"/>
        <w:rPr>
          <w:lang w:val="fr-CA" w:eastAsia="ar-SA"/>
        </w:rPr>
      </w:pPr>
      <w:r>
        <w:rPr>
          <w:rFonts w:cs="Arial"/>
          <w:b/>
          <w:bCs/>
          <w:color w:val="1A1A1A"/>
          <w:sz w:val="21"/>
          <w:szCs w:val="21"/>
          <w:shd w:val="clear" w:color="auto" w:fill="FFFFFF"/>
        </w:rPr>
        <w:t>DEPOTS</w:t>
      </w:r>
    </w:p>
    <w:tbl>
      <w:tblPr>
        <w:tblStyle w:val="TableGrid"/>
        <w:tblW w:w="0" w:type="auto"/>
        <w:tblLook w:val="04A0" w:firstRow="1" w:lastRow="0" w:firstColumn="1" w:lastColumn="0" w:noHBand="0" w:noVBand="1"/>
      </w:tblPr>
      <w:tblGrid>
        <w:gridCol w:w="2681"/>
        <w:gridCol w:w="1567"/>
        <w:gridCol w:w="992"/>
        <w:gridCol w:w="1134"/>
        <w:gridCol w:w="2976"/>
      </w:tblGrid>
      <w:tr w:rsidR="00102536" w:rsidRPr="009F78B7" w14:paraId="361B5953" w14:textId="77777777" w:rsidTr="00424AC2">
        <w:tc>
          <w:tcPr>
            <w:tcW w:w="2681" w:type="dxa"/>
          </w:tcPr>
          <w:p w14:paraId="1ADE93E3" w14:textId="77777777" w:rsidR="00102536" w:rsidRPr="009F78B7" w:rsidRDefault="00102536" w:rsidP="00424AC2">
            <w:pPr>
              <w:pStyle w:val="BodyText"/>
              <w:rPr>
                <w:rFonts w:cs="Arial"/>
                <w:b/>
                <w:lang w:eastAsia="ar-SA"/>
              </w:rPr>
            </w:pPr>
            <w:r w:rsidRPr="009F78B7">
              <w:rPr>
                <w:rFonts w:cs="Arial"/>
                <w:b/>
                <w:lang w:eastAsia="ar-SA"/>
              </w:rPr>
              <w:t>Name</w:t>
            </w:r>
          </w:p>
        </w:tc>
        <w:tc>
          <w:tcPr>
            <w:tcW w:w="1567" w:type="dxa"/>
          </w:tcPr>
          <w:p w14:paraId="67DC3E2F" w14:textId="77777777"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14:paraId="074A7F4C" w14:textId="77777777"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14:paraId="50024181" w14:textId="77777777" w:rsidR="00102536" w:rsidRPr="009F78B7" w:rsidRDefault="00102536" w:rsidP="00424AC2">
            <w:pPr>
              <w:pStyle w:val="BodyText"/>
              <w:rPr>
                <w:rFonts w:cs="Arial"/>
                <w:b/>
                <w:lang w:eastAsia="ar-SA"/>
              </w:rPr>
            </w:pPr>
            <w:r w:rsidRPr="009F78B7">
              <w:rPr>
                <w:rFonts w:cs="Arial"/>
                <w:b/>
                <w:lang w:eastAsia="ar-SA"/>
              </w:rPr>
              <w:t>Nullable</w:t>
            </w:r>
          </w:p>
        </w:tc>
        <w:tc>
          <w:tcPr>
            <w:tcW w:w="2976" w:type="dxa"/>
          </w:tcPr>
          <w:p w14:paraId="0197C2DD" w14:textId="77777777"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14:paraId="5E2771B4" w14:textId="77777777" w:rsidTr="00424AC2">
        <w:tc>
          <w:tcPr>
            <w:tcW w:w="2681" w:type="dxa"/>
          </w:tcPr>
          <w:p w14:paraId="523E921B" w14:textId="77777777" w:rsidR="00102536" w:rsidRPr="009F78B7" w:rsidRDefault="00102536" w:rsidP="00424AC2">
            <w:pPr>
              <w:pStyle w:val="BodyText"/>
              <w:rPr>
                <w:rFonts w:cs="Arial"/>
                <w:b/>
                <w:lang w:eastAsia="ar-SA"/>
              </w:rPr>
            </w:pPr>
            <w:proofErr w:type="spellStart"/>
            <w:r w:rsidRPr="009F78B7">
              <w:rPr>
                <w:rFonts w:cs="Arial"/>
                <w:b/>
                <w:color w:val="000000"/>
                <w:lang w:val="en-CA" w:eastAsia="en-CA"/>
              </w:rPr>
              <w:t>IdentifiantDepot</w:t>
            </w:r>
            <w:proofErr w:type="spellEnd"/>
          </w:p>
        </w:tc>
        <w:tc>
          <w:tcPr>
            <w:tcW w:w="1567" w:type="dxa"/>
          </w:tcPr>
          <w:p w14:paraId="4577E9A7"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244B8F53" w14:textId="77777777" w:rsidR="00102536" w:rsidRPr="009F78B7" w:rsidRDefault="00102536" w:rsidP="00424AC2">
            <w:pPr>
              <w:pStyle w:val="BodyText"/>
              <w:rPr>
                <w:rFonts w:cs="Arial"/>
                <w:lang w:eastAsia="ar-SA"/>
              </w:rPr>
            </w:pPr>
            <w:r w:rsidRPr="009F78B7">
              <w:rPr>
                <w:rFonts w:cs="Arial"/>
                <w:lang w:eastAsia="ar-SA"/>
              </w:rPr>
              <w:t xml:space="preserve"> </w:t>
            </w:r>
          </w:p>
        </w:tc>
        <w:tc>
          <w:tcPr>
            <w:tcW w:w="1134" w:type="dxa"/>
          </w:tcPr>
          <w:p w14:paraId="01C62CF6"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2AB7899F" w14:textId="77777777" w:rsidR="00102536" w:rsidRPr="009F78B7" w:rsidRDefault="00204EA7" w:rsidP="00424AC2">
            <w:pPr>
              <w:pStyle w:val="BodyText"/>
              <w:rPr>
                <w:rFonts w:cs="Arial"/>
                <w:lang w:eastAsia="ar-SA"/>
              </w:rPr>
            </w:pPr>
            <w:r w:rsidRPr="009F78B7">
              <w:rPr>
                <w:rFonts w:cs="Arial"/>
                <w:lang w:eastAsia="ar-SA"/>
              </w:rPr>
              <w:t xml:space="preserve">Primary Key </w:t>
            </w:r>
          </w:p>
        </w:tc>
      </w:tr>
      <w:tr w:rsidR="00102536" w:rsidRPr="009F78B7" w14:paraId="3A7593B6" w14:textId="77777777" w:rsidTr="00424AC2">
        <w:tc>
          <w:tcPr>
            <w:tcW w:w="2681" w:type="dxa"/>
          </w:tcPr>
          <w:p w14:paraId="2A41E82C"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NomDepot</w:t>
            </w:r>
            <w:proofErr w:type="spellEnd"/>
          </w:p>
        </w:tc>
        <w:tc>
          <w:tcPr>
            <w:tcW w:w="1567" w:type="dxa"/>
          </w:tcPr>
          <w:p w14:paraId="3D74BB66"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4246029C" w14:textId="77777777" w:rsidR="00102536" w:rsidRPr="009F78B7" w:rsidRDefault="00102536" w:rsidP="00424AC2">
            <w:pPr>
              <w:pStyle w:val="BodyText"/>
              <w:rPr>
                <w:rFonts w:cs="Arial"/>
                <w:lang w:eastAsia="ar-SA"/>
              </w:rPr>
            </w:pPr>
            <w:r w:rsidRPr="009F78B7">
              <w:rPr>
                <w:rFonts w:cs="Arial"/>
                <w:lang w:eastAsia="ar-SA"/>
              </w:rPr>
              <w:t>30</w:t>
            </w:r>
          </w:p>
        </w:tc>
        <w:tc>
          <w:tcPr>
            <w:tcW w:w="1134" w:type="dxa"/>
          </w:tcPr>
          <w:p w14:paraId="12DEEA40"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0CCD48FC" w14:textId="77777777" w:rsidR="00102536" w:rsidRPr="009F78B7" w:rsidRDefault="00102536" w:rsidP="00424AC2">
            <w:pPr>
              <w:pStyle w:val="BodyText"/>
              <w:rPr>
                <w:rFonts w:cs="Arial"/>
                <w:lang w:eastAsia="ar-SA"/>
              </w:rPr>
            </w:pPr>
          </w:p>
        </w:tc>
      </w:tr>
      <w:tr w:rsidR="00102536" w:rsidRPr="006A1391" w14:paraId="3F651882" w14:textId="77777777" w:rsidTr="00424AC2">
        <w:tc>
          <w:tcPr>
            <w:tcW w:w="2681" w:type="dxa"/>
          </w:tcPr>
          <w:p w14:paraId="4BB06E61"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TypeDepot</w:t>
            </w:r>
            <w:proofErr w:type="spellEnd"/>
          </w:p>
        </w:tc>
        <w:tc>
          <w:tcPr>
            <w:tcW w:w="1567" w:type="dxa"/>
          </w:tcPr>
          <w:p w14:paraId="4A876118"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46A4B819" w14:textId="77777777" w:rsidR="00102536" w:rsidRPr="009F78B7" w:rsidRDefault="00102536" w:rsidP="00424AC2">
            <w:pPr>
              <w:pStyle w:val="BodyText"/>
              <w:rPr>
                <w:rFonts w:cs="Arial"/>
                <w:lang w:eastAsia="ar-SA"/>
              </w:rPr>
            </w:pPr>
            <w:r w:rsidRPr="009F78B7">
              <w:rPr>
                <w:rFonts w:cs="Arial"/>
                <w:lang w:eastAsia="ar-SA"/>
              </w:rPr>
              <w:t>15</w:t>
            </w:r>
          </w:p>
        </w:tc>
        <w:tc>
          <w:tcPr>
            <w:tcW w:w="1134" w:type="dxa"/>
          </w:tcPr>
          <w:p w14:paraId="383783E1"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44CB1EB0" w14:textId="77777777" w:rsidR="00102536" w:rsidRPr="009F78B7" w:rsidRDefault="00102536" w:rsidP="00424AC2">
            <w:pPr>
              <w:pStyle w:val="BodyText"/>
              <w:rPr>
                <w:rFonts w:cs="Arial"/>
                <w:lang w:val="fr-CA" w:eastAsia="ar-SA"/>
              </w:rPr>
            </w:pPr>
            <w:r w:rsidRPr="009F78B7">
              <w:rPr>
                <w:rFonts w:cs="Arial"/>
                <w:lang w:val="fr-CA" w:eastAsia="ar-SA"/>
              </w:rPr>
              <w:t xml:space="preserve">Values : </w:t>
            </w:r>
            <w:proofErr w:type="spellStart"/>
            <w:r w:rsidRPr="009F78B7">
              <w:rPr>
                <w:rFonts w:cs="Arial"/>
                <w:lang w:val="fr-CA" w:eastAsia="ar-SA"/>
              </w:rPr>
              <w:t>Carierre</w:t>
            </w:r>
            <w:proofErr w:type="spellEnd"/>
            <w:r w:rsidRPr="009F78B7">
              <w:rPr>
                <w:rFonts w:cs="Arial"/>
                <w:lang w:val="fr-CA" w:eastAsia="ar-SA"/>
              </w:rPr>
              <w:t xml:space="preserve">, </w:t>
            </w:r>
            <w:proofErr w:type="spellStart"/>
            <w:r w:rsidRPr="009F78B7">
              <w:rPr>
                <w:rFonts w:cs="Arial"/>
                <w:lang w:val="fr-CA" w:eastAsia="ar-SA"/>
              </w:rPr>
              <w:t>Chute_Egout</w:t>
            </w:r>
            <w:proofErr w:type="spellEnd"/>
            <w:r w:rsidRPr="009F78B7">
              <w:rPr>
                <w:rFonts w:cs="Arial"/>
                <w:lang w:val="fr-CA" w:eastAsia="ar-SA"/>
              </w:rPr>
              <w:t xml:space="preserve">, Entassement, </w:t>
            </w:r>
          </w:p>
        </w:tc>
      </w:tr>
      <w:tr w:rsidR="00102536" w:rsidRPr="009F78B7" w14:paraId="7A0B03B2" w14:textId="77777777" w:rsidTr="00424AC2">
        <w:tc>
          <w:tcPr>
            <w:tcW w:w="2681" w:type="dxa"/>
          </w:tcPr>
          <w:p w14:paraId="246A1383"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Capacite</w:t>
            </w:r>
            <w:proofErr w:type="spellEnd"/>
          </w:p>
        </w:tc>
        <w:tc>
          <w:tcPr>
            <w:tcW w:w="1567" w:type="dxa"/>
          </w:tcPr>
          <w:p w14:paraId="147B4BBB"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5914EED1" w14:textId="77777777" w:rsidR="00102536" w:rsidRPr="009F78B7" w:rsidRDefault="00102536" w:rsidP="00424AC2">
            <w:pPr>
              <w:pStyle w:val="BodyText"/>
              <w:rPr>
                <w:rFonts w:cs="Arial"/>
                <w:lang w:eastAsia="ar-SA"/>
              </w:rPr>
            </w:pPr>
          </w:p>
        </w:tc>
        <w:tc>
          <w:tcPr>
            <w:tcW w:w="1134" w:type="dxa"/>
          </w:tcPr>
          <w:p w14:paraId="131AB660" w14:textId="77777777" w:rsidR="00102536" w:rsidRPr="009F78B7" w:rsidRDefault="00102536" w:rsidP="00424AC2">
            <w:pPr>
              <w:pStyle w:val="BodyText"/>
              <w:rPr>
                <w:rFonts w:cs="Arial"/>
                <w:lang w:eastAsia="ar-SA"/>
              </w:rPr>
            </w:pPr>
            <w:r w:rsidRPr="009F78B7">
              <w:rPr>
                <w:rFonts w:cs="Arial"/>
                <w:lang w:eastAsia="ar-SA"/>
              </w:rPr>
              <w:t>Y</w:t>
            </w:r>
          </w:p>
        </w:tc>
        <w:tc>
          <w:tcPr>
            <w:tcW w:w="2976" w:type="dxa"/>
          </w:tcPr>
          <w:p w14:paraId="02D32A50" w14:textId="77777777" w:rsidR="00102536" w:rsidRPr="009F78B7" w:rsidRDefault="00102536" w:rsidP="00424AC2">
            <w:pPr>
              <w:pStyle w:val="BodyText"/>
              <w:rPr>
                <w:rFonts w:cs="Arial"/>
                <w:lang w:val="fr-CA" w:eastAsia="ar-SA"/>
              </w:rPr>
            </w:pPr>
            <w:r w:rsidRPr="009F78B7">
              <w:rPr>
                <w:rFonts w:cs="Arial"/>
                <w:lang w:val="fr-CA" w:eastAsia="ar-SA"/>
              </w:rPr>
              <w:t xml:space="preserve">0 = </w:t>
            </w:r>
            <w:proofErr w:type="spellStart"/>
            <w:r w:rsidRPr="009F78B7">
              <w:rPr>
                <w:rFonts w:cs="Arial"/>
                <w:lang w:val="fr-CA" w:eastAsia="ar-SA"/>
              </w:rPr>
              <w:t>Sewer</w:t>
            </w:r>
            <w:proofErr w:type="spellEnd"/>
            <w:r w:rsidRPr="009F78B7">
              <w:rPr>
                <w:rFonts w:cs="Arial"/>
                <w:lang w:val="fr-CA" w:eastAsia="ar-SA"/>
              </w:rPr>
              <w:t xml:space="preserve"> </w:t>
            </w:r>
            <w:proofErr w:type="spellStart"/>
            <w:r w:rsidRPr="009F78B7">
              <w:rPr>
                <w:rFonts w:cs="Arial"/>
                <w:lang w:val="fr-CA" w:eastAsia="ar-SA"/>
              </w:rPr>
              <w:t>well</w:t>
            </w:r>
            <w:proofErr w:type="spellEnd"/>
            <w:r w:rsidRPr="009F78B7">
              <w:rPr>
                <w:rFonts w:cs="Arial"/>
                <w:lang w:val="fr-CA" w:eastAsia="ar-SA"/>
              </w:rPr>
              <w:t xml:space="preserve"> </w:t>
            </w:r>
          </w:p>
        </w:tc>
      </w:tr>
      <w:tr w:rsidR="00102536" w:rsidRPr="009F78B7" w14:paraId="02190161" w14:textId="77777777" w:rsidTr="00424AC2">
        <w:tc>
          <w:tcPr>
            <w:tcW w:w="2681" w:type="dxa"/>
          </w:tcPr>
          <w:p w14:paraId="1399AC32" w14:textId="77777777" w:rsidR="00102536" w:rsidRPr="009F78B7" w:rsidRDefault="00102536" w:rsidP="00424AC2">
            <w:pPr>
              <w:pStyle w:val="BodyText"/>
              <w:rPr>
                <w:rFonts w:cs="Arial"/>
                <w:lang w:val="fr-CA" w:eastAsia="ar-SA"/>
              </w:rPr>
            </w:pPr>
            <w:r w:rsidRPr="009F78B7">
              <w:rPr>
                <w:rFonts w:cs="Arial"/>
                <w:color w:val="000000"/>
                <w:lang w:val="fr-CA" w:eastAsia="en-CA"/>
              </w:rPr>
              <w:t>Latitude</w:t>
            </w:r>
          </w:p>
        </w:tc>
        <w:tc>
          <w:tcPr>
            <w:tcW w:w="1567" w:type="dxa"/>
          </w:tcPr>
          <w:p w14:paraId="096FAD32" w14:textId="77777777" w:rsidR="00102536" w:rsidRPr="009F78B7" w:rsidRDefault="00102536" w:rsidP="00424AC2">
            <w:pPr>
              <w:pStyle w:val="BodyText"/>
              <w:rPr>
                <w:rFonts w:cs="Arial"/>
                <w:lang w:val="fr-CA" w:eastAsia="ar-SA"/>
              </w:rPr>
            </w:pPr>
            <w:r w:rsidRPr="009F78B7">
              <w:rPr>
                <w:rFonts w:cs="Arial"/>
                <w:lang w:val="fr-CA" w:eastAsia="ar-SA"/>
              </w:rPr>
              <w:t>DECIMAL</w:t>
            </w:r>
          </w:p>
        </w:tc>
        <w:tc>
          <w:tcPr>
            <w:tcW w:w="992" w:type="dxa"/>
          </w:tcPr>
          <w:p w14:paraId="1C53FF07" w14:textId="77777777" w:rsidR="00102536" w:rsidRPr="009F78B7" w:rsidRDefault="00102536" w:rsidP="00424AC2">
            <w:pPr>
              <w:pStyle w:val="BodyText"/>
              <w:rPr>
                <w:rFonts w:cs="Arial"/>
                <w:lang w:val="fr-CA" w:eastAsia="ar-SA"/>
              </w:rPr>
            </w:pPr>
            <w:r w:rsidRPr="009F78B7">
              <w:rPr>
                <w:rFonts w:cs="Arial"/>
                <w:lang w:val="fr-CA" w:eastAsia="ar-SA"/>
              </w:rPr>
              <w:t>8,6</w:t>
            </w:r>
          </w:p>
        </w:tc>
        <w:tc>
          <w:tcPr>
            <w:tcW w:w="1134" w:type="dxa"/>
          </w:tcPr>
          <w:p w14:paraId="5D6B7B4B" w14:textId="77777777" w:rsidR="00102536" w:rsidRPr="009F78B7" w:rsidRDefault="00102536" w:rsidP="00424AC2">
            <w:pPr>
              <w:pStyle w:val="BodyText"/>
              <w:rPr>
                <w:rFonts w:cs="Arial"/>
                <w:lang w:val="fr-CA" w:eastAsia="ar-SA"/>
              </w:rPr>
            </w:pPr>
            <w:r w:rsidRPr="009F78B7">
              <w:rPr>
                <w:rFonts w:cs="Arial"/>
                <w:lang w:val="fr-CA" w:eastAsia="ar-SA"/>
              </w:rPr>
              <w:t>N</w:t>
            </w:r>
          </w:p>
        </w:tc>
        <w:tc>
          <w:tcPr>
            <w:tcW w:w="2976" w:type="dxa"/>
          </w:tcPr>
          <w:p w14:paraId="7F65DE95" w14:textId="77777777" w:rsidR="00102536" w:rsidRPr="009F78B7" w:rsidRDefault="00102536" w:rsidP="00424AC2">
            <w:pPr>
              <w:pStyle w:val="BodyText"/>
              <w:rPr>
                <w:rFonts w:cs="Arial"/>
                <w:lang w:val="fr-CA" w:eastAsia="ar-SA"/>
              </w:rPr>
            </w:pPr>
          </w:p>
        </w:tc>
      </w:tr>
      <w:tr w:rsidR="00102536" w:rsidRPr="009F78B7" w14:paraId="645A8A38" w14:textId="77777777" w:rsidTr="00424AC2">
        <w:tc>
          <w:tcPr>
            <w:tcW w:w="2681" w:type="dxa"/>
            <w:vAlign w:val="bottom"/>
          </w:tcPr>
          <w:p w14:paraId="14569479" w14:textId="77777777" w:rsidR="00102536" w:rsidRPr="009F78B7" w:rsidRDefault="00102536" w:rsidP="00424AC2">
            <w:pPr>
              <w:spacing w:before="0" w:after="0"/>
              <w:rPr>
                <w:rFonts w:cs="Arial"/>
                <w:color w:val="000000"/>
                <w:lang w:val="fr-CA" w:eastAsia="en-CA"/>
              </w:rPr>
            </w:pPr>
            <w:r w:rsidRPr="009F78B7">
              <w:rPr>
                <w:rFonts w:cs="Arial"/>
                <w:color w:val="000000"/>
                <w:lang w:val="fr-CA" w:eastAsia="en-CA"/>
              </w:rPr>
              <w:t>Longitude</w:t>
            </w:r>
          </w:p>
        </w:tc>
        <w:tc>
          <w:tcPr>
            <w:tcW w:w="1567" w:type="dxa"/>
          </w:tcPr>
          <w:p w14:paraId="588A9C35" w14:textId="77777777" w:rsidR="00102536" w:rsidRPr="009F78B7" w:rsidRDefault="00102536" w:rsidP="00424AC2">
            <w:pPr>
              <w:pStyle w:val="BodyText"/>
              <w:rPr>
                <w:rFonts w:cs="Arial"/>
                <w:lang w:val="fr-CA" w:eastAsia="ar-SA"/>
              </w:rPr>
            </w:pPr>
            <w:r w:rsidRPr="009F78B7">
              <w:rPr>
                <w:rFonts w:cs="Arial"/>
                <w:lang w:val="fr-CA" w:eastAsia="ar-SA"/>
              </w:rPr>
              <w:t>DECIMAL</w:t>
            </w:r>
          </w:p>
        </w:tc>
        <w:tc>
          <w:tcPr>
            <w:tcW w:w="992" w:type="dxa"/>
          </w:tcPr>
          <w:p w14:paraId="58977B36" w14:textId="77777777" w:rsidR="00102536" w:rsidRPr="009F78B7" w:rsidRDefault="00102536" w:rsidP="00424AC2">
            <w:pPr>
              <w:pStyle w:val="BodyText"/>
              <w:rPr>
                <w:rFonts w:cs="Arial"/>
                <w:lang w:val="fr-CA" w:eastAsia="ar-SA"/>
              </w:rPr>
            </w:pPr>
            <w:r w:rsidRPr="009F78B7">
              <w:rPr>
                <w:rFonts w:cs="Arial"/>
                <w:lang w:val="fr-CA" w:eastAsia="ar-SA"/>
              </w:rPr>
              <w:t>8,6</w:t>
            </w:r>
          </w:p>
        </w:tc>
        <w:tc>
          <w:tcPr>
            <w:tcW w:w="1134" w:type="dxa"/>
          </w:tcPr>
          <w:p w14:paraId="465EBE47" w14:textId="77777777" w:rsidR="00102536" w:rsidRPr="009F78B7" w:rsidRDefault="00102536" w:rsidP="00424AC2">
            <w:pPr>
              <w:pStyle w:val="BodyText"/>
              <w:rPr>
                <w:rFonts w:cs="Arial"/>
                <w:lang w:val="fr-CA" w:eastAsia="ar-SA"/>
              </w:rPr>
            </w:pPr>
            <w:r w:rsidRPr="009F78B7">
              <w:rPr>
                <w:rFonts w:cs="Arial"/>
                <w:lang w:val="fr-CA" w:eastAsia="ar-SA"/>
              </w:rPr>
              <w:t>N</w:t>
            </w:r>
          </w:p>
        </w:tc>
        <w:tc>
          <w:tcPr>
            <w:tcW w:w="2976" w:type="dxa"/>
          </w:tcPr>
          <w:p w14:paraId="3BB686B4" w14:textId="77777777" w:rsidR="00102536" w:rsidRPr="009F78B7" w:rsidRDefault="00102536" w:rsidP="00424AC2">
            <w:pPr>
              <w:pStyle w:val="BodyText"/>
              <w:rPr>
                <w:rFonts w:cs="Arial"/>
                <w:lang w:val="fr-CA" w:eastAsia="ar-SA"/>
              </w:rPr>
            </w:pPr>
          </w:p>
        </w:tc>
      </w:tr>
      <w:tr w:rsidR="00102536" w:rsidRPr="009F78B7" w14:paraId="7A4497B1" w14:textId="77777777" w:rsidTr="00424AC2">
        <w:tc>
          <w:tcPr>
            <w:tcW w:w="2681" w:type="dxa"/>
          </w:tcPr>
          <w:p w14:paraId="00757697" w14:textId="77777777" w:rsidR="00102536" w:rsidRPr="009F78B7" w:rsidRDefault="00102536" w:rsidP="00424AC2">
            <w:pPr>
              <w:pStyle w:val="BodyText"/>
              <w:rPr>
                <w:rFonts w:cs="Arial"/>
                <w:lang w:val="fr-CA" w:eastAsia="ar-SA"/>
              </w:rPr>
            </w:pPr>
            <w:proofErr w:type="spellStart"/>
            <w:r w:rsidRPr="009F78B7">
              <w:rPr>
                <w:rFonts w:cs="Arial"/>
                <w:color w:val="000000"/>
                <w:lang w:val="fr-CA" w:eastAsia="en-CA"/>
              </w:rPr>
              <w:t>VolumeDeverse</w:t>
            </w:r>
            <w:proofErr w:type="spellEnd"/>
          </w:p>
        </w:tc>
        <w:tc>
          <w:tcPr>
            <w:tcW w:w="1567" w:type="dxa"/>
          </w:tcPr>
          <w:p w14:paraId="35533614" w14:textId="77777777" w:rsidR="00102536" w:rsidRPr="009F78B7" w:rsidRDefault="00102536" w:rsidP="00424AC2">
            <w:pPr>
              <w:pStyle w:val="BodyText"/>
              <w:rPr>
                <w:rFonts w:cs="Arial"/>
                <w:lang w:val="fr-CA" w:eastAsia="ar-SA"/>
              </w:rPr>
            </w:pPr>
            <w:r w:rsidRPr="009F78B7">
              <w:rPr>
                <w:rFonts w:cs="Arial"/>
                <w:lang w:val="fr-CA" w:eastAsia="ar-SA"/>
              </w:rPr>
              <w:t>DECIMAL</w:t>
            </w:r>
          </w:p>
        </w:tc>
        <w:tc>
          <w:tcPr>
            <w:tcW w:w="992" w:type="dxa"/>
          </w:tcPr>
          <w:p w14:paraId="544E7216" w14:textId="77777777" w:rsidR="00102536" w:rsidRPr="009F78B7" w:rsidRDefault="00102536" w:rsidP="00424AC2">
            <w:pPr>
              <w:pStyle w:val="BodyText"/>
              <w:rPr>
                <w:rFonts w:cs="Arial"/>
                <w:lang w:val="fr-CA" w:eastAsia="ar-SA"/>
              </w:rPr>
            </w:pPr>
            <w:r w:rsidRPr="009F78B7">
              <w:rPr>
                <w:rFonts w:cs="Arial"/>
                <w:lang w:val="fr-CA" w:eastAsia="ar-SA"/>
              </w:rPr>
              <w:t>9,2</w:t>
            </w:r>
          </w:p>
        </w:tc>
        <w:tc>
          <w:tcPr>
            <w:tcW w:w="1134" w:type="dxa"/>
          </w:tcPr>
          <w:p w14:paraId="607B8CA5" w14:textId="77777777" w:rsidR="00102536" w:rsidRPr="009F78B7" w:rsidRDefault="00102536" w:rsidP="00424AC2">
            <w:pPr>
              <w:pStyle w:val="BodyText"/>
              <w:rPr>
                <w:rFonts w:cs="Arial"/>
                <w:lang w:val="fr-CA" w:eastAsia="ar-SA"/>
              </w:rPr>
            </w:pPr>
            <w:r w:rsidRPr="009F78B7">
              <w:rPr>
                <w:rFonts w:cs="Arial"/>
                <w:lang w:val="fr-CA" w:eastAsia="ar-SA"/>
              </w:rPr>
              <w:t>N</w:t>
            </w:r>
          </w:p>
        </w:tc>
        <w:tc>
          <w:tcPr>
            <w:tcW w:w="2976" w:type="dxa"/>
          </w:tcPr>
          <w:p w14:paraId="7ECF8595" w14:textId="77777777" w:rsidR="00102536" w:rsidRPr="009F78B7" w:rsidRDefault="00102536" w:rsidP="00424AC2">
            <w:pPr>
              <w:pStyle w:val="BodyText"/>
              <w:rPr>
                <w:rFonts w:cs="Arial"/>
                <w:lang w:val="fr-CA" w:eastAsia="ar-SA"/>
              </w:rPr>
            </w:pPr>
          </w:p>
        </w:tc>
      </w:tr>
      <w:tr w:rsidR="00102536" w:rsidRPr="009F78B7" w14:paraId="524BBBB6" w14:textId="77777777" w:rsidTr="00424AC2">
        <w:tc>
          <w:tcPr>
            <w:tcW w:w="2681" w:type="dxa"/>
            <w:vAlign w:val="bottom"/>
          </w:tcPr>
          <w:p w14:paraId="347C572A" w14:textId="77777777" w:rsidR="00102536" w:rsidRPr="009F78B7" w:rsidRDefault="00102536" w:rsidP="00424AC2">
            <w:pPr>
              <w:spacing w:before="0" w:after="0"/>
              <w:rPr>
                <w:rFonts w:cs="Arial"/>
                <w:color w:val="000000"/>
                <w:lang w:val="fr-CA" w:eastAsia="en-CA"/>
              </w:rPr>
            </w:pPr>
            <w:proofErr w:type="spellStart"/>
            <w:r w:rsidRPr="009F78B7">
              <w:rPr>
                <w:rFonts w:cs="Arial"/>
                <w:color w:val="000000"/>
                <w:lang w:val="fr-CA" w:eastAsia="en-CA"/>
              </w:rPr>
              <w:t>IdentifiantArrondissement</w:t>
            </w:r>
            <w:proofErr w:type="spellEnd"/>
          </w:p>
        </w:tc>
        <w:tc>
          <w:tcPr>
            <w:tcW w:w="1567" w:type="dxa"/>
          </w:tcPr>
          <w:p w14:paraId="2128B576" w14:textId="77777777" w:rsidR="00102536" w:rsidRPr="009F78B7" w:rsidRDefault="00102536" w:rsidP="00424AC2">
            <w:pPr>
              <w:pStyle w:val="BodyText"/>
              <w:rPr>
                <w:rFonts w:cs="Arial"/>
                <w:lang w:val="fr-CA" w:eastAsia="ar-SA"/>
              </w:rPr>
            </w:pPr>
            <w:r w:rsidRPr="009F78B7">
              <w:rPr>
                <w:rFonts w:cs="Arial"/>
                <w:lang w:val="fr-CA" w:eastAsia="ar-SA"/>
              </w:rPr>
              <w:t>INT</w:t>
            </w:r>
          </w:p>
        </w:tc>
        <w:tc>
          <w:tcPr>
            <w:tcW w:w="992" w:type="dxa"/>
          </w:tcPr>
          <w:p w14:paraId="31C6231F" w14:textId="77777777" w:rsidR="00102536" w:rsidRPr="009F78B7" w:rsidRDefault="00102536" w:rsidP="00424AC2">
            <w:pPr>
              <w:pStyle w:val="BodyText"/>
              <w:rPr>
                <w:rFonts w:cs="Arial"/>
                <w:lang w:val="fr-CA" w:eastAsia="ar-SA"/>
              </w:rPr>
            </w:pPr>
          </w:p>
        </w:tc>
        <w:tc>
          <w:tcPr>
            <w:tcW w:w="1134" w:type="dxa"/>
          </w:tcPr>
          <w:p w14:paraId="193E1908" w14:textId="77777777" w:rsidR="00102536" w:rsidRPr="009F78B7" w:rsidRDefault="00102536" w:rsidP="00424AC2">
            <w:pPr>
              <w:pStyle w:val="BodyText"/>
              <w:rPr>
                <w:rFonts w:cs="Arial"/>
                <w:lang w:val="fr-CA" w:eastAsia="ar-SA"/>
              </w:rPr>
            </w:pPr>
            <w:r w:rsidRPr="009F78B7">
              <w:rPr>
                <w:rFonts w:cs="Arial"/>
                <w:lang w:val="fr-CA" w:eastAsia="ar-SA"/>
              </w:rPr>
              <w:t>N</w:t>
            </w:r>
          </w:p>
        </w:tc>
        <w:tc>
          <w:tcPr>
            <w:tcW w:w="2976" w:type="dxa"/>
          </w:tcPr>
          <w:p w14:paraId="7E53074B" w14:textId="77777777" w:rsidR="00102536" w:rsidRPr="009F78B7" w:rsidRDefault="00204EA7" w:rsidP="00424AC2">
            <w:pPr>
              <w:pStyle w:val="BodyText"/>
              <w:rPr>
                <w:rFonts w:cs="Arial"/>
                <w:lang w:val="fr-CA" w:eastAsia="ar-SA"/>
              </w:rPr>
            </w:pPr>
            <w:r w:rsidRPr="009F78B7">
              <w:rPr>
                <w:rFonts w:cs="Arial"/>
                <w:lang w:eastAsia="ar-SA"/>
              </w:rPr>
              <w:t>Foreign Key</w:t>
            </w:r>
          </w:p>
        </w:tc>
      </w:tr>
    </w:tbl>
    <w:p w14:paraId="3E6D0B83" w14:textId="77777777" w:rsidR="00102536" w:rsidRPr="009F78B7" w:rsidRDefault="00102536" w:rsidP="00102536">
      <w:pPr>
        <w:pStyle w:val="BodyText"/>
        <w:rPr>
          <w:rFonts w:cs="Arial"/>
          <w:sz w:val="20"/>
          <w:lang w:eastAsia="ar-SA"/>
        </w:rPr>
      </w:pPr>
    </w:p>
    <w:p w14:paraId="785F649F" w14:textId="77777777" w:rsidR="00102536" w:rsidRPr="009F78B7" w:rsidRDefault="00204EA7" w:rsidP="00102536">
      <w:pPr>
        <w:pStyle w:val="BodyText"/>
        <w:rPr>
          <w:rFonts w:cs="Arial"/>
          <w:sz w:val="20"/>
          <w:lang w:val="fr-CA" w:eastAsia="ar-SA"/>
        </w:rPr>
      </w:pPr>
      <w:r w:rsidRPr="009F78B7">
        <w:rPr>
          <w:rFonts w:cs="Arial"/>
          <w:b/>
          <w:bCs/>
          <w:color w:val="1A1A1A"/>
          <w:sz w:val="20"/>
          <w:shd w:val="clear" w:color="auto" w:fill="FFFFFF"/>
        </w:rPr>
        <w:t>SECTEUR</w:t>
      </w:r>
    </w:p>
    <w:tbl>
      <w:tblPr>
        <w:tblStyle w:val="TableGrid"/>
        <w:tblW w:w="0" w:type="auto"/>
        <w:tblLayout w:type="fixed"/>
        <w:tblLook w:val="04A0" w:firstRow="1" w:lastRow="0" w:firstColumn="1" w:lastColumn="0" w:noHBand="0" w:noVBand="1"/>
      </w:tblPr>
      <w:tblGrid>
        <w:gridCol w:w="2689"/>
        <w:gridCol w:w="1559"/>
        <w:gridCol w:w="992"/>
        <w:gridCol w:w="1134"/>
        <w:gridCol w:w="2976"/>
      </w:tblGrid>
      <w:tr w:rsidR="00102536" w:rsidRPr="009F78B7" w14:paraId="53628181" w14:textId="77777777" w:rsidTr="00424AC2">
        <w:tc>
          <w:tcPr>
            <w:tcW w:w="2689" w:type="dxa"/>
          </w:tcPr>
          <w:p w14:paraId="7EA42543" w14:textId="77777777" w:rsidR="00102536" w:rsidRPr="009F78B7" w:rsidRDefault="00102536" w:rsidP="00424AC2">
            <w:pPr>
              <w:pStyle w:val="BodyText"/>
              <w:rPr>
                <w:rFonts w:cs="Arial"/>
                <w:b/>
                <w:lang w:eastAsia="ar-SA"/>
              </w:rPr>
            </w:pPr>
            <w:r w:rsidRPr="009F78B7">
              <w:rPr>
                <w:rFonts w:cs="Arial"/>
                <w:b/>
                <w:lang w:eastAsia="ar-SA"/>
              </w:rPr>
              <w:t>Name</w:t>
            </w:r>
          </w:p>
        </w:tc>
        <w:tc>
          <w:tcPr>
            <w:tcW w:w="1559" w:type="dxa"/>
          </w:tcPr>
          <w:p w14:paraId="7A368521" w14:textId="77777777"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14:paraId="189E44B1" w14:textId="77777777"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14:paraId="0ABDFDF7" w14:textId="77777777" w:rsidR="00102536" w:rsidRPr="009F78B7" w:rsidRDefault="00102536" w:rsidP="00424AC2">
            <w:pPr>
              <w:pStyle w:val="BodyText"/>
              <w:rPr>
                <w:rFonts w:cs="Arial"/>
                <w:b/>
                <w:lang w:eastAsia="ar-SA"/>
              </w:rPr>
            </w:pPr>
            <w:r w:rsidRPr="009F78B7">
              <w:rPr>
                <w:rFonts w:cs="Arial"/>
                <w:b/>
                <w:lang w:eastAsia="ar-SA"/>
              </w:rPr>
              <w:t>Nullable</w:t>
            </w:r>
          </w:p>
        </w:tc>
        <w:tc>
          <w:tcPr>
            <w:tcW w:w="2976" w:type="dxa"/>
          </w:tcPr>
          <w:p w14:paraId="35C4A108" w14:textId="77777777"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14:paraId="41AE1AE8" w14:textId="77777777" w:rsidTr="00424AC2">
        <w:tc>
          <w:tcPr>
            <w:tcW w:w="2689" w:type="dxa"/>
          </w:tcPr>
          <w:p w14:paraId="050F044A" w14:textId="77777777" w:rsidR="00102536" w:rsidRPr="009F78B7" w:rsidRDefault="00102536" w:rsidP="00424AC2">
            <w:pPr>
              <w:spacing w:before="0" w:after="0"/>
              <w:rPr>
                <w:rFonts w:cs="Arial"/>
                <w:b/>
                <w:color w:val="000000"/>
                <w:lang w:val="en-CA" w:eastAsia="en-CA"/>
              </w:rPr>
            </w:pPr>
            <w:proofErr w:type="spellStart"/>
            <w:r w:rsidRPr="009F78B7">
              <w:rPr>
                <w:rFonts w:cs="Arial"/>
                <w:b/>
                <w:color w:val="000000"/>
                <w:lang w:val="en-CA" w:eastAsia="en-CA"/>
              </w:rPr>
              <w:t>IdenfiantSecteur</w:t>
            </w:r>
            <w:proofErr w:type="spellEnd"/>
          </w:p>
        </w:tc>
        <w:tc>
          <w:tcPr>
            <w:tcW w:w="1559" w:type="dxa"/>
          </w:tcPr>
          <w:p w14:paraId="2C2436DE"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0459AE08" w14:textId="77777777" w:rsidR="00102536" w:rsidRPr="009F78B7" w:rsidRDefault="00102536" w:rsidP="00424AC2">
            <w:pPr>
              <w:pStyle w:val="BodyText"/>
              <w:rPr>
                <w:rFonts w:cs="Arial"/>
                <w:lang w:eastAsia="ar-SA"/>
              </w:rPr>
            </w:pPr>
          </w:p>
        </w:tc>
        <w:tc>
          <w:tcPr>
            <w:tcW w:w="1134" w:type="dxa"/>
          </w:tcPr>
          <w:p w14:paraId="7F76120A"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6F9EFF1E" w14:textId="77777777" w:rsidR="00102536" w:rsidRPr="009F78B7" w:rsidRDefault="00204EA7" w:rsidP="00424AC2">
            <w:pPr>
              <w:pStyle w:val="BodyText"/>
              <w:rPr>
                <w:rFonts w:cs="Arial"/>
                <w:lang w:eastAsia="ar-SA"/>
              </w:rPr>
            </w:pPr>
            <w:r w:rsidRPr="009F78B7">
              <w:rPr>
                <w:rFonts w:cs="Arial"/>
                <w:lang w:eastAsia="ar-SA"/>
              </w:rPr>
              <w:t>Primary Key</w:t>
            </w:r>
          </w:p>
        </w:tc>
      </w:tr>
      <w:tr w:rsidR="00102536" w:rsidRPr="009F78B7" w14:paraId="21A9B0DE" w14:textId="77777777" w:rsidTr="00424AC2">
        <w:tc>
          <w:tcPr>
            <w:tcW w:w="2689" w:type="dxa"/>
          </w:tcPr>
          <w:p w14:paraId="4F4B1D9B"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NomSecteur</w:t>
            </w:r>
            <w:proofErr w:type="spellEnd"/>
          </w:p>
        </w:tc>
        <w:tc>
          <w:tcPr>
            <w:tcW w:w="1559" w:type="dxa"/>
          </w:tcPr>
          <w:p w14:paraId="0FBBAFA8"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2E4E8C89" w14:textId="77777777" w:rsidR="00102536" w:rsidRPr="009F78B7" w:rsidRDefault="00102536" w:rsidP="00424AC2">
            <w:pPr>
              <w:pStyle w:val="BodyText"/>
              <w:rPr>
                <w:rFonts w:cs="Arial"/>
                <w:lang w:eastAsia="ar-SA"/>
              </w:rPr>
            </w:pPr>
            <w:r w:rsidRPr="009F78B7">
              <w:rPr>
                <w:rFonts w:cs="Arial"/>
                <w:lang w:eastAsia="ar-SA"/>
              </w:rPr>
              <w:t>7</w:t>
            </w:r>
          </w:p>
        </w:tc>
        <w:tc>
          <w:tcPr>
            <w:tcW w:w="1134" w:type="dxa"/>
          </w:tcPr>
          <w:p w14:paraId="167228B5"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34905F6D" w14:textId="77777777" w:rsidR="00102536" w:rsidRPr="009F78B7" w:rsidRDefault="00102536" w:rsidP="00424AC2">
            <w:pPr>
              <w:pStyle w:val="BodyText"/>
              <w:rPr>
                <w:rFonts w:cs="Arial"/>
                <w:lang w:eastAsia="ar-SA"/>
              </w:rPr>
            </w:pPr>
          </w:p>
        </w:tc>
      </w:tr>
      <w:tr w:rsidR="00102536" w:rsidRPr="009F78B7" w14:paraId="31DCB1F1" w14:textId="77777777" w:rsidTr="00424AC2">
        <w:tc>
          <w:tcPr>
            <w:tcW w:w="2689" w:type="dxa"/>
          </w:tcPr>
          <w:p w14:paraId="05F2E714"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IdentifiantArrondissement</w:t>
            </w:r>
            <w:proofErr w:type="spellEnd"/>
          </w:p>
        </w:tc>
        <w:tc>
          <w:tcPr>
            <w:tcW w:w="1559" w:type="dxa"/>
          </w:tcPr>
          <w:p w14:paraId="5297A71B"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1EF2A388" w14:textId="77777777" w:rsidR="00102536" w:rsidRPr="009F78B7" w:rsidRDefault="00102536" w:rsidP="00424AC2">
            <w:pPr>
              <w:pStyle w:val="BodyText"/>
              <w:rPr>
                <w:rFonts w:cs="Arial"/>
                <w:lang w:eastAsia="ar-SA"/>
              </w:rPr>
            </w:pPr>
          </w:p>
        </w:tc>
        <w:tc>
          <w:tcPr>
            <w:tcW w:w="1134" w:type="dxa"/>
          </w:tcPr>
          <w:p w14:paraId="5D786163"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6E3CE9A8" w14:textId="77777777" w:rsidR="00102536" w:rsidRPr="009F78B7" w:rsidRDefault="00204EA7" w:rsidP="00424AC2">
            <w:pPr>
              <w:pStyle w:val="BodyText"/>
              <w:rPr>
                <w:rFonts w:cs="Arial"/>
                <w:lang w:eastAsia="ar-SA"/>
              </w:rPr>
            </w:pPr>
            <w:r w:rsidRPr="009F78B7">
              <w:rPr>
                <w:rFonts w:cs="Arial"/>
                <w:lang w:eastAsia="ar-SA"/>
              </w:rPr>
              <w:t>Foreign Key</w:t>
            </w:r>
          </w:p>
        </w:tc>
      </w:tr>
    </w:tbl>
    <w:p w14:paraId="7AA33134" w14:textId="77777777" w:rsidR="00204EA7" w:rsidRPr="009F78B7" w:rsidRDefault="00204EA7" w:rsidP="00204EA7">
      <w:pPr>
        <w:pStyle w:val="BodyText"/>
        <w:rPr>
          <w:rFonts w:cs="Arial"/>
          <w:b/>
          <w:bCs/>
          <w:color w:val="1A1A1A"/>
          <w:sz w:val="20"/>
          <w:shd w:val="clear" w:color="auto" w:fill="FFFFFF"/>
        </w:rPr>
      </w:pPr>
    </w:p>
    <w:p w14:paraId="61A3A31B" w14:textId="77777777" w:rsidR="00204EA7" w:rsidRPr="009F78B7" w:rsidRDefault="00204EA7" w:rsidP="00204EA7">
      <w:pPr>
        <w:pStyle w:val="BodyText"/>
        <w:rPr>
          <w:rFonts w:cs="Arial"/>
          <w:sz w:val="20"/>
          <w:lang w:val="fr-CA" w:eastAsia="ar-SA"/>
        </w:rPr>
      </w:pPr>
      <w:r w:rsidRPr="009F78B7">
        <w:rPr>
          <w:rFonts w:cs="Arial"/>
          <w:b/>
          <w:bCs/>
          <w:color w:val="1A1A1A"/>
          <w:sz w:val="20"/>
          <w:shd w:val="clear" w:color="auto" w:fill="FFFFFF"/>
        </w:rPr>
        <w:t>ARRONDISSEMENT</w:t>
      </w:r>
    </w:p>
    <w:tbl>
      <w:tblPr>
        <w:tblStyle w:val="TableGrid"/>
        <w:tblW w:w="0" w:type="auto"/>
        <w:tblLayout w:type="fixed"/>
        <w:tblLook w:val="04A0" w:firstRow="1" w:lastRow="0" w:firstColumn="1" w:lastColumn="0" w:noHBand="0" w:noVBand="1"/>
      </w:tblPr>
      <w:tblGrid>
        <w:gridCol w:w="2689"/>
        <w:gridCol w:w="1559"/>
        <w:gridCol w:w="992"/>
        <w:gridCol w:w="1134"/>
        <w:gridCol w:w="2976"/>
      </w:tblGrid>
      <w:tr w:rsidR="00204EA7" w:rsidRPr="009F78B7" w14:paraId="028F3F1D" w14:textId="77777777" w:rsidTr="00424AC2">
        <w:tc>
          <w:tcPr>
            <w:tcW w:w="2689" w:type="dxa"/>
          </w:tcPr>
          <w:p w14:paraId="5DB52F87" w14:textId="77777777" w:rsidR="00204EA7" w:rsidRPr="009F78B7" w:rsidRDefault="00204EA7" w:rsidP="00424AC2">
            <w:pPr>
              <w:pStyle w:val="BodyText"/>
              <w:rPr>
                <w:rFonts w:cs="Arial"/>
                <w:b/>
                <w:lang w:eastAsia="ar-SA"/>
              </w:rPr>
            </w:pPr>
            <w:r w:rsidRPr="009F78B7">
              <w:rPr>
                <w:rFonts w:cs="Arial"/>
                <w:b/>
                <w:lang w:eastAsia="ar-SA"/>
              </w:rPr>
              <w:t>Name</w:t>
            </w:r>
          </w:p>
        </w:tc>
        <w:tc>
          <w:tcPr>
            <w:tcW w:w="1559" w:type="dxa"/>
          </w:tcPr>
          <w:p w14:paraId="0AED3D64" w14:textId="77777777" w:rsidR="00204EA7" w:rsidRPr="009F78B7" w:rsidRDefault="00204EA7" w:rsidP="00424AC2">
            <w:pPr>
              <w:pStyle w:val="BodyText"/>
              <w:rPr>
                <w:rFonts w:cs="Arial"/>
                <w:b/>
                <w:lang w:eastAsia="ar-SA"/>
              </w:rPr>
            </w:pPr>
            <w:r w:rsidRPr="009F78B7">
              <w:rPr>
                <w:rFonts w:cs="Arial"/>
                <w:b/>
                <w:lang w:eastAsia="ar-SA"/>
              </w:rPr>
              <w:t>Type</w:t>
            </w:r>
          </w:p>
        </w:tc>
        <w:tc>
          <w:tcPr>
            <w:tcW w:w="992" w:type="dxa"/>
          </w:tcPr>
          <w:p w14:paraId="4A58D5A8" w14:textId="77777777" w:rsidR="00204EA7" w:rsidRPr="009F78B7" w:rsidRDefault="00204EA7" w:rsidP="00424AC2">
            <w:pPr>
              <w:pStyle w:val="BodyText"/>
              <w:rPr>
                <w:rFonts w:cs="Arial"/>
                <w:b/>
                <w:lang w:eastAsia="ar-SA"/>
              </w:rPr>
            </w:pPr>
            <w:r w:rsidRPr="009F78B7">
              <w:rPr>
                <w:rFonts w:cs="Arial"/>
                <w:b/>
                <w:lang w:eastAsia="ar-SA"/>
              </w:rPr>
              <w:t>Length</w:t>
            </w:r>
          </w:p>
        </w:tc>
        <w:tc>
          <w:tcPr>
            <w:tcW w:w="1134" w:type="dxa"/>
          </w:tcPr>
          <w:p w14:paraId="4D096DF0" w14:textId="77777777" w:rsidR="00204EA7" w:rsidRPr="009F78B7" w:rsidRDefault="00204EA7" w:rsidP="00424AC2">
            <w:pPr>
              <w:pStyle w:val="BodyText"/>
              <w:rPr>
                <w:rFonts w:cs="Arial"/>
                <w:b/>
                <w:lang w:eastAsia="ar-SA"/>
              </w:rPr>
            </w:pPr>
            <w:r w:rsidRPr="009F78B7">
              <w:rPr>
                <w:rFonts w:cs="Arial"/>
                <w:b/>
                <w:lang w:eastAsia="ar-SA"/>
              </w:rPr>
              <w:t>Nullable</w:t>
            </w:r>
          </w:p>
        </w:tc>
        <w:tc>
          <w:tcPr>
            <w:tcW w:w="2976" w:type="dxa"/>
          </w:tcPr>
          <w:p w14:paraId="7DCB7D34" w14:textId="77777777" w:rsidR="00204EA7" w:rsidRPr="009F78B7" w:rsidRDefault="00204EA7" w:rsidP="00424AC2">
            <w:pPr>
              <w:pStyle w:val="BodyText"/>
              <w:rPr>
                <w:rFonts w:cs="Arial"/>
                <w:b/>
                <w:lang w:eastAsia="ar-SA"/>
              </w:rPr>
            </w:pPr>
            <w:r w:rsidRPr="009F78B7">
              <w:rPr>
                <w:rFonts w:cs="Arial"/>
                <w:b/>
                <w:lang w:eastAsia="ar-SA"/>
              </w:rPr>
              <w:t>Comments</w:t>
            </w:r>
          </w:p>
        </w:tc>
      </w:tr>
      <w:tr w:rsidR="00204EA7" w:rsidRPr="009F78B7" w14:paraId="28D5A982" w14:textId="77777777" w:rsidTr="00424AC2">
        <w:tc>
          <w:tcPr>
            <w:tcW w:w="2689" w:type="dxa"/>
          </w:tcPr>
          <w:p w14:paraId="4C74DB87" w14:textId="77777777" w:rsidR="00204EA7" w:rsidRPr="009F78B7" w:rsidRDefault="00204EA7" w:rsidP="00424AC2">
            <w:pPr>
              <w:spacing w:before="0" w:after="0"/>
              <w:rPr>
                <w:rFonts w:cs="Arial"/>
                <w:b/>
                <w:color w:val="000000"/>
                <w:lang w:val="en-CA" w:eastAsia="en-CA"/>
              </w:rPr>
            </w:pPr>
            <w:proofErr w:type="spellStart"/>
            <w:r w:rsidRPr="009F78B7">
              <w:rPr>
                <w:rFonts w:cs="Arial"/>
                <w:color w:val="000000"/>
                <w:lang w:val="en-CA" w:eastAsia="en-CA"/>
              </w:rPr>
              <w:t>IdentifiantArrondissement</w:t>
            </w:r>
            <w:proofErr w:type="spellEnd"/>
          </w:p>
        </w:tc>
        <w:tc>
          <w:tcPr>
            <w:tcW w:w="1559" w:type="dxa"/>
          </w:tcPr>
          <w:p w14:paraId="3A16B964" w14:textId="77777777" w:rsidR="00204EA7" w:rsidRPr="009F78B7" w:rsidRDefault="00204EA7" w:rsidP="00424AC2">
            <w:pPr>
              <w:pStyle w:val="BodyText"/>
              <w:rPr>
                <w:rFonts w:cs="Arial"/>
                <w:lang w:eastAsia="ar-SA"/>
              </w:rPr>
            </w:pPr>
            <w:r w:rsidRPr="009F78B7">
              <w:rPr>
                <w:rFonts w:cs="Arial"/>
                <w:lang w:eastAsia="ar-SA"/>
              </w:rPr>
              <w:t>INT</w:t>
            </w:r>
          </w:p>
        </w:tc>
        <w:tc>
          <w:tcPr>
            <w:tcW w:w="992" w:type="dxa"/>
          </w:tcPr>
          <w:p w14:paraId="14D2F8AA" w14:textId="77777777" w:rsidR="00204EA7" w:rsidRPr="009F78B7" w:rsidRDefault="00204EA7" w:rsidP="00424AC2">
            <w:pPr>
              <w:pStyle w:val="BodyText"/>
              <w:rPr>
                <w:rFonts w:cs="Arial"/>
                <w:lang w:eastAsia="ar-SA"/>
              </w:rPr>
            </w:pPr>
          </w:p>
        </w:tc>
        <w:tc>
          <w:tcPr>
            <w:tcW w:w="1134" w:type="dxa"/>
          </w:tcPr>
          <w:p w14:paraId="7C9A423C" w14:textId="77777777" w:rsidR="00204EA7" w:rsidRPr="009F78B7" w:rsidRDefault="00204EA7" w:rsidP="00424AC2">
            <w:pPr>
              <w:pStyle w:val="BodyText"/>
              <w:rPr>
                <w:rFonts w:cs="Arial"/>
                <w:lang w:eastAsia="ar-SA"/>
              </w:rPr>
            </w:pPr>
            <w:r w:rsidRPr="009F78B7">
              <w:rPr>
                <w:rFonts w:cs="Arial"/>
                <w:lang w:eastAsia="ar-SA"/>
              </w:rPr>
              <w:t>N</w:t>
            </w:r>
          </w:p>
        </w:tc>
        <w:tc>
          <w:tcPr>
            <w:tcW w:w="2976" w:type="dxa"/>
          </w:tcPr>
          <w:p w14:paraId="44EBE5A4" w14:textId="77777777" w:rsidR="00204EA7" w:rsidRPr="009F78B7" w:rsidRDefault="00204EA7" w:rsidP="00424AC2">
            <w:pPr>
              <w:pStyle w:val="BodyText"/>
              <w:rPr>
                <w:rFonts w:cs="Arial"/>
                <w:lang w:eastAsia="ar-SA"/>
              </w:rPr>
            </w:pPr>
            <w:r w:rsidRPr="009F78B7">
              <w:rPr>
                <w:rFonts w:cs="Arial"/>
                <w:lang w:eastAsia="ar-SA"/>
              </w:rPr>
              <w:t>Primary Key</w:t>
            </w:r>
          </w:p>
        </w:tc>
      </w:tr>
      <w:tr w:rsidR="00204EA7" w:rsidRPr="009F78B7" w14:paraId="72FC878D" w14:textId="77777777" w:rsidTr="00424AC2">
        <w:tc>
          <w:tcPr>
            <w:tcW w:w="2689" w:type="dxa"/>
            <w:vAlign w:val="bottom"/>
          </w:tcPr>
          <w:p w14:paraId="27D4AD68" w14:textId="77777777" w:rsidR="00204EA7" w:rsidRPr="009F78B7" w:rsidRDefault="00204EA7" w:rsidP="00204EA7">
            <w:pPr>
              <w:spacing w:before="0" w:after="0"/>
              <w:rPr>
                <w:rFonts w:cs="Arial"/>
                <w:color w:val="000000"/>
                <w:lang w:val="en-CA" w:eastAsia="en-CA"/>
              </w:rPr>
            </w:pPr>
            <w:proofErr w:type="spellStart"/>
            <w:r w:rsidRPr="009F78B7">
              <w:rPr>
                <w:rFonts w:cs="Arial"/>
                <w:color w:val="000000"/>
                <w:lang w:val="en-CA" w:eastAsia="en-CA"/>
              </w:rPr>
              <w:t>ArrondissementCode</w:t>
            </w:r>
            <w:proofErr w:type="spellEnd"/>
          </w:p>
        </w:tc>
        <w:tc>
          <w:tcPr>
            <w:tcW w:w="1559" w:type="dxa"/>
          </w:tcPr>
          <w:p w14:paraId="250D25B5" w14:textId="77777777" w:rsidR="00204EA7" w:rsidRPr="009F78B7" w:rsidRDefault="00204EA7" w:rsidP="00204EA7">
            <w:pPr>
              <w:pStyle w:val="BodyText"/>
              <w:rPr>
                <w:rFonts w:cs="Arial"/>
                <w:lang w:eastAsia="ar-SA"/>
              </w:rPr>
            </w:pPr>
            <w:r w:rsidRPr="009F78B7">
              <w:rPr>
                <w:rFonts w:cs="Arial"/>
                <w:lang w:eastAsia="ar-SA"/>
              </w:rPr>
              <w:t>CHAR</w:t>
            </w:r>
          </w:p>
        </w:tc>
        <w:tc>
          <w:tcPr>
            <w:tcW w:w="992" w:type="dxa"/>
          </w:tcPr>
          <w:p w14:paraId="046C49B4" w14:textId="77777777" w:rsidR="00204EA7" w:rsidRPr="009F78B7" w:rsidRDefault="00204EA7" w:rsidP="00204EA7">
            <w:pPr>
              <w:pStyle w:val="BodyText"/>
              <w:rPr>
                <w:rFonts w:cs="Arial"/>
                <w:lang w:eastAsia="ar-SA"/>
              </w:rPr>
            </w:pPr>
            <w:r w:rsidRPr="009F78B7">
              <w:rPr>
                <w:rFonts w:cs="Arial"/>
                <w:lang w:eastAsia="ar-SA"/>
              </w:rPr>
              <w:t>3</w:t>
            </w:r>
          </w:p>
        </w:tc>
        <w:tc>
          <w:tcPr>
            <w:tcW w:w="1134" w:type="dxa"/>
          </w:tcPr>
          <w:p w14:paraId="495433AA" w14:textId="77777777" w:rsidR="00204EA7" w:rsidRPr="009F78B7" w:rsidRDefault="00204EA7" w:rsidP="00204EA7">
            <w:pPr>
              <w:pStyle w:val="BodyText"/>
              <w:rPr>
                <w:rFonts w:cs="Arial"/>
                <w:lang w:eastAsia="ar-SA"/>
              </w:rPr>
            </w:pPr>
            <w:r w:rsidRPr="009F78B7">
              <w:rPr>
                <w:rFonts w:cs="Arial"/>
                <w:lang w:eastAsia="ar-SA"/>
              </w:rPr>
              <w:t>N</w:t>
            </w:r>
          </w:p>
        </w:tc>
        <w:tc>
          <w:tcPr>
            <w:tcW w:w="2976" w:type="dxa"/>
          </w:tcPr>
          <w:p w14:paraId="3E4EE038" w14:textId="77777777" w:rsidR="00204EA7" w:rsidRPr="009F78B7" w:rsidRDefault="00204EA7" w:rsidP="00204EA7">
            <w:pPr>
              <w:pStyle w:val="BodyText"/>
              <w:rPr>
                <w:rFonts w:cs="Arial"/>
                <w:lang w:eastAsia="ar-SA"/>
              </w:rPr>
            </w:pPr>
          </w:p>
        </w:tc>
      </w:tr>
      <w:tr w:rsidR="00204EA7" w:rsidRPr="009F78B7" w14:paraId="7381CFF8" w14:textId="77777777" w:rsidTr="00424AC2">
        <w:tc>
          <w:tcPr>
            <w:tcW w:w="2689" w:type="dxa"/>
            <w:vAlign w:val="bottom"/>
          </w:tcPr>
          <w:p w14:paraId="5CE929CD" w14:textId="77777777" w:rsidR="00204EA7" w:rsidRPr="009F78B7" w:rsidRDefault="00204EA7" w:rsidP="00204EA7">
            <w:pPr>
              <w:spacing w:before="0" w:after="0"/>
              <w:rPr>
                <w:rFonts w:cs="Arial"/>
                <w:color w:val="000000"/>
                <w:lang w:val="en-CA" w:eastAsia="en-CA"/>
              </w:rPr>
            </w:pPr>
            <w:r w:rsidRPr="009F78B7">
              <w:rPr>
                <w:rFonts w:cs="Arial"/>
                <w:color w:val="000000"/>
                <w:lang w:val="en-CA" w:eastAsia="en-CA"/>
              </w:rPr>
              <w:lastRenderedPageBreak/>
              <w:t>Arrondissement</w:t>
            </w:r>
          </w:p>
        </w:tc>
        <w:tc>
          <w:tcPr>
            <w:tcW w:w="1559" w:type="dxa"/>
          </w:tcPr>
          <w:p w14:paraId="77F587CB" w14:textId="77777777" w:rsidR="00204EA7" w:rsidRPr="009F78B7" w:rsidRDefault="00204EA7" w:rsidP="00204EA7">
            <w:pPr>
              <w:pStyle w:val="BodyText"/>
              <w:rPr>
                <w:rFonts w:cs="Arial"/>
                <w:lang w:eastAsia="ar-SA"/>
              </w:rPr>
            </w:pPr>
            <w:r w:rsidRPr="009F78B7">
              <w:rPr>
                <w:rFonts w:cs="Arial"/>
                <w:lang w:eastAsia="ar-SA"/>
              </w:rPr>
              <w:t>VARCHAR</w:t>
            </w:r>
          </w:p>
        </w:tc>
        <w:tc>
          <w:tcPr>
            <w:tcW w:w="992" w:type="dxa"/>
          </w:tcPr>
          <w:p w14:paraId="21676D49" w14:textId="77777777" w:rsidR="00204EA7" w:rsidRPr="009F78B7" w:rsidRDefault="00204EA7" w:rsidP="00204EA7">
            <w:pPr>
              <w:pStyle w:val="BodyText"/>
              <w:rPr>
                <w:rFonts w:cs="Arial"/>
                <w:lang w:eastAsia="ar-SA"/>
              </w:rPr>
            </w:pPr>
            <w:r w:rsidRPr="009F78B7">
              <w:rPr>
                <w:rFonts w:cs="Arial"/>
                <w:lang w:eastAsia="ar-SA"/>
              </w:rPr>
              <w:t>30</w:t>
            </w:r>
          </w:p>
        </w:tc>
        <w:tc>
          <w:tcPr>
            <w:tcW w:w="1134" w:type="dxa"/>
          </w:tcPr>
          <w:p w14:paraId="17D84AC9" w14:textId="77777777" w:rsidR="00204EA7" w:rsidRPr="009F78B7" w:rsidRDefault="00204EA7" w:rsidP="00204EA7">
            <w:pPr>
              <w:pStyle w:val="BodyText"/>
              <w:rPr>
                <w:rFonts w:cs="Arial"/>
                <w:lang w:eastAsia="ar-SA"/>
              </w:rPr>
            </w:pPr>
            <w:r w:rsidRPr="009F78B7">
              <w:rPr>
                <w:rFonts w:cs="Arial"/>
                <w:lang w:eastAsia="ar-SA"/>
              </w:rPr>
              <w:t>N</w:t>
            </w:r>
          </w:p>
        </w:tc>
        <w:tc>
          <w:tcPr>
            <w:tcW w:w="2976" w:type="dxa"/>
          </w:tcPr>
          <w:p w14:paraId="5FB9BC83" w14:textId="77777777" w:rsidR="00204EA7" w:rsidRPr="009F78B7" w:rsidRDefault="00204EA7" w:rsidP="00204EA7">
            <w:pPr>
              <w:pStyle w:val="BodyText"/>
              <w:rPr>
                <w:rFonts w:cs="Arial"/>
                <w:lang w:eastAsia="ar-SA"/>
              </w:rPr>
            </w:pPr>
          </w:p>
        </w:tc>
      </w:tr>
    </w:tbl>
    <w:p w14:paraId="561449E3" w14:textId="77777777" w:rsidR="00204EA7" w:rsidRDefault="00204EA7" w:rsidP="00204EA7">
      <w:pPr>
        <w:pStyle w:val="BodyText"/>
        <w:rPr>
          <w:b/>
          <w:lang w:eastAsia="ar-SA"/>
        </w:rPr>
      </w:pPr>
    </w:p>
    <w:p w14:paraId="63637FC6" w14:textId="77777777" w:rsidR="00102536" w:rsidRDefault="00102536" w:rsidP="00102536">
      <w:pPr>
        <w:pStyle w:val="BodyText"/>
        <w:rPr>
          <w:b/>
          <w:lang w:eastAsia="ar-SA"/>
        </w:rPr>
      </w:pPr>
    </w:p>
    <w:p w14:paraId="7B29C7DC" w14:textId="77777777" w:rsidR="00102536" w:rsidRPr="0048753C" w:rsidRDefault="00204EA7" w:rsidP="00102536">
      <w:pPr>
        <w:pStyle w:val="BodyText"/>
        <w:rPr>
          <w:lang w:val="fr-CA" w:eastAsia="ar-SA"/>
        </w:rPr>
      </w:pPr>
      <w:r>
        <w:rPr>
          <w:rFonts w:cs="Arial"/>
          <w:b/>
          <w:bCs/>
          <w:color w:val="1A1A1A"/>
          <w:sz w:val="21"/>
          <w:szCs w:val="21"/>
          <w:shd w:val="clear" w:color="auto" w:fill="FFFFFF"/>
        </w:rPr>
        <w:t>CONTRATS</w:t>
      </w:r>
      <w:r w:rsidRPr="0048753C">
        <w:rPr>
          <w:lang w:val="fr-CA" w:eastAsia="ar-SA"/>
        </w:rPr>
        <w:t xml:space="preserve"> </w:t>
      </w:r>
    </w:p>
    <w:tbl>
      <w:tblPr>
        <w:tblStyle w:val="TableGrid"/>
        <w:tblW w:w="0" w:type="auto"/>
        <w:tblLook w:val="04A0" w:firstRow="1" w:lastRow="0" w:firstColumn="1" w:lastColumn="0" w:noHBand="0" w:noVBand="1"/>
      </w:tblPr>
      <w:tblGrid>
        <w:gridCol w:w="2681"/>
        <w:gridCol w:w="1567"/>
        <w:gridCol w:w="992"/>
        <w:gridCol w:w="1134"/>
        <w:gridCol w:w="2976"/>
      </w:tblGrid>
      <w:tr w:rsidR="00102536" w:rsidRPr="009F78B7" w14:paraId="43A4CAD3" w14:textId="77777777" w:rsidTr="00424AC2">
        <w:tc>
          <w:tcPr>
            <w:tcW w:w="2681" w:type="dxa"/>
          </w:tcPr>
          <w:p w14:paraId="0CE54992" w14:textId="77777777" w:rsidR="00102536" w:rsidRPr="009F78B7" w:rsidRDefault="00102536" w:rsidP="00424AC2">
            <w:pPr>
              <w:pStyle w:val="BodyText"/>
              <w:rPr>
                <w:rFonts w:cs="Arial"/>
                <w:b/>
                <w:lang w:eastAsia="ar-SA"/>
              </w:rPr>
            </w:pPr>
            <w:r w:rsidRPr="009F78B7">
              <w:rPr>
                <w:rFonts w:cs="Arial"/>
                <w:b/>
                <w:lang w:eastAsia="ar-SA"/>
              </w:rPr>
              <w:t>Name</w:t>
            </w:r>
          </w:p>
        </w:tc>
        <w:tc>
          <w:tcPr>
            <w:tcW w:w="1567" w:type="dxa"/>
          </w:tcPr>
          <w:p w14:paraId="53442940" w14:textId="77777777"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14:paraId="78EF5377" w14:textId="77777777"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14:paraId="1061E68F" w14:textId="77777777" w:rsidR="00102536" w:rsidRPr="009F78B7" w:rsidRDefault="00102536" w:rsidP="00424AC2">
            <w:pPr>
              <w:pStyle w:val="BodyText"/>
              <w:rPr>
                <w:rFonts w:cs="Arial"/>
                <w:b/>
                <w:lang w:eastAsia="ar-SA"/>
              </w:rPr>
            </w:pPr>
            <w:r w:rsidRPr="009F78B7">
              <w:rPr>
                <w:rFonts w:cs="Arial"/>
                <w:b/>
                <w:lang w:eastAsia="ar-SA"/>
              </w:rPr>
              <w:t>Nullable</w:t>
            </w:r>
          </w:p>
        </w:tc>
        <w:tc>
          <w:tcPr>
            <w:tcW w:w="2976" w:type="dxa"/>
          </w:tcPr>
          <w:p w14:paraId="16D6A5D6" w14:textId="77777777"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14:paraId="1D58BE31" w14:textId="77777777" w:rsidTr="00424AC2">
        <w:tc>
          <w:tcPr>
            <w:tcW w:w="2681" w:type="dxa"/>
            <w:vAlign w:val="bottom"/>
          </w:tcPr>
          <w:p w14:paraId="2405D074" w14:textId="77777777" w:rsidR="00102536" w:rsidRPr="009F78B7" w:rsidRDefault="00102536" w:rsidP="00424AC2">
            <w:pPr>
              <w:spacing w:before="0" w:after="0"/>
              <w:rPr>
                <w:rFonts w:cs="Arial"/>
                <w:b/>
                <w:color w:val="000000"/>
                <w:lang w:val="en-CA" w:eastAsia="en-CA"/>
              </w:rPr>
            </w:pPr>
            <w:proofErr w:type="spellStart"/>
            <w:r w:rsidRPr="009F78B7">
              <w:rPr>
                <w:rFonts w:cs="Arial"/>
                <w:b/>
                <w:color w:val="000000"/>
                <w:lang w:val="en-CA" w:eastAsia="en-CA"/>
              </w:rPr>
              <w:t>IdentifiantContrat</w:t>
            </w:r>
            <w:proofErr w:type="spellEnd"/>
          </w:p>
        </w:tc>
        <w:tc>
          <w:tcPr>
            <w:tcW w:w="1567" w:type="dxa"/>
          </w:tcPr>
          <w:p w14:paraId="0E1AB6C7"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31E2B275" w14:textId="77777777" w:rsidR="00102536" w:rsidRPr="009F78B7" w:rsidRDefault="00102536" w:rsidP="00424AC2">
            <w:pPr>
              <w:pStyle w:val="BodyText"/>
              <w:rPr>
                <w:rFonts w:cs="Arial"/>
                <w:lang w:eastAsia="ar-SA"/>
              </w:rPr>
            </w:pPr>
          </w:p>
        </w:tc>
        <w:tc>
          <w:tcPr>
            <w:tcW w:w="1134" w:type="dxa"/>
          </w:tcPr>
          <w:p w14:paraId="60E4F4E4"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4A93A61F" w14:textId="77777777" w:rsidR="00102536" w:rsidRPr="009F78B7" w:rsidRDefault="00204EA7" w:rsidP="00424AC2">
            <w:pPr>
              <w:pStyle w:val="BodyText"/>
              <w:rPr>
                <w:rFonts w:cs="Arial"/>
                <w:lang w:eastAsia="ar-SA"/>
              </w:rPr>
            </w:pPr>
            <w:r w:rsidRPr="009F78B7">
              <w:rPr>
                <w:rFonts w:cs="Arial"/>
                <w:lang w:eastAsia="ar-SA"/>
              </w:rPr>
              <w:t>Primary Key</w:t>
            </w:r>
          </w:p>
        </w:tc>
      </w:tr>
      <w:tr w:rsidR="00102536" w:rsidRPr="009F78B7" w14:paraId="50233132" w14:textId="77777777" w:rsidTr="00424AC2">
        <w:tc>
          <w:tcPr>
            <w:tcW w:w="2681" w:type="dxa"/>
          </w:tcPr>
          <w:p w14:paraId="708529DA"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NumeroContrat</w:t>
            </w:r>
            <w:proofErr w:type="spellEnd"/>
          </w:p>
        </w:tc>
        <w:tc>
          <w:tcPr>
            <w:tcW w:w="1567" w:type="dxa"/>
          </w:tcPr>
          <w:p w14:paraId="3FA3780C"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7D4134E7" w14:textId="77777777" w:rsidR="00102536" w:rsidRPr="009F78B7" w:rsidRDefault="00102536" w:rsidP="00424AC2">
            <w:pPr>
              <w:pStyle w:val="BodyText"/>
              <w:rPr>
                <w:rFonts w:cs="Arial"/>
                <w:lang w:eastAsia="ar-SA"/>
              </w:rPr>
            </w:pPr>
            <w:r w:rsidRPr="009F78B7">
              <w:rPr>
                <w:rFonts w:cs="Arial"/>
                <w:lang w:eastAsia="ar-SA"/>
              </w:rPr>
              <w:t>7</w:t>
            </w:r>
          </w:p>
        </w:tc>
        <w:tc>
          <w:tcPr>
            <w:tcW w:w="1134" w:type="dxa"/>
          </w:tcPr>
          <w:p w14:paraId="49978C3C"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55EBBFA0" w14:textId="77777777" w:rsidR="00102536" w:rsidRPr="009F78B7" w:rsidRDefault="00102536" w:rsidP="00424AC2">
            <w:pPr>
              <w:pStyle w:val="BodyText"/>
              <w:rPr>
                <w:rFonts w:cs="Arial"/>
                <w:lang w:eastAsia="ar-SA"/>
              </w:rPr>
            </w:pPr>
          </w:p>
        </w:tc>
      </w:tr>
      <w:tr w:rsidR="00102536" w:rsidRPr="006A1391" w14:paraId="6747B45D" w14:textId="77777777" w:rsidTr="00424AC2">
        <w:tc>
          <w:tcPr>
            <w:tcW w:w="2681" w:type="dxa"/>
            <w:vAlign w:val="bottom"/>
          </w:tcPr>
          <w:p w14:paraId="71231D5C" w14:textId="77777777"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TypeContrat</w:t>
            </w:r>
            <w:proofErr w:type="spellEnd"/>
          </w:p>
        </w:tc>
        <w:tc>
          <w:tcPr>
            <w:tcW w:w="1567" w:type="dxa"/>
          </w:tcPr>
          <w:p w14:paraId="6B2A3639"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4D6F26D0" w14:textId="77777777" w:rsidR="00102536" w:rsidRPr="009F78B7" w:rsidRDefault="00102536" w:rsidP="00424AC2">
            <w:pPr>
              <w:pStyle w:val="BodyText"/>
              <w:rPr>
                <w:rFonts w:cs="Arial"/>
                <w:lang w:eastAsia="ar-SA"/>
              </w:rPr>
            </w:pPr>
            <w:r w:rsidRPr="009F78B7">
              <w:rPr>
                <w:rFonts w:cs="Arial"/>
                <w:lang w:eastAsia="ar-SA"/>
              </w:rPr>
              <w:t>12</w:t>
            </w:r>
          </w:p>
        </w:tc>
        <w:tc>
          <w:tcPr>
            <w:tcW w:w="1134" w:type="dxa"/>
          </w:tcPr>
          <w:p w14:paraId="3C30C803" w14:textId="77777777" w:rsidR="00102536" w:rsidRPr="009F78B7" w:rsidRDefault="00102536" w:rsidP="00424AC2">
            <w:pPr>
              <w:pStyle w:val="BodyText"/>
              <w:rPr>
                <w:rFonts w:cs="Arial"/>
                <w:lang w:eastAsia="ar-SA"/>
              </w:rPr>
            </w:pPr>
            <w:r w:rsidRPr="009F78B7">
              <w:rPr>
                <w:rFonts w:cs="Arial"/>
                <w:lang w:eastAsia="ar-SA"/>
              </w:rPr>
              <w:t>Y</w:t>
            </w:r>
          </w:p>
        </w:tc>
        <w:tc>
          <w:tcPr>
            <w:tcW w:w="2976" w:type="dxa"/>
          </w:tcPr>
          <w:p w14:paraId="3675FBC0" w14:textId="77777777" w:rsidR="00102536" w:rsidRPr="009F78B7" w:rsidRDefault="00102536" w:rsidP="00424AC2">
            <w:pPr>
              <w:pStyle w:val="BodyText"/>
              <w:rPr>
                <w:rFonts w:cs="Arial"/>
                <w:lang w:val="fr-CA" w:eastAsia="ar-SA"/>
              </w:rPr>
            </w:pPr>
            <w:r w:rsidRPr="009F78B7">
              <w:rPr>
                <w:rFonts w:cs="Arial"/>
                <w:lang w:val="fr-CA" w:eastAsia="ar-SA"/>
              </w:rPr>
              <w:t xml:space="preserve">Values : Déneigement, Régie, Transport, </w:t>
            </w:r>
            <w:proofErr w:type="spellStart"/>
            <w:r w:rsidRPr="009F78B7">
              <w:rPr>
                <w:rFonts w:cs="Arial"/>
                <w:lang w:val="fr-CA" w:eastAsia="ar-SA"/>
              </w:rPr>
              <w:t>blank</w:t>
            </w:r>
            <w:proofErr w:type="spellEnd"/>
          </w:p>
        </w:tc>
      </w:tr>
      <w:tr w:rsidR="00102536" w:rsidRPr="009F78B7" w14:paraId="7BC52EEE" w14:textId="77777777" w:rsidTr="00424AC2">
        <w:tc>
          <w:tcPr>
            <w:tcW w:w="2681" w:type="dxa"/>
          </w:tcPr>
          <w:p w14:paraId="44DF35CB"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AnneeContrat</w:t>
            </w:r>
            <w:proofErr w:type="spellEnd"/>
          </w:p>
        </w:tc>
        <w:tc>
          <w:tcPr>
            <w:tcW w:w="1567" w:type="dxa"/>
          </w:tcPr>
          <w:p w14:paraId="421F76B3" w14:textId="77777777" w:rsidR="00102536" w:rsidRPr="009F78B7" w:rsidRDefault="00102536" w:rsidP="00424AC2">
            <w:pPr>
              <w:pStyle w:val="BodyText"/>
              <w:rPr>
                <w:rFonts w:cs="Arial"/>
                <w:lang w:eastAsia="ar-SA"/>
              </w:rPr>
            </w:pPr>
            <w:r w:rsidRPr="009F78B7">
              <w:rPr>
                <w:rFonts w:cs="Arial"/>
                <w:lang w:eastAsia="ar-SA"/>
              </w:rPr>
              <w:t>CHAR</w:t>
            </w:r>
          </w:p>
        </w:tc>
        <w:tc>
          <w:tcPr>
            <w:tcW w:w="992" w:type="dxa"/>
          </w:tcPr>
          <w:p w14:paraId="4C199595" w14:textId="77777777" w:rsidR="00102536" w:rsidRPr="009F78B7" w:rsidRDefault="00102536" w:rsidP="00424AC2">
            <w:pPr>
              <w:pStyle w:val="BodyText"/>
              <w:rPr>
                <w:rFonts w:cs="Arial"/>
                <w:lang w:eastAsia="ar-SA"/>
              </w:rPr>
            </w:pPr>
            <w:r w:rsidRPr="009F78B7">
              <w:rPr>
                <w:rFonts w:cs="Arial"/>
                <w:lang w:eastAsia="ar-SA"/>
              </w:rPr>
              <w:t>9</w:t>
            </w:r>
          </w:p>
        </w:tc>
        <w:tc>
          <w:tcPr>
            <w:tcW w:w="1134" w:type="dxa"/>
          </w:tcPr>
          <w:p w14:paraId="0C8C45D5"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7C5FA18A" w14:textId="77777777" w:rsidR="00102536" w:rsidRPr="009F78B7" w:rsidRDefault="00102536" w:rsidP="00424AC2">
            <w:pPr>
              <w:pStyle w:val="BodyText"/>
              <w:rPr>
                <w:rFonts w:cs="Arial"/>
                <w:lang w:eastAsia="ar-SA"/>
              </w:rPr>
            </w:pPr>
          </w:p>
        </w:tc>
      </w:tr>
      <w:tr w:rsidR="00204EA7" w:rsidRPr="009F78B7" w14:paraId="63E34555" w14:textId="77777777" w:rsidTr="00424AC2">
        <w:tc>
          <w:tcPr>
            <w:tcW w:w="2681" w:type="dxa"/>
          </w:tcPr>
          <w:p w14:paraId="56A64DC8" w14:textId="77777777" w:rsidR="00204EA7" w:rsidRPr="009F78B7" w:rsidRDefault="009F78B7" w:rsidP="00424AC2">
            <w:pPr>
              <w:pStyle w:val="BodyText"/>
              <w:rPr>
                <w:rFonts w:cs="Arial"/>
                <w:lang w:eastAsia="ar-SA"/>
              </w:rPr>
            </w:pPr>
            <w:proofErr w:type="spellStart"/>
            <w:r w:rsidRPr="009F78B7">
              <w:rPr>
                <w:rFonts w:cs="Arial"/>
                <w:lang w:val="en-CA" w:eastAsia="ar-SA"/>
              </w:rPr>
              <w:t>FirstYear</w:t>
            </w:r>
            <w:proofErr w:type="spellEnd"/>
          </w:p>
        </w:tc>
        <w:tc>
          <w:tcPr>
            <w:tcW w:w="1567" w:type="dxa"/>
          </w:tcPr>
          <w:p w14:paraId="4502CC18" w14:textId="77777777" w:rsidR="00204EA7" w:rsidRPr="009F78B7" w:rsidRDefault="00204EA7" w:rsidP="00424AC2">
            <w:pPr>
              <w:pStyle w:val="BodyText"/>
              <w:rPr>
                <w:rFonts w:cs="Arial"/>
                <w:lang w:eastAsia="ar-SA"/>
              </w:rPr>
            </w:pPr>
            <w:r w:rsidRPr="009F78B7">
              <w:rPr>
                <w:rFonts w:cs="Arial"/>
                <w:lang w:eastAsia="ar-SA"/>
              </w:rPr>
              <w:t>CHAR</w:t>
            </w:r>
          </w:p>
        </w:tc>
        <w:tc>
          <w:tcPr>
            <w:tcW w:w="992" w:type="dxa"/>
          </w:tcPr>
          <w:p w14:paraId="175C97C7" w14:textId="77777777" w:rsidR="00204EA7" w:rsidRPr="009F78B7" w:rsidRDefault="00204EA7" w:rsidP="00424AC2">
            <w:pPr>
              <w:pStyle w:val="BodyText"/>
              <w:rPr>
                <w:rFonts w:cs="Arial"/>
                <w:lang w:eastAsia="ar-SA"/>
              </w:rPr>
            </w:pPr>
            <w:r w:rsidRPr="009F78B7">
              <w:rPr>
                <w:rFonts w:cs="Arial"/>
                <w:lang w:eastAsia="ar-SA"/>
              </w:rPr>
              <w:t>4</w:t>
            </w:r>
          </w:p>
        </w:tc>
        <w:tc>
          <w:tcPr>
            <w:tcW w:w="1134" w:type="dxa"/>
          </w:tcPr>
          <w:p w14:paraId="563765B7" w14:textId="77777777" w:rsidR="00204EA7" w:rsidRPr="009F78B7" w:rsidRDefault="00204EA7" w:rsidP="00424AC2">
            <w:pPr>
              <w:pStyle w:val="BodyText"/>
              <w:rPr>
                <w:rFonts w:cs="Arial"/>
                <w:lang w:eastAsia="ar-SA"/>
              </w:rPr>
            </w:pPr>
            <w:r w:rsidRPr="009F78B7">
              <w:rPr>
                <w:rFonts w:cs="Arial"/>
                <w:lang w:eastAsia="ar-SA"/>
              </w:rPr>
              <w:t>N</w:t>
            </w:r>
          </w:p>
        </w:tc>
        <w:tc>
          <w:tcPr>
            <w:tcW w:w="2976" w:type="dxa"/>
          </w:tcPr>
          <w:p w14:paraId="2645EEB4" w14:textId="77777777" w:rsidR="00204EA7" w:rsidRPr="009F78B7" w:rsidRDefault="00204EA7" w:rsidP="00424AC2">
            <w:pPr>
              <w:pStyle w:val="BodyText"/>
              <w:rPr>
                <w:rFonts w:cs="Arial"/>
                <w:lang w:eastAsia="ar-SA"/>
              </w:rPr>
            </w:pPr>
          </w:p>
        </w:tc>
      </w:tr>
      <w:tr w:rsidR="00204EA7" w:rsidRPr="009F78B7" w14:paraId="27F516FA" w14:textId="77777777" w:rsidTr="00424AC2">
        <w:tc>
          <w:tcPr>
            <w:tcW w:w="2681" w:type="dxa"/>
          </w:tcPr>
          <w:p w14:paraId="20E7B4D5" w14:textId="77777777" w:rsidR="00204EA7" w:rsidRPr="009F78B7" w:rsidRDefault="009F78B7" w:rsidP="00204EA7">
            <w:pPr>
              <w:pStyle w:val="BodyText"/>
              <w:rPr>
                <w:rFonts w:cs="Arial"/>
                <w:lang w:eastAsia="ar-SA"/>
              </w:rPr>
            </w:pPr>
            <w:proofErr w:type="spellStart"/>
            <w:r w:rsidRPr="009F78B7">
              <w:rPr>
                <w:rFonts w:cs="Arial"/>
                <w:color w:val="000000"/>
                <w:lang w:val="en-CA" w:eastAsia="en-CA"/>
              </w:rPr>
              <w:t>LastYear</w:t>
            </w:r>
            <w:proofErr w:type="spellEnd"/>
          </w:p>
        </w:tc>
        <w:tc>
          <w:tcPr>
            <w:tcW w:w="1567" w:type="dxa"/>
          </w:tcPr>
          <w:p w14:paraId="741118E1" w14:textId="77777777" w:rsidR="00204EA7" w:rsidRPr="009F78B7" w:rsidRDefault="00204EA7" w:rsidP="00424AC2">
            <w:pPr>
              <w:pStyle w:val="BodyText"/>
              <w:rPr>
                <w:rFonts w:cs="Arial"/>
                <w:lang w:eastAsia="ar-SA"/>
              </w:rPr>
            </w:pPr>
            <w:r w:rsidRPr="009F78B7">
              <w:rPr>
                <w:rFonts w:cs="Arial"/>
                <w:lang w:eastAsia="ar-SA"/>
              </w:rPr>
              <w:t>CHAR</w:t>
            </w:r>
          </w:p>
        </w:tc>
        <w:tc>
          <w:tcPr>
            <w:tcW w:w="992" w:type="dxa"/>
          </w:tcPr>
          <w:p w14:paraId="4EF47735" w14:textId="77777777" w:rsidR="00204EA7" w:rsidRPr="009F78B7" w:rsidRDefault="00204EA7" w:rsidP="00424AC2">
            <w:pPr>
              <w:pStyle w:val="BodyText"/>
              <w:rPr>
                <w:rFonts w:cs="Arial"/>
                <w:lang w:eastAsia="ar-SA"/>
              </w:rPr>
            </w:pPr>
            <w:r w:rsidRPr="009F78B7">
              <w:rPr>
                <w:rFonts w:cs="Arial"/>
                <w:lang w:eastAsia="ar-SA"/>
              </w:rPr>
              <w:t>4</w:t>
            </w:r>
          </w:p>
        </w:tc>
        <w:tc>
          <w:tcPr>
            <w:tcW w:w="1134" w:type="dxa"/>
          </w:tcPr>
          <w:p w14:paraId="138E15AE" w14:textId="77777777" w:rsidR="00204EA7" w:rsidRPr="009F78B7" w:rsidRDefault="00204EA7" w:rsidP="00424AC2">
            <w:pPr>
              <w:pStyle w:val="BodyText"/>
              <w:rPr>
                <w:rFonts w:cs="Arial"/>
                <w:lang w:eastAsia="ar-SA"/>
              </w:rPr>
            </w:pPr>
            <w:r w:rsidRPr="009F78B7">
              <w:rPr>
                <w:rFonts w:cs="Arial"/>
                <w:lang w:eastAsia="ar-SA"/>
              </w:rPr>
              <w:t>N</w:t>
            </w:r>
          </w:p>
        </w:tc>
        <w:tc>
          <w:tcPr>
            <w:tcW w:w="2976" w:type="dxa"/>
          </w:tcPr>
          <w:p w14:paraId="4CE27D7E" w14:textId="77777777" w:rsidR="00204EA7" w:rsidRPr="009F78B7" w:rsidRDefault="00204EA7" w:rsidP="00424AC2">
            <w:pPr>
              <w:pStyle w:val="BodyText"/>
              <w:rPr>
                <w:rFonts w:cs="Arial"/>
                <w:lang w:eastAsia="ar-SA"/>
              </w:rPr>
            </w:pPr>
          </w:p>
        </w:tc>
      </w:tr>
      <w:tr w:rsidR="00102536" w:rsidRPr="009F78B7" w14:paraId="008D7D9F" w14:textId="77777777" w:rsidTr="00424AC2">
        <w:tc>
          <w:tcPr>
            <w:tcW w:w="2681" w:type="dxa"/>
            <w:vAlign w:val="bottom"/>
          </w:tcPr>
          <w:p w14:paraId="007F4440" w14:textId="77777777"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NoResolution</w:t>
            </w:r>
            <w:proofErr w:type="spellEnd"/>
          </w:p>
        </w:tc>
        <w:tc>
          <w:tcPr>
            <w:tcW w:w="1567" w:type="dxa"/>
          </w:tcPr>
          <w:p w14:paraId="2D69ED0B"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53B795C3" w14:textId="77777777" w:rsidR="00102536" w:rsidRPr="009F78B7" w:rsidRDefault="00102536" w:rsidP="00424AC2">
            <w:pPr>
              <w:pStyle w:val="BodyText"/>
              <w:rPr>
                <w:rFonts w:cs="Arial"/>
                <w:lang w:eastAsia="ar-SA"/>
              </w:rPr>
            </w:pPr>
            <w:r w:rsidRPr="009F78B7">
              <w:rPr>
                <w:rFonts w:cs="Arial"/>
                <w:lang w:eastAsia="ar-SA"/>
              </w:rPr>
              <w:t>11</w:t>
            </w:r>
          </w:p>
        </w:tc>
        <w:tc>
          <w:tcPr>
            <w:tcW w:w="1134" w:type="dxa"/>
          </w:tcPr>
          <w:p w14:paraId="44F94C38" w14:textId="77777777" w:rsidR="00102536" w:rsidRPr="009F78B7" w:rsidRDefault="00102536" w:rsidP="00424AC2">
            <w:pPr>
              <w:pStyle w:val="BodyText"/>
              <w:rPr>
                <w:rFonts w:cs="Arial"/>
                <w:lang w:eastAsia="ar-SA"/>
              </w:rPr>
            </w:pPr>
            <w:r w:rsidRPr="009F78B7">
              <w:rPr>
                <w:rFonts w:cs="Arial"/>
                <w:lang w:eastAsia="ar-SA"/>
              </w:rPr>
              <w:t>Y</w:t>
            </w:r>
          </w:p>
        </w:tc>
        <w:tc>
          <w:tcPr>
            <w:tcW w:w="2976" w:type="dxa"/>
          </w:tcPr>
          <w:p w14:paraId="2AEDD191" w14:textId="77777777" w:rsidR="00102536" w:rsidRPr="009F78B7" w:rsidRDefault="00102536" w:rsidP="00424AC2">
            <w:pPr>
              <w:pStyle w:val="BodyText"/>
              <w:rPr>
                <w:rFonts w:cs="Arial"/>
                <w:lang w:eastAsia="ar-SA"/>
              </w:rPr>
            </w:pPr>
          </w:p>
        </w:tc>
      </w:tr>
      <w:tr w:rsidR="00102536" w:rsidRPr="009F78B7" w14:paraId="2D780090" w14:textId="77777777" w:rsidTr="00424AC2">
        <w:tc>
          <w:tcPr>
            <w:tcW w:w="2681" w:type="dxa"/>
          </w:tcPr>
          <w:p w14:paraId="4F18FD59"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IdentifiantArrondissement</w:t>
            </w:r>
            <w:proofErr w:type="spellEnd"/>
          </w:p>
        </w:tc>
        <w:tc>
          <w:tcPr>
            <w:tcW w:w="1567" w:type="dxa"/>
          </w:tcPr>
          <w:p w14:paraId="0CBC2F34"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2A6BA41A" w14:textId="77777777" w:rsidR="00102536" w:rsidRPr="009F78B7" w:rsidRDefault="00102536" w:rsidP="00424AC2">
            <w:pPr>
              <w:pStyle w:val="BodyText"/>
              <w:rPr>
                <w:rFonts w:cs="Arial"/>
                <w:lang w:eastAsia="ar-SA"/>
              </w:rPr>
            </w:pPr>
          </w:p>
        </w:tc>
        <w:tc>
          <w:tcPr>
            <w:tcW w:w="1134" w:type="dxa"/>
          </w:tcPr>
          <w:p w14:paraId="7E83347C"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0A817E59" w14:textId="77777777" w:rsidR="00204EA7" w:rsidRPr="009F78B7" w:rsidRDefault="00204EA7" w:rsidP="00204EA7">
            <w:pPr>
              <w:pStyle w:val="BodyText"/>
              <w:rPr>
                <w:rFonts w:cs="Arial"/>
                <w:lang w:eastAsia="ar-SA"/>
              </w:rPr>
            </w:pPr>
            <w:r w:rsidRPr="009F78B7">
              <w:rPr>
                <w:rFonts w:cs="Arial"/>
                <w:lang w:eastAsia="ar-SA"/>
              </w:rPr>
              <w:t xml:space="preserve">Foreign Key </w:t>
            </w:r>
          </w:p>
          <w:p w14:paraId="24D8D534" w14:textId="77777777" w:rsidR="00102536" w:rsidRPr="009F78B7" w:rsidRDefault="00102536" w:rsidP="00424AC2">
            <w:pPr>
              <w:pStyle w:val="BodyText"/>
              <w:rPr>
                <w:rFonts w:cs="Arial"/>
                <w:lang w:eastAsia="ar-SA"/>
              </w:rPr>
            </w:pPr>
          </w:p>
        </w:tc>
      </w:tr>
      <w:tr w:rsidR="00102536" w:rsidRPr="009F78B7" w14:paraId="72C2BCD9" w14:textId="77777777" w:rsidTr="00424AC2">
        <w:trPr>
          <w:trHeight w:val="269"/>
        </w:trPr>
        <w:tc>
          <w:tcPr>
            <w:tcW w:w="2681" w:type="dxa"/>
            <w:vAlign w:val="bottom"/>
          </w:tcPr>
          <w:p w14:paraId="6FBA5187" w14:textId="77777777"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DescriptionType</w:t>
            </w:r>
            <w:proofErr w:type="spellEnd"/>
          </w:p>
        </w:tc>
        <w:tc>
          <w:tcPr>
            <w:tcW w:w="1567" w:type="dxa"/>
          </w:tcPr>
          <w:p w14:paraId="59D6913E"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178ED244" w14:textId="77777777" w:rsidR="00102536" w:rsidRPr="009F78B7" w:rsidRDefault="00102536" w:rsidP="00424AC2">
            <w:pPr>
              <w:pStyle w:val="BodyText"/>
              <w:rPr>
                <w:rFonts w:cs="Arial"/>
                <w:lang w:eastAsia="ar-SA"/>
              </w:rPr>
            </w:pPr>
            <w:r w:rsidRPr="009F78B7">
              <w:rPr>
                <w:rFonts w:cs="Arial"/>
                <w:lang w:eastAsia="ar-SA"/>
              </w:rPr>
              <w:t>100</w:t>
            </w:r>
          </w:p>
        </w:tc>
        <w:tc>
          <w:tcPr>
            <w:tcW w:w="1134" w:type="dxa"/>
          </w:tcPr>
          <w:p w14:paraId="5D252CE7" w14:textId="77777777" w:rsidR="00102536" w:rsidRPr="009F78B7" w:rsidRDefault="00102536" w:rsidP="00424AC2">
            <w:pPr>
              <w:pStyle w:val="BodyText"/>
              <w:rPr>
                <w:rFonts w:cs="Arial"/>
                <w:lang w:eastAsia="ar-SA"/>
              </w:rPr>
            </w:pPr>
            <w:r w:rsidRPr="009F78B7">
              <w:rPr>
                <w:rFonts w:cs="Arial"/>
                <w:lang w:eastAsia="ar-SA"/>
              </w:rPr>
              <w:t>Y</w:t>
            </w:r>
          </w:p>
        </w:tc>
        <w:tc>
          <w:tcPr>
            <w:tcW w:w="2976" w:type="dxa"/>
          </w:tcPr>
          <w:p w14:paraId="76388E94" w14:textId="77777777" w:rsidR="00102536" w:rsidRPr="009F78B7" w:rsidRDefault="00102536" w:rsidP="00424AC2">
            <w:pPr>
              <w:pStyle w:val="BodyText"/>
              <w:rPr>
                <w:rFonts w:cs="Arial"/>
                <w:lang w:eastAsia="ar-SA"/>
              </w:rPr>
            </w:pPr>
          </w:p>
        </w:tc>
      </w:tr>
      <w:tr w:rsidR="00102536" w:rsidRPr="009F78B7" w14:paraId="69D73428" w14:textId="77777777" w:rsidTr="00424AC2">
        <w:trPr>
          <w:trHeight w:val="269"/>
        </w:trPr>
        <w:tc>
          <w:tcPr>
            <w:tcW w:w="2681" w:type="dxa"/>
            <w:vAlign w:val="bottom"/>
          </w:tcPr>
          <w:p w14:paraId="33D3BF0D" w14:textId="77777777"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Entreprise</w:t>
            </w:r>
            <w:proofErr w:type="spellEnd"/>
          </w:p>
        </w:tc>
        <w:tc>
          <w:tcPr>
            <w:tcW w:w="1567" w:type="dxa"/>
          </w:tcPr>
          <w:p w14:paraId="5D55370E"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292DEC0E" w14:textId="77777777" w:rsidR="00102536" w:rsidRPr="009F78B7" w:rsidRDefault="00102536" w:rsidP="00424AC2">
            <w:pPr>
              <w:pStyle w:val="BodyText"/>
              <w:rPr>
                <w:rFonts w:cs="Arial"/>
                <w:lang w:eastAsia="ar-SA"/>
              </w:rPr>
            </w:pPr>
            <w:r w:rsidRPr="009F78B7">
              <w:rPr>
                <w:rFonts w:cs="Arial"/>
                <w:lang w:eastAsia="ar-SA"/>
              </w:rPr>
              <w:t>50</w:t>
            </w:r>
          </w:p>
        </w:tc>
        <w:tc>
          <w:tcPr>
            <w:tcW w:w="1134" w:type="dxa"/>
          </w:tcPr>
          <w:p w14:paraId="61C59200"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737EFDB0" w14:textId="77777777" w:rsidR="00102536" w:rsidRPr="009F78B7" w:rsidRDefault="00102536" w:rsidP="00424AC2">
            <w:pPr>
              <w:pStyle w:val="BodyText"/>
              <w:rPr>
                <w:rFonts w:cs="Arial"/>
                <w:lang w:eastAsia="ar-SA"/>
              </w:rPr>
            </w:pPr>
          </w:p>
        </w:tc>
      </w:tr>
    </w:tbl>
    <w:tbl>
      <w:tblPr>
        <w:tblW w:w="4460" w:type="dxa"/>
        <w:tblLook w:val="04A0" w:firstRow="1" w:lastRow="0" w:firstColumn="1" w:lastColumn="0" w:noHBand="0" w:noVBand="1"/>
      </w:tblPr>
      <w:tblGrid>
        <w:gridCol w:w="1651"/>
        <w:gridCol w:w="1671"/>
        <w:gridCol w:w="1138"/>
      </w:tblGrid>
      <w:tr w:rsidR="00102536" w:rsidRPr="009F78B7" w14:paraId="016B01B8" w14:textId="77777777" w:rsidTr="00424AC2">
        <w:trPr>
          <w:trHeight w:val="300"/>
        </w:trPr>
        <w:tc>
          <w:tcPr>
            <w:tcW w:w="1651" w:type="dxa"/>
            <w:tcBorders>
              <w:top w:val="nil"/>
              <w:left w:val="nil"/>
              <w:bottom w:val="nil"/>
              <w:right w:val="nil"/>
            </w:tcBorders>
            <w:shd w:val="clear" w:color="auto" w:fill="auto"/>
            <w:noWrap/>
            <w:vAlign w:val="bottom"/>
          </w:tcPr>
          <w:p w14:paraId="7FF8E008" w14:textId="77777777" w:rsidR="00102536" w:rsidRPr="009F78B7" w:rsidRDefault="00102536" w:rsidP="00424AC2">
            <w:pPr>
              <w:spacing w:before="0" w:after="0"/>
              <w:rPr>
                <w:rFonts w:cs="Arial"/>
                <w:color w:val="000000"/>
                <w:sz w:val="20"/>
                <w:lang w:val="en-CA" w:eastAsia="en-CA"/>
              </w:rPr>
            </w:pPr>
          </w:p>
        </w:tc>
        <w:tc>
          <w:tcPr>
            <w:tcW w:w="1671" w:type="dxa"/>
            <w:tcBorders>
              <w:top w:val="nil"/>
              <w:left w:val="nil"/>
              <w:bottom w:val="nil"/>
              <w:right w:val="nil"/>
            </w:tcBorders>
            <w:shd w:val="clear" w:color="auto" w:fill="auto"/>
            <w:noWrap/>
            <w:vAlign w:val="bottom"/>
          </w:tcPr>
          <w:p w14:paraId="09B79CA1" w14:textId="77777777" w:rsidR="00102536" w:rsidRPr="009F78B7" w:rsidRDefault="00102536" w:rsidP="00424AC2">
            <w:pPr>
              <w:spacing w:before="0" w:after="0"/>
              <w:rPr>
                <w:rFonts w:cs="Arial"/>
                <w:color w:val="000000"/>
                <w:sz w:val="20"/>
                <w:lang w:val="en-CA" w:eastAsia="en-CA"/>
              </w:rPr>
            </w:pPr>
          </w:p>
        </w:tc>
        <w:tc>
          <w:tcPr>
            <w:tcW w:w="1138" w:type="dxa"/>
            <w:tcBorders>
              <w:top w:val="nil"/>
              <w:left w:val="nil"/>
              <w:bottom w:val="nil"/>
              <w:right w:val="nil"/>
            </w:tcBorders>
            <w:shd w:val="clear" w:color="auto" w:fill="auto"/>
            <w:noWrap/>
            <w:vAlign w:val="bottom"/>
          </w:tcPr>
          <w:p w14:paraId="64007A91" w14:textId="77777777" w:rsidR="00102536" w:rsidRPr="009F78B7" w:rsidRDefault="00102536" w:rsidP="00424AC2">
            <w:pPr>
              <w:spacing w:before="0" w:after="0"/>
              <w:rPr>
                <w:rFonts w:cs="Arial"/>
                <w:color w:val="000000"/>
                <w:sz w:val="20"/>
                <w:lang w:val="en-CA" w:eastAsia="en-CA"/>
              </w:rPr>
            </w:pPr>
          </w:p>
        </w:tc>
      </w:tr>
    </w:tbl>
    <w:p w14:paraId="012D98AF" w14:textId="77777777" w:rsidR="00102536" w:rsidRPr="009F78B7" w:rsidRDefault="00950888" w:rsidP="00102536">
      <w:pPr>
        <w:rPr>
          <w:rFonts w:cs="Arial"/>
          <w:sz w:val="20"/>
          <w:lang w:val="fr-CA"/>
        </w:rPr>
      </w:pPr>
      <w:r w:rsidRPr="009F78B7">
        <w:rPr>
          <w:rFonts w:cs="Arial"/>
          <w:b/>
          <w:bCs/>
          <w:color w:val="1A1A1A"/>
          <w:sz w:val="20"/>
          <w:shd w:val="clear" w:color="auto" w:fill="FFFFFF"/>
        </w:rPr>
        <w:t>TRANSACTIONS</w:t>
      </w:r>
    </w:p>
    <w:tbl>
      <w:tblPr>
        <w:tblStyle w:val="TableGrid"/>
        <w:tblW w:w="0" w:type="auto"/>
        <w:tblLook w:val="04A0" w:firstRow="1" w:lastRow="0" w:firstColumn="1" w:lastColumn="0" w:noHBand="0" w:noVBand="1"/>
      </w:tblPr>
      <w:tblGrid>
        <w:gridCol w:w="2681"/>
        <w:gridCol w:w="1567"/>
        <w:gridCol w:w="992"/>
        <w:gridCol w:w="1134"/>
        <w:gridCol w:w="2976"/>
      </w:tblGrid>
      <w:tr w:rsidR="00102536" w:rsidRPr="009F78B7" w14:paraId="10A52251" w14:textId="77777777" w:rsidTr="00424AC2">
        <w:tc>
          <w:tcPr>
            <w:tcW w:w="2681" w:type="dxa"/>
          </w:tcPr>
          <w:p w14:paraId="4D4724D3" w14:textId="77777777" w:rsidR="00102536" w:rsidRPr="009F78B7" w:rsidRDefault="00102536" w:rsidP="00424AC2">
            <w:pPr>
              <w:pStyle w:val="BodyText"/>
              <w:rPr>
                <w:rFonts w:cs="Arial"/>
                <w:b/>
                <w:lang w:eastAsia="ar-SA"/>
              </w:rPr>
            </w:pPr>
            <w:r w:rsidRPr="009F78B7">
              <w:rPr>
                <w:rFonts w:cs="Arial"/>
                <w:b/>
                <w:lang w:eastAsia="ar-SA"/>
              </w:rPr>
              <w:t>Name</w:t>
            </w:r>
          </w:p>
        </w:tc>
        <w:tc>
          <w:tcPr>
            <w:tcW w:w="1567" w:type="dxa"/>
          </w:tcPr>
          <w:p w14:paraId="3D5CA148" w14:textId="77777777"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14:paraId="25A42498" w14:textId="77777777"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14:paraId="251CA21A" w14:textId="77777777" w:rsidR="00102536" w:rsidRPr="009F78B7" w:rsidRDefault="00102536" w:rsidP="00424AC2">
            <w:pPr>
              <w:pStyle w:val="BodyText"/>
              <w:rPr>
                <w:rFonts w:cs="Arial"/>
                <w:b/>
                <w:lang w:eastAsia="ar-SA"/>
              </w:rPr>
            </w:pPr>
            <w:r w:rsidRPr="009F78B7">
              <w:rPr>
                <w:rFonts w:cs="Arial"/>
                <w:b/>
                <w:lang w:eastAsia="ar-SA"/>
              </w:rPr>
              <w:t>Nullable</w:t>
            </w:r>
          </w:p>
        </w:tc>
        <w:tc>
          <w:tcPr>
            <w:tcW w:w="2976" w:type="dxa"/>
          </w:tcPr>
          <w:p w14:paraId="568392D7" w14:textId="77777777"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14:paraId="1B8B99E7" w14:textId="77777777" w:rsidTr="00424AC2">
        <w:tc>
          <w:tcPr>
            <w:tcW w:w="2681" w:type="dxa"/>
            <w:vAlign w:val="bottom"/>
          </w:tcPr>
          <w:p w14:paraId="2A223998" w14:textId="77777777" w:rsidR="00102536" w:rsidRPr="009F78B7" w:rsidRDefault="00102536" w:rsidP="00424AC2">
            <w:pPr>
              <w:spacing w:before="0" w:after="0"/>
              <w:rPr>
                <w:rFonts w:cs="Arial"/>
                <w:b/>
                <w:color w:val="000000"/>
                <w:lang w:val="en-CA" w:eastAsia="en-CA"/>
              </w:rPr>
            </w:pPr>
            <w:proofErr w:type="spellStart"/>
            <w:r w:rsidRPr="009F78B7">
              <w:rPr>
                <w:rFonts w:cs="Arial"/>
                <w:b/>
                <w:color w:val="000000"/>
                <w:lang w:val="en-CA" w:eastAsia="en-CA"/>
              </w:rPr>
              <w:t>TransactionID</w:t>
            </w:r>
            <w:proofErr w:type="spellEnd"/>
          </w:p>
        </w:tc>
        <w:tc>
          <w:tcPr>
            <w:tcW w:w="1567" w:type="dxa"/>
          </w:tcPr>
          <w:p w14:paraId="7E085096"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20087890" w14:textId="77777777" w:rsidR="00102536" w:rsidRPr="009F78B7" w:rsidRDefault="00102536" w:rsidP="00424AC2">
            <w:pPr>
              <w:pStyle w:val="BodyText"/>
              <w:rPr>
                <w:rFonts w:cs="Arial"/>
                <w:lang w:eastAsia="ar-SA"/>
              </w:rPr>
            </w:pPr>
          </w:p>
        </w:tc>
        <w:tc>
          <w:tcPr>
            <w:tcW w:w="1134" w:type="dxa"/>
          </w:tcPr>
          <w:p w14:paraId="0005FFB6"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012FA2F7" w14:textId="77777777" w:rsidR="00102536" w:rsidRPr="009F78B7" w:rsidRDefault="00950888" w:rsidP="00424AC2">
            <w:pPr>
              <w:pStyle w:val="BodyText"/>
              <w:rPr>
                <w:rFonts w:cs="Arial"/>
                <w:lang w:eastAsia="ar-SA"/>
              </w:rPr>
            </w:pPr>
            <w:r w:rsidRPr="009F78B7">
              <w:rPr>
                <w:rFonts w:cs="Arial"/>
                <w:lang w:eastAsia="ar-SA"/>
              </w:rPr>
              <w:t>Primary Key</w:t>
            </w:r>
          </w:p>
        </w:tc>
      </w:tr>
      <w:tr w:rsidR="00102536" w:rsidRPr="009F78B7" w14:paraId="5120CB50" w14:textId="77777777" w:rsidTr="00424AC2">
        <w:tc>
          <w:tcPr>
            <w:tcW w:w="2681" w:type="dxa"/>
          </w:tcPr>
          <w:p w14:paraId="559BEE94"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DateChargement</w:t>
            </w:r>
            <w:proofErr w:type="spellEnd"/>
          </w:p>
        </w:tc>
        <w:tc>
          <w:tcPr>
            <w:tcW w:w="1567" w:type="dxa"/>
          </w:tcPr>
          <w:p w14:paraId="5A1C80C0" w14:textId="77777777" w:rsidR="00102536" w:rsidRPr="009F78B7" w:rsidRDefault="00950888" w:rsidP="00424AC2">
            <w:pPr>
              <w:pStyle w:val="BodyText"/>
              <w:rPr>
                <w:rFonts w:cs="Arial"/>
                <w:lang w:eastAsia="ar-SA"/>
              </w:rPr>
            </w:pPr>
            <w:r w:rsidRPr="009F78B7">
              <w:rPr>
                <w:rFonts w:cs="Arial"/>
                <w:lang w:eastAsia="ar-SA"/>
              </w:rPr>
              <w:t>DATE</w:t>
            </w:r>
          </w:p>
        </w:tc>
        <w:tc>
          <w:tcPr>
            <w:tcW w:w="992" w:type="dxa"/>
          </w:tcPr>
          <w:p w14:paraId="12842F8D" w14:textId="77777777" w:rsidR="00102536" w:rsidRPr="009F78B7" w:rsidRDefault="00102536" w:rsidP="00950888">
            <w:pPr>
              <w:pStyle w:val="BodyText"/>
              <w:rPr>
                <w:rFonts w:cs="Arial"/>
                <w:lang w:eastAsia="ar-SA"/>
              </w:rPr>
            </w:pPr>
            <w:r w:rsidRPr="009F78B7">
              <w:rPr>
                <w:rFonts w:cs="Arial"/>
                <w:lang w:eastAsia="ar-SA"/>
              </w:rPr>
              <w:t>1</w:t>
            </w:r>
            <w:r w:rsidR="00950888" w:rsidRPr="009F78B7">
              <w:rPr>
                <w:rFonts w:cs="Arial"/>
                <w:lang w:eastAsia="ar-SA"/>
              </w:rPr>
              <w:t>0</w:t>
            </w:r>
          </w:p>
        </w:tc>
        <w:tc>
          <w:tcPr>
            <w:tcW w:w="1134" w:type="dxa"/>
          </w:tcPr>
          <w:p w14:paraId="7420F9FA"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3022F025" w14:textId="77777777" w:rsidR="008D539A" w:rsidRPr="009F78B7" w:rsidRDefault="008D539A" w:rsidP="00950888">
            <w:pPr>
              <w:pStyle w:val="BodyText"/>
              <w:rPr>
                <w:rFonts w:cs="Arial"/>
                <w:lang w:eastAsia="ar-SA"/>
              </w:rPr>
            </w:pPr>
            <w:r w:rsidRPr="009F78B7">
              <w:rPr>
                <w:rFonts w:cs="Arial"/>
                <w:lang w:eastAsia="ar-SA"/>
              </w:rPr>
              <w:t xml:space="preserve">Foreign Key </w:t>
            </w:r>
          </w:p>
          <w:p w14:paraId="47638CE3" w14:textId="77777777" w:rsidR="00102536" w:rsidRPr="009F78B7" w:rsidRDefault="00102536" w:rsidP="00950888">
            <w:pPr>
              <w:pStyle w:val="BodyText"/>
              <w:rPr>
                <w:rFonts w:cs="Arial"/>
                <w:lang w:eastAsia="ar-SA"/>
              </w:rPr>
            </w:pPr>
            <w:r w:rsidRPr="009F78B7">
              <w:rPr>
                <w:rFonts w:cs="Arial"/>
                <w:lang w:eastAsia="ar-SA"/>
              </w:rPr>
              <w:t>YYYY-MM-DD</w:t>
            </w:r>
          </w:p>
        </w:tc>
      </w:tr>
      <w:tr w:rsidR="00950888" w:rsidRPr="009F78B7" w14:paraId="470A3913" w14:textId="77777777" w:rsidTr="00424AC2">
        <w:tc>
          <w:tcPr>
            <w:tcW w:w="2681" w:type="dxa"/>
          </w:tcPr>
          <w:p w14:paraId="722496A6" w14:textId="77777777" w:rsidR="00950888" w:rsidRPr="009F78B7" w:rsidRDefault="00950888" w:rsidP="00950888">
            <w:pPr>
              <w:pStyle w:val="BodyText"/>
              <w:rPr>
                <w:rFonts w:cs="Arial"/>
                <w:lang w:eastAsia="ar-SA"/>
              </w:rPr>
            </w:pPr>
            <w:proofErr w:type="spellStart"/>
            <w:r w:rsidRPr="009F78B7">
              <w:rPr>
                <w:rFonts w:cs="Arial"/>
                <w:color w:val="000000"/>
                <w:lang w:val="en-CA" w:eastAsia="en-CA"/>
              </w:rPr>
              <w:t>TimeChargement</w:t>
            </w:r>
            <w:proofErr w:type="spellEnd"/>
          </w:p>
        </w:tc>
        <w:tc>
          <w:tcPr>
            <w:tcW w:w="1567" w:type="dxa"/>
          </w:tcPr>
          <w:p w14:paraId="00B44F4D" w14:textId="77777777" w:rsidR="00950888" w:rsidRPr="009F78B7" w:rsidRDefault="00950888" w:rsidP="00424AC2">
            <w:pPr>
              <w:pStyle w:val="BodyText"/>
              <w:rPr>
                <w:rFonts w:cs="Arial"/>
                <w:lang w:eastAsia="ar-SA"/>
              </w:rPr>
            </w:pPr>
            <w:r w:rsidRPr="009F78B7">
              <w:rPr>
                <w:rFonts w:cs="Arial"/>
                <w:lang w:eastAsia="ar-SA"/>
              </w:rPr>
              <w:t>TIME</w:t>
            </w:r>
          </w:p>
        </w:tc>
        <w:tc>
          <w:tcPr>
            <w:tcW w:w="992" w:type="dxa"/>
          </w:tcPr>
          <w:p w14:paraId="2052ED27" w14:textId="77777777" w:rsidR="00950888" w:rsidRPr="009F78B7" w:rsidRDefault="00950888" w:rsidP="00424AC2">
            <w:pPr>
              <w:pStyle w:val="BodyText"/>
              <w:rPr>
                <w:rFonts w:cs="Arial"/>
                <w:lang w:eastAsia="ar-SA"/>
              </w:rPr>
            </w:pPr>
            <w:r w:rsidRPr="009F78B7">
              <w:rPr>
                <w:rFonts w:cs="Arial"/>
                <w:lang w:eastAsia="ar-SA"/>
              </w:rPr>
              <w:t>8</w:t>
            </w:r>
          </w:p>
        </w:tc>
        <w:tc>
          <w:tcPr>
            <w:tcW w:w="1134" w:type="dxa"/>
          </w:tcPr>
          <w:p w14:paraId="2860C324" w14:textId="77777777" w:rsidR="00950888" w:rsidRPr="009F78B7" w:rsidRDefault="00950888" w:rsidP="00424AC2">
            <w:pPr>
              <w:pStyle w:val="BodyText"/>
              <w:rPr>
                <w:rFonts w:cs="Arial"/>
                <w:lang w:eastAsia="ar-SA"/>
              </w:rPr>
            </w:pPr>
            <w:r w:rsidRPr="009F78B7">
              <w:rPr>
                <w:rFonts w:cs="Arial"/>
                <w:lang w:eastAsia="ar-SA"/>
              </w:rPr>
              <w:t>N</w:t>
            </w:r>
          </w:p>
        </w:tc>
        <w:tc>
          <w:tcPr>
            <w:tcW w:w="2976" w:type="dxa"/>
          </w:tcPr>
          <w:p w14:paraId="232B167B" w14:textId="77777777" w:rsidR="00950888" w:rsidRPr="009F78B7" w:rsidRDefault="00950888" w:rsidP="00424AC2">
            <w:pPr>
              <w:pStyle w:val="BodyText"/>
              <w:rPr>
                <w:rFonts w:cs="Arial"/>
                <w:lang w:eastAsia="ar-SA"/>
              </w:rPr>
            </w:pPr>
            <w:proofErr w:type="spellStart"/>
            <w:r w:rsidRPr="009F78B7">
              <w:rPr>
                <w:rFonts w:cs="Arial"/>
                <w:lang w:eastAsia="ar-SA"/>
              </w:rPr>
              <w:t>hh:mm:ss</w:t>
            </w:r>
            <w:proofErr w:type="spellEnd"/>
          </w:p>
        </w:tc>
      </w:tr>
      <w:tr w:rsidR="00102536" w:rsidRPr="009F78B7" w14:paraId="1D9B1BC6" w14:textId="77777777" w:rsidTr="00424AC2">
        <w:tc>
          <w:tcPr>
            <w:tcW w:w="2681" w:type="dxa"/>
          </w:tcPr>
          <w:p w14:paraId="6E3C5B90" w14:textId="77777777"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IdenfiantSecteur</w:t>
            </w:r>
            <w:proofErr w:type="spellEnd"/>
          </w:p>
        </w:tc>
        <w:tc>
          <w:tcPr>
            <w:tcW w:w="1567" w:type="dxa"/>
          </w:tcPr>
          <w:p w14:paraId="1C919AC0"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18EA7FE9" w14:textId="77777777" w:rsidR="00102536" w:rsidRPr="009F78B7" w:rsidRDefault="00102536" w:rsidP="00424AC2">
            <w:pPr>
              <w:pStyle w:val="BodyText"/>
              <w:rPr>
                <w:rFonts w:cs="Arial"/>
                <w:lang w:eastAsia="ar-SA"/>
              </w:rPr>
            </w:pPr>
          </w:p>
        </w:tc>
        <w:tc>
          <w:tcPr>
            <w:tcW w:w="1134" w:type="dxa"/>
          </w:tcPr>
          <w:p w14:paraId="7739BE0C" w14:textId="77777777" w:rsidR="00102536" w:rsidRPr="009F78B7" w:rsidRDefault="00102536" w:rsidP="00424AC2">
            <w:pPr>
              <w:pStyle w:val="BodyText"/>
              <w:rPr>
                <w:rFonts w:cs="Arial"/>
                <w:lang w:eastAsia="ar-SA"/>
              </w:rPr>
            </w:pPr>
            <w:r w:rsidRPr="009F78B7">
              <w:rPr>
                <w:rFonts w:cs="Arial"/>
                <w:lang w:eastAsia="ar-SA"/>
              </w:rPr>
              <w:t>Y</w:t>
            </w:r>
          </w:p>
        </w:tc>
        <w:tc>
          <w:tcPr>
            <w:tcW w:w="2976" w:type="dxa"/>
          </w:tcPr>
          <w:p w14:paraId="7D3CB93C" w14:textId="77777777" w:rsidR="00102536" w:rsidRPr="009F78B7" w:rsidRDefault="008D539A" w:rsidP="00424AC2">
            <w:pPr>
              <w:pStyle w:val="BodyText"/>
              <w:rPr>
                <w:rFonts w:cs="Arial"/>
                <w:lang w:eastAsia="ar-SA"/>
              </w:rPr>
            </w:pPr>
            <w:r w:rsidRPr="009F78B7">
              <w:rPr>
                <w:rFonts w:cs="Arial"/>
                <w:lang w:eastAsia="ar-SA"/>
              </w:rPr>
              <w:t xml:space="preserve">Foreign Key </w:t>
            </w:r>
          </w:p>
        </w:tc>
      </w:tr>
      <w:tr w:rsidR="00102536" w:rsidRPr="009F78B7" w14:paraId="65B09645" w14:textId="77777777" w:rsidTr="00424AC2">
        <w:tc>
          <w:tcPr>
            <w:tcW w:w="2681" w:type="dxa"/>
          </w:tcPr>
          <w:p w14:paraId="628540D6"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IdentifiantArrondissement</w:t>
            </w:r>
            <w:proofErr w:type="spellEnd"/>
          </w:p>
        </w:tc>
        <w:tc>
          <w:tcPr>
            <w:tcW w:w="1567" w:type="dxa"/>
          </w:tcPr>
          <w:p w14:paraId="2D153DA4"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22EA85A3" w14:textId="77777777" w:rsidR="00102536" w:rsidRPr="009F78B7" w:rsidRDefault="00102536" w:rsidP="00424AC2">
            <w:pPr>
              <w:pStyle w:val="BodyText"/>
              <w:rPr>
                <w:rFonts w:cs="Arial"/>
                <w:lang w:eastAsia="ar-SA"/>
              </w:rPr>
            </w:pPr>
          </w:p>
        </w:tc>
        <w:tc>
          <w:tcPr>
            <w:tcW w:w="1134" w:type="dxa"/>
          </w:tcPr>
          <w:p w14:paraId="1A157584"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4449FE61" w14:textId="77777777" w:rsidR="00102536" w:rsidRPr="009F78B7" w:rsidRDefault="008D539A" w:rsidP="00424AC2">
            <w:pPr>
              <w:pStyle w:val="BodyText"/>
              <w:rPr>
                <w:rFonts w:cs="Arial"/>
                <w:lang w:eastAsia="ar-SA"/>
              </w:rPr>
            </w:pPr>
            <w:r w:rsidRPr="009F78B7">
              <w:rPr>
                <w:rFonts w:cs="Arial"/>
                <w:lang w:eastAsia="ar-SA"/>
              </w:rPr>
              <w:t>Foreign Key</w:t>
            </w:r>
          </w:p>
        </w:tc>
      </w:tr>
      <w:tr w:rsidR="00102536" w:rsidRPr="009F78B7" w14:paraId="3D7F646E" w14:textId="77777777" w:rsidTr="00424AC2">
        <w:tc>
          <w:tcPr>
            <w:tcW w:w="2681" w:type="dxa"/>
          </w:tcPr>
          <w:p w14:paraId="4281B666"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IdentifiantDepot</w:t>
            </w:r>
            <w:proofErr w:type="spellEnd"/>
          </w:p>
        </w:tc>
        <w:tc>
          <w:tcPr>
            <w:tcW w:w="1567" w:type="dxa"/>
          </w:tcPr>
          <w:p w14:paraId="053F3F06"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66618618" w14:textId="77777777" w:rsidR="00102536" w:rsidRPr="009F78B7" w:rsidRDefault="00102536" w:rsidP="00424AC2">
            <w:pPr>
              <w:pStyle w:val="BodyText"/>
              <w:rPr>
                <w:rFonts w:cs="Arial"/>
                <w:lang w:eastAsia="ar-SA"/>
              </w:rPr>
            </w:pPr>
            <w:r w:rsidRPr="009F78B7">
              <w:rPr>
                <w:rFonts w:cs="Arial"/>
                <w:lang w:eastAsia="ar-SA"/>
              </w:rPr>
              <w:t xml:space="preserve"> </w:t>
            </w:r>
          </w:p>
        </w:tc>
        <w:tc>
          <w:tcPr>
            <w:tcW w:w="1134" w:type="dxa"/>
          </w:tcPr>
          <w:p w14:paraId="46623A68"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41679301" w14:textId="77777777" w:rsidR="00102536" w:rsidRPr="009F78B7" w:rsidRDefault="008D539A" w:rsidP="00424AC2">
            <w:pPr>
              <w:pStyle w:val="BodyText"/>
              <w:rPr>
                <w:rFonts w:cs="Arial"/>
                <w:lang w:eastAsia="ar-SA"/>
              </w:rPr>
            </w:pPr>
            <w:r w:rsidRPr="009F78B7">
              <w:rPr>
                <w:rFonts w:cs="Arial"/>
                <w:lang w:eastAsia="ar-SA"/>
              </w:rPr>
              <w:t>Foreign Key</w:t>
            </w:r>
          </w:p>
        </w:tc>
      </w:tr>
      <w:tr w:rsidR="00102536" w:rsidRPr="009F78B7" w14:paraId="7522969C" w14:textId="77777777" w:rsidTr="00424AC2">
        <w:trPr>
          <w:trHeight w:val="269"/>
        </w:trPr>
        <w:tc>
          <w:tcPr>
            <w:tcW w:w="2681" w:type="dxa"/>
            <w:vAlign w:val="bottom"/>
          </w:tcPr>
          <w:p w14:paraId="5B3CAC59" w14:textId="77777777"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DateDechargement</w:t>
            </w:r>
            <w:proofErr w:type="spellEnd"/>
          </w:p>
        </w:tc>
        <w:tc>
          <w:tcPr>
            <w:tcW w:w="1567" w:type="dxa"/>
          </w:tcPr>
          <w:p w14:paraId="41ACAABF" w14:textId="77777777" w:rsidR="00102536" w:rsidRPr="009F78B7" w:rsidRDefault="00102536" w:rsidP="00424AC2">
            <w:pPr>
              <w:pStyle w:val="BodyText"/>
              <w:rPr>
                <w:rFonts w:cs="Arial"/>
                <w:lang w:eastAsia="ar-SA"/>
              </w:rPr>
            </w:pPr>
            <w:r w:rsidRPr="009F78B7">
              <w:rPr>
                <w:rFonts w:cs="Arial"/>
                <w:lang w:eastAsia="ar-SA"/>
              </w:rPr>
              <w:t>TIMESTAMP</w:t>
            </w:r>
          </w:p>
        </w:tc>
        <w:tc>
          <w:tcPr>
            <w:tcW w:w="992" w:type="dxa"/>
          </w:tcPr>
          <w:p w14:paraId="181F481E" w14:textId="77777777" w:rsidR="00102536" w:rsidRPr="009F78B7" w:rsidRDefault="00102536" w:rsidP="00424AC2">
            <w:pPr>
              <w:pStyle w:val="BodyText"/>
              <w:rPr>
                <w:rFonts w:cs="Arial"/>
                <w:lang w:eastAsia="ar-SA"/>
              </w:rPr>
            </w:pPr>
            <w:r w:rsidRPr="009F78B7">
              <w:rPr>
                <w:rFonts w:cs="Arial"/>
                <w:lang w:eastAsia="ar-SA"/>
              </w:rPr>
              <w:t>19</w:t>
            </w:r>
          </w:p>
        </w:tc>
        <w:tc>
          <w:tcPr>
            <w:tcW w:w="1134" w:type="dxa"/>
          </w:tcPr>
          <w:p w14:paraId="031E5B81"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3EA9049B" w14:textId="77777777" w:rsidR="00102536" w:rsidRPr="009F78B7" w:rsidRDefault="00102536" w:rsidP="00424AC2">
            <w:pPr>
              <w:pStyle w:val="BodyText"/>
              <w:rPr>
                <w:rFonts w:cs="Arial"/>
                <w:lang w:eastAsia="ar-SA"/>
              </w:rPr>
            </w:pPr>
          </w:p>
        </w:tc>
      </w:tr>
      <w:tr w:rsidR="00102536" w:rsidRPr="009F78B7" w14:paraId="5917FCC8" w14:textId="77777777" w:rsidTr="00424AC2">
        <w:trPr>
          <w:trHeight w:val="269"/>
        </w:trPr>
        <w:tc>
          <w:tcPr>
            <w:tcW w:w="2681" w:type="dxa"/>
            <w:vAlign w:val="bottom"/>
          </w:tcPr>
          <w:p w14:paraId="4AF8C985" w14:textId="77777777" w:rsidR="00102536" w:rsidRPr="009F78B7" w:rsidRDefault="00102536" w:rsidP="00424AC2">
            <w:pPr>
              <w:spacing w:before="0" w:after="0"/>
              <w:rPr>
                <w:rFonts w:cs="Arial"/>
                <w:color w:val="000000"/>
                <w:lang w:val="en-CA" w:eastAsia="en-CA"/>
              </w:rPr>
            </w:pPr>
            <w:r w:rsidRPr="009F78B7">
              <w:rPr>
                <w:rFonts w:cs="Arial"/>
                <w:color w:val="000000"/>
                <w:lang w:val="en-CA" w:eastAsia="en-CA"/>
              </w:rPr>
              <w:lastRenderedPageBreak/>
              <w:t>Volume</w:t>
            </w:r>
          </w:p>
        </w:tc>
        <w:tc>
          <w:tcPr>
            <w:tcW w:w="1567" w:type="dxa"/>
          </w:tcPr>
          <w:p w14:paraId="4557CE0E" w14:textId="77777777" w:rsidR="00102536" w:rsidRPr="009F78B7" w:rsidRDefault="00102536" w:rsidP="00424AC2">
            <w:pPr>
              <w:pStyle w:val="BodyText"/>
              <w:rPr>
                <w:rFonts w:cs="Arial"/>
                <w:lang w:eastAsia="ar-SA"/>
              </w:rPr>
            </w:pPr>
            <w:r w:rsidRPr="009F78B7">
              <w:rPr>
                <w:rFonts w:cs="Arial"/>
                <w:lang w:eastAsia="ar-SA"/>
              </w:rPr>
              <w:t>DECIMAL</w:t>
            </w:r>
          </w:p>
        </w:tc>
        <w:tc>
          <w:tcPr>
            <w:tcW w:w="992" w:type="dxa"/>
          </w:tcPr>
          <w:p w14:paraId="5488C7A6" w14:textId="77777777" w:rsidR="00102536" w:rsidRPr="009F78B7" w:rsidRDefault="00102536" w:rsidP="00424AC2">
            <w:pPr>
              <w:pStyle w:val="BodyText"/>
              <w:rPr>
                <w:rFonts w:cs="Arial"/>
                <w:lang w:eastAsia="ar-SA"/>
              </w:rPr>
            </w:pPr>
            <w:r w:rsidRPr="009F78B7">
              <w:rPr>
                <w:rFonts w:cs="Arial"/>
                <w:lang w:eastAsia="ar-SA"/>
              </w:rPr>
              <w:t>4,2</w:t>
            </w:r>
          </w:p>
        </w:tc>
        <w:tc>
          <w:tcPr>
            <w:tcW w:w="1134" w:type="dxa"/>
          </w:tcPr>
          <w:p w14:paraId="1E601FF8"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68B73FD0" w14:textId="77777777" w:rsidR="00102536" w:rsidRPr="009F78B7" w:rsidRDefault="00102536" w:rsidP="00424AC2">
            <w:pPr>
              <w:pStyle w:val="BodyText"/>
              <w:rPr>
                <w:rFonts w:cs="Arial"/>
                <w:lang w:eastAsia="ar-SA"/>
              </w:rPr>
            </w:pPr>
          </w:p>
        </w:tc>
      </w:tr>
      <w:tr w:rsidR="00102536" w:rsidRPr="006A1391" w14:paraId="3B399E52" w14:textId="77777777" w:rsidTr="00424AC2">
        <w:tc>
          <w:tcPr>
            <w:tcW w:w="2681" w:type="dxa"/>
            <w:vAlign w:val="bottom"/>
          </w:tcPr>
          <w:p w14:paraId="084965EB" w14:textId="77777777"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TypeTransaction</w:t>
            </w:r>
            <w:proofErr w:type="spellEnd"/>
          </w:p>
        </w:tc>
        <w:tc>
          <w:tcPr>
            <w:tcW w:w="1567" w:type="dxa"/>
          </w:tcPr>
          <w:p w14:paraId="02D79302"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232F74C4" w14:textId="77777777" w:rsidR="00102536" w:rsidRPr="009F78B7" w:rsidRDefault="00102536" w:rsidP="00424AC2">
            <w:pPr>
              <w:pStyle w:val="BodyText"/>
              <w:rPr>
                <w:rFonts w:cs="Arial"/>
                <w:lang w:eastAsia="ar-SA"/>
              </w:rPr>
            </w:pPr>
            <w:r w:rsidRPr="009F78B7">
              <w:rPr>
                <w:rFonts w:cs="Arial"/>
                <w:lang w:eastAsia="ar-SA"/>
              </w:rPr>
              <w:t>7</w:t>
            </w:r>
          </w:p>
        </w:tc>
        <w:tc>
          <w:tcPr>
            <w:tcW w:w="1134" w:type="dxa"/>
          </w:tcPr>
          <w:p w14:paraId="6E9F5028"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70D2EDEA" w14:textId="77777777" w:rsidR="00102536" w:rsidRPr="009F78B7" w:rsidRDefault="00102536" w:rsidP="00424AC2">
            <w:pPr>
              <w:pStyle w:val="BodyText"/>
              <w:rPr>
                <w:rFonts w:cs="Arial"/>
                <w:lang w:val="fr-CA" w:eastAsia="ar-SA"/>
              </w:rPr>
            </w:pPr>
            <w:r w:rsidRPr="009F78B7">
              <w:rPr>
                <w:rFonts w:cs="Arial"/>
                <w:lang w:val="fr-CA" w:eastAsia="ar-SA"/>
              </w:rPr>
              <w:t xml:space="preserve">Values : </w:t>
            </w:r>
          </w:p>
          <w:p w14:paraId="66FE0CB0" w14:textId="77777777" w:rsidR="00102536" w:rsidRPr="009F78B7" w:rsidRDefault="00102536" w:rsidP="00424AC2">
            <w:pPr>
              <w:spacing w:before="0" w:after="0"/>
              <w:rPr>
                <w:rFonts w:cs="Arial"/>
                <w:color w:val="000000"/>
                <w:lang w:val="fr-CA"/>
              </w:rPr>
            </w:pPr>
            <w:r w:rsidRPr="009F78B7">
              <w:rPr>
                <w:rFonts w:cs="Arial"/>
                <w:color w:val="000000"/>
                <w:lang w:val="fr-CA"/>
              </w:rPr>
              <w:t>AUT, N-AUT, BARCODE</w:t>
            </w:r>
          </w:p>
        </w:tc>
      </w:tr>
      <w:tr w:rsidR="00102536" w:rsidRPr="009F78B7" w14:paraId="71C4EA49" w14:textId="77777777" w:rsidTr="00424AC2">
        <w:tc>
          <w:tcPr>
            <w:tcW w:w="2681" w:type="dxa"/>
            <w:vAlign w:val="bottom"/>
          </w:tcPr>
          <w:p w14:paraId="2C7B7639" w14:textId="77777777"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IdentifiantContrat</w:t>
            </w:r>
            <w:proofErr w:type="spellEnd"/>
          </w:p>
        </w:tc>
        <w:tc>
          <w:tcPr>
            <w:tcW w:w="1567" w:type="dxa"/>
          </w:tcPr>
          <w:p w14:paraId="177338A9"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3A51579A" w14:textId="77777777" w:rsidR="00102536" w:rsidRPr="009F78B7" w:rsidRDefault="00102536" w:rsidP="00424AC2">
            <w:pPr>
              <w:pStyle w:val="BodyText"/>
              <w:rPr>
                <w:rFonts w:cs="Arial"/>
                <w:lang w:eastAsia="ar-SA"/>
              </w:rPr>
            </w:pPr>
          </w:p>
        </w:tc>
        <w:tc>
          <w:tcPr>
            <w:tcW w:w="1134" w:type="dxa"/>
          </w:tcPr>
          <w:p w14:paraId="5D9A8F3A" w14:textId="77777777" w:rsidR="00102536" w:rsidRPr="009F78B7" w:rsidRDefault="00102536" w:rsidP="00424AC2">
            <w:pPr>
              <w:pStyle w:val="BodyText"/>
              <w:rPr>
                <w:rFonts w:cs="Arial"/>
                <w:lang w:eastAsia="ar-SA"/>
              </w:rPr>
            </w:pPr>
            <w:r w:rsidRPr="009F78B7">
              <w:rPr>
                <w:rFonts w:cs="Arial"/>
                <w:lang w:eastAsia="ar-SA"/>
              </w:rPr>
              <w:t>Y</w:t>
            </w:r>
          </w:p>
        </w:tc>
        <w:tc>
          <w:tcPr>
            <w:tcW w:w="2976" w:type="dxa"/>
          </w:tcPr>
          <w:p w14:paraId="0D758D93" w14:textId="77777777" w:rsidR="00102536" w:rsidRPr="009F78B7" w:rsidRDefault="008D539A" w:rsidP="00424AC2">
            <w:pPr>
              <w:pStyle w:val="BodyText"/>
              <w:rPr>
                <w:rFonts w:cs="Arial"/>
                <w:lang w:eastAsia="ar-SA"/>
              </w:rPr>
            </w:pPr>
            <w:r w:rsidRPr="009F78B7">
              <w:rPr>
                <w:rFonts w:cs="Arial"/>
                <w:lang w:eastAsia="ar-SA"/>
              </w:rPr>
              <w:t>Foreign Key</w:t>
            </w:r>
          </w:p>
        </w:tc>
      </w:tr>
    </w:tbl>
    <w:p w14:paraId="2A5CE0F7" w14:textId="77777777" w:rsidR="00950888" w:rsidRPr="009F78B7" w:rsidRDefault="00950888" w:rsidP="00102536">
      <w:pPr>
        <w:rPr>
          <w:rFonts w:cs="Arial"/>
          <w:b/>
          <w:sz w:val="20"/>
        </w:rPr>
      </w:pPr>
    </w:p>
    <w:p w14:paraId="482F33AE" w14:textId="77777777" w:rsidR="00102536" w:rsidRPr="009F78B7" w:rsidRDefault="00950888" w:rsidP="00102536">
      <w:pPr>
        <w:rPr>
          <w:rFonts w:cs="Arial"/>
          <w:b/>
          <w:sz w:val="20"/>
        </w:rPr>
      </w:pPr>
      <w:r w:rsidRPr="009F78B7">
        <w:rPr>
          <w:rFonts w:cs="Arial"/>
          <w:b/>
          <w:sz w:val="20"/>
        </w:rPr>
        <w:t>WEATHER</w:t>
      </w:r>
    </w:p>
    <w:tbl>
      <w:tblPr>
        <w:tblStyle w:val="TableGrid"/>
        <w:tblW w:w="0" w:type="auto"/>
        <w:tblLook w:val="04A0" w:firstRow="1" w:lastRow="0" w:firstColumn="1" w:lastColumn="0" w:noHBand="0" w:noVBand="1"/>
      </w:tblPr>
      <w:tblGrid>
        <w:gridCol w:w="2681"/>
        <w:gridCol w:w="1567"/>
        <w:gridCol w:w="992"/>
        <w:gridCol w:w="1134"/>
        <w:gridCol w:w="2976"/>
      </w:tblGrid>
      <w:tr w:rsidR="00102536" w:rsidRPr="009F78B7" w14:paraId="789D971D" w14:textId="77777777" w:rsidTr="00424AC2">
        <w:tc>
          <w:tcPr>
            <w:tcW w:w="2681" w:type="dxa"/>
          </w:tcPr>
          <w:p w14:paraId="55DE6CC8" w14:textId="77777777" w:rsidR="00102536" w:rsidRPr="009F78B7" w:rsidRDefault="00102536" w:rsidP="00424AC2">
            <w:pPr>
              <w:pStyle w:val="BodyText"/>
              <w:rPr>
                <w:rFonts w:cs="Arial"/>
                <w:b/>
                <w:lang w:eastAsia="ar-SA"/>
              </w:rPr>
            </w:pPr>
            <w:r w:rsidRPr="009F78B7">
              <w:rPr>
                <w:rFonts w:cs="Arial"/>
                <w:b/>
                <w:lang w:eastAsia="ar-SA"/>
              </w:rPr>
              <w:t>Name</w:t>
            </w:r>
          </w:p>
        </w:tc>
        <w:tc>
          <w:tcPr>
            <w:tcW w:w="1567" w:type="dxa"/>
          </w:tcPr>
          <w:p w14:paraId="510014F0" w14:textId="77777777"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14:paraId="0B3024B1" w14:textId="77777777"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14:paraId="50FC442F" w14:textId="77777777" w:rsidR="00102536" w:rsidRPr="009F78B7" w:rsidRDefault="00102536" w:rsidP="00424AC2">
            <w:pPr>
              <w:pStyle w:val="BodyText"/>
              <w:rPr>
                <w:rFonts w:cs="Arial"/>
                <w:b/>
                <w:lang w:eastAsia="ar-SA"/>
              </w:rPr>
            </w:pPr>
            <w:r w:rsidRPr="009F78B7">
              <w:rPr>
                <w:rFonts w:cs="Arial"/>
                <w:b/>
                <w:lang w:eastAsia="ar-SA"/>
              </w:rPr>
              <w:t>Nullable</w:t>
            </w:r>
          </w:p>
        </w:tc>
        <w:tc>
          <w:tcPr>
            <w:tcW w:w="2976" w:type="dxa"/>
          </w:tcPr>
          <w:p w14:paraId="78D0AD84" w14:textId="77777777"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14:paraId="58E5FCCB" w14:textId="77777777" w:rsidTr="00424AC2">
        <w:tc>
          <w:tcPr>
            <w:tcW w:w="2681" w:type="dxa"/>
            <w:vAlign w:val="bottom"/>
          </w:tcPr>
          <w:p w14:paraId="50BB1E9B" w14:textId="77777777" w:rsidR="00102536" w:rsidRPr="009F78B7" w:rsidRDefault="00950888" w:rsidP="00950888">
            <w:pPr>
              <w:spacing w:before="0" w:after="0"/>
              <w:rPr>
                <w:rFonts w:cs="Arial"/>
                <w:b/>
                <w:color w:val="000000"/>
                <w:lang w:val="en-CA" w:eastAsia="en-CA"/>
              </w:rPr>
            </w:pPr>
            <w:r w:rsidRPr="009F78B7">
              <w:rPr>
                <w:rFonts w:cs="Arial"/>
                <w:b/>
                <w:color w:val="000000"/>
                <w:lang w:val="en-CA" w:eastAsia="en-CA"/>
              </w:rPr>
              <w:t>Date</w:t>
            </w:r>
          </w:p>
        </w:tc>
        <w:tc>
          <w:tcPr>
            <w:tcW w:w="1567" w:type="dxa"/>
          </w:tcPr>
          <w:p w14:paraId="35920FE1" w14:textId="77777777" w:rsidR="00102536" w:rsidRPr="009F78B7" w:rsidRDefault="00102536" w:rsidP="00424AC2">
            <w:pPr>
              <w:pStyle w:val="BodyText"/>
              <w:rPr>
                <w:rFonts w:cs="Arial"/>
                <w:lang w:eastAsia="ar-SA"/>
              </w:rPr>
            </w:pPr>
            <w:r w:rsidRPr="009F78B7">
              <w:rPr>
                <w:rFonts w:cs="Arial"/>
                <w:lang w:eastAsia="ar-SA"/>
              </w:rPr>
              <w:t>DATE</w:t>
            </w:r>
          </w:p>
        </w:tc>
        <w:tc>
          <w:tcPr>
            <w:tcW w:w="992" w:type="dxa"/>
          </w:tcPr>
          <w:p w14:paraId="3F77EFF9" w14:textId="77777777" w:rsidR="00102536" w:rsidRPr="009F78B7" w:rsidRDefault="00102536" w:rsidP="00424AC2">
            <w:pPr>
              <w:pStyle w:val="BodyText"/>
              <w:rPr>
                <w:rFonts w:cs="Arial"/>
                <w:lang w:eastAsia="ar-SA"/>
              </w:rPr>
            </w:pPr>
            <w:r w:rsidRPr="009F78B7">
              <w:rPr>
                <w:rFonts w:cs="Arial"/>
                <w:lang w:eastAsia="ar-SA"/>
              </w:rPr>
              <w:t>10</w:t>
            </w:r>
          </w:p>
        </w:tc>
        <w:tc>
          <w:tcPr>
            <w:tcW w:w="1134" w:type="dxa"/>
          </w:tcPr>
          <w:p w14:paraId="773DF700"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1F39A926" w14:textId="77777777" w:rsidR="00950888" w:rsidRPr="009F78B7" w:rsidRDefault="00950888" w:rsidP="00424AC2">
            <w:pPr>
              <w:pStyle w:val="BodyText"/>
              <w:rPr>
                <w:rFonts w:cs="Arial"/>
                <w:lang w:eastAsia="ar-SA"/>
              </w:rPr>
            </w:pPr>
            <w:r w:rsidRPr="009F78B7">
              <w:rPr>
                <w:rFonts w:cs="Arial"/>
                <w:lang w:eastAsia="ar-SA"/>
              </w:rPr>
              <w:t xml:space="preserve">Primary Key </w:t>
            </w:r>
          </w:p>
          <w:p w14:paraId="021ACAE2" w14:textId="77777777" w:rsidR="00102536" w:rsidRPr="009F78B7" w:rsidRDefault="00102536" w:rsidP="00424AC2">
            <w:pPr>
              <w:pStyle w:val="BodyText"/>
              <w:rPr>
                <w:rFonts w:cs="Arial"/>
                <w:lang w:eastAsia="ar-SA"/>
              </w:rPr>
            </w:pPr>
            <w:r w:rsidRPr="009F78B7">
              <w:rPr>
                <w:rFonts w:cs="Arial"/>
                <w:lang w:eastAsia="ar-SA"/>
              </w:rPr>
              <w:t>YYYY-MM-DD</w:t>
            </w:r>
          </w:p>
        </w:tc>
      </w:tr>
      <w:tr w:rsidR="00787888" w:rsidRPr="009F78B7" w:rsidDel="00787888" w14:paraId="4560C743" w14:textId="6ECA7220" w:rsidTr="00424AC2">
        <w:trPr>
          <w:del w:id="559" w:author="Fritz Gyger" w:date="2019-03-11T20:13:00Z"/>
        </w:trPr>
        <w:tc>
          <w:tcPr>
            <w:tcW w:w="2681" w:type="dxa"/>
          </w:tcPr>
          <w:p w14:paraId="0A1FD689" w14:textId="6ADC37DD" w:rsidR="00787888" w:rsidRPr="009F78B7" w:rsidDel="00787888" w:rsidRDefault="00787888" w:rsidP="00787888">
            <w:pPr>
              <w:spacing w:before="0" w:after="0"/>
              <w:rPr>
                <w:del w:id="560" w:author="Fritz Gyger" w:date="2019-03-11T20:13:00Z"/>
                <w:rFonts w:cs="Arial"/>
                <w:color w:val="000000"/>
                <w:lang w:val="en-CA" w:eastAsia="en-CA"/>
              </w:rPr>
            </w:pPr>
            <w:del w:id="561" w:author="Fritz Gyger" w:date="2019-03-11T20:13:00Z">
              <w:r w:rsidRPr="009F78B7" w:rsidDel="00787888">
                <w:rPr>
                  <w:rFonts w:cs="Arial"/>
                  <w:color w:val="000000"/>
                  <w:lang w:val="en-CA" w:eastAsia="en-CA"/>
                </w:rPr>
                <w:delText>Data Quality</w:delText>
              </w:r>
            </w:del>
          </w:p>
        </w:tc>
        <w:tc>
          <w:tcPr>
            <w:tcW w:w="1567" w:type="dxa"/>
          </w:tcPr>
          <w:p w14:paraId="027607A3" w14:textId="1D57F680" w:rsidR="00787888" w:rsidRPr="009F78B7" w:rsidDel="00787888" w:rsidRDefault="00787888" w:rsidP="00787888">
            <w:pPr>
              <w:pStyle w:val="BodyText"/>
              <w:rPr>
                <w:del w:id="562" w:author="Fritz Gyger" w:date="2019-03-11T20:13:00Z"/>
                <w:rFonts w:cs="Arial"/>
                <w:lang w:eastAsia="ar-SA"/>
              </w:rPr>
            </w:pPr>
            <w:del w:id="563" w:author="Fritz Gyger" w:date="2019-03-11T20:13:00Z">
              <w:r w:rsidRPr="009F78B7" w:rsidDel="00787888">
                <w:rPr>
                  <w:rFonts w:cs="Arial"/>
                  <w:lang w:eastAsia="ar-SA"/>
                </w:rPr>
                <w:delText>??</w:delText>
              </w:r>
            </w:del>
          </w:p>
        </w:tc>
        <w:tc>
          <w:tcPr>
            <w:tcW w:w="992" w:type="dxa"/>
          </w:tcPr>
          <w:p w14:paraId="050F9EBB" w14:textId="52983E7A" w:rsidR="00787888" w:rsidRPr="009F78B7" w:rsidDel="00787888" w:rsidRDefault="00787888" w:rsidP="00787888">
            <w:pPr>
              <w:pStyle w:val="BodyText"/>
              <w:rPr>
                <w:del w:id="564" w:author="Fritz Gyger" w:date="2019-03-11T20:13:00Z"/>
                <w:rFonts w:cs="Arial"/>
                <w:lang w:eastAsia="ar-SA"/>
              </w:rPr>
            </w:pPr>
            <w:del w:id="565" w:author="Fritz Gyger" w:date="2019-03-11T20:13:00Z">
              <w:r w:rsidRPr="009F78B7" w:rsidDel="00787888">
                <w:rPr>
                  <w:rFonts w:cs="Arial"/>
                  <w:lang w:eastAsia="ar-SA"/>
                </w:rPr>
                <w:delText>??</w:delText>
              </w:r>
            </w:del>
          </w:p>
        </w:tc>
        <w:tc>
          <w:tcPr>
            <w:tcW w:w="1134" w:type="dxa"/>
          </w:tcPr>
          <w:p w14:paraId="43492D59" w14:textId="35A1AE14" w:rsidR="00787888" w:rsidRPr="009F78B7" w:rsidDel="00787888" w:rsidRDefault="00787888" w:rsidP="00787888">
            <w:pPr>
              <w:pStyle w:val="BodyText"/>
              <w:rPr>
                <w:del w:id="566" w:author="Fritz Gyger" w:date="2019-03-11T20:13:00Z"/>
                <w:rFonts w:cs="Arial"/>
                <w:lang w:eastAsia="ar-SA"/>
              </w:rPr>
            </w:pPr>
            <w:del w:id="567" w:author="Fritz Gyger" w:date="2019-03-11T20:13:00Z">
              <w:r w:rsidRPr="009F78B7" w:rsidDel="00787888">
                <w:rPr>
                  <w:rFonts w:cs="Arial"/>
                  <w:lang w:eastAsia="ar-SA"/>
                </w:rPr>
                <w:delText>Y</w:delText>
              </w:r>
            </w:del>
          </w:p>
        </w:tc>
        <w:tc>
          <w:tcPr>
            <w:tcW w:w="2976" w:type="dxa"/>
          </w:tcPr>
          <w:p w14:paraId="695D8FC1" w14:textId="7270DC90" w:rsidR="00787888" w:rsidRPr="009F78B7" w:rsidDel="00787888" w:rsidRDefault="00787888" w:rsidP="00787888">
            <w:pPr>
              <w:pStyle w:val="BodyText"/>
              <w:rPr>
                <w:del w:id="568" w:author="Fritz Gyger" w:date="2019-03-11T20:13:00Z"/>
                <w:rFonts w:cs="Arial"/>
                <w:lang w:eastAsia="ar-SA"/>
              </w:rPr>
            </w:pPr>
          </w:p>
        </w:tc>
      </w:tr>
      <w:tr w:rsidR="00787888" w:rsidRPr="009F78B7" w14:paraId="63CAB593" w14:textId="77777777" w:rsidTr="00424AC2">
        <w:tc>
          <w:tcPr>
            <w:tcW w:w="2681" w:type="dxa"/>
            <w:vAlign w:val="bottom"/>
          </w:tcPr>
          <w:p w14:paraId="2CC9419D" w14:textId="77777777" w:rsidR="00787888" w:rsidRPr="009F78B7" w:rsidRDefault="00787888" w:rsidP="00787888">
            <w:pPr>
              <w:spacing w:before="0" w:after="0"/>
              <w:rPr>
                <w:rFonts w:cs="Arial"/>
                <w:color w:val="000000"/>
                <w:lang w:val="en-CA" w:eastAsia="en-CA"/>
              </w:rPr>
            </w:pPr>
            <w:r w:rsidRPr="009F78B7">
              <w:rPr>
                <w:rFonts w:cs="Arial"/>
                <w:color w:val="000000"/>
                <w:lang w:val="en-CA" w:eastAsia="en-CA"/>
              </w:rPr>
              <w:t xml:space="preserve">Max Temp </w:t>
            </w:r>
          </w:p>
        </w:tc>
        <w:tc>
          <w:tcPr>
            <w:tcW w:w="1567" w:type="dxa"/>
          </w:tcPr>
          <w:p w14:paraId="3FE6E992" w14:textId="77777777" w:rsidR="00787888" w:rsidRPr="009F78B7" w:rsidRDefault="00787888" w:rsidP="00787888">
            <w:pPr>
              <w:pStyle w:val="BodyText"/>
              <w:rPr>
                <w:rFonts w:cs="Arial"/>
                <w:lang w:eastAsia="ar-SA"/>
              </w:rPr>
            </w:pPr>
            <w:r w:rsidRPr="009F78B7">
              <w:rPr>
                <w:rFonts w:cs="Arial"/>
                <w:lang w:eastAsia="ar-SA"/>
              </w:rPr>
              <w:t>DECIMAL</w:t>
            </w:r>
          </w:p>
        </w:tc>
        <w:tc>
          <w:tcPr>
            <w:tcW w:w="992" w:type="dxa"/>
          </w:tcPr>
          <w:p w14:paraId="189B4F19" w14:textId="77777777" w:rsidR="00787888" w:rsidRPr="009F78B7" w:rsidRDefault="00787888" w:rsidP="00787888">
            <w:pPr>
              <w:pStyle w:val="BodyText"/>
              <w:rPr>
                <w:rFonts w:cs="Arial"/>
                <w:lang w:eastAsia="ar-SA"/>
              </w:rPr>
            </w:pPr>
            <w:r w:rsidRPr="009F78B7">
              <w:rPr>
                <w:rFonts w:cs="Arial"/>
                <w:lang w:eastAsia="ar-SA"/>
              </w:rPr>
              <w:t>3,1</w:t>
            </w:r>
          </w:p>
        </w:tc>
        <w:tc>
          <w:tcPr>
            <w:tcW w:w="1134" w:type="dxa"/>
          </w:tcPr>
          <w:p w14:paraId="19362962" w14:textId="77777777" w:rsidR="00787888" w:rsidRPr="009F78B7" w:rsidRDefault="00787888" w:rsidP="00787888">
            <w:pPr>
              <w:pStyle w:val="BodyText"/>
              <w:rPr>
                <w:rFonts w:cs="Arial"/>
                <w:lang w:eastAsia="ar-SA"/>
              </w:rPr>
            </w:pPr>
            <w:r w:rsidRPr="009F78B7">
              <w:rPr>
                <w:rFonts w:cs="Arial"/>
                <w:lang w:eastAsia="ar-SA"/>
              </w:rPr>
              <w:t>Y</w:t>
            </w:r>
          </w:p>
        </w:tc>
        <w:tc>
          <w:tcPr>
            <w:tcW w:w="2976" w:type="dxa"/>
          </w:tcPr>
          <w:p w14:paraId="4DDE4A06" w14:textId="77777777" w:rsidR="00787888" w:rsidRPr="009F78B7" w:rsidRDefault="00787888" w:rsidP="00787888">
            <w:pPr>
              <w:pStyle w:val="BodyText"/>
              <w:rPr>
                <w:rFonts w:cs="Arial"/>
                <w:lang w:eastAsia="ar-SA"/>
              </w:rPr>
            </w:pPr>
            <w:r w:rsidRPr="009F78B7">
              <w:rPr>
                <w:rFonts w:cs="Arial"/>
                <w:lang w:eastAsia="ar-SA"/>
              </w:rPr>
              <w:t xml:space="preserve">Celsius </w:t>
            </w:r>
          </w:p>
        </w:tc>
      </w:tr>
      <w:tr w:rsidR="00787888" w:rsidRPr="009F78B7" w14:paraId="399A7374" w14:textId="77777777" w:rsidTr="00424AC2">
        <w:tc>
          <w:tcPr>
            <w:tcW w:w="2681" w:type="dxa"/>
          </w:tcPr>
          <w:p w14:paraId="72A4A9BB" w14:textId="77777777" w:rsidR="00787888" w:rsidRPr="009F78B7" w:rsidRDefault="00787888" w:rsidP="00787888">
            <w:pPr>
              <w:pStyle w:val="BodyText"/>
              <w:rPr>
                <w:rFonts w:cs="Arial"/>
                <w:lang w:eastAsia="ar-SA"/>
              </w:rPr>
            </w:pPr>
            <w:r w:rsidRPr="009F78B7">
              <w:rPr>
                <w:rFonts w:cs="Arial"/>
                <w:color w:val="000000"/>
                <w:lang w:val="en-CA" w:eastAsia="en-CA"/>
              </w:rPr>
              <w:t xml:space="preserve">Min Temp  </w:t>
            </w:r>
          </w:p>
        </w:tc>
        <w:tc>
          <w:tcPr>
            <w:tcW w:w="1567" w:type="dxa"/>
          </w:tcPr>
          <w:p w14:paraId="32106944" w14:textId="77777777" w:rsidR="00787888" w:rsidRPr="009F78B7" w:rsidRDefault="00787888" w:rsidP="00787888">
            <w:pPr>
              <w:pStyle w:val="BodyText"/>
              <w:rPr>
                <w:rFonts w:cs="Arial"/>
                <w:lang w:eastAsia="ar-SA"/>
              </w:rPr>
            </w:pPr>
            <w:r w:rsidRPr="009F78B7">
              <w:rPr>
                <w:rFonts w:cs="Arial"/>
                <w:lang w:eastAsia="ar-SA"/>
              </w:rPr>
              <w:t>DECIMAL</w:t>
            </w:r>
          </w:p>
        </w:tc>
        <w:tc>
          <w:tcPr>
            <w:tcW w:w="992" w:type="dxa"/>
          </w:tcPr>
          <w:p w14:paraId="3AA312C5" w14:textId="77777777" w:rsidR="00787888" w:rsidRPr="009F78B7" w:rsidRDefault="00787888" w:rsidP="00787888">
            <w:pPr>
              <w:pStyle w:val="BodyText"/>
              <w:rPr>
                <w:rFonts w:cs="Arial"/>
                <w:lang w:eastAsia="ar-SA"/>
              </w:rPr>
            </w:pPr>
            <w:r w:rsidRPr="009F78B7">
              <w:rPr>
                <w:rFonts w:cs="Arial"/>
                <w:lang w:eastAsia="ar-SA"/>
              </w:rPr>
              <w:t>3,1</w:t>
            </w:r>
          </w:p>
        </w:tc>
        <w:tc>
          <w:tcPr>
            <w:tcW w:w="1134" w:type="dxa"/>
          </w:tcPr>
          <w:p w14:paraId="1D13EAD5" w14:textId="77777777" w:rsidR="00787888" w:rsidRPr="009F78B7" w:rsidRDefault="00787888" w:rsidP="00787888">
            <w:pPr>
              <w:pStyle w:val="BodyText"/>
              <w:rPr>
                <w:rFonts w:cs="Arial"/>
                <w:lang w:eastAsia="ar-SA"/>
              </w:rPr>
            </w:pPr>
            <w:r w:rsidRPr="009F78B7">
              <w:rPr>
                <w:rFonts w:cs="Arial"/>
                <w:lang w:eastAsia="ar-SA"/>
              </w:rPr>
              <w:t>Y</w:t>
            </w:r>
          </w:p>
        </w:tc>
        <w:tc>
          <w:tcPr>
            <w:tcW w:w="2976" w:type="dxa"/>
          </w:tcPr>
          <w:p w14:paraId="2024AA00" w14:textId="77777777" w:rsidR="00787888" w:rsidRPr="009F78B7" w:rsidRDefault="00787888" w:rsidP="00787888">
            <w:pPr>
              <w:pStyle w:val="BodyText"/>
              <w:rPr>
                <w:rFonts w:cs="Arial"/>
                <w:lang w:eastAsia="ar-SA"/>
              </w:rPr>
            </w:pPr>
            <w:r w:rsidRPr="009F78B7">
              <w:rPr>
                <w:rFonts w:cs="Arial"/>
                <w:lang w:eastAsia="ar-SA"/>
              </w:rPr>
              <w:t>Celsius</w:t>
            </w:r>
          </w:p>
        </w:tc>
      </w:tr>
      <w:tr w:rsidR="00787888" w:rsidRPr="009F78B7" w14:paraId="056C6770" w14:textId="77777777" w:rsidTr="00424AC2">
        <w:tc>
          <w:tcPr>
            <w:tcW w:w="2681" w:type="dxa"/>
            <w:vAlign w:val="bottom"/>
          </w:tcPr>
          <w:p w14:paraId="754BFE7B" w14:textId="77777777" w:rsidR="00787888" w:rsidRPr="009F78B7" w:rsidRDefault="00787888" w:rsidP="00787888">
            <w:pPr>
              <w:spacing w:before="0" w:after="0"/>
              <w:rPr>
                <w:rFonts w:cs="Arial"/>
                <w:color w:val="000000"/>
                <w:lang w:val="en-CA" w:eastAsia="en-CA"/>
              </w:rPr>
            </w:pPr>
            <w:r w:rsidRPr="009F78B7">
              <w:rPr>
                <w:rFonts w:cs="Arial"/>
                <w:color w:val="000000"/>
                <w:lang w:val="en-CA" w:eastAsia="en-CA"/>
              </w:rPr>
              <w:t xml:space="preserve">Mean Temp  </w:t>
            </w:r>
          </w:p>
        </w:tc>
        <w:tc>
          <w:tcPr>
            <w:tcW w:w="1567" w:type="dxa"/>
          </w:tcPr>
          <w:p w14:paraId="7F6EB09D" w14:textId="77777777" w:rsidR="00787888" w:rsidRPr="009F78B7" w:rsidRDefault="00787888" w:rsidP="00787888">
            <w:pPr>
              <w:pStyle w:val="BodyText"/>
              <w:rPr>
                <w:rFonts w:cs="Arial"/>
                <w:lang w:eastAsia="ar-SA"/>
              </w:rPr>
            </w:pPr>
            <w:r w:rsidRPr="009F78B7">
              <w:rPr>
                <w:rFonts w:cs="Arial"/>
                <w:lang w:eastAsia="ar-SA"/>
              </w:rPr>
              <w:t>DECIMAL</w:t>
            </w:r>
          </w:p>
        </w:tc>
        <w:tc>
          <w:tcPr>
            <w:tcW w:w="992" w:type="dxa"/>
          </w:tcPr>
          <w:p w14:paraId="547A61A8" w14:textId="77777777" w:rsidR="00787888" w:rsidRPr="009F78B7" w:rsidRDefault="00787888" w:rsidP="00787888">
            <w:pPr>
              <w:pStyle w:val="BodyText"/>
              <w:rPr>
                <w:rFonts w:cs="Arial"/>
                <w:lang w:eastAsia="ar-SA"/>
              </w:rPr>
            </w:pPr>
            <w:r w:rsidRPr="009F78B7">
              <w:rPr>
                <w:rFonts w:cs="Arial"/>
                <w:lang w:eastAsia="ar-SA"/>
              </w:rPr>
              <w:t>3,1</w:t>
            </w:r>
          </w:p>
        </w:tc>
        <w:tc>
          <w:tcPr>
            <w:tcW w:w="1134" w:type="dxa"/>
          </w:tcPr>
          <w:p w14:paraId="76015626" w14:textId="77777777" w:rsidR="00787888" w:rsidRPr="009F78B7" w:rsidRDefault="00787888" w:rsidP="00787888">
            <w:pPr>
              <w:pStyle w:val="BodyText"/>
              <w:rPr>
                <w:rFonts w:cs="Arial"/>
                <w:lang w:eastAsia="ar-SA"/>
              </w:rPr>
            </w:pPr>
            <w:r w:rsidRPr="009F78B7">
              <w:rPr>
                <w:rFonts w:cs="Arial"/>
                <w:lang w:eastAsia="ar-SA"/>
              </w:rPr>
              <w:t>Y</w:t>
            </w:r>
          </w:p>
        </w:tc>
        <w:tc>
          <w:tcPr>
            <w:tcW w:w="2976" w:type="dxa"/>
          </w:tcPr>
          <w:p w14:paraId="2C52F421" w14:textId="77777777" w:rsidR="00787888" w:rsidRPr="009F78B7" w:rsidRDefault="00787888" w:rsidP="00787888">
            <w:pPr>
              <w:pStyle w:val="BodyText"/>
              <w:rPr>
                <w:rFonts w:cs="Arial"/>
                <w:lang w:eastAsia="ar-SA"/>
              </w:rPr>
            </w:pPr>
            <w:r w:rsidRPr="009F78B7">
              <w:rPr>
                <w:rFonts w:cs="Arial"/>
                <w:lang w:eastAsia="ar-SA"/>
              </w:rPr>
              <w:t>Celsius</w:t>
            </w:r>
          </w:p>
        </w:tc>
      </w:tr>
      <w:tr w:rsidR="00787888" w:rsidRPr="009F78B7" w:rsidDel="00787888" w14:paraId="7E5622A5" w14:textId="1AC4AF47" w:rsidTr="00424AC2">
        <w:trPr>
          <w:del w:id="569" w:author="Fritz Gyger" w:date="2019-03-11T20:13:00Z"/>
        </w:trPr>
        <w:tc>
          <w:tcPr>
            <w:tcW w:w="2681" w:type="dxa"/>
            <w:vAlign w:val="bottom"/>
          </w:tcPr>
          <w:p w14:paraId="2AC8F82C" w14:textId="22310B7D" w:rsidR="00787888" w:rsidRPr="009F78B7" w:rsidDel="00787888" w:rsidRDefault="00787888" w:rsidP="00787888">
            <w:pPr>
              <w:pStyle w:val="BodyText"/>
              <w:rPr>
                <w:del w:id="570" w:author="Fritz Gyger" w:date="2019-03-11T20:13:00Z"/>
                <w:rFonts w:cs="Arial"/>
                <w:lang w:eastAsia="ar-SA"/>
              </w:rPr>
            </w:pPr>
            <w:del w:id="571" w:author="Fritz Gyger" w:date="2019-03-11T20:13:00Z">
              <w:r w:rsidRPr="009F78B7" w:rsidDel="00787888">
                <w:rPr>
                  <w:rFonts w:cs="Arial"/>
                  <w:color w:val="000000"/>
                  <w:lang w:val="en-CA" w:eastAsia="en-CA"/>
                </w:rPr>
                <w:delText>Mean Temp Flag</w:delText>
              </w:r>
            </w:del>
          </w:p>
        </w:tc>
        <w:tc>
          <w:tcPr>
            <w:tcW w:w="1567" w:type="dxa"/>
          </w:tcPr>
          <w:p w14:paraId="7AE58A92" w14:textId="4E926C50" w:rsidR="00787888" w:rsidRPr="009F78B7" w:rsidDel="00787888" w:rsidRDefault="00787888" w:rsidP="00787888">
            <w:pPr>
              <w:pStyle w:val="BodyText"/>
              <w:rPr>
                <w:del w:id="572" w:author="Fritz Gyger" w:date="2019-03-11T20:13:00Z"/>
                <w:rFonts w:cs="Arial"/>
                <w:lang w:eastAsia="ar-SA"/>
              </w:rPr>
            </w:pPr>
            <w:del w:id="573" w:author="Fritz Gyger" w:date="2019-03-11T20:13:00Z">
              <w:r w:rsidRPr="009F78B7" w:rsidDel="00787888">
                <w:rPr>
                  <w:rFonts w:cs="Arial"/>
                  <w:lang w:eastAsia="ar-SA"/>
                </w:rPr>
                <w:delText>??</w:delText>
              </w:r>
            </w:del>
          </w:p>
        </w:tc>
        <w:tc>
          <w:tcPr>
            <w:tcW w:w="992" w:type="dxa"/>
          </w:tcPr>
          <w:p w14:paraId="5301F408" w14:textId="625211DA" w:rsidR="00787888" w:rsidRPr="009F78B7" w:rsidDel="00787888" w:rsidRDefault="00787888" w:rsidP="00787888">
            <w:pPr>
              <w:pStyle w:val="BodyText"/>
              <w:rPr>
                <w:del w:id="574" w:author="Fritz Gyger" w:date="2019-03-11T20:13:00Z"/>
                <w:rFonts w:cs="Arial"/>
                <w:lang w:eastAsia="ar-SA"/>
              </w:rPr>
            </w:pPr>
            <w:del w:id="575" w:author="Fritz Gyger" w:date="2019-03-11T20:13:00Z">
              <w:r w:rsidRPr="009F78B7" w:rsidDel="00787888">
                <w:rPr>
                  <w:rFonts w:cs="Arial"/>
                  <w:lang w:eastAsia="ar-SA"/>
                </w:rPr>
                <w:delText>??</w:delText>
              </w:r>
            </w:del>
          </w:p>
        </w:tc>
        <w:tc>
          <w:tcPr>
            <w:tcW w:w="1134" w:type="dxa"/>
          </w:tcPr>
          <w:p w14:paraId="0CFBAD74" w14:textId="0183BB68" w:rsidR="00787888" w:rsidRPr="009F78B7" w:rsidDel="00787888" w:rsidRDefault="00787888" w:rsidP="00787888">
            <w:pPr>
              <w:pStyle w:val="BodyText"/>
              <w:rPr>
                <w:del w:id="576" w:author="Fritz Gyger" w:date="2019-03-11T20:13:00Z"/>
                <w:rFonts w:cs="Arial"/>
                <w:lang w:eastAsia="ar-SA"/>
              </w:rPr>
            </w:pPr>
            <w:del w:id="577" w:author="Fritz Gyger" w:date="2019-03-11T20:13:00Z">
              <w:r w:rsidRPr="009F78B7" w:rsidDel="00787888">
                <w:rPr>
                  <w:rFonts w:cs="Arial"/>
                  <w:lang w:eastAsia="ar-SA"/>
                </w:rPr>
                <w:delText>Y</w:delText>
              </w:r>
            </w:del>
          </w:p>
        </w:tc>
        <w:tc>
          <w:tcPr>
            <w:tcW w:w="2976" w:type="dxa"/>
          </w:tcPr>
          <w:p w14:paraId="2E39E6C0" w14:textId="35B924C7" w:rsidR="00787888" w:rsidRPr="009F78B7" w:rsidDel="00787888" w:rsidRDefault="00787888" w:rsidP="00787888">
            <w:pPr>
              <w:pStyle w:val="BodyText"/>
              <w:rPr>
                <w:del w:id="578" w:author="Fritz Gyger" w:date="2019-03-11T20:13:00Z"/>
                <w:rFonts w:cs="Arial"/>
                <w:lang w:eastAsia="ar-SA"/>
              </w:rPr>
            </w:pPr>
          </w:p>
        </w:tc>
      </w:tr>
      <w:tr w:rsidR="00787888" w:rsidRPr="009F78B7" w14:paraId="58E59571" w14:textId="77777777" w:rsidTr="00424AC2">
        <w:tc>
          <w:tcPr>
            <w:tcW w:w="2681" w:type="dxa"/>
            <w:vAlign w:val="bottom"/>
          </w:tcPr>
          <w:p w14:paraId="497C1E69" w14:textId="77777777" w:rsidR="00787888" w:rsidRPr="009F78B7" w:rsidRDefault="00787888" w:rsidP="00787888">
            <w:pPr>
              <w:spacing w:before="0" w:after="0"/>
              <w:rPr>
                <w:rFonts w:cs="Arial"/>
                <w:color w:val="000000"/>
                <w:lang w:val="en-CA" w:eastAsia="en-CA"/>
              </w:rPr>
            </w:pPr>
            <w:r w:rsidRPr="009F78B7">
              <w:rPr>
                <w:rFonts w:cs="Arial"/>
                <w:color w:val="000000"/>
                <w:lang w:val="en-CA" w:eastAsia="en-CA"/>
              </w:rPr>
              <w:t xml:space="preserve">Total </w:t>
            </w:r>
            <w:proofErr w:type="spellStart"/>
            <w:r w:rsidRPr="009F78B7">
              <w:rPr>
                <w:rFonts w:cs="Arial"/>
                <w:color w:val="000000"/>
                <w:lang w:val="en-CA" w:eastAsia="en-CA"/>
              </w:rPr>
              <w:t>Precip</w:t>
            </w:r>
            <w:proofErr w:type="spellEnd"/>
            <w:r w:rsidRPr="009F78B7">
              <w:rPr>
                <w:rFonts w:cs="Arial"/>
                <w:color w:val="000000"/>
                <w:lang w:val="en-CA" w:eastAsia="en-CA"/>
              </w:rPr>
              <w:t>)</w:t>
            </w:r>
          </w:p>
        </w:tc>
        <w:tc>
          <w:tcPr>
            <w:tcW w:w="1567" w:type="dxa"/>
          </w:tcPr>
          <w:p w14:paraId="39A76F65" w14:textId="77777777" w:rsidR="00787888" w:rsidRPr="009F78B7" w:rsidRDefault="00787888" w:rsidP="00787888">
            <w:pPr>
              <w:pStyle w:val="BodyText"/>
              <w:rPr>
                <w:rFonts w:cs="Arial"/>
                <w:lang w:eastAsia="ar-SA"/>
              </w:rPr>
            </w:pPr>
            <w:r w:rsidRPr="009F78B7">
              <w:rPr>
                <w:rFonts w:cs="Arial"/>
                <w:lang w:eastAsia="ar-SA"/>
              </w:rPr>
              <w:t>DECIMAL</w:t>
            </w:r>
          </w:p>
        </w:tc>
        <w:tc>
          <w:tcPr>
            <w:tcW w:w="992" w:type="dxa"/>
          </w:tcPr>
          <w:p w14:paraId="676959F2" w14:textId="77777777" w:rsidR="00787888" w:rsidRPr="009F78B7" w:rsidRDefault="00787888" w:rsidP="00787888">
            <w:pPr>
              <w:pStyle w:val="BodyText"/>
              <w:rPr>
                <w:rFonts w:cs="Arial"/>
                <w:lang w:eastAsia="ar-SA"/>
              </w:rPr>
            </w:pPr>
            <w:r w:rsidRPr="009F78B7">
              <w:rPr>
                <w:rFonts w:cs="Arial"/>
                <w:lang w:eastAsia="ar-SA"/>
              </w:rPr>
              <w:t>3,1</w:t>
            </w:r>
          </w:p>
        </w:tc>
        <w:tc>
          <w:tcPr>
            <w:tcW w:w="1134" w:type="dxa"/>
          </w:tcPr>
          <w:p w14:paraId="4FAC741A" w14:textId="77777777" w:rsidR="00787888" w:rsidRPr="009F78B7" w:rsidRDefault="00787888" w:rsidP="00787888">
            <w:pPr>
              <w:pStyle w:val="BodyText"/>
              <w:rPr>
                <w:rFonts w:cs="Arial"/>
                <w:lang w:eastAsia="ar-SA"/>
              </w:rPr>
            </w:pPr>
            <w:r w:rsidRPr="009F78B7">
              <w:rPr>
                <w:rFonts w:cs="Arial"/>
                <w:lang w:eastAsia="ar-SA"/>
              </w:rPr>
              <w:t>Y</w:t>
            </w:r>
          </w:p>
        </w:tc>
        <w:tc>
          <w:tcPr>
            <w:tcW w:w="2976" w:type="dxa"/>
          </w:tcPr>
          <w:p w14:paraId="25EEE576" w14:textId="77777777" w:rsidR="00787888" w:rsidRPr="009F78B7" w:rsidRDefault="00787888" w:rsidP="00787888">
            <w:pPr>
              <w:pStyle w:val="BodyText"/>
              <w:rPr>
                <w:rFonts w:cs="Arial"/>
                <w:lang w:eastAsia="ar-SA"/>
              </w:rPr>
            </w:pPr>
            <w:r w:rsidRPr="009F78B7">
              <w:rPr>
                <w:rFonts w:cs="Arial"/>
                <w:lang w:eastAsia="ar-SA"/>
              </w:rPr>
              <w:t>Millimeters</w:t>
            </w:r>
          </w:p>
        </w:tc>
      </w:tr>
      <w:tr w:rsidR="00787888" w:rsidRPr="009F78B7" w14:paraId="083F405F" w14:textId="77777777" w:rsidTr="00424AC2">
        <w:tc>
          <w:tcPr>
            <w:tcW w:w="2681" w:type="dxa"/>
            <w:vAlign w:val="bottom"/>
          </w:tcPr>
          <w:p w14:paraId="7AA2E504" w14:textId="77777777" w:rsidR="00787888" w:rsidRPr="009F78B7" w:rsidRDefault="00787888" w:rsidP="00787888">
            <w:pPr>
              <w:spacing w:before="0" w:after="0"/>
              <w:rPr>
                <w:rFonts w:cs="Arial"/>
                <w:color w:val="000000"/>
                <w:lang w:val="en-CA" w:eastAsia="en-CA"/>
              </w:rPr>
            </w:pPr>
            <w:r w:rsidRPr="009F78B7">
              <w:rPr>
                <w:rFonts w:cs="Arial"/>
                <w:color w:val="000000"/>
                <w:lang w:val="en-CA" w:eastAsia="en-CA"/>
              </w:rPr>
              <w:t xml:space="preserve">Snow on </w:t>
            </w:r>
            <w:proofErr w:type="spellStart"/>
            <w:r w:rsidRPr="009F78B7">
              <w:rPr>
                <w:rFonts w:cs="Arial"/>
                <w:color w:val="000000"/>
                <w:lang w:val="en-CA" w:eastAsia="en-CA"/>
              </w:rPr>
              <w:t>Grnd</w:t>
            </w:r>
            <w:proofErr w:type="spellEnd"/>
            <w:r w:rsidRPr="009F78B7">
              <w:rPr>
                <w:rFonts w:cs="Arial"/>
                <w:color w:val="000000"/>
                <w:lang w:val="en-CA" w:eastAsia="en-CA"/>
              </w:rPr>
              <w:t xml:space="preserve"> </w:t>
            </w:r>
          </w:p>
        </w:tc>
        <w:tc>
          <w:tcPr>
            <w:tcW w:w="1567" w:type="dxa"/>
          </w:tcPr>
          <w:p w14:paraId="5638C9E8" w14:textId="77777777" w:rsidR="00787888" w:rsidRPr="009F78B7" w:rsidRDefault="00787888" w:rsidP="00787888">
            <w:pPr>
              <w:pStyle w:val="BodyText"/>
              <w:rPr>
                <w:rFonts w:cs="Arial"/>
                <w:lang w:eastAsia="ar-SA"/>
              </w:rPr>
            </w:pPr>
            <w:r w:rsidRPr="009F78B7">
              <w:rPr>
                <w:rFonts w:cs="Arial"/>
                <w:lang w:eastAsia="ar-SA"/>
              </w:rPr>
              <w:t>INT</w:t>
            </w:r>
          </w:p>
        </w:tc>
        <w:tc>
          <w:tcPr>
            <w:tcW w:w="992" w:type="dxa"/>
          </w:tcPr>
          <w:p w14:paraId="5BA6A212" w14:textId="77777777" w:rsidR="00787888" w:rsidRPr="009F78B7" w:rsidRDefault="00787888" w:rsidP="00787888">
            <w:pPr>
              <w:pStyle w:val="BodyText"/>
              <w:rPr>
                <w:rFonts w:cs="Arial"/>
                <w:lang w:eastAsia="ar-SA"/>
              </w:rPr>
            </w:pPr>
            <w:r w:rsidRPr="009F78B7">
              <w:rPr>
                <w:rFonts w:cs="Arial"/>
                <w:lang w:eastAsia="ar-SA"/>
              </w:rPr>
              <w:t>2</w:t>
            </w:r>
          </w:p>
        </w:tc>
        <w:tc>
          <w:tcPr>
            <w:tcW w:w="1134" w:type="dxa"/>
          </w:tcPr>
          <w:p w14:paraId="22A46FBF" w14:textId="77777777" w:rsidR="00787888" w:rsidRPr="009F78B7" w:rsidRDefault="00787888" w:rsidP="00787888">
            <w:pPr>
              <w:pStyle w:val="BodyText"/>
              <w:rPr>
                <w:rFonts w:cs="Arial"/>
                <w:lang w:eastAsia="ar-SA"/>
              </w:rPr>
            </w:pPr>
            <w:r w:rsidRPr="009F78B7">
              <w:rPr>
                <w:rFonts w:cs="Arial"/>
                <w:lang w:eastAsia="ar-SA"/>
              </w:rPr>
              <w:t>Y</w:t>
            </w:r>
          </w:p>
        </w:tc>
        <w:tc>
          <w:tcPr>
            <w:tcW w:w="2976" w:type="dxa"/>
          </w:tcPr>
          <w:p w14:paraId="195FB8BF" w14:textId="77777777" w:rsidR="00787888" w:rsidRPr="009F78B7" w:rsidRDefault="00787888" w:rsidP="00787888">
            <w:pPr>
              <w:pStyle w:val="BodyText"/>
              <w:rPr>
                <w:rFonts w:cs="Arial"/>
                <w:lang w:eastAsia="ar-SA"/>
              </w:rPr>
            </w:pPr>
            <w:r w:rsidRPr="009F78B7">
              <w:rPr>
                <w:rFonts w:cs="Arial"/>
                <w:lang w:eastAsia="ar-SA"/>
              </w:rPr>
              <w:t>Centimeters</w:t>
            </w:r>
          </w:p>
        </w:tc>
      </w:tr>
    </w:tbl>
    <w:p w14:paraId="7D952CD6" w14:textId="77777777" w:rsidR="00102536" w:rsidRPr="009F78B7" w:rsidRDefault="00102536" w:rsidP="004B2EA2">
      <w:pPr>
        <w:pStyle w:val="BodyText"/>
        <w:rPr>
          <w:rFonts w:cs="Arial"/>
          <w:color w:val="FF0000"/>
          <w:sz w:val="20"/>
          <w:lang w:eastAsia="ar-SA"/>
        </w:rPr>
      </w:pPr>
    </w:p>
    <w:p w14:paraId="5EE61403" w14:textId="082857EB" w:rsidR="00613836" w:rsidRPr="00FC5B2D" w:rsidDel="00787888" w:rsidRDefault="00FC5B2D" w:rsidP="004B2EA2">
      <w:pPr>
        <w:pStyle w:val="BodyText"/>
        <w:rPr>
          <w:del w:id="579" w:author="Fritz Gyger" w:date="2019-03-11T20:14:00Z"/>
          <w:color w:val="FF0000"/>
          <w:lang w:eastAsia="ar-SA"/>
        </w:rPr>
      </w:pPr>
      <w:del w:id="580" w:author="Fritz Gyger" w:date="2019-03-11T20:14:00Z">
        <w:r w:rsidRPr="00FC5B2D" w:rsidDel="00787888">
          <w:rPr>
            <w:color w:val="FF0000"/>
            <w:lang w:eastAsia="ar-SA"/>
          </w:rPr>
          <w:delText>DDL Ilia</w:delText>
        </w:r>
        <w:r w:rsidR="00102536" w:rsidDel="00787888">
          <w:rPr>
            <w:color w:val="FF0000"/>
            <w:lang w:eastAsia="ar-SA"/>
          </w:rPr>
          <w:delText xml:space="preserve"> &amp; Pavel</w:delText>
        </w:r>
      </w:del>
    </w:p>
    <w:p w14:paraId="3B9AA41C" w14:textId="77777777" w:rsidR="00BB12B8" w:rsidRDefault="004B2EA2">
      <w:pPr>
        <w:pStyle w:val="BackMatterHeading"/>
      </w:pPr>
      <w:bookmarkStart w:id="581" w:name="_Toc432497682"/>
      <w:bookmarkStart w:id="582" w:name="AppC"/>
      <w:bookmarkStart w:id="583" w:name="_Toc395095147"/>
      <w:bookmarkStart w:id="584" w:name="_Toc395093010"/>
      <w:bookmarkStart w:id="585" w:name="_Toc395092001"/>
      <w:bookmarkStart w:id="586" w:name="_Toc395081363"/>
      <w:bookmarkStart w:id="587" w:name="_Toc2624404"/>
      <w:r>
        <w:lastRenderedPageBreak/>
        <w:t>Appendix A: Acronyms</w:t>
      </w:r>
      <w:bookmarkEnd w:id="581"/>
      <w:bookmarkEnd w:id="582"/>
      <w:bookmarkEnd w:id="583"/>
      <w:bookmarkEnd w:id="584"/>
      <w:bookmarkEnd w:id="585"/>
      <w:bookmarkEnd w:id="586"/>
      <w:bookmarkEnd w:id="587"/>
    </w:p>
    <w:p w14:paraId="3696AB07" w14:textId="77777777" w:rsidR="00BB12B8" w:rsidRDefault="004B2EA2">
      <w:pPr>
        <w:pStyle w:val="InstructionalText"/>
      </w:pPr>
      <w:r>
        <w:t>Instructions: Provide a list of acronyms and associated literal translations used within the document. List the acronyms in alphabetical order using a tabular format as depicted below.</w:t>
      </w:r>
    </w:p>
    <w:p w14:paraId="4D2BF1C0" w14:textId="77777777" w:rsidR="00BB12B8" w:rsidRDefault="004B2EA2">
      <w:pPr>
        <w:pStyle w:val="Caption"/>
      </w:pPr>
      <w:bookmarkStart w:id="588" w:name="_Toc432497690"/>
      <w:bookmarkStart w:id="589" w:name="_Toc395104373"/>
      <w:bookmarkStart w:id="590" w:name="_Toc395104117"/>
      <w:bookmarkStart w:id="591" w:name="_Toc395092486"/>
      <w:bookmarkStart w:id="592" w:name="_Toc391640583"/>
      <w:r>
        <w:t xml:space="preserve">Table </w:t>
      </w:r>
      <w:r>
        <w:fldChar w:fldCharType="begin"/>
      </w:r>
      <w:r>
        <w:instrText>SEQ Table \* ARABIC</w:instrText>
      </w:r>
      <w:r>
        <w:fldChar w:fldCharType="separate"/>
      </w:r>
      <w:r>
        <w:t>1</w:t>
      </w:r>
      <w:r>
        <w:fldChar w:fldCharType="end"/>
      </w:r>
      <w:r>
        <w:t xml:space="preserve"> - Acronyms</w:t>
      </w:r>
      <w:bookmarkEnd w:id="588"/>
      <w:bookmarkEnd w:id="589"/>
      <w:bookmarkEnd w:id="590"/>
      <w:bookmarkEnd w:id="591"/>
      <w:bookmarkEnd w:id="592"/>
    </w:p>
    <w:tbl>
      <w:tblPr>
        <w:tblStyle w:val="TableGrid"/>
        <w:tblW w:w="3964" w:type="dxa"/>
        <w:tblLook w:val="0000" w:firstRow="0" w:lastRow="0" w:firstColumn="0" w:lastColumn="0" w:noHBand="0" w:noVBand="0"/>
      </w:tblPr>
      <w:tblGrid>
        <w:gridCol w:w="1082"/>
        <w:gridCol w:w="2882"/>
      </w:tblGrid>
      <w:tr w:rsidR="00BB12B8" w14:paraId="63E9D163" w14:textId="77777777" w:rsidTr="004B2EA2">
        <w:trPr>
          <w:cantSplit/>
          <w:tblHeader/>
        </w:trPr>
        <w:tc>
          <w:tcPr>
            <w:tcW w:w="1082" w:type="dxa"/>
            <w:shd w:val="clear" w:color="auto" w:fill="1F497D"/>
            <w:vAlign w:val="center"/>
          </w:tcPr>
          <w:p w14:paraId="29E63429" w14:textId="77777777" w:rsidR="00BB12B8" w:rsidRDefault="004B2EA2">
            <w:pPr>
              <w:pStyle w:val="TableText10HeaderCenter"/>
              <w:spacing w:after="0"/>
              <w:rPr>
                <w:rFonts w:ascii="Times New Roman" w:hAnsi="Times New Roman"/>
                <w:szCs w:val="20"/>
              </w:rPr>
            </w:pPr>
            <w:r>
              <w:rPr>
                <w:rFonts w:ascii="Times New Roman" w:hAnsi="Times New Roman"/>
                <w:szCs w:val="20"/>
              </w:rPr>
              <w:t>Acronym</w:t>
            </w:r>
          </w:p>
        </w:tc>
        <w:tc>
          <w:tcPr>
            <w:tcW w:w="2882" w:type="dxa"/>
            <w:shd w:val="clear" w:color="auto" w:fill="1F497D"/>
            <w:vAlign w:val="center"/>
          </w:tcPr>
          <w:p w14:paraId="7F6BC176" w14:textId="77777777" w:rsidR="00BB12B8" w:rsidRDefault="004B2EA2">
            <w:pPr>
              <w:pStyle w:val="TableText10HeaderCenter"/>
              <w:spacing w:after="0"/>
              <w:rPr>
                <w:rFonts w:ascii="Times New Roman" w:hAnsi="Times New Roman"/>
                <w:szCs w:val="20"/>
              </w:rPr>
            </w:pPr>
            <w:r>
              <w:rPr>
                <w:rFonts w:ascii="Times New Roman" w:hAnsi="Times New Roman"/>
                <w:szCs w:val="20"/>
              </w:rPr>
              <w:t>Literal Translation</w:t>
            </w:r>
          </w:p>
        </w:tc>
      </w:tr>
      <w:tr w:rsidR="004B2EA2" w14:paraId="42B95A21" w14:textId="77777777" w:rsidTr="004B2EA2">
        <w:trPr>
          <w:cantSplit/>
        </w:trPr>
        <w:tc>
          <w:tcPr>
            <w:tcW w:w="1082" w:type="dxa"/>
            <w:shd w:val="clear" w:color="auto" w:fill="auto"/>
          </w:tcPr>
          <w:p w14:paraId="1C12B72E" w14:textId="77777777" w:rsidR="004B2EA2" w:rsidRDefault="004B2EA2" w:rsidP="004B2EA2">
            <w:pPr>
              <w:pStyle w:val="TableText10"/>
              <w:spacing w:after="0"/>
              <w:rPr>
                <w:rFonts w:ascii="Times New Roman" w:hAnsi="Times New Roman"/>
              </w:rPr>
            </w:pPr>
            <w:r>
              <w:rPr>
                <w:rFonts w:ascii="Times New Roman" w:hAnsi="Times New Roman"/>
              </w:rPr>
              <w:t>csv</w:t>
            </w:r>
          </w:p>
        </w:tc>
        <w:tc>
          <w:tcPr>
            <w:tcW w:w="2882" w:type="dxa"/>
            <w:shd w:val="clear" w:color="auto" w:fill="auto"/>
          </w:tcPr>
          <w:p w14:paraId="150A2EFD" w14:textId="77777777" w:rsidR="004B2EA2" w:rsidRDefault="004B2EA2" w:rsidP="004B2EA2">
            <w:pPr>
              <w:pStyle w:val="TableText10"/>
              <w:spacing w:after="0"/>
              <w:rPr>
                <w:rFonts w:ascii="Times New Roman" w:hAnsi="Times New Roman"/>
              </w:rPr>
            </w:pPr>
            <w:r>
              <w:rPr>
                <w:rFonts w:ascii="Times New Roman" w:hAnsi="Times New Roman"/>
              </w:rPr>
              <w:t>Comma Separated Values</w:t>
            </w:r>
          </w:p>
        </w:tc>
      </w:tr>
      <w:tr w:rsidR="00BB12B8" w14:paraId="745E66C8" w14:textId="77777777" w:rsidTr="004B2EA2">
        <w:trPr>
          <w:cantSplit/>
        </w:trPr>
        <w:tc>
          <w:tcPr>
            <w:tcW w:w="1082" w:type="dxa"/>
            <w:shd w:val="clear" w:color="auto" w:fill="auto"/>
          </w:tcPr>
          <w:p w14:paraId="5BC382FF" w14:textId="0EC17D75" w:rsidR="00BB12B8" w:rsidRDefault="00787888">
            <w:pPr>
              <w:pStyle w:val="TableText10"/>
              <w:spacing w:after="0"/>
              <w:rPr>
                <w:rFonts w:ascii="Times New Roman" w:hAnsi="Times New Roman"/>
              </w:rPr>
            </w:pPr>
            <w:ins w:id="593" w:author="Fritz Gyger" w:date="2019-03-11T20:14:00Z">
              <w:r>
                <w:rPr>
                  <w:rFonts w:ascii="Times New Roman" w:hAnsi="Times New Roman"/>
                </w:rPr>
                <w:t>DDL</w:t>
              </w:r>
            </w:ins>
          </w:p>
        </w:tc>
        <w:tc>
          <w:tcPr>
            <w:tcW w:w="2882" w:type="dxa"/>
            <w:shd w:val="clear" w:color="auto" w:fill="auto"/>
          </w:tcPr>
          <w:p w14:paraId="768556C3" w14:textId="2FF6B5FD" w:rsidR="00BB12B8" w:rsidRDefault="00787888">
            <w:pPr>
              <w:pStyle w:val="TableText10"/>
              <w:spacing w:after="0"/>
              <w:rPr>
                <w:rFonts w:ascii="Times New Roman" w:hAnsi="Times New Roman"/>
              </w:rPr>
            </w:pPr>
            <w:ins w:id="594" w:author="Fritz Gyger" w:date="2019-03-11T20:15:00Z">
              <w:r>
                <w:rPr>
                  <w:rFonts w:ascii="Times New Roman" w:hAnsi="Times New Roman"/>
                </w:rPr>
                <w:t>Data Definition Language</w:t>
              </w:r>
            </w:ins>
          </w:p>
        </w:tc>
      </w:tr>
      <w:tr w:rsidR="00BB12B8" w14:paraId="1BF6DE78" w14:textId="77777777" w:rsidTr="004B2EA2">
        <w:trPr>
          <w:cantSplit/>
        </w:trPr>
        <w:tc>
          <w:tcPr>
            <w:tcW w:w="1082" w:type="dxa"/>
            <w:shd w:val="clear" w:color="auto" w:fill="auto"/>
          </w:tcPr>
          <w:p w14:paraId="6499EEE1" w14:textId="26B08580" w:rsidR="00BB12B8" w:rsidRDefault="00787888">
            <w:pPr>
              <w:pStyle w:val="TableText10"/>
              <w:spacing w:after="0"/>
              <w:rPr>
                <w:rFonts w:ascii="Times New Roman" w:hAnsi="Times New Roman"/>
              </w:rPr>
            </w:pPr>
            <w:ins w:id="595" w:author="Fritz Gyger" w:date="2019-03-11T20:15:00Z">
              <w:r>
                <w:rPr>
                  <w:rFonts w:ascii="Times New Roman" w:hAnsi="Times New Roman"/>
                </w:rPr>
                <w:t>HDD</w:t>
              </w:r>
            </w:ins>
          </w:p>
        </w:tc>
        <w:tc>
          <w:tcPr>
            <w:tcW w:w="2882" w:type="dxa"/>
            <w:shd w:val="clear" w:color="auto" w:fill="auto"/>
          </w:tcPr>
          <w:p w14:paraId="006E210F" w14:textId="5CFE4A21" w:rsidR="00BB12B8" w:rsidRDefault="00787888">
            <w:pPr>
              <w:pStyle w:val="TableText10"/>
              <w:spacing w:after="0"/>
              <w:rPr>
                <w:rFonts w:ascii="Times New Roman" w:hAnsi="Times New Roman"/>
              </w:rPr>
            </w:pPr>
            <w:ins w:id="596" w:author="Fritz Gyger" w:date="2019-03-11T20:15:00Z">
              <w:r>
                <w:rPr>
                  <w:rFonts w:ascii="Times New Roman" w:hAnsi="Times New Roman"/>
                </w:rPr>
                <w:t>Hard Drive Disk</w:t>
              </w:r>
            </w:ins>
          </w:p>
        </w:tc>
      </w:tr>
      <w:tr w:rsidR="00BB12B8" w14:paraId="2B0C5019" w14:textId="77777777" w:rsidTr="004B2EA2">
        <w:trPr>
          <w:cantSplit/>
        </w:trPr>
        <w:tc>
          <w:tcPr>
            <w:tcW w:w="1082" w:type="dxa"/>
            <w:shd w:val="clear" w:color="auto" w:fill="auto"/>
          </w:tcPr>
          <w:p w14:paraId="68C166E7" w14:textId="257B808B" w:rsidR="00BB12B8" w:rsidRDefault="00787888">
            <w:pPr>
              <w:pStyle w:val="TableText10"/>
              <w:spacing w:after="0"/>
              <w:rPr>
                <w:rFonts w:ascii="Times New Roman" w:hAnsi="Times New Roman"/>
              </w:rPr>
            </w:pPr>
            <w:ins w:id="597" w:author="Fritz Gyger" w:date="2019-03-11T20:15:00Z">
              <w:r>
                <w:rPr>
                  <w:rFonts w:ascii="Times New Roman" w:hAnsi="Times New Roman"/>
                </w:rPr>
                <w:t>S</w:t>
              </w:r>
            </w:ins>
            <w:ins w:id="598" w:author="Fritz Gyger" w:date="2019-03-11T20:16:00Z">
              <w:r>
                <w:rPr>
                  <w:rFonts w:ascii="Times New Roman" w:hAnsi="Times New Roman"/>
                </w:rPr>
                <w:t>S</w:t>
              </w:r>
            </w:ins>
            <w:ins w:id="599" w:author="Fritz Gyger" w:date="2019-03-11T20:15:00Z">
              <w:r>
                <w:rPr>
                  <w:rFonts w:ascii="Times New Roman" w:hAnsi="Times New Roman"/>
                </w:rPr>
                <w:t xml:space="preserve">D </w:t>
              </w:r>
            </w:ins>
          </w:p>
        </w:tc>
        <w:tc>
          <w:tcPr>
            <w:tcW w:w="2882" w:type="dxa"/>
            <w:shd w:val="clear" w:color="auto" w:fill="auto"/>
          </w:tcPr>
          <w:p w14:paraId="5E9591EE" w14:textId="76225923" w:rsidR="00BB12B8" w:rsidRDefault="00787888">
            <w:pPr>
              <w:pStyle w:val="TableText10"/>
              <w:spacing w:after="0"/>
              <w:rPr>
                <w:rFonts w:ascii="Times New Roman" w:hAnsi="Times New Roman"/>
              </w:rPr>
            </w:pPr>
            <w:ins w:id="600" w:author="Fritz Gyger" w:date="2019-03-11T20:15:00Z">
              <w:r>
                <w:rPr>
                  <w:rFonts w:ascii="Times New Roman" w:hAnsi="Times New Roman"/>
                </w:rPr>
                <w:t xml:space="preserve">Solid State </w:t>
              </w:r>
            </w:ins>
            <w:ins w:id="601" w:author="Fritz Gyger" w:date="2019-03-11T20:16:00Z">
              <w:r>
                <w:rPr>
                  <w:rFonts w:ascii="Times New Roman" w:hAnsi="Times New Roman"/>
                </w:rPr>
                <w:t>Drive</w:t>
              </w:r>
            </w:ins>
          </w:p>
        </w:tc>
      </w:tr>
      <w:tr w:rsidR="00BB12B8" w14:paraId="3DEA1D71" w14:textId="77777777" w:rsidTr="004B2EA2">
        <w:trPr>
          <w:cantSplit/>
        </w:trPr>
        <w:tc>
          <w:tcPr>
            <w:tcW w:w="1082" w:type="dxa"/>
            <w:shd w:val="clear" w:color="auto" w:fill="auto"/>
          </w:tcPr>
          <w:p w14:paraId="1269937F" w14:textId="00D4CB15" w:rsidR="00BB12B8" w:rsidRDefault="00120B13">
            <w:pPr>
              <w:pStyle w:val="TableText10"/>
              <w:spacing w:after="0"/>
              <w:rPr>
                <w:rFonts w:ascii="Times New Roman" w:hAnsi="Times New Roman"/>
              </w:rPr>
            </w:pPr>
            <w:ins w:id="602" w:author="Fritz Gyger" w:date="2019-03-11T20:16:00Z">
              <w:r>
                <w:rPr>
                  <w:rFonts w:ascii="Times New Roman" w:hAnsi="Times New Roman"/>
                </w:rPr>
                <w:t>DBMS</w:t>
              </w:r>
            </w:ins>
          </w:p>
        </w:tc>
        <w:tc>
          <w:tcPr>
            <w:tcW w:w="2882" w:type="dxa"/>
            <w:shd w:val="clear" w:color="auto" w:fill="auto"/>
          </w:tcPr>
          <w:p w14:paraId="774C1C64" w14:textId="27DCC2B9" w:rsidR="00BB12B8" w:rsidRDefault="00120B13">
            <w:pPr>
              <w:pStyle w:val="TableText10"/>
              <w:spacing w:after="0"/>
              <w:rPr>
                <w:rFonts w:ascii="Times New Roman" w:hAnsi="Times New Roman"/>
              </w:rPr>
            </w:pPr>
            <w:ins w:id="603" w:author="Fritz Gyger" w:date="2019-03-11T20:16:00Z">
              <w:r>
                <w:rPr>
                  <w:rFonts w:ascii="Times New Roman" w:hAnsi="Times New Roman"/>
                </w:rPr>
                <w:t>Database Management System</w:t>
              </w:r>
            </w:ins>
          </w:p>
        </w:tc>
      </w:tr>
      <w:tr w:rsidR="00AB6461" w14:paraId="49AA5223" w14:textId="77777777" w:rsidTr="004B2EA2">
        <w:trPr>
          <w:cantSplit/>
        </w:trPr>
        <w:tc>
          <w:tcPr>
            <w:tcW w:w="1082" w:type="dxa"/>
            <w:shd w:val="clear" w:color="auto" w:fill="auto"/>
          </w:tcPr>
          <w:p w14:paraId="59784E4B" w14:textId="2E7A1807" w:rsidR="00AB6461" w:rsidRDefault="00352CCB">
            <w:pPr>
              <w:pStyle w:val="TableText10"/>
              <w:spacing w:after="0"/>
              <w:rPr>
                <w:rFonts w:ascii="Times New Roman" w:hAnsi="Times New Roman"/>
              </w:rPr>
            </w:pPr>
            <w:ins w:id="604" w:author="Fritz Gyger" w:date="2019-03-11T20:17:00Z">
              <w:r>
                <w:rPr>
                  <w:rFonts w:ascii="Times New Roman" w:hAnsi="Times New Roman"/>
                </w:rPr>
                <w:t>RDBMS</w:t>
              </w:r>
            </w:ins>
          </w:p>
        </w:tc>
        <w:tc>
          <w:tcPr>
            <w:tcW w:w="2882" w:type="dxa"/>
            <w:shd w:val="clear" w:color="auto" w:fill="auto"/>
          </w:tcPr>
          <w:p w14:paraId="77606FB4" w14:textId="1CF87F10" w:rsidR="00AB6461" w:rsidRDefault="00352CCB">
            <w:pPr>
              <w:pStyle w:val="TableText10"/>
              <w:spacing w:after="0"/>
              <w:rPr>
                <w:rFonts w:ascii="Times New Roman" w:hAnsi="Times New Roman"/>
              </w:rPr>
            </w:pPr>
            <w:ins w:id="605" w:author="Fritz Gyger" w:date="2019-03-11T20:17:00Z">
              <w:r>
                <w:rPr>
                  <w:rFonts w:ascii="Times New Roman" w:hAnsi="Times New Roman"/>
                </w:rPr>
                <w:t>Relational DBMS</w:t>
              </w:r>
            </w:ins>
          </w:p>
        </w:tc>
      </w:tr>
      <w:tr w:rsidR="00FC5B2D" w14:paraId="55F8904D" w14:textId="77777777" w:rsidTr="004B2EA2">
        <w:trPr>
          <w:cantSplit/>
        </w:trPr>
        <w:tc>
          <w:tcPr>
            <w:tcW w:w="1082" w:type="dxa"/>
            <w:shd w:val="clear" w:color="auto" w:fill="auto"/>
          </w:tcPr>
          <w:p w14:paraId="261DEB66" w14:textId="62EFEEC2" w:rsidR="00FC5B2D" w:rsidDel="00352CCB" w:rsidRDefault="00352CCB">
            <w:pPr>
              <w:pStyle w:val="TableText10"/>
              <w:spacing w:after="0"/>
              <w:rPr>
                <w:del w:id="606" w:author="Fritz Gyger" w:date="2019-03-11T20:17:00Z"/>
                <w:rFonts w:ascii="Times New Roman" w:hAnsi="Times New Roman"/>
              </w:rPr>
            </w:pPr>
            <w:ins w:id="607" w:author="Fritz Gyger" w:date="2019-03-11T20:17:00Z">
              <w:r>
                <w:rPr>
                  <w:rFonts w:ascii="Times New Roman" w:hAnsi="Times New Roman"/>
                </w:rPr>
                <w:t>ERD</w:t>
              </w:r>
            </w:ins>
          </w:p>
          <w:p w14:paraId="64DC63FF" w14:textId="77777777" w:rsidR="00FC5B2D" w:rsidRDefault="00FC5B2D">
            <w:pPr>
              <w:pStyle w:val="TableText10"/>
              <w:spacing w:after="0"/>
              <w:rPr>
                <w:rFonts w:ascii="Times New Roman" w:hAnsi="Times New Roman"/>
              </w:rPr>
            </w:pPr>
          </w:p>
        </w:tc>
        <w:tc>
          <w:tcPr>
            <w:tcW w:w="2882" w:type="dxa"/>
            <w:shd w:val="clear" w:color="auto" w:fill="auto"/>
          </w:tcPr>
          <w:p w14:paraId="75F51376" w14:textId="126BD891" w:rsidR="00FC5B2D" w:rsidRDefault="00352CCB">
            <w:pPr>
              <w:pStyle w:val="TableText10"/>
              <w:spacing w:after="0"/>
              <w:rPr>
                <w:rFonts w:ascii="Times New Roman" w:hAnsi="Times New Roman"/>
              </w:rPr>
            </w:pPr>
            <w:ins w:id="608" w:author="Fritz Gyger" w:date="2019-03-11T20:17:00Z">
              <w:r>
                <w:rPr>
                  <w:rFonts w:ascii="Times New Roman" w:hAnsi="Times New Roman"/>
                </w:rPr>
                <w:t>Entity Relationship Diagram</w:t>
              </w:r>
            </w:ins>
          </w:p>
        </w:tc>
      </w:tr>
      <w:tr w:rsidR="00352CCB" w14:paraId="2E2C072E" w14:textId="77777777" w:rsidTr="004B2EA2">
        <w:trPr>
          <w:cantSplit/>
          <w:ins w:id="609" w:author="Fritz Gyger" w:date="2019-03-11T20:17:00Z"/>
        </w:trPr>
        <w:tc>
          <w:tcPr>
            <w:tcW w:w="1082" w:type="dxa"/>
            <w:shd w:val="clear" w:color="auto" w:fill="auto"/>
          </w:tcPr>
          <w:p w14:paraId="23A196E6" w14:textId="7A011CDC" w:rsidR="00352CCB" w:rsidRDefault="00B80716">
            <w:pPr>
              <w:pStyle w:val="TableText10"/>
              <w:spacing w:after="0"/>
              <w:rPr>
                <w:ins w:id="610" w:author="Fritz Gyger" w:date="2019-03-11T20:17:00Z"/>
                <w:rFonts w:ascii="Times New Roman" w:hAnsi="Times New Roman"/>
              </w:rPr>
            </w:pPr>
            <w:ins w:id="611" w:author="Fritz Gyger" w:date="2019-03-11T20:17:00Z">
              <w:r>
                <w:rPr>
                  <w:rFonts w:ascii="Times New Roman" w:hAnsi="Times New Roman"/>
                </w:rPr>
                <w:t>PK</w:t>
              </w:r>
            </w:ins>
          </w:p>
        </w:tc>
        <w:tc>
          <w:tcPr>
            <w:tcW w:w="2882" w:type="dxa"/>
            <w:shd w:val="clear" w:color="auto" w:fill="auto"/>
          </w:tcPr>
          <w:p w14:paraId="0926BCF7" w14:textId="17BD1704" w:rsidR="00352CCB" w:rsidRDefault="00B80716" w:rsidP="00352CCB">
            <w:pPr>
              <w:pStyle w:val="TableText10"/>
              <w:spacing w:after="0"/>
              <w:rPr>
                <w:ins w:id="612" w:author="Fritz Gyger" w:date="2019-03-11T20:17:00Z"/>
                <w:rFonts w:ascii="Times New Roman" w:hAnsi="Times New Roman"/>
              </w:rPr>
            </w:pPr>
            <w:ins w:id="613" w:author="Fritz Gyger" w:date="2019-03-11T20:17:00Z">
              <w:r>
                <w:rPr>
                  <w:rFonts w:ascii="Times New Roman" w:hAnsi="Times New Roman"/>
                </w:rPr>
                <w:t>Primary Key</w:t>
              </w:r>
            </w:ins>
          </w:p>
        </w:tc>
      </w:tr>
      <w:tr w:rsidR="00B80716" w14:paraId="6DD62A00" w14:textId="77777777" w:rsidTr="004B2EA2">
        <w:trPr>
          <w:cantSplit/>
          <w:ins w:id="614" w:author="Fritz Gyger" w:date="2019-03-11T20:18:00Z"/>
        </w:trPr>
        <w:tc>
          <w:tcPr>
            <w:tcW w:w="1082" w:type="dxa"/>
            <w:shd w:val="clear" w:color="auto" w:fill="auto"/>
          </w:tcPr>
          <w:p w14:paraId="164D1CBE" w14:textId="4C163457" w:rsidR="00B80716" w:rsidRDefault="00B80716">
            <w:pPr>
              <w:pStyle w:val="TableText10"/>
              <w:spacing w:after="0"/>
              <w:rPr>
                <w:ins w:id="615" w:author="Fritz Gyger" w:date="2019-03-11T20:18:00Z"/>
                <w:rFonts w:ascii="Times New Roman" w:hAnsi="Times New Roman"/>
              </w:rPr>
            </w:pPr>
            <w:ins w:id="616" w:author="Fritz Gyger" w:date="2019-03-11T20:18:00Z">
              <w:r>
                <w:rPr>
                  <w:rFonts w:ascii="Times New Roman" w:hAnsi="Times New Roman"/>
                </w:rPr>
                <w:t>FK</w:t>
              </w:r>
            </w:ins>
          </w:p>
        </w:tc>
        <w:tc>
          <w:tcPr>
            <w:tcW w:w="2882" w:type="dxa"/>
            <w:shd w:val="clear" w:color="auto" w:fill="auto"/>
          </w:tcPr>
          <w:p w14:paraId="27547340" w14:textId="0AE2CEA4" w:rsidR="00B80716" w:rsidRDefault="00B80716" w:rsidP="00352CCB">
            <w:pPr>
              <w:pStyle w:val="TableText10"/>
              <w:spacing w:after="0"/>
              <w:rPr>
                <w:ins w:id="617" w:author="Fritz Gyger" w:date="2019-03-11T20:18:00Z"/>
                <w:rFonts w:ascii="Times New Roman" w:hAnsi="Times New Roman"/>
              </w:rPr>
            </w:pPr>
            <w:ins w:id="618" w:author="Fritz Gyger" w:date="2019-03-11T20:18:00Z">
              <w:r>
                <w:rPr>
                  <w:rFonts w:ascii="Times New Roman" w:hAnsi="Times New Roman"/>
                </w:rPr>
                <w:t xml:space="preserve">Foreign Key </w:t>
              </w:r>
            </w:ins>
          </w:p>
        </w:tc>
      </w:tr>
      <w:tr w:rsidR="00B80716" w14:paraId="239B6890" w14:textId="77777777" w:rsidTr="004B2EA2">
        <w:trPr>
          <w:cantSplit/>
          <w:ins w:id="619" w:author="Fritz Gyger" w:date="2019-03-11T20:18:00Z"/>
        </w:trPr>
        <w:tc>
          <w:tcPr>
            <w:tcW w:w="1082" w:type="dxa"/>
            <w:shd w:val="clear" w:color="auto" w:fill="auto"/>
          </w:tcPr>
          <w:p w14:paraId="3000444B" w14:textId="5AE03D17" w:rsidR="00B80716" w:rsidRDefault="006327E6">
            <w:pPr>
              <w:pStyle w:val="TableText10"/>
              <w:spacing w:after="0"/>
              <w:rPr>
                <w:ins w:id="620" w:author="Fritz Gyger" w:date="2019-03-11T20:18:00Z"/>
                <w:rFonts w:ascii="Times New Roman" w:hAnsi="Times New Roman"/>
              </w:rPr>
            </w:pPr>
            <w:ins w:id="621" w:author="Fritz Gyger" w:date="2019-03-11T20:18:00Z">
              <w:r>
                <w:rPr>
                  <w:rFonts w:ascii="Times New Roman" w:hAnsi="Times New Roman"/>
                </w:rPr>
                <w:t>MB</w:t>
              </w:r>
            </w:ins>
          </w:p>
        </w:tc>
        <w:tc>
          <w:tcPr>
            <w:tcW w:w="2882" w:type="dxa"/>
            <w:shd w:val="clear" w:color="auto" w:fill="auto"/>
          </w:tcPr>
          <w:p w14:paraId="1548C432" w14:textId="67947172" w:rsidR="00B80716" w:rsidRDefault="006327E6" w:rsidP="00352CCB">
            <w:pPr>
              <w:pStyle w:val="TableText10"/>
              <w:spacing w:after="0"/>
              <w:rPr>
                <w:ins w:id="622" w:author="Fritz Gyger" w:date="2019-03-11T20:18:00Z"/>
                <w:rFonts w:ascii="Times New Roman" w:hAnsi="Times New Roman"/>
              </w:rPr>
            </w:pPr>
            <w:proofErr w:type="spellStart"/>
            <w:ins w:id="623" w:author="Fritz Gyger" w:date="2019-03-11T20:18:00Z">
              <w:r>
                <w:rPr>
                  <w:rFonts w:ascii="Times New Roman" w:hAnsi="Times New Roman"/>
                </w:rPr>
                <w:t>MegaBytes</w:t>
              </w:r>
              <w:proofErr w:type="spellEnd"/>
            </w:ins>
          </w:p>
        </w:tc>
      </w:tr>
      <w:tr w:rsidR="006327E6" w14:paraId="7DE01AF8" w14:textId="77777777" w:rsidTr="004B2EA2">
        <w:trPr>
          <w:cantSplit/>
          <w:ins w:id="624" w:author="Fritz Gyger" w:date="2019-03-11T20:18:00Z"/>
        </w:trPr>
        <w:tc>
          <w:tcPr>
            <w:tcW w:w="1082" w:type="dxa"/>
            <w:shd w:val="clear" w:color="auto" w:fill="auto"/>
          </w:tcPr>
          <w:p w14:paraId="22F0EB71" w14:textId="19779269" w:rsidR="006327E6" w:rsidRDefault="006327E6">
            <w:pPr>
              <w:pStyle w:val="TableText10"/>
              <w:spacing w:after="0"/>
              <w:rPr>
                <w:ins w:id="625" w:author="Fritz Gyger" w:date="2019-03-11T20:18:00Z"/>
                <w:rFonts w:ascii="Times New Roman" w:hAnsi="Times New Roman"/>
              </w:rPr>
            </w:pPr>
            <w:ins w:id="626" w:author="Fritz Gyger" w:date="2019-03-11T20:18:00Z">
              <w:r>
                <w:rPr>
                  <w:rFonts w:ascii="Times New Roman" w:hAnsi="Times New Roman"/>
                </w:rPr>
                <w:t>GB</w:t>
              </w:r>
            </w:ins>
          </w:p>
        </w:tc>
        <w:tc>
          <w:tcPr>
            <w:tcW w:w="2882" w:type="dxa"/>
            <w:shd w:val="clear" w:color="auto" w:fill="auto"/>
          </w:tcPr>
          <w:p w14:paraId="0F850A12" w14:textId="1B38726E" w:rsidR="006327E6" w:rsidRDefault="006327E6" w:rsidP="00352CCB">
            <w:pPr>
              <w:pStyle w:val="TableText10"/>
              <w:spacing w:after="0"/>
              <w:rPr>
                <w:ins w:id="627" w:author="Fritz Gyger" w:date="2019-03-11T20:18:00Z"/>
                <w:rFonts w:ascii="Times New Roman" w:hAnsi="Times New Roman"/>
              </w:rPr>
            </w:pPr>
            <w:proofErr w:type="spellStart"/>
            <w:ins w:id="628" w:author="Fritz Gyger" w:date="2019-03-11T20:18:00Z">
              <w:r>
                <w:rPr>
                  <w:rFonts w:ascii="Times New Roman" w:hAnsi="Times New Roman"/>
                </w:rPr>
                <w:t>GigaBytes</w:t>
              </w:r>
              <w:proofErr w:type="spellEnd"/>
            </w:ins>
          </w:p>
        </w:tc>
      </w:tr>
      <w:tr w:rsidR="00D30844" w14:paraId="0DBD0613" w14:textId="77777777" w:rsidTr="004B2EA2">
        <w:trPr>
          <w:cantSplit/>
          <w:ins w:id="629" w:author="Fritz Gyger" w:date="2019-03-11T20:18:00Z"/>
        </w:trPr>
        <w:tc>
          <w:tcPr>
            <w:tcW w:w="1082" w:type="dxa"/>
            <w:shd w:val="clear" w:color="auto" w:fill="auto"/>
          </w:tcPr>
          <w:p w14:paraId="2DA0D1D3" w14:textId="279EB73C" w:rsidR="00D30844" w:rsidRDefault="00D30844">
            <w:pPr>
              <w:pStyle w:val="TableText10"/>
              <w:spacing w:after="0"/>
              <w:rPr>
                <w:ins w:id="630" w:author="Fritz Gyger" w:date="2019-03-11T20:18:00Z"/>
                <w:rFonts w:ascii="Times New Roman" w:hAnsi="Times New Roman"/>
              </w:rPr>
            </w:pPr>
            <w:ins w:id="631" w:author="Fritz Gyger" w:date="2019-03-11T20:18:00Z">
              <w:r>
                <w:rPr>
                  <w:rFonts w:ascii="Times New Roman" w:hAnsi="Times New Roman"/>
                </w:rPr>
                <w:t>RAM</w:t>
              </w:r>
            </w:ins>
          </w:p>
        </w:tc>
        <w:tc>
          <w:tcPr>
            <w:tcW w:w="2882" w:type="dxa"/>
            <w:shd w:val="clear" w:color="auto" w:fill="auto"/>
          </w:tcPr>
          <w:p w14:paraId="0D9E5203" w14:textId="0EE83258" w:rsidR="00D30844" w:rsidRDefault="00D30844" w:rsidP="00352CCB">
            <w:pPr>
              <w:pStyle w:val="TableText10"/>
              <w:spacing w:after="0"/>
              <w:rPr>
                <w:ins w:id="632" w:author="Fritz Gyger" w:date="2019-03-11T20:18:00Z"/>
                <w:rFonts w:ascii="Times New Roman" w:hAnsi="Times New Roman"/>
              </w:rPr>
            </w:pPr>
            <w:ins w:id="633" w:author="Fritz Gyger" w:date="2019-03-11T20:18:00Z">
              <w:r>
                <w:rPr>
                  <w:rFonts w:ascii="Times New Roman" w:hAnsi="Times New Roman"/>
                </w:rPr>
                <w:t xml:space="preserve">Random Access Memory </w:t>
              </w:r>
            </w:ins>
          </w:p>
        </w:tc>
      </w:tr>
      <w:tr w:rsidR="00D30844" w14:paraId="4D4C5903" w14:textId="77777777" w:rsidTr="004B2EA2">
        <w:trPr>
          <w:cantSplit/>
          <w:ins w:id="634" w:author="Fritz Gyger" w:date="2019-03-11T20:19:00Z"/>
        </w:trPr>
        <w:tc>
          <w:tcPr>
            <w:tcW w:w="1082" w:type="dxa"/>
            <w:shd w:val="clear" w:color="auto" w:fill="auto"/>
          </w:tcPr>
          <w:p w14:paraId="5424298A" w14:textId="04FFA801" w:rsidR="00D30844" w:rsidRDefault="00D30844">
            <w:pPr>
              <w:pStyle w:val="TableText10"/>
              <w:spacing w:after="0"/>
              <w:rPr>
                <w:ins w:id="635" w:author="Fritz Gyger" w:date="2019-03-11T20:19:00Z"/>
                <w:rFonts w:ascii="Times New Roman" w:hAnsi="Times New Roman"/>
              </w:rPr>
            </w:pPr>
            <w:ins w:id="636" w:author="Fritz Gyger" w:date="2019-03-11T20:19:00Z">
              <w:r>
                <w:rPr>
                  <w:rFonts w:ascii="Times New Roman" w:hAnsi="Times New Roman"/>
                </w:rPr>
                <w:t>BASE</w:t>
              </w:r>
            </w:ins>
          </w:p>
        </w:tc>
        <w:tc>
          <w:tcPr>
            <w:tcW w:w="2882" w:type="dxa"/>
            <w:shd w:val="clear" w:color="auto" w:fill="auto"/>
          </w:tcPr>
          <w:p w14:paraId="0A5A827B" w14:textId="55031F06" w:rsidR="00D30844" w:rsidRDefault="00D30844" w:rsidP="00352CCB">
            <w:pPr>
              <w:pStyle w:val="TableText10"/>
              <w:spacing w:after="0"/>
              <w:rPr>
                <w:ins w:id="637" w:author="Fritz Gyger" w:date="2019-03-11T20:19:00Z"/>
                <w:rFonts w:ascii="Times New Roman" w:hAnsi="Times New Roman"/>
              </w:rPr>
            </w:pPr>
            <w:ins w:id="638" w:author="Fritz Gyger" w:date="2019-03-11T20:19:00Z">
              <w:r>
                <w:rPr>
                  <w:rFonts w:ascii="Times New Roman" w:hAnsi="Times New Roman"/>
                </w:rPr>
                <w:t xml:space="preserve">Basic Availability Soft-State </w:t>
              </w:r>
            </w:ins>
            <w:ins w:id="639" w:author="Fritz Gyger" w:date="2019-03-11T20:20:00Z">
              <w:r>
                <w:rPr>
                  <w:rFonts w:ascii="Times New Roman" w:hAnsi="Times New Roman"/>
                </w:rPr>
                <w:t xml:space="preserve">Eventual Consistency </w:t>
              </w:r>
            </w:ins>
            <w:ins w:id="640" w:author="Fritz Gyger" w:date="2019-03-11T20:19:00Z">
              <w:r>
                <w:rPr>
                  <w:rFonts w:ascii="Times New Roman" w:hAnsi="Times New Roman"/>
                </w:rPr>
                <w:t xml:space="preserve"> </w:t>
              </w:r>
            </w:ins>
          </w:p>
        </w:tc>
      </w:tr>
      <w:tr w:rsidR="00D30844" w14:paraId="1F0ED1C4" w14:textId="77777777" w:rsidTr="004B2EA2">
        <w:trPr>
          <w:cantSplit/>
          <w:ins w:id="641" w:author="Fritz Gyger" w:date="2019-03-11T20:19:00Z"/>
        </w:trPr>
        <w:tc>
          <w:tcPr>
            <w:tcW w:w="1082" w:type="dxa"/>
            <w:shd w:val="clear" w:color="auto" w:fill="auto"/>
          </w:tcPr>
          <w:p w14:paraId="4FFCB5AC" w14:textId="16920500" w:rsidR="00D30844" w:rsidRDefault="00D30844">
            <w:pPr>
              <w:pStyle w:val="TableText10"/>
              <w:spacing w:after="0"/>
              <w:rPr>
                <w:ins w:id="642" w:author="Fritz Gyger" w:date="2019-03-11T20:19:00Z"/>
                <w:rFonts w:ascii="Times New Roman" w:hAnsi="Times New Roman"/>
              </w:rPr>
            </w:pPr>
            <w:ins w:id="643" w:author="Fritz Gyger" w:date="2019-03-11T20:19:00Z">
              <w:r>
                <w:rPr>
                  <w:rFonts w:ascii="Times New Roman" w:hAnsi="Times New Roman"/>
                </w:rPr>
                <w:t>ACID</w:t>
              </w:r>
            </w:ins>
          </w:p>
        </w:tc>
        <w:tc>
          <w:tcPr>
            <w:tcW w:w="2882" w:type="dxa"/>
            <w:shd w:val="clear" w:color="auto" w:fill="auto"/>
          </w:tcPr>
          <w:p w14:paraId="2CD268E5" w14:textId="73CA1406" w:rsidR="00D30844" w:rsidRDefault="00D30844" w:rsidP="00352CCB">
            <w:pPr>
              <w:pStyle w:val="TableText10"/>
              <w:spacing w:after="0"/>
              <w:rPr>
                <w:ins w:id="644" w:author="Fritz Gyger" w:date="2019-03-11T20:19:00Z"/>
                <w:rFonts w:ascii="Times New Roman" w:hAnsi="Times New Roman"/>
              </w:rPr>
            </w:pPr>
            <w:ins w:id="645" w:author="Fritz Gyger" w:date="2019-03-11T20:20:00Z">
              <w:r>
                <w:rPr>
                  <w:rFonts w:ascii="Times New Roman" w:hAnsi="Times New Roman"/>
                </w:rPr>
                <w:t>Atomicity Consistency Isolation Durability</w:t>
              </w:r>
            </w:ins>
          </w:p>
        </w:tc>
      </w:tr>
      <w:tr w:rsidR="00171819" w14:paraId="0FA95103" w14:textId="77777777" w:rsidTr="004B2EA2">
        <w:trPr>
          <w:cantSplit/>
          <w:ins w:id="646" w:author="Fritz Gyger" w:date="2019-03-11T20:22:00Z"/>
        </w:trPr>
        <w:tc>
          <w:tcPr>
            <w:tcW w:w="1082" w:type="dxa"/>
            <w:shd w:val="clear" w:color="auto" w:fill="auto"/>
          </w:tcPr>
          <w:p w14:paraId="1DA91F41" w14:textId="6D958E78" w:rsidR="00171819" w:rsidRDefault="00171819">
            <w:pPr>
              <w:pStyle w:val="TableText10"/>
              <w:spacing w:after="0"/>
              <w:rPr>
                <w:ins w:id="647" w:author="Fritz Gyger" w:date="2019-03-11T20:22:00Z"/>
                <w:rFonts w:ascii="Times New Roman" w:hAnsi="Times New Roman"/>
              </w:rPr>
            </w:pPr>
            <w:ins w:id="648" w:author="Fritz Gyger" w:date="2019-03-11T20:22:00Z">
              <w:r>
                <w:rPr>
                  <w:rFonts w:ascii="Times New Roman" w:hAnsi="Times New Roman"/>
                </w:rPr>
                <w:t>SQL</w:t>
              </w:r>
            </w:ins>
          </w:p>
        </w:tc>
        <w:tc>
          <w:tcPr>
            <w:tcW w:w="2882" w:type="dxa"/>
            <w:shd w:val="clear" w:color="auto" w:fill="auto"/>
          </w:tcPr>
          <w:p w14:paraId="7C20C16C" w14:textId="74C60F68" w:rsidR="00171819" w:rsidRDefault="00171819" w:rsidP="00352CCB">
            <w:pPr>
              <w:pStyle w:val="TableText10"/>
              <w:spacing w:after="0"/>
              <w:rPr>
                <w:ins w:id="649" w:author="Fritz Gyger" w:date="2019-03-11T20:22:00Z"/>
                <w:rFonts w:ascii="Times New Roman" w:hAnsi="Times New Roman"/>
              </w:rPr>
            </w:pPr>
            <w:ins w:id="650" w:author="Fritz Gyger" w:date="2019-03-11T20:23:00Z">
              <w:r>
                <w:rPr>
                  <w:rFonts w:ascii="Times New Roman" w:hAnsi="Times New Roman"/>
                </w:rPr>
                <w:t>Structured Query Language</w:t>
              </w:r>
            </w:ins>
          </w:p>
        </w:tc>
      </w:tr>
      <w:tr w:rsidR="00171819" w14:paraId="1236A8C1" w14:textId="77777777" w:rsidTr="004B2EA2">
        <w:trPr>
          <w:cantSplit/>
          <w:ins w:id="651" w:author="Fritz Gyger" w:date="2019-03-11T20:22:00Z"/>
        </w:trPr>
        <w:tc>
          <w:tcPr>
            <w:tcW w:w="1082" w:type="dxa"/>
            <w:shd w:val="clear" w:color="auto" w:fill="auto"/>
          </w:tcPr>
          <w:p w14:paraId="61A5D762" w14:textId="55F4B96C" w:rsidR="00171819" w:rsidRDefault="00171819">
            <w:pPr>
              <w:pStyle w:val="TableText10"/>
              <w:spacing w:after="0"/>
              <w:rPr>
                <w:ins w:id="652" w:author="Fritz Gyger" w:date="2019-03-11T20:22:00Z"/>
                <w:rFonts w:ascii="Times New Roman" w:hAnsi="Times New Roman"/>
              </w:rPr>
            </w:pPr>
            <w:ins w:id="653" w:author="Fritz Gyger" w:date="2019-03-11T20:22:00Z">
              <w:r>
                <w:rPr>
                  <w:rFonts w:ascii="Times New Roman" w:hAnsi="Times New Roman"/>
                </w:rPr>
                <w:t>ETL</w:t>
              </w:r>
            </w:ins>
          </w:p>
        </w:tc>
        <w:tc>
          <w:tcPr>
            <w:tcW w:w="2882" w:type="dxa"/>
            <w:shd w:val="clear" w:color="auto" w:fill="auto"/>
          </w:tcPr>
          <w:p w14:paraId="3244BDEB" w14:textId="287A3EC0" w:rsidR="00171819" w:rsidRDefault="00171819" w:rsidP="00352CCB">
            <w:pPr>
              <w:pStyle w:val="TableText10"/>
              <w:spacing w:after="0"/>
              <w:rPr>
                <w:ins w:id="654" w:author="Fritz Gyger" w:date="2019-03-11T20:22:00Z"/>
                <w:rFonts w:ascii="Times New Roman" w:hAnsi="Times New Roman"/>
              </w:rPr>
            </w:pPr>
            <w:ins w:id="655" w:author="Fritz Gyger" w:date="2019-03-11T20:23:00Z">
              <w:r>
                <w:rPr>
                  <w:rFonts w:ascii="Times New Roman" w:hAnsi="Times New Roman"/>
                </w:rPr>
                <w:t>Extraction Transformation Load</w:t>
              </w:r>
            </w:ins>
          </w:p>
        </w:tc>
      </w:tr>
      <w:tr w:rsidR="008566BD" w14:paraId="263F43B9" w14:textId="77777777" w:rsidTr="004B2EA2">
        <w:trPr>
          <w:cantSplit/>
          <w:ins w:id="656" w:author="Fritz Gyger" w:date="2019-03-11T20:23:00Z"/>
        </w:trPr>
        <w:tc>
          <w:tcPr>
            <w:tcW w:w="1082" w:type="dxa"/>
            <w:shd w:val="clear" w:color="auto" w:fill="auto"/>
          </w:tcPr>
          <w:p w14:paraId="1EFBDC12" w14:textId="6415E83F" w:rsidR="008566BD" w:rsidRDefault="008566BD">
            <w:pPr>
              <w:pStyle w:val="TableText10"/>
              <w:spacing w:after="0"/>
              <w:rPr>
                <w:ins w:id="657" w:author="Fritz Gyger" w:date="2019-03-11T20:23:00Z"/>
                <w:rFonts w:ascii="Times New Roman" w:hAnsi="Times New Roman"/>
              </w:rPr>
            </w:pPr>
            <w:ins w:id="658" w:author="Fritz Gyger" w:date="2019-03-11T20:23:00Z">
              <w:r>
                <w:rPr>
                  <w:rFonts w:ascii="Times New Roman" w:hAnsi="Times New Roman"/>
                </w:rPr>
                <w:t>SDK</w:t>
              </w:r>
            </w:ins>
          </w:p>
        </w:tc>
        <w:tc>
          <w:tcPr>
            <w:tcW w:w="2882" w:type="dxa"/>
            <w:shd w:val="clear" w:color="auto" w:fill="auto"/>
          </w:tcPr>
          <w:p w14:paraId="3F366EA3" w14:textId="6FCF05A3" w:rsidR="008566BD" w:rsidRDefault="008566BD">
            <w:pPr>
              <w:pStyle w:val="TableText10"/>
              <w:spacing w:after="0"/>
              <w:rPr>
                <w:ins w:id="659" w:author="Fritz Gyger" w:date="2019-03-11T20:23:00Z"/>
                <w:rFonts w:ascii="Times New Roman" w:hAnsi="Times New Roman"/>
              </w:rPr>
            </w:pPr>
            <w:ins w:id="660" w:author="Fritz Gyger" w:date="2019-03-11T20:23:00Z">
              <w:r>
                <w:rPr>
                  <w:rFonts w:ascii="Times New Roman" w:hAnsi="Times New Roman"/>
                </w:rPr>
                <w:t>Software Development Kit</w:t>
              </w:r>
            </w:ins>
          </w:p>
        </w:tc>
      </w:tr>
      <w:tr w:rsidR="002B1DBF" w14:paraId="2FC20700" w14:textId="77777777" w:rsidTr="004B2EA2">
        <w:trPr>
          <w:cantSplit/>
          <w:ins w:id="661" w:author="Fritz Gyger" w:date="2019-03-11T20:26:00Z"/>
        </w:trPr>
        <w:tc>
          <w:tcPr>
            <w:tcW w:w="1082" w:type="dxa"/>
            <w:shd w:val="clear" w:color="auto" w:fill="auto"/>
          </w:tcPr>
          <w:p w14:paraId="7FC0D26F" w14:textId="41934D16" w:rsidR="002B1DBF" w:rsidRDefault="002B1DBF">
            <w:pPr>
              <w:pStyle w:val="TableText10"/>
              <w:spacing w:after="0"/>
              <w:rPr>
                <w:ins w:id="662" w:author="Fritz Gyger" w:date="2019-03-11T20:26:00Z"/>
                <w:rFonts w:ascii="Times New Roman" w:hAnsi="Times New Roman"/>
              </w:rPr>
            </w:pPr>
            <w:ins w:id="663" w:author="Fritz Gyger" w:date="2019-03-11T20:26:00Z">
              <w:r>
                <w:rPr>
                  <w:rFonts w:ascii="Times New Roman" w:hAnsi="Times New Roman"/>
                </w:rPr>
                <w:t>API</w:t>
              </w:r>
            </w:ins>
          </w:p>
        </w:tc>
        <w:tc>
          <w:tcPr>
            <w:tcW w:w="2882" w:type="dxa"/>
            <w:shd w:val="clear" w:color="auto" w:fill="auto"/>
          </w:tcPr>
          <w:p w14:paraId="2355DB12" w14:textId="4B0126C6" w:rsidR="002B1DBF" w:rsidRDefault="002B1DBF" w:rsidP="008566BD">
            <w:pPr>
              <w:pStyle w:val="TableText10"/>
              <w:spacing w:after="0"/>
              <w:rPr>
                <w:ins w:id="664" w:author="Fritz Gyger" w:date="2019-03-11T20:26:00Z"/>
                <w:rFonts w:ascii="Times New Roman" w:hAnsi="Times New Roman"/>
              </w:rPr>
            </w:pPr>
            <w:ins w:id="665" w:author="Fritz Gyger" w:date="2019-03-11T20:26:00Z">
              <w:r>
                <w:rPr>
                  <w:rFonts w:ascii="Times New Roman" w:hAnsi="Times New Roman"/>
                </w:rPr>
                <w:t>Application Programming Interface</w:t>
              </w:r>
            </w:ins>
          </w:p>
        </w:tc>
      </w:tr>
      <w:tr w:rsidR="001C6AF2" w14:paraId="79CD1106" w14:textId="77777777" w:rsidTr="004B2EA2">
        <w:trPr>
          <w:cantSplit/>
          <w:ins w:id="666" w:author="Fritz Gyger" w:date="2019-03-11T20:30:00Z"/>
        </w:trPr>
        <w:tc>
          <w:tcPr>
            <w:tcW w:w="1082" w:type="dxa"/>
            <w:shd w:val="clear" w:color="auto" w:fill="auto"/>
          </w:tcPr>
          <w:p w14:paraId="27A38A68" w14:textId="4B1312A2" w:rsidR="001C6AF2" w:rsidRDefault="001C6AF2">
            <w:pPr>
              <w:pStyle w:val="TableText10"/>
              <w:spacing w:after="0"/>
              <w:rPr>
                <w:ins w:id="667" w:author="Fritz Gyger" w:date="2019-03-11T20:30:00Z"/>
                <w:rFonts w:ascii="Times New Roman" w:hAnsi="Times New Roman"/>
              </w:rPr>
            </w:pPr>
            <w:ins w:id="668" w:author="Fritz Gyger" w:date="2019-03-11T20:30:00Z">
              <w:r>
                <w:rPr>
                  <w:rFonts w:ascii="Times New Roman" w:hAnsi="Times New Roman"/>
                </w:rPr>
                <w:t>ERD</w:t>
              </w:r>
            </w:ins>
          </w:p>
        </w:tc>
        <w:tc>
          <w:tcPr>
            <w:tcW w:w="2882" w:type="dxa"/>
            <w:shd w:val="clear" w:color="auto" w:fill="auto"/>
          </w:tcPr>
          <w:p w14:paraId="48016D5B" w14:textId="2AA37B60" w:rsidR="001C6AF2" w:rsidRDefault="001C6AF2">
            <w:pPr>
              <w:pStyle w:val="TableText10"/>
              <w:spacing w:after="0"/>
              <w:rPr>
                <w:ins w:id="669" w:author="Fritz Gyger" w:date="2019-03-11T20:30:00Z"/>
                <w:rFonts w:ascii="Times New Roman" w:hAnsi="Times New Roman"/>
              </w:rPr>
            </w:pPr>
            <w:ins w:id="670" w:author="Fritz Gyger" w:date="2019-03-11T20:30:00Z">
              <w:r>
                <w:t xml:space="preserve">Entity </w:t>
              </w:r>
              <w:r w:rsidR="005B3B10">
                <w:t>Relationship</w:t>
              </w:r>
              <w:r>
                <w:t xml:space="preserve"> Model</w:t>
              </w:r>
            </w:ins>
          </w:p>
        </w:tc>
      </w:tr>
      <w:tr w:rsidR="001C6AF2" w14:paraId="1236B812" w14:textId="77777777" w:rsidTr="004B2EA2">
        <w:trPr>
          <w:cantSplit/>
          <w:ins w:id="671" w:author="Fritz Gyger" w:date="2019-03-11T20:30:00Z"/>
        </w:trPr>
        <w:tc>
          <w:tcPr>
            <w:tcW w:w="1082" w:type="dxa"/>
            <w:shd w:val="clear" w:color="auto" w:fill="auto"/>
          </w:tcPr>
          <w:p w14:paraId="25F7764C" w14:textId="58405192" w:rsidR="001C6AF2" w:rsidRDefault="001C6AF2">
            <w:pPr>
              <w:pStyle w:val="TableText10"/>
              <w:spacing w:after="0"/>
              <w:rPr>
                <w:ins w:id="672" w:author="Fritz Gyger" w:date="2019-03-11T20:30:00Z"/>
                <w:rFonts w:ascii="Times New Roman" w:hAnsi="Times New Roman"/>
              </w:rPr>
            </w:pPr>
            <w:ins w:id="673" w:author="Fritz Gyger" w:date="2019-03-11T20:30:00Z">
              <w:r>
                <w:rPr>
                  <w:rFonts w:ascii="Times New Roman" w:hAnsi="Times New Roman"/>
                </w:rPr>
                <w:t>LDM</w:t>
              </w:r>
            </w:ins>
          </w:p>
        </w:tc>
        <w:tc>
          <w:tcPr>
            <w:tcW w:w="2882" w:type="dxa"/>
            <w:shd w:val="clear" w:color="auto" w:fill="auto"/>
          </w:tcPr>
          <w:p w14:paraId="2181F8E9" w14:textId="60B83EF3" w:rsidR="001C6AF2" w:rsidRDefault="001C6AF2">
            <w:pPr>
              <w:pStyle w:val="TableText10"/>
              <w:spacing w:after="0"/>
              <w:rPr>
                <w:ins w:id="674" w:author="Fritz Gyger" w:date="2019-03-11T20:30:00Z"/>
              </w:rPr>
            </w:pPr>
            <w:ins w:id="675" w:author="Fritz Gyger" w:date="2019-03-11T20:30:00Z">
              <w:r>
                <w:t xml:space="preserve">Logical Data Model </w:t>
              </w:r>
            </w:ins>
          </w:p>
        </w:tc>
      </w:tr>
      <w:tr w:rsidR="005B3B10" w14:paraId="015A66E1" w14:textId="77777777" w:rsidTr="004B2EA2">
        <w:trPr>
          <w:cantSplit/>
          <w:ins w:id="676" w:author="Fritz Gyger" w:date="2019-03-11T20:30:00Z"/>
        </w:trPr>
        <w:tc>
          <w:tcPr>
            <w:tcW w:w="1082" w:type="dxa"/>
            <w:shd w:val="clear" w:color="auto" w:fill="auto"/>
          </w:tcPr>
          <w:p w14:paraId="2249E6E3" w14:textId="042976AC" w:rsidR="005B3B10" w:rsidRDefault="005B3B10">
            <w:pPr>
              <w:pStyle w:val="TableText10"/>
              <w:spacing w:after="0"/>
              <w:rPr>
                <w:ins w:id="677" w:author="Fritz Gyger" w:date="2019-03-11T20:30:00Z"/>
                <w:rFonts w:ascii="Times New Roman" w:hAnsi="Times New Roman"/>
              </w:rPr>
            </w:pPr>
            <w:ins w:id="678" w:author="Fritz Gyger" w:date="2019-03-11T20:30:00Z">
              <w:r>
                <w:rPr>
                  <w:rFonts w:ascii="Times New Roman" w:hAnsi="Times New Roman"/>
                </w:rPr>
                <w:t>CRD</w:t>
              </w:r>
            </w:ins>
          </w:p>
        </w:tc>
        <w:tc>
          <w:tcPr>
            <w:tcW w:w="2882" w:type="dxa"/>
            <w:shd w:val="clear" w:color="auto" w:fill="auto"/>
          </w:tcPr>
          <w:p w14:paraId="082B54A1" w14:textId="3EA68069" w:rsidR="005B3B10" w:rsidRDefault="005B3B10" w:rsidP="001C6AF2">
            <w:pPr>
              <w:pStyle w:val="TableText10"/>
              <w:spacing w:after="0"/>
              <w:rPr>
                <w:ins w:id="679" w:author="Fritz Gyger" w:date="2019-03-11T20:30:00Z"/>
              </w:rPr>
            </w:pPr>
            <w:ins w:id="680" w:author="Fritz Gyger" w:date="2019-03-11T20:31:00Z">
              <w:r>
                <w:t>Conceptual Relationship Data Model</w:t>
              </w:r>
            </w:ins>
          </w:p>
        </w:tc>
      </w:tr>
    </w:tbl>
    <w:p w14:paraId="3BC4AC52" w14:textId="77777777" w:rsidR="00DD27EF" w:rsidRDefault="00DD27EF" w:rsidP="00DD27EF">
      <w:pPr>
        <w:pStyle w:val="BackMatterHeading"/>
      </w:pPr>
      <w:bookmarkStart w:id="681" w:name="_Toc490026795"/>
      <w:bookmarkStart w:id="682" w:name="_Toc363205563"/>
      <w:bookmarkStart w:id="683" w:name="_Toc2624405"/>
      <w:bookmarkEnd w:id="497"/>
      <w:bookmarkEnd w:id="681"/>
      <w:bookmarkEnd w:id="682"/>
      <w:r>
        <w:lastRenderedPageBreak/>
        <w:t>Appendix B: DDL</w:t>
      </w:r>
      <w:bookmarkEnd w:id="683"/>
    </w:p>
    <w:p w14:paraId="0313912C" w14:textId="77777777" w:rsidR="0044197A" w:rsidRDefault="0014021E" w:rsidP="0044197A">
      <w:r>
        <w:object w:dxaOrig="1543" w:dyaOrig="991" w14:anchorId="470B5E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5" o:title=""/>
          </v:shape>
          <o:OLEObject Type="Embed" ProgID="Package" ShapeID="_x0000_i1025" DrawAspect="Icon" ObjectID="_1614018982" r:id="rId16"/>
        </w:object>
      </w:r>
      <w:r w:rsidR="00380833">
        <w:t xml:space="preserve">    </w:t>
      </w:r>
      <w:bookmarkStart w:id="684" w:name="_MON_1612706839"/>
      <w:bookmarkEnd w:id="684"/>
      <w:r w:rsidR="001B55C4">
        <w:object w:dxaOrig="1543" w:dyaOrig="991" w14:anchorId="1A3DE329">
          <v:shape id="_x0000_i1026" type="#_x0000_t75" style="width:77.25pt;height:50.25pt" o:ole="">
            <v:imagedata r:id="rId17" o:title=""/>
          </v:shape>
          <o:OLEObject Type="Embed" ProgID="Word.Document.8" ShapeID="_x0000_i1026" DrawAspect="Icon" ObjectID="_1614018983" r:id="rId18">
            <o:FieldCodes>\s</o:FieldCodes>
          </o:OLEObject>
        </w:object>
      </w:r>
    </w:p>
    <w:p w14:paraId="20B4EE1F" w14:textId="77777777" w:rsidR="00380833" w:rsidRDefault="00380833" w:rsidP="0044197A"/>
    <w:p w14:paraId="581FEA63" w14:textId="77777777" w:rsidR="00380833" w:rsidRDefault="00DD27EF" w:rsidP="00DD27EF">
      <w:pPr>
        <w:pStyle w:val="BackMatterHeading"/>
        <w:rPr>
          <w:szCs w:val="36"/>
        </w:rPr>
      </w:pPr>
      <w:bookmarkStart w:id="685" w:name="_Toc2624406"/>
      <w:r>
        <w:lastRenderedPageBreak/>
        <w:t xml:space="preserve">Appendix C: </w:t>
      </w:r>
      <w:r w:rsidR="00380833" w:rsidRPr="00380833">
        <w:rPr>
          <w:szCs w:val="36"/>
        </w:rPr>
        <w:t xml:space="preserve">Decision chart </w:t>
      </w:r>
      <w:r w:rsidR="00380833">
        <w:rPr>
          <w:szCs w:val="36"/>
        </w:rPr>
        <w:t>d</w:t>
      </w:r>
      <w:r w:rsidR="00380833" w:rsidRPr="00380833">
        <w:rPr>
          <w:szCs w:val="36"/>
        </w:rPr>
        <w:t>atabase system</w:t>
      </w:r>
      <w:bookmarkEnd w:id="685"/>
    </w:p>
    <w:p w14:paraId="5B6FC19D" w14:textId="78C3C150" w:rsidR="00380833" w:rsidRDefault="00380833" w:rsidP="00380833">
      <w:pPr>
        <w:pStyle w:val="NormalWeb"/>
        <w:spacing w:before="120" w:beforeAutospacing="0" w:after="120" w:afterAutospacing="0"/>
      </w:pPr>
      <w:r>
        <w:rPr>
          <w:rFonts w:ascii="Arial" w:hAnsi="Arial" w:cs="Arial"/>
          <w:color w:val="222222"/>
          <w:sz w:val="19"/>
          <w:szCs w:val="19"/>
          <w:shd w:val="clear" w:color="auto" w:fill="EAF3FF"/>
        </w:rPr>
        <w:t>Scofield, Ben (2010-01-14)</w:t>
      </w:r>
      <w:r w:rsidRPr="00530D9A">
        <w:rPr>
          <w:rFonts w:ascii="Arial" w:hAnsi="Arial" w:cs="Arial"/>
          <w:color w:val="222222"/>
          <w:sz w:val="19"/>
          <w:szCs w:val="19"/>
          <w:highlight w:val="yellow"/>
          <w:shd w:val="clear" w:color="auto" w:fill="EAF3FF"/>
          <w:rPrChange w:id="686" w:author="Fritz Gyger" w:date="2019-03-11T20:21:00Z">
            <w:rPr>
              <w:rFonts w:ascii="Arial" w:hAnsi="Arial" w:cs="Arial"/>
              <w:color w:val="222222"/>
              <w:sz w:val="19"/>
              <w:szCs w:val="19"/>
              <w:shd w:val="clear" w:color="auto" w:fill="EAF3FF"/>
            </w:rPr>
          </w:rPrChange>
        </w:rPr>
        <w:t>. </w:t>
      </w:r>
      <w:r w:rsidR="006A1391" w:rsidRPr="00530D9A">
        <w:rPr>
          <w:rStyle w:val="Hyperlink"/>
          <w:rFonts w:ascii="Arial" w:eastAsiaTheme="majorEastAsia" w:hAnsi="Arial" w:cs="Arial"/>
          <w:color w:val="663366"/>
          <w:sz w:val="19"/>
          <w:szCs w:val="19"/>
          <w:highlight w:val="yellow"/>
          <w:rPrChange w:id="687" w:author="Fritz Gyger" w:date="2019-03-11T20:21:00Z">
            <w:rPr>
              <w:rStyle w:val="Hyperlink"/>
              <w:rFonts w:ascii="Arial" w:eastAsiaTheme="majorEastAsia" w:hAnsi="Arial" w:cs="Arial"/>
              <w:color w:val="663366"/>
              <w:sz w:val="19"/>
              <w:szCs w:val="19"/>
            </w:rPr>
          </w:rPrChange>
        </w:rPr>
        <w:fldChar w:fldCharType="begin"/>
      </w:r>
      <w:r w:rsidR="006A1391" w:rsidRPr="00530D9A">
        <w:rPr>
          <w:rStyle w:val="Hyperlink"/>
          <w:rFonts w:ascii="Arial" w:eastAsiaTheme="majorEastAsia" w:hAnsi="Arial" w:cs="Arial"/>
          <w:color w:val="663366"/>
          <w:sz w:val="19"/>
          <w:szCs w:val="19"/>
          <w:highlight w:val="yellow"/>
          <w:rPrChange w:id="688" w:author="Fritz Gyger" w:date="2019-03-11T20:21:00Z">
            <w:rPr>
              <w:rStyle w:val="Hyperlink"/>
              <w:rFonts w:ascii="Arial" w:eastAsiaTheme="majorEastAsia" w:hAnsi="Arial" w:cs="Arial"/>
              <w:color w:val="663366"/>
              <w:sz w:val="19"/>
              <w:szCs w:val="19"/>
            </w:rPr>
          </w:rPrChange>
        </w:rPr>
        <w:instrText xml:space="preserve"> HYPERLINK "http://www.slideshare.net/bscofield/nosql-codemash-2010" </w:instrText>
      </w:r>
      <w:r w:rsidR="006A1391" w:rsidRPr="00530D9A">
        <w:rPr>
          <w:rStyle w:val="Hyperlink"/>
          <w:rFonts w:ascii="Arial" w:eastAsiaTheme="majorEastAsia" w:hAnsi="Arial" w:cs="Arial"/>
          <w:color w:val="663366"/>
          <w:sz w:val="19"/>
          <w:szCs w:val="19"/>
          <w:highlight w:val="yellow"/>
          <w:rPrChange w:id="689" w:author="Fritz Gyger" w:date="2019-03-11T20:21:00Z">
            <w:rPr>
              <w:rStyle w:val="Hyperlink"/>
              <w:rFonts w:ascii="Arial" w:eastAsiaTheme="majorEastAsia" w:hAnsi="Arial" w:cs="Arial"/>
              <w:color w:val="663366"/>
              <w:sz w:val="19"/>
              <w:szCs w:val="19"/>
            </w:rPr>
          </w:rPrChange>
        </w:rPr>
        <w:fldChar w:fldCharType="separate"/>
      </w:r>
      <w:r w:rsidRPr="00530D9A">
        <w:rPr>
          <w:rStyle w:val="Hyperlink"/>
          <w:rFonts w:ascii="Arial" w:eastAsiaTheme="majorEastAsia" w:hAnsi="Arial" w:cs="Arial"/>
          <w:color w:val="663366"/>
          <w:sz w:val="19"/>
          <w:szCs w:val="19"/>
          <w:highlight w:val="yellow"/>
          <w:rPrChange w:id="690" w:author="Fritz Gyger" w:date="2019-03-11T20:21:00Z">
            <w:rPr>
              <w:rStyle w:val="Hyperlink"/>
              <w:rFonts w:ascii="Arial" w:eastAsiaTheme="majorEastAsia" w:hAnsi="Arial" w:cs="Arial"/>
              <w:color w:val="663366"/>
              <w:sz w:val="19"/>
              <w:szCs w:val="19"/>
            </w:rPr>
          </w:rPrChange>
        </w:rPr>
        <w:t>"NoSQL - Death to Relational Databases(?)"</w:t>
      </w:r>
      <w:r w:rsidR="006A1391" w:rsidRPr="00530D9A">
        <w:rPr>
          <w:rStyle w:val="Hyperlink"/>
          <w:rFonts w:ascii="Arial" w:eastAsiaTheme="majorEastAsia" w:hAnsi="Arial" w:cs="Arial"/>
          <w:color w:val="663366"/>
          <w:sz w:val="19"/>
          <w:szCs w:val="19"/>
          <w:highlight w:val="yellow"/>
          <w:rPrChange w:id="691" w:author="Fritz Gyger" w:date="2019-03-11T20:21:00Z">
            <w:rPr>
              <w:rStyle w:val="Hyperlink"/>
              <w:rFonts w:ascii="Arial" w:eastAsiaTheme="majorEastAsia" w:hAnsi="Arial" w:cs="Arial"/>
              <w:color w:val="663366"/>
              <w:sz w:val="19"/>
              <w:szCs w:val="19"/>
            </w:rPr>
          </w:rPrChange>
        </w:rPr>
        <w:fldChar w:fldCharType="end"/>
      </w:r>
      <w:ins w:id="692" w:author="Fritz Gyger" w:date="2019-03-11T20:21:00Z">
        <w:r w:rsidR="00530D9A">
          <w:rPr>
            <w:rStyle w:val="Hyperlink"/>
            <w:rFonts w:ascii="Arial" w:eastAsiaTheme="majorEastAsia" w:hAnsi="Arial" w:cs="Arial"/>
            <w:color w:val="663366"/>
            <w:sz w:val="19"/>
            <w:szCs w:val="19"/>
          </w:rPr>
          <w:t xml:space="preserve"> </w:t>
        </w:r>
        <w:r w:rsidR="00530D9A" w:rsidRPr="00530D9A">
          <w:rPr>
            <w:rStyle w:val="Hyperlink"/>
            <w:rFonts w:ascii="Arial" w:eastAsiaTheme="majorEastAsia" w:hAnsi="Arial" w:cs="Arial"/>
            <w:color w:val="FF0000"/>
            <w:sz w:val="19"/>
            <w:szCs w:val="19"/>
            <w:rPrChange w:id="693" w:author="Fritz Gyger" w:date="2019-03-11T20:21:00Z">
              <w:rPr>
                <w:rStyle w:val="Hyperlink"/>
                <w:rFonts w:ascii="Arial" w:eastAsiaTheme="majorEastAsia" w:hAnsi="Arial" w:cs="Arial"/>
                <w:color w:val="663366"/>
                <w:sz w:val="19"/>
                <w:szCs w:val="19"/>
              </w:rPr>
            </w:rPrChange>
          </w:rPr>
          <w:t>Reference</w:t>
        </w:r>
      </w:ins>
    </w:p>
    <w:p w14:paraId="69638238" w14:textId="77777777" w:rsidR="00DD27EF" w:rsidRDefault="00DD27EF" w:rsidP="00DD27EF">
      <w:pPr>
        <w:pStyle w:val="Caption"/>
      </w:pPr>
      <w:r>
        <w:t xml:space="preserve">Table 2 – Database options </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900"/>
        <w:gridCol w:w="1695"/>
        <w:gridCol w:w="1489"/>
        <w:gridCol w:w="1380"/>
        <w:gridCol w:w="1543"/>
        <w:gridCol w:w="1764"/>
      </w:tblGrid>
      <w:tr w:rsidR="00380833" w14:paraId="047ECE53" w14:textId="77777777" w:rsidTr="006352E5">
        <w:trPr>
          <w:trHeight w:val="372"/>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987848C" w14:textId="77777777" w:rsidR="00380833" w:rsidRDefault="00380833" w:rsidP="006352E5">
            <w:pPr>
              <w:spacing w:before="240" w:after="240"/>
              <w:jc w:val="center"/>
              <w:rPr>
                <w:rFonts w:cs="Arial"/>
                <w:b/>
                <w:bCs/>
                <w:color w:val="222222"/>
                <w:sz w:val="21"/>
                <w:szCs w:val="21"/>
              </w:rPr>
            </w:pPr>
            <w:r>
              <w:rPr>
                <w:rFonts w:cs="Arial"/>
                <w:b/>
                <w:bCs/>
                <w:color w:val="222222"/>
                <w:sz w:val="21"/>
                <w:szCs w:val="21"/>
              </w:rPr>
              <w:t>Data model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EF4BF68" w14:textId="77777777" w:rsidR="00380833" w:rsidRDefault="00380833" w:rsidP="006352E5">
            <w:pPr>
              <w:spacing w:before="240" w:after="240"/>
              <w:jc w:val="center"/>
              <w:rPr>
                <w:rFonts w:cs="Arial"/>
                <w:b/>
                <w:bCs/>
                <w:color w:val="222222"/>
                <w:sz w:val="21"/>
                <w:szCs w:val="21"/>
              </w:rPr>
            </w:pPr>
            <w:r>
              <w:rPr>
                <w:rFonts w:cs="Arial"/>
                <w:b/>
                <w:bCs/>
                <w:color w:val="222222"/>
                <w:sz w:val="21"/>
                <w:szCs w:val="21"/>
              </w:rPr>
              <w:t>Performance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E5FDCBD" w14:textId="77777777" w:rsidR="00380833" w:rsidRDefault="00380833" w:rsidP="006352E5">
            <w:pPr>
              <w:spacing w:before="240" w:after="240"/>
              <w:jc w:val="center"/>
              <w:rPr>
                <w:rFonts w:cs="Arial"/>
                <w:b/>
                <w:bCs/>
                <w:color w:val="222222"/>
                <w:sz w:val="21"/>
                <w:szCs w:val="21"/>
              </w:rPr>
            </w:pPr>
            <w:r>
              <w:rPr>
                <w:rFonts w:cs="Arial"/>
                <w:b/>
                <w:bCs/>
                <w:color w:val="222222"/>
                <w:sz w:val="21"/>
                <w:szCs w:val="21"/>
              </w:rPr>
              <w:t>Scalability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EA3FDF9" w14:textId="77777777" w:rsidR="00380833" w:rsidRDefault="00380833" w:rsidP="006352E5">
            <w:pPr>
              <w:spacing w:before="240" w:after="240"/>
              <w:jc w:val="center"/>
              <w:rPr>
                <w:rFonts w:cs="Arial"/>
                <w:b/>
                <w:bCs/>
                <w:color w:val="222222"/>
                <w:sz w:val="21"/>
                <w:szCs w:val="21"/>
              </w:rPr>
            </w:pPr>
            <w:r>
              <w:rPr>
                <w:rFonts w:cs="Arial"/>
                <w:b/>
                <w:bCs/>
                <w:color w:val="222222"/>
                <w:sz w:val="21"/>
                <w:szCs w:val="21"/>
              </w:rPr>
              <w:t>Flexibility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45325F4" w14:textId="77777777" w:rsidR="00380833" w:rsidRDefault="00380833" w:rsidP="006352E5">
            <w:pPr>
              <w:spacing w:before="240" w:after="240"/>
              <w:jc w:val="center"/>
              <w:rPr>
                <w:rFonts w:cs="Arial"/>
                <w:b/>
                <w:bCs/>
                <w:color w:val="222222"/>
                <w:sz w:val="21"/>
                <w:szCs w:val="21"/>
              </w:rPr>
            </w:pPr>
            <w:r>
              <w:rPr>
                <w:rFonts w:cs="Arial"/>
                <w:b/>
                <w:bCs/>
                <w:color w:val="222222"/>
                <w:sz w:val="21"/>
                <w:szCs w:val="21"/>
              </w:rPr>
              <w:t>Complexity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4E3DC15" w14:textId="77777777" w:rsidR="00380833" w:rsidRDefault="00380833" w:rsidP="006352E5">
            <w:pPr>
              <w:spacing w:before="240" w:after="240"/>
              <w:jc w:val="center"/>
              <w:rPr>
                <w:rFonts w:cs="Arial"/>
                <w:b/>
                <w:bCs/>
                <w:color w:val="222222"/>
                <w:sz w:val="21"/>
                <w:szCs w:val="21"/>
              </w:rPr>
            </w:pPr>
            <w:r>
              <w:rPr>
                <w:rFonts w:cs="Arial"/>
                <w:b/>
                <w:bCs/>
                <w:color w:val="222222"/>
                <w:sz w:val="21"/>
                <w:szCs w:val="21"/>
              </w:rPr>
              <w:t>Functionality</w:t>
            </w:r>
          </w:p>
        </w:tc>
      </w:tr>
      <w:tr w:rsidR="00380833" w14:paraId="4831C32A" w14:textId="77777777" w:rsidTr="006352E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BDFE94" w14:textId="77777777" w:rsidR="00380833" w:rsidRDefault="00380833" w:rsidP="006352E5">
            <w:pPr>
              <w:spacing w:before="240" w:after="240"/>
              <w:rPr>
                <w:rFonts w:cs="Arial"/>
                <w:color w:val="222222"/>
                <w:sz w:val="21"/>
                <w:szCs w:val="21"/>
              </w:rPr>
            </w:pPr>
            <w:r>
              <w:rPr>
                <w:rFonts w:cs="Arial"/>
                <w:color w:val="222222"/>
                <w:sz w:val="21"/>
                <w:szCs w:val="21"/>
              </w:rPr>
              <w:t>Key–value store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DC1EA1" w14:textId="77777777" w:rsidR="00380833" w:rsidRDefault="00380833" w:rsidP="006352E5">
            <w:pPr>
              <w:spacing w:before="240" w:after="240"/>
              <w:rPr>
                <w:rFonts w:cs="Arial"/>
                <w:color w:val="222222"/>
                <w:sz w:val="21"/>
                <w:szCs w:val="21"/>
              </w:rPr>
            </w:pPr>
            <w:r>
              <w:rPr>
                <w:rFonts w:cs="Arial"/>
                <w:color w:val="222222"/>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8FB611"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489121"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4687E" w14:textId="77777777" w:rsidR="00380833" w:rsidRDefault="00380833" w:rsidP="006352E5">
            <w:pPr>
              <w:spacing w:before="240" w:after="240"/>
              <w:rPr>
                <w:rFonts w:cs="Arial"/>
                <w:color w:val="222222"/>
                <w:sz w:val="21"/>
                <w:szCs w:val="21"/>
              </w:rPr>
            </w:pPr>
            <w:r>
              <w:rPr>
                <w:rFonts w:cs="Arial"/>
                <w:color w:val="222222"/>
                <w:sz w:val="21"/>
                <w:szCs w:val="21"/>
              </w:rPr>
              <w:t>none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598AE2" w14:textId="77777777" w:rsidR="00380833" w:rsidRDefault="00380833" w:rsidP="006352E5">
            <w:pPr>
              <w:spacing w:before="240" w:after="240"/>
              <w:rPr>
                <w:rFonts w:cs="Arial"/>
                <w:color w:val="222222"/>
                <w:sz w:val="21"/>
                <w:szCs w:val="21"/>
              </w:rPr>
            </w:pPr>
            <w:r>
              <w:rPr>
                <w:rFonts w:cs="Arial"/>
                <w:color w:val="222222"/>
                <w:sz w:val="21"/>
                <w:szCs w:val="21"/>
              </w:rPr>
              <w:t>variable (none)</w:t>
            </w:r>
          </w:p>
        </w:tc>
      </w:tr>
      <w:tr w:rsidR="00380833" w14:paraId="172B148E" w14:textId="77777777" w:rsidTr="006352E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8EB8A" w14:textId="77777777" w:rsidR="00380833" w:rsidRDefault="00380833" w:rsidP="006352E5">
            <w:pPr>
              <w:spacing w:before="240" w:after="240"/>
              <w:rPr>
                <w:rFonts w:cs="Arial"/>
                <w:color w:val="222222"/>
                <w:sz w:val="21"/>
                <w:szCs w:val="21"/>
              </w:rPr>
            </w:pPr>
            <w:r>
              <w:rPr>
                <w:rFonts w:cs="Arial"/>
                <w:color w:val="222222"/>
                <w:sz w:val="21"/>
                <w:szCs w:val="21"/>
              </w:rPr>
              <w:t>Column-oriented store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10D956"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6E87AB"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577348" w14:textId="77777777" w:rsidR="00380833" w:rsidRDefault="00380833" w:rsidP="006352E5">
            <w:pPr>
              <w:spacing w:before="240" w:after="240"/>
              <w:rPr>
                <w:rFonts w:cs="Arial"/>
                <w:color w:val="222222"/>
                <w:sz w:val="21"/>
                <w:szCs w:val="21"/>
              </w:rPr>
            </w:pPr>
            <w:r>
              <w:rPr>
                <w:rFonts w:cs="Arial"/>
                <w:color w:val="222222"/>
                <w:sz w:val="21"/>
                <w:szCs w:val="21"/>
              </w:rPr>
              <w:t>moderate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EE4190" w14:textId="77777777" w:rsidR="00380833" w:rsidRDefault="00380833" w:rsidP="006352E5">
            <w:pPr>
              <w:spacing w:before="240" w:after="240"/>
              <w:rPr>
                <w:rFonts w:cs="Arial"/>
                <w:color w:val="222222"/>
                <w:sz w:val="21"/>
                <w:szCs w:val="21"/>
              </w:rPr>
            </w:pPr>
            <w:r>
              <w:rPr>
                <w:rFonts w:cs="Arial"/>
                <w:color w:val="222222"/>
                <w:sz w:val="21"/>
                <w:szCs w:val="21"/>
              </w:rPr>
              <w:t>low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55F1D3" w14:textId="77777777" w:rsidR="00380833" w:rsidRDefault="00380833" w:rsidP="006352E5">
            <w:pPr>
              <w:spacing w:before="240" w:after="240"/>
              <w:rPr>
                <w:rFonts w:cs="Arial"/>
                <w:color w:val="222222"/>
                <w:sz w:val="21"/>
                <w:szCs w:val="21"/>
              </w:rPr>
            </w:pPr>
            <w:r w:rsidRPr="001E0D98">
              <w:rPr>
                <w:rFonts w:cs="Arial"/>
                <w:color w:val="FF0000"/>
                <w:sz w:val="21"/>
                <w:szCs w:val="21"/>
              </w:rPr>
              <w:t>minimal</w:t>
            </w:r>
          </w:p>
        </w:tc>
      </w:tr>
      <w:tr w:rsidR="00380833" w14:paraId="550B0261" w14:textId="77777777" w:rsidTr="006352E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C04A73" w14:textId="77777777" w:rsidR="00380833" w:rsidRDefault="00380833" w:rsidP="006352E5">
            <w:pPr>
              <w:spacing w:before="240" w:after="240"/>
              <w:rPr>
                <w:rFonts w:cs="Arial"/>
                <w:color w:val="222222"/>
                <w:sz w:val="21"/>
                <w:szCs w:val="21"/>
              </w:rPr>
            </w:pPr>
            <w:r>
              <w:rPr>
                <w:rFonts w:cs="Arial"/>
                <w:color w:val="222222"/>
                <w:sz w:val="21"/>
                <w:szCs w:val="21"/>
              </w:rPr>
              <w:t>Document-oriented store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F506D3"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13BFD1"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variable (high)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B295CF"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29FACA" w14:textId="77777777" w:rsidR="00380833" w:rsidRDefault="00380833" w:rsidP="006352E5">
            <w:pPr>
              <w:spacing w:before="240" w:after="240"/>
              <w:rPr>
                <w:rFonts w:cs="Arial"/>
                <w:color w:val="222222"/>
                <w:sz w:val="21"/>
                <w:szCs w:val="21"/>
              </w:rPr>
            </w:pPr>
            <w:r>
              <w:rPr>
                <w:rFonts w:cs="Arial"/>
                <w:color w:val="222222"/>
                <w:sz w:val="21"/>
                <w:szCs w:val="21"/>
              </w:rPr>
              <w:t>low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871A5C" w14:textId="77777777" w:rsidR="00380833" w:rsidRDefault="00380833" w:rsidP="006352E5">
            <w:pPr>
              <w:spacing w:before="240" w:after="240"/>
              <w:rPr>
                <w:rFonts w:cs="Arial"/>
                <w:color w:val="222222"/>
                <w:sz w:val="21"/>
                <w:szCs w:val="21"/>
              </w:rPr>
            </w:pPr>
            <w:r>
              <w:rPr>
                <w:rFonts w:cs="Arial"/>
                <w:color w:val="222222"/>
                <w:sz w:val="21"/>
                <w:szCs w:val="21"/>
              </w:rPr>
              <w:t>variable (low)</w:t>
            </w:r>
          </w:p>
        </w:tc>
      </w:tr>
      <w:tr w:rsidR="00380833" w14:paraId="387A605B" w14:textId="77777777" w:rsidTr="006352E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671D9B" w14:textId="77777777" w:rsidR="00380833" w:rsidRDefault="00380833" w:rsidP="006352E5">
            <w:pPr>
              <w:spacing w:before="240" w:after="240"/>
              <w:rPr>
                <w:rFonts w:cs="Arial"/>
                <w:color w:val="222222"/>
                <w:sz w:val="21"/>
                <w:szCs w:val="21"/>
              </w:rPr>
            </w:pPr>
            <w:r>
              <w:rPr>
                <w:rFonts w:cs="Arial"/>
                <w:color w:val="222222"/>
                <w:sz w:val="21"/>
                <w:szCs w:val="21"/>
              </w:rPr>
              <w:t>Graph database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77908" w14:textId="77777777" w:rsidR="00380833" w:rsidRDefault="00380833" w:rsidP="006352E5">
            <w:pPr>
              <w:spacing w:before="240" w:after="240"/>
              <w:rPr>
                <w:rFonts w:cs="Arial"/>
                <w:color w:val="222222"/>
                <w:sz w:val="21"/>
                <w:szCs w:val="21"/>
              </w:rPr>
            </w:pPr>
            <w:r>
              <w:rPr>
                <w:rFonts w:cs="Arial"/>
                <w:color w:val="222222"/>
                <w:sz w:val="21"/>
                <w:szCs w:val="21"/>
              </w:rPr>
              <w:t>variable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1B0AD1" w14:textId="77777777" w:rsidR="00380833" w:rsidRDefault="00380833" w:rsidP="006352E5">
            <w:pPr>
              <w:spacing w:before="240" w:after="240"/>
              <w:rPr>
                <w:rFonts w:cs="Arial"/>
                <w:color w:val="222222"/>
                <w:sz w:val="21"/>
                <w:szCs w:val="21"/>
              </w:rPr>
            </w:pPr>
            <w:r>
              <w:rPr>
                <w:rFonts w:cs="Arial"/>
                <w:color w:val="222222"/>
                <w:sz w:val="21"/>
                <w:szCs w:val="21"/>
              </w:rPr>
              <w:t>variable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7A9E6A"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1BFB9B"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9064DE" w14:textId="77777777" w:rsidR="00380833" w:rsidRDefault="007931B3" w:rsidP="006352E5">
            <w:pPr>
              <w:spacing w:before="240" w:after="240"/>
              <w:rPr>
                <w:rFonts w:cs="Arial"/>
                <w:color w:val="222222"/>
                <w:sz w:val="21"/>
                <w:szCs w:val="21"/>
              </w:rPr>
            </w:pPr>
            <w:hyperlink r:id="rId19" w:tooltip="Graph theory" w:history="1">
              <w:r w:rsidR="00380833" w:rsidRPr="001E0D98">
                <w:rPr>
                  <w:rStyle w:val="Hyperlink"/>
                  <w:rFonts w:eastAsiaTheme="majorEastAsia" w:cs="Arial"/>
                  <w:color w:val="FF0000"/>
                  <w:sz w:val="21"/>
                  <w:szCs w:val="21"/>
                </w:rPr>
                <w:t>graph theory</w:t>
              </w:r>
            </w:hyperlink>
          </w:p>
        </w:tc>
      </w:tr>
      <w:tr w:rsidR="001E0D98" w:rsidRPr="001E0D98" w14:paraId="13FEC446" w14:textId="77777777" w:rsidTr="00380833">
        <w:trPr>
          <w:trHeight w:val="497"/>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CF5661" w14:textId="77777777" w:rsidR="00380833" w:rsidRPr="001E0D98" w:rsidRDefault="00380833" w:rsidP="006352E5">
            <w:pPr>
              <w:spacing w:before="240" w:after="240"/>
              <w:rPr>
                <w:rFonts w:cs="Arial"/>
                <w:color w:val="00B050"/>
                <w:sz w:val="21"/>
                <w:szCs w:val="21"/>
              </w:rPr>
            </w:pPr>
            <w:r w:rsidRPr="001E0D98">
              <w:rPr>
                <w:rFonts w:cs="Arial"/>
                <w:color w:val="00B050"/>
                <w:sz w:val="21"/>
                <w:szCs w:val="21"/>
              </w:rPr>
              <w:t>Relational database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31A07B" w14:textId="77777777" w:rsidR="00380833" w:rsidRPr="001E0D98" w:rsidRDefault="00380833" w:rsidP="006352E5">
            <w:pPr>
              <w:spacing w:before="240" w:after="240"/>
              <w:rPr>
                <w:rFonts w:cs="Arial"/>
                <w:color w:val="00B050"/>
                <w:sz w:val="21"/>
                <w:szCs w:val="21"/>
              </w:rPr>
            </w:pPr>
            <w:r w:rsidRPr="001E0D98">
              <w:rPr>
                <w:rFonts w:cs="Arial"/>
                <w:color w:val="00B050"/>
                <w:sz w:val="21"/>
                <w:szCs w:val="21"/>
              </w:rPr>
              <w:t>variable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E64EF9" w14:textId="77777777" w:rsidR="00380833" w:rsidRPr="001E0D98" w:rsidRDefault="00380833" w:rsidP="006352E5">
            <w:pPr>
              <w:spacing w:before="240" w:after="240"/>
              <w:rPr>
                <w:rFonts w:cs="Arial"/>
                <w:color w:val="00B050"/>
                <w:sz w:val="21"/>
                <w:szCs w:val="21"/>
              </w:rPr>
            </w:pPr>
            <w:r w:rsidRPr="001E0D98">
              <w:rPr>
                <w:rFonts w:cs="Arial"/>
                <w:color w:val="00B050"/>
                <w:sz w:val="21"/>
                <w:szCs w:val="21"/>
              </w:rPr>
              <w:t>variable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707A75" w14:textId="77777777" w:rsidR="00380833" w:rsidRPr="001E0D98" w:rsidRDefault="00380833" w:rsidP="006352E5">
            <w:pPr>
              <w:spacing w:before="240" w:after="240"/>
              <w:rPr>
                <w:rFonts w:cs="Arial"/>
                <w:color w:val="00B050"/>
                <w:sz w:val="21"/>
                <w:szCs w:val="21"/>
              </w:rPr>
            </w:pPr>
            <w:r w:rsidRPr="001E0D98">
              <w:rPr>
                <w:rFonts w:cs="Arial"/>
                <w:color w:val="00B050"/>
                <w:sz w:val="21"/>
                <w:szCs w:val="21"/>
              </w:rPr>
              <w:t>low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167F5F" w14:textId="77777777" w:rsidR="00380833" w:rsidRPr="001E0D98" w:rsidRDefault="00380833" w:rsidP="006352E5">
            <w:pPr>
              <w:spacing w:before="240" w:after="240"/>
              <w:rPr>
                <w:rFonts w:cs="Arial"/>
                <w:color w:val="00B050"/>
                <w:sz w:val="21"/>
                <w:szCs w:val="21"/>
              </w:rPr>
            </w:pPr>
            <w:r w:rsidRPr="001E0D98">
              <w:rPr>
                <w:rFonts w:cs="Arial"/>
                <w:color w:val="00B050"/>
                <w:sz w:val="21"/>
                <w:szCs w:val="21"/>
              </w:rPr>
              <w:t>moderate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212113" w14:textId="77777777" w:rsidR="00380833" w:rsidRPr="001E0D98" w:rsidRDefault="007931B3" w:rsidP="006352E5">
            <w:pPr>
              <w:spacing w:before="240" w:after="240"/>
              <w:rPr>
                <w:rFonts w:cs="Arial"/>
                <w:color w:val="00B050"/>
                <w:sz w:val="21"/>
                <w:szCs w:val="21"/>
              </w:rPr>
            </w:pPr>
            <w:hyperlink r:id="rId20" w:tooltip="Relational algebra" w:history="1">
              <w:r w:rsidR="00380833" w:rsidRPr="001E0D98">
                <w:rPr>
                  <w:rStyle w:val="Hyperlink"/>
                  <w:rFonts w:eastAsiaTheme="majorEastAsia" w:cs="Arial"/>
                  <w:color w:val="00B050"/>
                  <w:sz w:val="21"/>
                  <w:szCs w:val="21"/>
                </w:rPr>
                <w:t>relational algebra</w:t>
              </w:r>
            </w:hyperlink>
          </w:p>
        </w:tc>
      </w:tr>
    </w:tbl>
    <w:p w14:paraId="2FBC7A43" w14:textId="77777777" w:rsidR="00DD27EF" w:rsidRDefault="00DD27EF" w:rsidP="001E0D98">
      <w:pPr>
        <w:shd w:val="clear" w:color="auto" w:fill="FFFFFF"/>
        <w:spacing w:before="0" w:after="0"/>
        <w:textAlignment w:val="baseline"/>
        <w:rPr>
          <w:rFonts w:cs="Arial"/>
          <w:spacing w:val="-1"/>
          <w:szCs w:val="22"/>
          <w:shd w:val="clear" w:color="auto" w:fill="FFFFFF"/>
        </w:rPr>
      </w:pPr>
      <w:r>
        <w:rPr>
          <w:rFonts w:cs="Arial"/>
          <w:b/>
          <w:spacing w:val="-1"/>
          <w:szCs w:val="22"/>
          <w:shd w:val="clear" w:color="auto" w:fill="FFFFFF"/>
        </w:rPr>
        <w:t>K</w:t>
      </w:r>
      <w:r w:rsidRPr="00DD27EF">
        <w:rPr>
          <w:rFonts w:cs="Arial"/>
          <w:b/>
          <w:spacing w:val="-1"/>
          <w:szCs w:val="22"/>
          <w:shd w:val="clear" w:color="auto" w:fill="FFFFFF"/>
        </w:rPr>
        <w:t>ey-value stores</w:t>
      </w:r>
      <w:r w:rsidRPr="00DD27EF">
        <w:rPr>
          <w:rFonts w:cs="Arial"/>
          <w:spacing w:val="-1"/>
          <w:szCs w:val="22"/>
          <w:shd w:val="clear" w:color="auto" w:fill="FFFFFF"/>
        </w:rPr>
        <w:t xml:space="preserve"> are capable of providing much higher performances than RDBMS </w:t>
      </w:r>
    </w:p>
    <w:p w14:paraId="6CAB2518" w14:textId="77777777" w:rsidR="001E0D98" w:rsidRPr="00DD27EF" w:rsidRDefault="00DD27EF" w:rsidP="00DD27EF">
      <w:pPr>
        <w:shd w:val="clear" w:color="auto" w:fill="FFFFFF"/>
        <w:spacing w:before="0"/>
        <w:textAlignment w:val="baseline"/>
        <w:rPr>
          <w:rFonts w:cs="Arial"/>
          <w:b/>
          <w:bCs/>
          <w:color w:val="242729"/>
          <w:szCs w:val="22"/>
          <w:bdr w:val="none" w:sz="0" w:space="0" w:color="auto" w:frame="1"/>
          <w:lang w:eastAsia="en-CA"/>
        </w:rPr>
      </w:pPr>
      <w:r w:rsidRPr="00DD27EF">
        <w:rPr>
          <w:rFonts w:cs="Arial"/>
          <w:b/>
          <w:spacing w:val="-1"/>
          <w:szCs w:val="22"/>
          <w:shd w:val="clear" w:color="auto" w:fill="FFFFFF"/>
        </w:rPr>
        <w:t>&gt;&gt;</w:t>
      </w:r>
      <w:r>
        <w:rPr>
          <w:rFonts w:cs="Arial"/>
          <w:spacing w:val="-1"/>
          <w:szCs w:val="22"/>
          <w:shd w:val="clear" w:color="auto" w:fill="FFFFFF"/>
        </w:rPr>
        <w:t xml:space="preserve"> In our case </w:t>
      </w:r>
      <w:r w:rsidR="001E0D98" w:rsidRPr="00DD27EF">
        <w:rPr>
          <w:rFonts w:cs="Arial"/>
          <w:spacing w:val="-1"/>
          <w:szCs w:val="22"/>
          <w:shd w:val="clear" w:color="auto" w:fill="FFFFFF"/>
        </w:rPr>
        <w:t>data organization and management is more important than the performance</w:t>
      </w:r>
      <w:r>
        <w:rPr>
          <w:rFonts w:cs="Arial"/>
          <w:spacing w:val="-1"/>
          <w:szCs w:val="22"/>
          <w:shd w:val="clear" w:color="auto" w:fill="FFFFFF"/>
        </w:rPr>
        <w:t>.</w:t>
      </w:r>
    </w:p>
    <w:p w14:paraId="7CBAF1DE" w14:textId="77777777" w:rsidR="001E0D98" w:rsidRPr="00DD27EF" w:rsidRDefault="00380833" w:rsidP="001E0D98">
      <w:pPr>
        <w:shd w:val="clear" w:color="auto" w:fill="FFFFFF"/>
        <w:spacing w:before="0" w:after="0"/>
        <w:textAlignment w:val="baseline"/>
        <w:rPr>
          <w:rFonts w:cs="Arial"/>
          <w:b/>
          <w:color w:val="242729"/>
          <w:szCs w:val="22"/>
          <w:lang w:eastAsia="en-CA"/>
        </w:rPr>
      </w:pPr>
      <w:r w:rsidRPr="00DD27EF">
        <w:rPr>
          <w:rFonts w:cs="Arial"/>
          <w:b/>
          <w:bCs/>
          <w:color w:val="242729"/>
          <w:szCs w:val="22"/>
          <w:bdr w:val="none" w:sz="0" w:space="0" w:color="auto" w:frame="1"/>
          <w:lang w:eastAsia="en-CA"/>
        </w:rPr>
        <w:t>Column family</w:t>
      </w:r>
      <w:r w:rsidRPr="00DD27EF">
        <w:rPr>
          <w:rFonts w:cs="Arial"/>
          <w:color w:val="242729"/>
          <w:szCs w:val="22"/>
          <w:lang w:eastAsia="en-CA"/>
        </w:rPr>
        <w:t> databases are designed for large volumes of data, read and write performance, and high availability</w:t>
      </w:r>
      <w:r w:rsidR="001E0D98" w:rsidRPr="00DD27EF">
        <w:rPr>
          <w:rFonts w:cs="Arial"/>
          <w:color w:val="242729"/>
          <w:szCs w:val="22"/>
          <w:lang w:eastAsia="en-CA"/>
        </w:rPr>
        <w:t xml:space="preserve"> </w:t>
      </w:r>
    </w:p>
    <w:p w14:paraId="2ADDBE12" w14:textId="77777777" w:rsidR="00380833" w:rsidRPr="00DD27EF" w:rsidRDefault="001E0D98" w:rsidP="001E0D98">
      <w:pPr>
        <w:shd w:val="clear" w:color="auto" w:fill="FFFFFF"/>
        <w:spacing w:before="0" w:after="0"/>
        <w:textAlignment w:val="baseline"/>
        <w:rPr>
          <w:rFonts w:cs="Arial"/>
          <w:color w:val="242729"/>
          <w:szCs w:val="22"/>
          <w:lang w:eastAsia="en-CA"/>
        </w:rPr>
      </w:pPr>
      <w:r w:rsidRPr="00DD27EF">
        <w:rPr>
          <w:rFonts w:cs="Arial"/>
          <w:b/>
          <w:color w:val="242729"/>
          <w:szCs w:val="22"/>
          <w:lang w:eastAsia="en-CA"/>
        </w:rPr>
        <w:t>&gt;&gt;</w:t>
      </w:r>
      <w:r w:rsidRPr="00DD27EF">
        <w:rPr>
          <w:rFonts w:cs="Arial"/>
          <w:color w:val="242729"/>
          <w:szCs w:val="22"/>
          <w:lang w:eastAsia="en-CA"/>
        </w:rPr>
        <w:t xml:space="preserve"> We don’t have large volumes and don’t need great performance nor high availability.  </w:t>
      </w:r>
    </w:p>
    <w:p w14:paraId="17D18C16" w14:textId="77777777" w:rsidR="001E0D98" w:rsidRPr="00DD27EF" w:rsidRDefault="001E0D98" w:rsidP="001E0D98">
      <w:pPr>
        <w:shd w:val="clear" w:color="auto" w:fill="FFFFFF"/>
        <w:spacing w:after="0"/>
        <w:textAlignment w:val="baseline"/>
        <w:rPr>
          <w:rFonts w:cs="Arial"/>
          <w:color w:val="242729"/>
          <w:szCs w:val="22"/>
          <w:lang w:eastAsia="en-CA"/>
        </w:rPr>
      </w:pPr>
      <w:r w:rsidRPr="00DD27EF">
        <w:rPr>
          <w:rFonts w:cs="Arial"/>
          <w:b/>
          <w:bCs/>
          <w:color w:val="242729"/>
          <w:szCs w:val="22"/>
          <w:bdr w:val="none" w:sz="0" w:space="0" w:color="auto" w:frame="1"/>
          <w:lang w:eastAsia="en-CA"/>
        </w:rPr>
        <w:t>Document databases</w:t>
      </w:r>
      <w:r w:rsidRPr="00DD27EF">
        <w:rPr>
          <w:rFonts w:cs="Arial"/>
          <w:color w:val="242729"/>
          <w:szCs w:val="22"/>
          <w:lang w:eastAsia="en-CA"/>
        </w:rPr>
        <w:t xml:space="preserve"> have ability to store </w:t>
      </w:r>
      <w:r w:rsidRPr="00DD27EF">
        <w:rPr>
          <w:rFonts w:cs="Arial"/>
          <w:color w:val="FF0000"/>
          <w:szCs w:val="22"/>
          <w:lang w:eastAsia="en-CA"/>
        </w:rPr>
        <w:t xml:space="preserve">varying attributes </w:t>
      </w:r>
      <w:r w:rsidRPr="00DD27EF">
        <w:rPr>
          <w:rFonts w:cs="Arial"/>
          <w:color w:val="242729"/>
          <w:szCs w:val="22"/>
          <w:lang w:eastAsia="en-CA"/>
        </w:rPr>
        <w:t xml:space="preserve">along with </w:t>
      </w:r>
      <w:r w:rsidRPr="00DD27EF">
        <w:rPr>
          <w:rFonts w:cs="Arial"/>
          <w:color w:val="FF0000"/>
          <w:szCs w:val="22"/>
          <w:lang w:eastAsia="en-CA"/>
        </w:rPr>
        <w:t>large amounts of data</w:t>
      </w:r>
    </w:p>
    <w:p w14:paraId="5CF7EFC6" w14:textId="77777777" w:rsidR="001E0D98" w:rsidRPr="00DD27EF" w:rsidRDefault="001E0D98" w:rsidP="001E0D98">
      <w:pPr>
        <w:shd w:val="clear" w:color="auto" w:fill="FFFFFF"/>
        <w:spacing w:before="0" w:after="0"/>
        <w:textAlignment w:val="baseline"/>
        <w:rPr>
          <w:rFonts w:cs="Arial"/>
          <w:color w:val="242729"/>
          <w:szCs w:val="22"/>
          <w:lang w:eastAsia="en-CA"/>
        </w:rPr>
      </w:pPr>
      <w:r w:rsidRPr="00DD27EF">
        <w:rPr>
          <w:rFonts w:cs="Arial"/>
          <w:b/>
          <w:color w:val="242729"/>
          <w:szCs w:val="22"/>
          <w:lang w:eastAsia="en-CA"/>
        </w:rPr>
        <w:t>&gt;&gt;</w:t>
      </w:r>
      <w:r w:rsidRPr="00DD27EF">
        <w:rPr>
          <w:rFonts w:cs="Arial"/>
          <w:color w:val="242729"/>
          <w:szCs w:val="22"/>
          <w:lang w:eastAsia="en-CA"/>
        </w:rPr>
        <w:t xml:space="preserve"> We don’t have large volumes and the data is static (format doesn’t change much).  </w:t>
      </w:r>
    </w:p>
    <w:p w14:paraId="2EB65938" w14:textId="77777777" w:rsidR="00380833" w:rsidRPr="00DD27EF" w:rsidRDefault="001E0D98" w:rsidP="001E0D98">
      <w:pPr>
        <w:spacing w:after="0"/>
        <w:rPr>
          <w:rFonts w:cs="Arial"/>
          <w:color w:val="30333A"/>
          <w:szCs w:val="22"/>
          <w:shd w:val="clear" w:color="auto" w:fill="FEFEFE"/>
        </w:rPr>
      </w:pPr>
      <w:r w:rsidRPr="00DD27EF">
        <w:rPr>
          <w:rFonts w:cs="Arial"/>
          <w:b/>
          <w:color w:val="30333A"/>
          <w:szCs w:val="22"/>
          <w:shd w:val="clear" w:color="auto" w:fill="FEFEFE"/>
        </w:rPr>
        <w:t>Graph database</w:t>
      </w:r>
      <w:r w:rsidRPr="00DD27EF">
        <w:rPr>
          <w:rFonts w:cs="Arial"/>
          <w:color w:val="30333A"/>
          <w:szCs w:val="22"/>
          <w:shd w:val="clear" w:color="auto" w:fill="FEFEFE"/>
        </w:rPr>
        <w:t xml:space="preserve"> is designed to treat the relationships between data as equally important to the data itself. It is intended to hold data without constricting it to a pre-defined model. </w:t>
      </w:r>
    </w:p>
    <w:p w14:paraId="24898E77" w14:textId="77777777" w:rsidR="001E0D98" w:rsidRPr="00DD27EF" w:rsidRDefault="001E0D98" w:rsidP="001E0D98">
      <w:pPr>
        <w:shd w:val="clear" w:color="auto" w:fill="FFFFFF"/>
        <w:spacing w:before="0" w:after="0"/>
        <w:textAlignment w:val="baseline"/>
        <w:rPr>
          <w:rFonts w:cs="Arial"/>
          <w:color w:val="242729"/>
          <w:szCs w:val="22"/>
          <w:lang w:eastAsia="en-CA"/>
        </w:rPr>
      </w:pPr>
      <w:r w:rsidRPr="00DD27EF">
        <w:rPr>
          <w:rFonts w:cs="Arial"/>
          <w:b/>
          <w:color w:val="242729"/>
          <w:szCs w:val="22"/>
          <w:lang w:eastAsia="en-CA"/>
        </w:rPr>
        <w:t>&gt;&gt;</w:t>
      </w:r>
      <w:r w:rsidRPr="00DD27EF">
        <w:rPr>
          <w:rFonts w:cs="Arial"/>
          <w:color w:val="242729"/>
          <w:szCs w:val="22"/>
          <w:lang w:eastAsia="en-CA"/>
        </w:rPr>
        <w:t xml:space="preserve"> The relationships between the data is static and the </w:t>
      </w:r>
      <w:r w:rsidRPr="00DD27EF">
        <w:rPr>
          <w:rFonts w:cs="Arial"/>
          <w:color w:val="30333A"/>
          <w:szCs w:val="22"/>
          <w:shd w:val="clear" w:color="auto" w:fill="FEFEFE"/>
        </w:rPr>
        <w:t>pre-defined model does not change.</w:t>
      </w:r>
      <w:r w:rsidRPr="00DD27EF">
        <w:rPr>
          <w:rFonts w:cs="Arial"/>
          <w:color w:val="242729"/>
          <w:szCs w:val="22"/>
          <w:lang w:eastAsia="en-CA"/>
        </w:rPr>
        <w:t xml:space="preserve">  </w:t>
      </w:r>
    </w:p>
    <w:p w14:paraId="4C2B2BE5" w14:textId="77777777" w:rsidR="00DD27EF" w:rsidRDefault="00DD27EF" w:rsidP="0044197A">
      <w:pPr>
        <w:rPr>
          <w:rFonts w:ascii="Arial Narrow" w:hAnsi="Arial Narrow"/>
          <w:b/>
          <w:sz w:val="36"/>
          <w:szCs w:val="36"/>
        </w:rPr>
      </w:pPr>
    </w:p>
    <w:p w14:paraId="2F3FC0AA" w14:textId="77777777" w:rsidR="00DD27EF" w:rsidRDefault="00DD27EF" w:rsidP="00DD27EF">
      <w:pPr>
        <w:pStyle w:val="BackMatterHeading"/>
        <w:rPr>
          <w:szCs w:val="36"/>
        </w:rPr>
      </w:pPr>
      <w:bookmarkStart w:id="694" w:name="_Toc2624407"/>
      <w:r>
        <w:lastRenderedPageBreak/>
        <w:t xml:space="preserve">Appendix D: </w:t>
      </w:r>
      <w:r w:rsidRPr="00380833">
        <w:rPr>
          <w:szCs w:val="36"/>
        </w:rPr>
        <w:t xml:space="preserve">Decision </w:t>
      </w:r>
      <w:r>
        <w:rPr>
          <w:szCs w:val="36"/>
        </w:rPr>
        <w:t>tree</w:t>
      </w:r>
      <w:bookmarkEnd w:id="694"/>
    </w:p>
    <w:p w14:paraId="3BCF16BF" w14:textId="3EBE47D7" w:rsidR="00DD27EF" w:rsidRPr="00DD27EF" w:rsidRDefault="006A1391" w:rsidP="00DD27EF">
      <w:r w:rsidRPr="00530D9A">
        <w:rPr>
          <w:rStyle w:val="Hyperlink"/>
          <w:rFonts w:eastAsiaTheme="majorEastAsia"/>
          <w:highlight w:val="yellow"/>
          <w:rPrChange w:id="695" w:author="Fritz Gyger" w:date="2019-03-11T20:22:00Z">
            <w:rPr>
              <w:rStyle w:val="Hyperlink"/>
              <w:rFonts w:eastAsiaTheme="majorEastAsia"/>
            </w:rPr>
          </w:rPrChange>
        </w:rPr>
        <w:fldChar w:fldCharType="begin"/>
      </w:r>
      <w:r w:rsidRPr="00530D9A">
        <w:rPr>
          <w:rStyle w:val="Hyperlink"/>
          <w:rFonts w:eastAsiaTheme="majorEastAsia"/>
          <w:highlight w:val="yellow"/>
          <w:rPrChange w:id="696" w:author="Fritz Gyger" w:date="2019-03-11T20:22:00Z">
            <w:rPr>
              <w:rStyle w:val="Hyperlink"/>
              <w:rFonts w:eastAsiaTheme="majorEastAsia"/>
            </w:rPr>
          </w:rPrChange>
        </w:rPr>
        <w:instrText xml:space="preserve"> HYPERLINK "https://cloud.google.com/storage-options/" </w:instrText>
      </w:r>
      <w:r w:rsidRPr="00530D9A">
        <w:rPr>
          <w:rStyle w:val="Hyperlink"/>
          <w:rFonts w:eastAsiaTheme="majorEastAsia"/>
          <w:highlight w:val="yellow"/>
          <w:rPrChange w:id="697" w:author="Fritz Gyger" w:date="2019-03-11T20:22:00Z">
            <w:rPr>
              <w:rStyle w:val="Hyperlink"/>
              <w:rFonts w:eastAsiaTheme="majorEastAsia"/>
            </w:rPr>
          </w:rPrChange>
        </w:rPr>
        <w:fldChar w:fldCharType="separate"/>
      </w:r>
      <w:r w:rsidR="00DD27EF" w:rsidRPr="00530D9A">
        <w:rPr>
          <w:rStyle w:val="Hyperlink"/>
          <w:rFonts w:eastAsiaTheme="majorEastAsia"/>
          <w:highlight w:val="yellow"/>
          <w:rPrChange w:id="698" w:author="Fritz Gyger" w:date="2019-03-11T20:22:00Z">
            <w:rPr>
              <w:rStyle w:val="Hyperlink"/>
              <w:rFonts w:eastAsiaTheme="majorEastAsia"/>
            </w:rPr>
          </w:rPrChange>
        </w:rPr>
        <w:t>https://cloud.google.com/storage-options/</w:t>
      </w:r>
      <w:r w:rsidRPr="00530D9A">
        <w:rPr>
          <w:rStyle w:val="Hyperlink"/>
          <w:rFonts w:eastAsiaTheme="majorEastAsia"/>
          <w:highlight w:val="yellow"/>
          <w:rPrChange w:id="699" w:author="Fritz Gyger" w:date="2019-03-11T20:22:00Z">
            <w:rPr>
              <w:rStyle w:val="Hyperlink"/>
              <w:rFonts w:eastAsiaTheme="majorEastAsia"/>
            </w:rPr>
          </w:rPrChange>
        </w:rPr>
        <w:fldChar w:fldCharType="end"/>
      </w:r>
      <w:ins w:id="700" w:author="Fritz Gyger" w:date="2019-03-11T20:22:00Z">
        <w:r w:rsidR="00530D9A">
          <w:rPr>
            <w:rStyle w:val="Hyperlink"/>
            <w:rFonts w:eastAsiaTheme="majorEastAsia"/>
          </w:rPr>
          <w:t xml:space="preserve">  </w:t>
        </w:r>
        <w:r w:rsidR="00530D9A" w:rsidRPr="00DC3C60">
          <w:rPr>
            <w:rStyle w:val="Hyperlink"/>
            <w:rFonts w:eastAsiaTheme="majorEastAsia" w:cs="Arial"/>
            <w:color w:val="FF0000"/>
            <w:sz w:val="19"/>
            <w:szCs w:val="19"/>
          </w:rPr>
          <w:t>Reference</w:t>
        </w:r>
      </w:ins>
    </w:p>
    <w:p w14:paraId="12A860D3" w14:textId="77777777" w:rsidR="001E0D98" w:rsidRDefault="00DD27EF" w:rsidP="0044197A">
      <w:pPr>
        <w:rPr>
          <w:rFonts w:ascii="Arial Narrow" w:hAnsi="Arial Narrow"/>
          <w:b/>
          <w:sz w:val="36"/>
          <w:szCs w:val="36"/>
        </w:rPr>
      </w:pPr>
      <w:r>
        <w:rPr>
          <w:noProof/>
          <w:lang w:val="en-CA" w:eastAsia="en-CA"/>
        </w:rPr>
        <w:drawing>
          <wp:inline distT="0" distB="0" distL="0" distR="0" wp14:anchorId="53404A59" wp14:editId="647129D9">
            <wp:extent cx="5943600" cy="3872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872145"/>
                    </a:xfrm>
                    <a:prstGeom prst="rect">
                      <a:avLst/>
                    </a:prstGeom>
                  </pic:spPr>
                </pic:pic>
              </a:graphicData>
            </a:graphic>
          </wp:inline>
        </w:drawing>
      </w:r>
    </w:p>
    <w:p w14:paraId="3DD9ECC6" w14:textId="62F850BA" w:rsidR="007A292C" w:rsidRPr="007A292C" w:rsidRDefault="001A77D9" w:rsidP="007A292C">
      <w:pPr>
        <w:pStyle w:val="BackMatterHeading"/>
        <w:rPr>
          <w:szCs w:val="36"/>
        </w:rPr>
      </w:pPr>
      <w:r>
        <w:lastRenderedPageBreak/>
        <w:t xml:space="preserve">Appendix E: </w:t>
      </w:r>
      <w:r>
        <w:rPr>
          <w:szCs w:val="36"/>
        </w:rPr>
        <w:t>Highlight of milestone meetings</w:t>
      </w:r>
    </w:p>
    <w:p w14:paraId="6C5D328E" w14:textId="77777777" w:rsidR="007A292C" w:rsidRDefault="007A292C" w:rsidP="007A292C">
      <w:pPr>
        <w:widowControl w:val="0"/>
        <w:autoSpaceDE w:val="0"/>
        <w:autoSpaceDN w:val="0"/>
        <w:adjustRightInd w:val="0"/>
        <w:spacing w:before="0" w:after="0"/>
        <w:rPr>
          <w:rFonts w:ascii="AppleSystemUIFont" w:eastAsiaTheme="minorHAnsi" w:hAnsi="AppleSystemUIFont" w:cs="AppleSystemUIFont"/>
          <w:sz w:val="24"/>
          <w:szCs w:val="24"/>
        </w:rPr>
      </w:pPr>
    </w:p>
    <w:p w14:paraId="5F35B405" w14:textId="77777777" w:rsidR="00CA79C3" w:rsidRDefault="00CA79C3" w:rsidP="00CA79C3">
      <w:pPr>
        <w:widowControl w:val="0"/>
        <w:autoSpaceDE w:val="0"/>
        <w:autoSpaceDN w:val="0"/>
        <w:adjustRightInd w:val="0"/>
        <w:spacing w:before="0" w:after="0"/>
        <w:rPr>
          <w:ins w:id="701" w:author="ilia kassianenko" w:date="2019-03-10T08:54:00Z"/>
          <w:rFonts w:ascii="AppleSystemUIFont" w:eastAsiaTheme="minorHAnsi" w:hAnsi="AppleSystemUIFont" w:cs="AppleSystemUIFont"/>
          <w:sz w:val="24"/>
          <w:szCs w:val="24"/>
        </w:rPr>
      </w:pPr>
      <w:ins w:id="702" w:author="ilia kassianenko" w:date="2019-03-10T08:54:00Z">
        <w:r>
          <w:rPr>
            <w:rFonts w:ascii="AppleSystemUIFont" w:eastAsiaTheme="minorHAnsi" w:hAnsi="AppleSystemUIFont" w:cs="AppleSystemUIFont"/>
            <w:sz w:val="24"/>
            <w:szCs w:val="24"/>
          </w:rPr>
          <w:t>March 7th: Review of Daniel’s feedback on Slack concerning the report. Update of milestones. Review of Digital Ocean and Microsoft Azure’s pricing. Data flow diagram updated on Real Time board. Discussion concerning the difference between the object-relational database and the entity relational database.</w:t>
        </w:r>
      </w:ins>
    </w:p>
    <w:p w14:paraId="2A4811BD" w14:textId="77777777" w:rsidR="00CA79C3" w:rsidRDefault="00CA79C3" w:rsidP="00CA79C3">
      <w:pPr>
        <w:widowControl w:val="0"/>
        <w:autoSpaceDE w:val="0"/>
        <w:autoSpaceDN w:val="0"/>
        <w:adjustRightInd w:val="0"/>
        <w:spacing w:before="0" w:after="0"/>
        <w:rPr>
          <w:ins w:id="703" w:author="ilia kassianenko" w:date="2019-03-10T08:54:00Z"/>
          <w:rFonts w:ascii="AppleSystemUIFont" w:eastAsiaTheme="minorHAnsi" w:hAnsi="AppleSystemUIFont" w:cs="AppleSystemUIFont"/>
          <w:sz w:val="24"/>
          <w:szCs w:val="24"/>
        </w:rPr>
      </w:pPr>
    </w:p>
    <w:p w14:paraId="29DD450C" w14:textId="254B12CF" w:rsidR="00CA79C3" w:rsidRDefault="00CA79C3" w:rsidP="00CA79C3">
      <w:pPr>
        <w:widowControl w:val="0"/>
        <w:autoSpaceDE w:val="0"/>
        <w:autoSpaceDN w:val="0"/>
        <w:adjustRightInd w:val="0"/>
        <w:spacing w:before="0" w:after="0"/>
        <w:rPr>
          <w:ins w:id="704" w:author="ilia kassianenko" w:date="2019-03-10T08:54:00Z"/>
          <w:rFonts w:ascii="AppleSystemUIFont" w:eastAsiaTheme="minorHAnsi" w:hAnsi="AppleSystemUIFont" w:cs="AppleSystemUIFont"/>
          <w:sz w:val="24"/>
          <w:szCs w:val="24"/>
        </w:rPr>
      </w:pPr>
      <w:ins w:id="705" w:author="ilia kassianenko" w:date="2019-03-10T08:54:00Z">
        <w:r>
          <w:rPr>
            <w:rFonts w:ascii="AppleSystemUIFont" w:eastAsiaTheme="minorHAnsi" w:hAnsi="AppleSystemUIFont" w:cs="AppleSystemUIFont"/>
            <w:sz w:val="24"/>
            <w:szCs w:val="24"/>
          </w:rPr>
          <w:t xml:space="preserve">March 5th: Debrief following comments from Daniel in class concerning chosen path for Acid and Relation </w:t>
        </w:r>
        <w:del w:id="706" w:author="Fritz Gyger" w:date="2019-03-11T20:25:00Z">
          <w:r w:rsidDel="002B1DBF">
            <w:rPr>
              <w:rFonts w:ascii="AppleSystemUIFont" w:eastAsiaTheme="minorHAnsi" w:hAnsi="AppleSystemUIFont" w:cs="AppleSystemUIFont"/>
              <w:sz w:val="24"/>
              <w:szCs w:val="24"/>
            </w:rPr>
            <w:delText>db</w:delText>
          </w:r>
        </w:del>
      </w:ins>
      <w:ins w:id="707" w:author="Fritz Gyger" w:date="2019-03-11T20:25:00Z">
        <w:r w:rsidR="002B1DBF">
          <w:rPr>
            <w:rFonts w:ascii="AppleSystemUIFont" w:eastAsiaTheme="minorHAnsi" w:hAnsi="AppleSystemUIFont" w:cs="AppleSystemUIFont"/>
            <w:sz w:val="24"/>
            <w:szCs w:val="24"/>
          </w:rPr>
          <w:t>database</w:t>
        </w:r>
      </w:ins>
      <w:ins w:id="708" w:author="ilia kassianenko" w:date="2019-03-10T08:54:00Z">
        <w:r>
          <w:rPr>
            <w:rFonts w:ascii="AppleSystemUIFont" w:eastAsiaTheme="minorHAnsi" w:hAnsi="AppleSystemUIFont" w:cs="AppleSystemUIFont"/>
            <w:sz w:val="24"/>
            <w:szCs w:val="24"/>
          </w:rPr>
          <w:t xml:space="preserve"> with SQL. Review of undefined sections. No response from city of Montreal for measurement questions. Data flow diagram updated on Real Time board, and decision on the type of database (columnar, object vs relational).</w:t>
        </w:r>
      </w:ins>
    </w:p>
    <w:p w14:paraId="28AE987B" w14:textId="77777777" w:rsidR="00CA79C3" w:rsidRDefault="00CA79C3" w:rsidP="00CA79C3">
      <w:pPr>
        <w:widowControl w:val="0"/>
        <w:autoSpaceDE w:val="0"/>
        <w:autoSpaceDN w:val="0"/>
        <w:adjustRightInd w:val="0"/>
        <w:spacing w:before="0" w:after="0"/>
        <w:rPr>
          <w:ins w:id="709" w:author="ilia kassianenko" w:date="2019-03-10T08:54:00Z"/>
          <w:rFonts w:ascii="AppleSystemUIFont" w:eastAsiaTheme="minorHAnsi" w:hAnsi="AppleSystemUIFont" w:cs="AppleSystemUIFont"/>
          <w:sz w:val="24"/>
          <w:szCs w:val="24"/>
        </w:rPr>
      </w:pPr>
    </w:p>
    <w:p w14:paraId="4D1C6639" w14:textId="5C25D991" w:rsidR="00CA79C3" w:rsidRDefault="00CA79C3" w:rsidP="00CA79C3">
      <w:pPr>
        <w:widowControl w:val="0"/>
        <w:autoSpaceDE w:val="0"/>
        <w:autoSpaceDN w:val="0"/>
        <w:adjustRightInd w:val="0"/>
        <w:spacing w:before="0" w:after="0"/>
        <w:rPr>
          <w:ins w:id="710" w:author="ilia kassianenko" w:date="2019-03-10T08:54:00Z"/>
          <w:rFonts w:ascii="AppleSystemUIFont" w:eastAsiaTheme="minorHAnsi" w:hAnsi="AppleSystemUIFont" w:cs="AppleSystemUIFont"/>
          <w:sz w:val="24"/>
          <w:szCs w:val="24"/>
        </w:rPr>
      </w:pPr>
      <w:ins w:id="711" w:author="ilia kassianenko" w:date="2019-03-10T08:54:00Z">
        <w:r>
          <w:rPr>
            <w:rFonts w:ascii="AppleSystemUIFont" w:eastAsiaTheme="minorHAnsi" w:hAnsi="AppleSystemUIFont" w:cs="AppleSystemUIFont"/>
            <w:sz w:val="24"/>
            <w:szCs w:val="24"/>
          </w:rPr>
          <w:t>February 28th: meeting to review Amazon and Google da</w:t>
        </w:r>
        <w:del w:id="712" w:author="Fritz Gyger" w:date="2019-03-11T20:26:00Z">
          <w:r w:rsidDel="002B1DBF">
            <w:rPr>
              <w:rFonts w:ascii="AppleSystemUIFont" w:eastAsiaTheme="minorHAnsi" w:hAnsi="AppleSystemUIFont" w:cs="AppleSystemUIFont"/>
              <w:sz w:val="24"/>
              <w:szCs w:val="24"/>
            </w:rPr>
            <w:delText>b</w:delText>
          </w:r>
        </w:del>
      </w:ins>
      <w:ins w:id="713" w:author="Fritz Gyger" w:date="2019-03-11T20:26:00Z">
        <w:r w:rsidR="002B1DBF">
          <w:rPr>
            <w:rFonts w:ascii="AppleSystemUIFont" w:eastAsiaTheme="minorHAnsi" w:hAnsi="AppleSystemUIFont" w:cs="AppleSystemUIFont"/>
            <w:sz w:val="24"/>
            <w:szCs w:val="24"/>
          </w:rPr>
          <w:t>t</w:t>
        </w:r>
      </w:ins>
      <w:ins w:id="714" w:author="ilia kassianenko" w:date="2019-03-10T08:54:00Z">
        <w:r>
          <w:rPr>
            <w:rFonts w:ascii="AppleSystemUIFont" w:eastAsiaTheme="minorHAnsi" w:hAnsi="AppleSystemUIFont" w:cs="AppleSystemUIFont"/>
            <w:sz w:val="24"/>
            <w:szCs w:val="24"/>
          </w:rPr>
          <w:t>a</w:t>
        </w:r>
        <w:del w:id="715" w:author="Fritz Gyger" w:date="2019-03-11T20:26:00Z">
          <w:r w:rsidDel="002B1DBF">
            <w:rPr>
              <w:rFonts w:ascii="AppleSystemUIFont" w:eastAsiaTheme="minorHAnsi" w:hAnsi="AppleSystemUIFont" w:cs="AppleSystemUIFont"/>
              <w:sz w:val="24"/>
              <w:szCs w:val="24"/>
            </w:rPr>
            <w:delText xml:space="preserve"> </w:delText>
          </w:r>
        </w:del>
        <w:r>
          <w:rPr>
            <w:rFonts w:ascii="AppleSystemUIFont" w:eastAsiaTheme="minorHAnsi" w:hAnsi="AppleSystemUIFont" w:cs="AppleSystemUIFont"/>
            <w:sz w:val="24"/>
            <w:szCs w:val="24"/>
          </w:rPr>
          <w:t>base options (storage, and Acid/Base characteristics), follow-up on next steps No response from city of Montreal for measurement questions. ER</w:t>
        </w:r>
        <w:del w:id="716" w:author="Fritz Gyger" w:date="2019-03-11T20:25:00Z">
          <w:r w:rsidDel="002B1DBF">
            <w:rPr>
              <w:rFonts w:ascii="AppleSystemUIFont" w:eastAsiaTheme="minorHAnsi" w:hAnsi="AppleSystemUIFont" w:cs="AppleSystemUIFont"/>
              <w:sz w:val="24"/>
              <w:szCs w:val="24"/>
            </w:rPr>
            <w:delText>P</w:delText>
          </w:r>
        </w:del>
      </w:ins>
      <w:ins w:id="717" w:author="Fritz Gyger" w:date="2019-03-11T20:25:00Z">
        <w:r w:rsidR="002B1DBF">
          <w:rPr>
            <w:rFonts w:ascii="AppleSystemUIFont" w:eastAsiaTheme="minorHAnsi" w:hAnsi="AppleSystemUIFont" w:cs="AppleSystemUIFont"/>
            <w:sz w:val="24"/>
            <w:szCs w:val="24"/>
          </w:rPr>
          <w:t>D</w:t>
        </w:r>
      </w:ins>
      <w:ins w:id="718" w:author="ilia kassianenko" w:date="2019-03-10T08:54:00Z">
        <w:r>
          <w:rPr>
            <w:rFonts w:ascii="AppleSystemUIFont" w:eastAsiaTheme="minorHAnsi" w:hAnsi="AppleSystemUIFont" w:cs="AppleSystemUIFont"/>
            <w:sz w:val="24"/>
            <w:szCs w:val="24"/>
          </w:rPr>
          <w:t xml:space="preserve"> diagram added to the report. Submission of our questions and report to Daniel on Slack. </w:t>
        </w:r>
      </w:ins>
    </w:p>
    <w:p w14:paraId="558A73BE" w14:textId="77777777" w:rsidR="00CA79C3" w:rsidRDefault="00CA79C3" w:rsidP="00CA79C3">
      <w:pPr>
        <w:widowControl w:val="0"/>
        <w:autoSpaceDE w:val="0"/>
        <w:autoSpaceDN w:val="0"/>
        <w:adjustRightInd w:val="0"/>
        <w:spacing w:before="0" w:after="0"/>
        <w:rPr>
          <w:ins w:id="719" w:author="ilia kassianenko" w:date="2019-03-10T08:54:00Z"/>
          <w:rFonts w:ascii="AppleSystemUIFont" w:eastAsiaTheme="minorHAnsi" w:hAnsi="AppleSystemUIFont" w:cs="AppleSystemUIFont"/>
          <w:sz w:val="24"/>
          <w:szCs w:val="24"/>
        </w:rPr>
      </w:pPr>
    </w:p>
    <w:p w14:paraId="3B873476" w14:textId="77777777" w:rsidR="00CA79C3" w:rsidRDefault="00CA79C3" w:rsidP="00CA79C3">
      <w:pPr>
        <w:widowControl w:val="0"/>
        <w:autoSpaceDE w:val="0"/>
        <w:autoSpaceDN w:val="0"/>
        <w:adjustRightInd w:val="0"/>
        <w:spacing w:before="0" w:after="0"/>
        <w:rPr>
          <w:ins w:id="720" w:author="ilia kassianenko" w:date="2019-03-10T08:54:00Z"/>
          <w:rFonts w:ascii="AppleSystemUIFont" w:eastAsiaTheme="minorHAnsi" w:hAnsi="AppleSystemUIFont" w:cs="AppleSystemUIFont"/>
          <w:sz w:val="24"/>
          <w:szCs w:val="24"/>
        </w:rPr>
      </w:pPr>
      <w:ins w:id="721" w:author="ilia kassianenko" w:date="2019-03-10T08:54:00Z">
        <w:r>
          <w:rPr>
            <w:rFonts w:ascii="AppleSystemUIFont" w:eastAsiaTheme="minorHAnsi" w:hAnsi="AppleSystemUIFont" w:cs="AppleSystemUIFont"/>
            <w:sz w:val="24"/>
            <w:szCs w:val="24"/>
          </w:rPr>
          <w:t>February 24th: Discuss open data resources available, similar projects, and streets of Montreal surface area. No response received from city of Montreal, following another attempt made using the data request form. Review of locations in Montreal without depots. Start and end dates of season for snow removal contracts are not confirmed by the city of Montreal. No response from city of Montreal for measurement questions.</w:t>
        </w:r>
      </w:ins>
    </w:p>
    <w:p w14:paraId="4CF4770C" w14:textId="77777777" w:rsidR="00CA79C3" w:rsidRDefault="00CA79C3" w:rsidP="00CA79C3">
      <w:pPr>
        <w:widowControl w:val="0"/>
        <w:autoSpaceDE w:val="0"/>
        <w:autoSpaceDN w:val="0"/>
        <w:adjustRightInd w:val="0"/>
        <w:spacing w:before="0" w:after="0"/>
        <w:rPr>
          <w:ins w:id="722" w:author="ilia kassianenko" w:date="2019-03-10T08:54:00Z"/>
          <w:rFonts w:ascii="AppleSystemUIFont" w:eastAsiaTheme="minorHAnsi" w:hAnsi="AppleSystemUIFont" w:cs="AppleSystemUIFont"/>
          <w:sz w:val="24"/>
          <w:szCs w:val="24"/>
        </w:rPr>
      </w:pPr>
    </w:p>
    <w:p w14:paraId="5987DB94" w14:textId="77777777" w:rsidR="00CA79C3" w:rsidRDefault="00CA79C3" w:rsidP="00CA79C3">
      <w:pPr>
        <w:widowControl w:val="0"/>
        <w:autoSpaceDE w:val="0"/>
        <w:autoSpaceDN w:val="0"/>
        <w:adjustRightInd w:val="0"/>
        <w:spacing w:before="0" w:after="0"/>
        <w:rPr>
          <w:ins w:id="723" w:author="ilia kassianenko" w:date="2019-03-10T08:54:00Z"/>
          <w:rFonts w:ascii="AppleSystemUIFont" w:eastAsiaTheme="minorHAnsi" w:hAnsi="AppleSystemUIFont" w:cs="AppleSystemUIFont"/>
          <w:sz w:val="24"/>
          <w:szCs w:val="24"/>
        </w:rPr>
      </w:pPr>
      <w:ins w:id="724" w:author="ilia kassianenko" w:date="2019-03-10T08:54:00Z">
        <w:r>
          <w:rPr>
            <w:rFonts w:ascii="AppleSystemUIFont" w:eastAsiaTheme="minorHAnsi" w:hAnsi="AppleSystemUIFont" w:cs="AppleSystemUIFont"/>
            <w:sz w:val="24"/>
            <w:szCs w:val="24"/>
          </w:rPr>
          <w:t>February 22nd: No response from city of Montreal for measurement questions concerning the volume measure and the start of the season.</w:t>
        </w:r>
      </w:ins>
    </w:p>
    <w:p w14:paraId="4BFF9CE6" w14:textId="77777777" w:rsidR="00CA79C3" w:rsidRDefault="00CA79C3" w:rsidP="00CA79C3">
      <w:pPr>
        <w:widowControl w:val="0"/>
        <w:autoSpaceDE w:val="0"/>
        <w:autoSpaceDN w:val="0"/>
        <w:adjustRightInd w:val="0"/>
        <w:spacing w:before="0" w:after="0"/>
        <w:rPr>
          <w:ins w:id="725" w:author="ilia kassianenko" w:date="2019-03-10T08:54:00Z"/>
          <w:rFonts w:ascii="AppleSystemUIFont" w:eastAsiaTheme="minorHAnsi" w:hAnsi="AppleSystemUIFont" w:cs="AppleSystemUIFont"/>
          <w:sz w:val="24"/>
          <w:szCs w:val="24"/>
        </w:rPr>
      </w:pPr>
    </w:p>
    <w:p w14:paraId="2832FF1E" w14:textId="77777777" w:rsidR="00CA79C3" w:rsidRDefault="00CA79C3" w:rsidP="00CA79C3">
      <w:pPr>
        <w:widowControl w:val="0"/>
        <w:autoSpaceDE w:val="0"/>
        <w:autoSpaceDN w:val="0"/>
        <w:adjustRightInd w:val="0"/>
        <w:spacing w:before="0" w:after="0"/>
        <w:rPr>
          <w:ins w:id="726" w:author="ilia kassianenko" w:date="2019-03-10T08:54:00Z"/>
          <w:rFonts w:ascii="AppleSystemUIFont" w:eastAsiaTheme="minorHAnsi" w:hAnsi="AppleSystemUIFont" w:cs="AppleSystemUIFont"/>
          <w:sz w:val="24"/>
          <w:szCs w:val="24"/>
        </w:rPr>
      </w:pPr>
      <w:ins w:id="727" w:author="ilia kassianenko" w:date="2019-03-10T08:54:00Z">
        <w:r>
          <w:rPr>
            <w:rFonts w:ascii="AppleSystemUIFont" w:eastAsiaTheme="minorHAnsi" w:hAnsi="AppleSystemUIFont" w:cs="AppleSystemUIFont"/>
            <w:sz w:val="24"/>
            <w:szCs w:val="24"/>
          </w:rPr>
          <w:t>February 19th: Review of video communicated by the city of Montreal concerning the snow collection.</w:t>
        </w:r>
      </w:ins>
    </w:p>
    <w:p w14:paraId="4771FA63" w14:textId="77777777" w:rsidR="00CA79C3" w:rsidRDefault="00CA79C3" w:rsidP="00CA79C3">
      <w:pPr>
        <w:widowControl w:val="0"/>
        <w:autoSpaceDE w:val="0"/>
        <w:autoSpaceDN w:val="0"/>
        <w:adjustRightInd w:val="0"/>
        <w:spacing w:before="0" w:after="0"/>
        <w:rPr>
          <w:ins w:id="728" w:author="ilia kassianenko" w:date="2019-03-10T08:54:00Z"/>
          <w:rFonts w:ascii="AppleSystemUIFont" w:eastAsiaTheme="minorHAnsi" w:hAnsi="AppleSystemUIFont" w:cs="AppleSystemUIFont"/>
          <w:sz w:val="24"/>
          <w:szCs w:val="24"/>
        </w:rPr>
      </w:pPr>
    </w:p>
    <w:p w14:paraId="7A9F95A8" w14:textId="77777777" w:rsidR="00CA79C3" w:rsidRDefault="00CA79C3" w:rsidP="00CA79C3">
      <w:pPr>
        <w:widowControl w:val="0"/>
        <w:autoSpaceDE w:val="0"/>
        <w:autoSpaceDN w:val="0"/>
        <w:adjustRightInd w:val="0"/>
        <w:spacing w:before="0" w:after="0"/>
        <w:rPr>
          <w:ins w:id="729" w:author="ilia kassianenko" w:date="2019-03-10T08:54:00Z"/>
          <w:rFonts w:ascii="AppleSystemUIFont" w:eastAsiaTheme="minorHAnsi" w:hAnsi="AppleSystemUIFont" w:cs="AppleSystemUIFont"/>
          <w:sz w:val="24"/>
          <w:szCs w:val="24"/>
        </w:rPr>
      </w:pPr>
      <w:ins w:id="730" w:author="ilia kassianenko" w:date="2019-03-10T08:54:00Z">
        <w:r>
          <w:rPr>
            <w:rFonts w:ascii="AppleSystemUIFont" w:eastAsiaTheme="minorHAnsi" w:hAnsi="AppleSystemUIFont" w:cs="AppleSystemUIFont"/>
            <w:sz w:val="24"/>
            <w:szCs w:val="24"/>
          </w:rPr>
          <w:t xml:space="preserve">February 13th: Discussion concerning license for city of Montreal data and realism in the application of the proposed solution. Review of </w:t>
        </w:r>
        <w:proofErr w:type="spellStart"/>
        <w:r>
          <w:rPr>
            <w:rFonts w:ascii="AppleSystemUIFont" w:eastAsiaTheme="minorHAnsi" w:hAnsi="AppleSystemUIFont" w:cs="AppleSystemUIFont"/>
            <w:sz w:val="24"/>
            <w:szCs w:val="24"/>
          </w:rPr>
          <w:t>Système</w:t>
        </w:r>
        <w:proofErr w:type="spellEnd"/>
        <w:r>
          <w:rPr>
            <w:rFonts w:ascii="AppleSystemUIFont" w:eastAsiaTheme="minorHAnsi" w:hAnsi="AppleSystemUIFont" w:cs="AppleSystemUIFont"/>
            <w:sz w:val="24"/>
            <w:szCs w:val="24"/>
          </w:rPr>
          <w:t xml:space="preserve"> </w:t>
        </w:r>
        <w:proofErr w:type="spellStart"/>
        <w:r>
          <w:rPr>
            <w:rFonts w:ascii="AppleSystemUIFont" w:eastAsiaTheme="minorHAnsi" w:hAnsi="AppleSystemUIFont" w:cs="AppleSystemUIFont"/>
            <w:sz w:val="24"/>
            <w:szCs w:val="24"/>
          </w:rPr>
          <w:t>Planif-Neige</w:t>
        </w:r>
        <w:proofErr w:type="spellEnd"/>
        <w:r>
          <w:rPr>
            <w:rFonts w:ascii="AppleSystemUIFont" w:eastAsiaTheme="minorHAnsi" w:hAnsi="AppleSystemUIFont" w:cs="AppleSystemUIFont"/>
            <w:sz w:val="24"/>
            <w:szCs w:val="24"/>
          </w:rPr>
          <w:t xml:space="preserve"> API document. Discussion concerning the hierarchy of the data and the data dictionary. Data dictionary including data type updated in project document. Use of Tableau to visualize the boroughs were depots and snow collection transactions are being recorded.</w:t>
        </w:r>
      </w:ins>
    </w:p>
    <w:p w14:paraId="573D4B3C" w14:textId="77777777" w:rsidR="00CA79C3" w:rsidRDefault="00CA79C3" w:rsidP="00CA79C3">
      <w:pPr>
        <w:widowControl w:val="0"/>
        <w:autoSpaceDE w:val="0"/>
        <w:autoSpaceDN w:val="0"/>
        <w:adjustRightInd w:val="0"/>
        <w:spacing w:before="0" w:after="0"/>
        <w:rPr>
          <w:ins w:id="731" w:author="ilia kassianenko" w:date="2019-03-10T08:54:00Z"/>
          <w:rFonts w:ascii="AppleSystemUIFont" w:eastAsiaTheme="minorHAnsi" w:hAnsi="AppleSystemUIFont" w:cs="AppleSystemUIFont"/>
          <w:sz w:val="24"/>
          <w:szCs w:val="24"/>
        </w:rPr>
      </w:pPr>
    </w:p>
    <w:p w14:paraId="4E696E7E" w14:textId="76969AF8" w:rsidR="007A292C" w:rsidDel="00173FA5" w:rsidRDefault="00CA79C3" w:rsidP="0044197A">
      <w:pPr>
        <w:rPr>
          <w:del w:id="732" w:author="ilia kassianenko" w:date="2019-03-10T08:54:00Z"/>
          <w:rFonts w:ascii="AppleSystemUIFont" w:eastAsiaTheme="minorHAnsi" w:hAnsi="AppleSystemUIFont" w:cs="AppleSystemUIFont"/>
          <w:sz w:val="24"/>
          <w:szCs w:val="24"/>
        </w:rPr>
      </w:pPr>
      <w:ins w:id="733" w:author="ilia kassianenko" w:date="2019-03-10T08:54:00Z">
        <w:r>
          <w:rPr>
            <w:rFonts w:ascii="AppleSystemUIFont" w:eastAsiaTheme="minorHAnsi" w:hAnsi="AppleSystemUIFont" w:cs="AppleSystemUIFont"/>
            <w:sz w:val="24"/>
            <w:szCs w:val="24"/>
          </w:rPr>
          <w:t>February 11th: meeting kick-off and review of Real Time board contents. Sample of database downloaded, and conducted data profiling, in order to access which data to keep. Initial preparation of the data dictionary.</w:t>
        </w:r>
      </w:ins>
      <w:del w:id="734" w:author="ilia kassianenko" w:date="2019-03-10T08:54:00Z">
        <w:r w:rsidR="007A292C" w:rsidDel="00CA79C3">
          <w:rPr>
            <w:rFonts w:ascii="AppleSystemUIFont" w:eastAsiaTheme="minorHAnsi" w:hAnsi="AppleSystemUIFont" w:cs="AppleSystemUIFont"/>
            <w:sz w:val="24"/>
            <w:szCs w:val="24"/>
          </w:rPr>
          <w:delText>March 5th: Debrief following comments from Daniel concerning chosen path for Acid and Relation db with SQL. Review of undefined sections. No response from city of Montreal for measurement questions.</w:delText>
        </w:r>
      </w:del>
    </w:p>
    <w:p w14:paraId="0AC40C61" w14:textId="1E1B8CE1" w:rsidR="00173FA5" w:rsidRDefault="00173FA5" w:rsidP="00CA79C3">
      <w:pPr>
        <w:widowControl w:val="0"/>
        <w:autoSpaceDE w:val="0"/>
        <w:autoSpaceDN w:val="0"/>
        <w:adjustRightInd w:val="0"/>
        <w:spacing w:before="0" w:after="0"/>
        <w:rPr>
          <w:ins w:id="735" w:author="Pawel Kaluski" w:date="2019-03-13T21:35:00Z"/>
          <w:rFonts w:ascii="AppleSystemUIFont" w:eastAsiaTheme="minorHAnsi" w:hAnsi="AppleSystemUIFont" w:cs="AppleSystemUIFont"/>
          <w:sz w:val="24"/>
          <w:szCs w:val="24"/>
        </w:rPr>
      </w:pPr>
    </w:p>
    <w:p w14:paraId="21F84A97" w14:textId="4D5234D5" w:rsidR="00173FA5" w:rsidRDefault="00173FA5" w:rsidP="00CA79C3">
      <w:pPr>
        <w:widowControl w:val="0"/>
        <w:autoSpaceDE w:val="0"/>
        <w:autoSpaceDN w:val="0"/>
        <w:adjustRightInd w:val="0"/>
        <w:spacing w:before="0" w:after="0"/>
        <w:rPr>
          <w:ins w:id="736" w:author="Pawel Kaluski" w:date="2019-03-13T21:35:00Z"/>
          <w:rFonts w:ascii="AppleSystemUIFont" w:eastAsiaTheme="minorHAnsi" w:hAnsi="AppleSystemUIFont" w:cs="AppleSystemUIFont"/>
          <w:sz w:val="24"/>
          <w:szCs w:val="24"/>
        </w:rPr>
      </w:pPr>
    </w:p>
    <w:p w14:paraId="65C1AF23" w14:textId="5268B0CC" w:rsidR="00173FA5" w:rsidRDefault="00173FA5" w:rsidP="00CA79C3">
      <w:pPr>
        <w:widowControl w:val="0"/>
        <w:autoSpaceDE w:val="0"/>
        <w:autoSpaceDN w:val="0"/>
        <w:adjustRightInd w:val="0"/>
        <w:spacing w:before="0" w:after="0"/>
        <w:rPr>
          <w:ins w:id="737" w:author="Pawel Kaluski" w:date="2019-03-13T21:35:00Z"/>
          <w:rFonts w:ascii="AppleSystemUIFont" w:eastAsiaTheme="minorHAnsi" w:hAnsi="AppleSystemUIFont" w:cs="AppleSystemUIFont"/>
          <w:sz w:val="24"/>
          <w:szCs w:val="24"/>
        </w:rPr>
      </w:pPr>
    </w:p>
    <w:p w14:paraId="15536F35" w14:textId="3CDE09B7" w:rsidR="00173FA5" w:rsidRDefault="00173FA5" w:rsidP="00CA79C3">
      <w:pPr>
        <w:widowControl w:val="0"/>
        <w:autoSpaceDE w:val="0"/>
        <w:autoSpaceDN w:val="0"/>
        <w:adjustRightInd w:val="0"/>
        <w:spacing w:before="0" w:after="0"/>
        <w:rPr>
          <w:ins w:id="738" w:author="Pawel Kaluski" w:date="2019-03-13T21:35:00Z"/>
          <w:rFonts w:ascii="AppleSystemUIFont" w:eastAsiaTheme="minorHAnsi" w:hAnsi="AppleSystemUIFont" w:cs="AppleSystemUIFont"/>
          <w:sz w:val="24"/>
          <w:szCs w:val="24"/>
        </w:rPr>
      </w:pPr>
    </w:p>
    <w:p w14:paraId="2D277392" w14:textId="5D896375" w:rsidR="00173FA5" w:rsidRDefault="00173FA5" w:rsidP="00CA79C3">
      <w:pPr>
        <w:widowControl w:val="0"/>
        <w:autoSpaceDE w:val="0"/>
        <w:autoSpaceDN w:val="0"/>
        <w:adjustRightInd w:val="0"/>
        <w:spacing w:before="0" w:after="0"/>
        <w:rPr>
          <w:ins w:id="739" w:author="Pawel Kaluski" w:date="2019-03-13T21:35:00Z"/>
          <w:rFonts w:ascii="AppleSystemUIFont" w:eastAsiaTheme="minorHAnsi" w:hAnsi="AppleSystemUIFont" w:cs="AppleSystemUIFont"/>
          <w:sz w:val="24"/>
          <w:szCs w:val="24"/>
        </w:rPr>
      </w:pPr>
    </w:p>
    <w:p w14:paraId="7AB95AEA" w14:textId="5B102ACE" w:rsidR="00173FA5" w:rsidRDefault="00173FA5" w:rsidP="00CA79C3">
      <w:pPr>
        <w:widowControl w:val="0"/>
        <w:autoSpaceDE w:val="0"/>
        <w:autoSpaceDN w:val="0"/>
        <w:adjustRightInd w:val="0"/>
        <w:spacing w:before="0" w:after="0"/>
        <w:rPr>
          <w:ins w:id="740" w:author="Pawel Kaluski" w:date="2019-03-13T21:35:00Z"/>
          <w:rFonts w:ascii="AppleSystemUIFont" w:eastAsiaTheme="minorHAnsi" w:hAnsi="AppleSystemUIFont" w:cs="AppleSystemUIFont"/>
          <w:sz w:val="24"/>
          <w:szCs w:val="24"/>
        </w:rPr>
      </w:pPr>
    </w:p>
    <w:p w14:paraId="164719A0" w14:textId="77777777" w:rsidR="00173FA5" w:rsidRDefault="00173FA5" w:rsidP="00CA79C3">
      <w:pPr>
        <w:widowControl w:val="0"/>
        <w:autoSpaceDE w:val="0"/>
        <w:autoSpaceDN w:val="0"/>
        <w:adjustRightInd w:val="0"/>
        <w:spacing w:before="0" w:after="0"/>
        <w:rPr>
          <w:ins w:id="741" w:author="Pawel Kaluski" w:date="2019-03-13T21:35:00Z"/>
          <w:rFonts w:ascii="AppleSystemUIFont" w:eastAsiaTheme="minorHAnsi" w:hAnsi="AppleSystemUIFont" w:cs="AppleSystemUIFont"/>
          <w:sz w:val="24"/>
          <w:szCs w:val="24"/>
        </w:rPr>
      </w:pPr>
    </w:p>
    <w:p w14:paraId="74C05ABE" w14:textId="06D4DA26" w:rsidR="00173FA5" w:rsidRPr="00173FA5" w:rsidRDefault="00173FA5" w:rsidP="00CA79C3">
      <w:pPr>
        <w:widowControl w:val="0"/>
        <w:autoSpaceDE w:val="0"/>
        <w:autoSpaceDN w:val="0"/>
        <w:adjustRightInd w:val="0"/>
        <w:spacing w:before="0" w:after="0"/>
        <w:rPr>
          <w:ins w:id="742" w:author="Pawel Kaluski" w:date="2019-03-13T21:36:00Z"/>
          <w:rFonts w:ascii="Arial Narrow" w:hAnsi="Arial Narrow"/>
          <w:b/>
          <w:color w:val="000000" w:themeColor="text1"/>
          <w:sz w:val="36"/>
          <w:szCs w:val="36"/>
          <w:rPrChange w:id="743" w:author="Pawel Kaluski" w:date="2019-03-13T21:36:00Z">
            <w:rPr>
              <w:ins w:id="744" w:author="Pawel Kaluski" w:date="2019-03-13T21:36:00Z"/>
              <w:rFonts w:ascii="AppleSystemUIFont" w:eastAsiaTheme="minorHAnsi" w:hAnsi="AppleSystemUIFont" w:cs="AppleSystemUIFont"/>
              <w:sz w:val="24"/>
              <w:szCs w:val="24"/>
            </w:rPr>
          </w:rPrChange>
        </w:rPr>
      </w:pPr>
      <w:ins w:id="745" w:author="Pawel Kaluski" w:date="2019-03-13T21:35:00Z">
        <w:r w:rsidRPr="00173FA5">
          <w:rPr>
            <w:rFonts w:ascii="Arial Narrow" w:hAnsi="Arial Narrow"/>
            <w:b/>
            <w:color w:val="000000" w:themeColor="text1"/>
            <w:sz w:val="36"/>
            <w:szCs w:val="36"/>
            <w:rPrChange w:id="746" w:author="Pawel Kaluski" w:date="2019-03-13T21:36:00Z">
              <w:rPr>
                <w:rFonts w:ascii="AppleSystemUIFont" w:eastAsiaTheme="minorHAnsi" w:hAnsi="AppleSystemUIFont" w:cs="AppleSystemUIFont"/>
                <w:sz w:val="24"/>
                <w:szCs w:val="24"/>
              </w:rPr>
            </w:rPrChange>
          </w:rPr>
          <w:lastRenderedPageBreak/>
          <w:t>Appendix F: Decision Chart Storage</w:t>
        </w:r>
      </w:ins>
    </w:p>
    <w:p w14:paraId="52E9C16F" w14:textId="77777777" w:rsidR="00173FA5" w:rsidRPr="00173FA5" w:rsidRDefault="00173FA5" w:rsidP="00173FA5">
      <w:pPr>
        <w:pStyle w:val="BodyText"/>
        <w:rPr>
          <w:ins w:id="747" w:author="Pawel Kaluski" w:date="2019-03-13T21:36:00Z"/>
          <w:color w:val="000000" w:themeColor="text1"/>
          <w:rPrChange w:id="748" w:author="Pawel Kaluski" w:date="2019-03-13T21:36:00Z">
            <w:rPr>
              <w:ins w:id="749" w:author="Pawel Kaluski" w:date="2019-03-13T21:36:00Z"/>
              <w:color w:val="FFC000"/>
            </w:rPr>
          </w:rPrChange>
        </w:rPr>
      </w:pPr>
    </w:p>
    <w:p w14:paraId="000BBF62" w14:textId="37889EE8" w:rsidR="00173FA5" w:rsidRPr="00A60E4A" w:rsidRDefault="00173FA5" w:rsidP="00173FA5">
      <w:pPr>
        <w:pStyle w:val="BodyText"/>
        <w:rPr>
          <w:ins w:id="750" w:author="Pawel Kaluski" w:date="2019-03-13T21:36:00Z"/>
          <w:color w:val="000000" w:themeColor="text1"/>
          <w:highlight w:val="yellow"/>
          <w:rPrChange w:id="751" w:author="Pawel Kaluski" w:date="2019-03-13T21:38:00Z">
            <w:rPr>
              <w:ins w:id="752" w:author="Pawel Kaluski" w:date="2019-03-13T21:36:00Z"/>
              <w:color w:val="FFC000"/>
              <w:highlight w:val="yellow"/>
            </w:rPr>
          </w:rPrChange>
        </w:rPr>
      </w:pPr>
      <w:ins w:id="753" w:author="Pawel Kaluski" w:date="2019-03-13T21:36:00Z">
        <w:r w:rsidRPr="00A60E4A">
          <w:rPr>
            <w:color w:val="000000" w:themeColor="text1"/>
            <w:highlight w:val="yellow"/>
            <w:rPrChange w:id="754" w:author="Pawel Kaluski" w:date="2019-03-13T21:38:00Z">
              <w:rPr>
                <w:color w:val="FFC000"/>
                <w:highlight w:val="yellow"/>
              </w:rPr>
            </w:rPrChange>
          </w:rPr>
          <w:fldChar w:fldCharType="begin"/>
        </w:r>
        <w:r w:rsidRPr="00A60E4A">
          <w:rPr>
            <w:color w:val="000000" w:themeColor="text1"/>
            <w:highlight w:val="yellow"/>
            <w:rPrChange w:id="755" w:author="Pawel Kaluski" w:date="2019-03-13T21:38:00Z">
              <w:rPr>
                <w:color w:val="FFC000"/>
                <w:highlight w:val="yellow"/>
              </w:rPr>
            </w:rPrChange>
          </w:rPr>
          <w:instrText xml:space="preserve"> HYPERLINK "https://www.capterra.com" </w:instrText>
        </w:r>
        <w:r w:rsidRPr="00A60E4A">
          <w:rPr>
            <w:color w:val="000000" w:themeColor="text1"/>
            <w:highlight w:val="yellow"/>
            <w:rPrChange w:id="756" w:author="Pawel Kaluski" w:date="2019-03-13T21:38:00Z">
              <w:rPr>
                <w:color w:val="FFC000"/>
                <w:highlight w:val="yellow"/>
              </w:rPr>
            </w:rPrChange>
          </w:rPr>
          <w:fldChar w:fldCharType="separate"/>
        </w:r>
        <w:r w:rsidRPr="00A60E4A">
          <w:rPr>
            <w:rStyle w:val="Hyperlink"/>
            <w:color w:val="000000" w:themeColor="text1"/>
            <w:highlight w:val="yellow"/>
            <w:rPrChange w:id="757" w:author="Pawel Kaluski" w:date="2019-03-13T21:38:00Z">
              <w:rPr>
                <w:rStyle w:val="Hyperlink"/>
                <w:highlight w:val="yellow"/>
              </w:rPr>
            </w:rPrChange>
          </w:rPr>
          <w:t>https://www.capterra.com</w:t>
        </w:r>
        <w:r w:rsidRPr="00A60E4A">
          <w:rPr>
            <w:color w:val="000000" w:themeColor="text1"/>
            <w:highlight w:val="yellow"/>
            <w:rPrChange w:id="758" w:author="Pawel Kaluski" w:date="2019-03-13T21:38:00Z">
              <w:rPr>
                <w:color w:val="FFC000"/>
                <w:highlight w:val="yellow"/>
              </w:rPr>
            </w:rPrChange>
          </w:rPr>
          <w:fldChar w:fldCharType="end"/>
        </w:r>
      </w:ins>
    </w:p>
    <w:p w14:paraId="0F450CD1" w14:textId="5A03E397" w:rsidR="00173FA5" w:rsidRPr="00A60E4A" w:rsidRDefault="00173FA5" w:rsidP="00173FA5">
      <w:pPr>
        <w:pStyle w:val="BodyText"/>
        <w:rPr>
          <w:ins w:id="759" w:author="Pawel Kaluski" w:date="2019-03-13T21:38:00Z"/>
          <w:color w:val="000000" w:themeColor="text1"/>
          <w:highlight w:val="yellow"/>
          <w:rPrChange w:id="760" w:author="Pawel Kaluski" w:date="2019-03-13T21:38:00Z">
            <w:rPr>
              <w:ins w:id="761" w:author="Pawel Kaluski" w:date="2019-03-13T21:38:00Z"/>
              <w:color w:val="000000" w:themeColor="text1"/>
              <w:highlight w:val="yellow"/>
            </w:rPr>
          </w:rPrChange>
        </w:rPr>
      </w:pPr>
      <w:ins w:id="762" w:author="Pawel Kaluski" w:date="2019-03-13T21:36:00Z">
        <w:r w:rsidRPr="00A60E4A">
          <w:rPr>
            <w:color w:val="000000" w:themeColor="text1"/>
            <w:highlight w:val="yellow"/>
            <w:rPrChange w:id="763" w:author="Pawel Kaluski" w:date="2019-03-13T21:38:00Z">
              <w:rPr>
                <w:color w:val="FFC000"/>
              </w:rPr>
            </w:rPrChange>
          </w:rPr>
          <w:fldChar w:fldCharType="begin"/>
        </w:r>
        <w:r w:rsidRPr="00A60E4A">
          <w:rPr>
            <w:color w:val="000000" w:themeColor="text1"/>
            <w:highlight w:val="yellow"/>
            <w:rPrChange w:id="764" w:author="Pawel Kaluski" w:date="2019-03-13T21:38:00Z">
              <w:rPr>
                <w:color w:val="FFC000"/>
              </w:rPr>
            </w:rPrChange>
          </w:rPr>
          <w:instrText xml:space="preserve"> HYPERLINK "https://www.cloudways.com/en/pricing.php#digitalocean" </w:instrText>
        </w:r>
        <w:r w:rsidRPr="00A60E4A">
          <w:rPr>
            <w:color w:val="000000" w:themeColor="text1"/>
            <w:highlight w:val="yellow"/>
            <w:rPrChange w:id="765" w:author="Pawel Kaluski" w:date="2019-03-13T21:38:00Z">
              <w:rPr>
                <w:color w:val="FFC000"/>
              </w:rPr>
            </w:rPrChange>
          </w:rPr>
          <w:fldChar w:fldCharType="separate"/>
        </w:r>
        <w:r w:rsidRPr="00A60E4A">
          <w:rPr>
            <w:rStyle w:val="Hyperlink"/>
            <w:color w:val="000000" w:themeColor="text1"/>
            <w:highlight w:val="yellow"/>
            <w:rPrChange w:id="766" w:author="Pawel Kaluski" w:date="2019-03-13T21:38:00Z">
              <w:rPr>
                <w:rStyle w:val="Hyperlink"/>
              </w:rPr>
            </w:rPrChange>
          </w:rPr>
          <w:t>https://www.cloudways.com/en/pricing.php#digitalocean</w:t>
        </w:r>
        <w:r w:rsidRPr="00A60E4A">
          <w:rPr>
            <w:color w:val="000000" w:themeColor="text1"/>
            <w:highlight w:val="yellow"/>
            <w:rPrChange w:id="767" w:author="Pawel Kaluski" w:date="2019-03-13T21:38:00Z">
              <w:rPr>
                <w:color w:val="FFC000"/>
              </w:rPr>
            </w:rPrChange>
          </w:rPr>
          <w:fldChar w:fldCharType="end"/>
        </w:r>
      </w:ins>
    </w:p>
    <w:p w14:paraId="7F300589" w14:textId="5153423B" w:rsidR="00A60E4A" w:rsidRPr="00A60E4A" w:rsidRDefault="00A60E4A" w:rsidP="00173FA5">
      <w:pPr>
        <w:pStyle w:val="BodyText"/>
        <w:rPr>
          <w:ins w:id="768" w:author="Pawel Kaluski" w:date="2019-03-13T21:38:00Z"/>
          <w:color w:val="000000" w:themeColor="text1"/>
          <w:highlight w:val="yellow"/>
          <w:rPrChange w:id="769" w:author="Pawel Kaluski" w:date="2019-03-13T21:38:00Z">
            <w:rPr>
              <w:ins w:id="770" w:author="Pawel Kaluski" w:date="2019-03-13T21:38:00Z"/>
              <w:color w:val="000000" w:themeColor="text1"/>
            </w:rPr>
          </w:rPrChange>
        </w:rPr>
      </w:pPr>
      <w:ins w:id="771" w:author="Pawel Kaluski" w:date="2019-03-13T21:38:00Z">
        <w:r w:rsidRPr="00A60E4A">
          <w:rPr>
            <w:color w:val="000000" w:themeColor="text1"/>
            <w:highlight w:val="yellow"/>
            <w:rPrChange w:id="772" w:author="Pawel Kaluski" w:date="2019-03-13T21:38:00Z">
              <w:rPr>
                <w:color w:val="000000" w:themeColor="text1"/>
              </w:rPr>
            </w:rPrChange>
          </w:rPr>
          <w:fldChar w:fldCharType="begin"/>
        </w:r>
        <w:r w:rsidRPr="00A60E4A">
          <w:rPr>
            <w:color w:val="000000" w:themeColor="text1"/>
            <w:highlight w:val="yellow"/>
            <w:rPrChange w:id="773" w:author="Pawel Kaluski" w:date="2019-03-13T21:38:00Z">
              <w:rPr>
                <w:color w:val="000000" w:themeColor="text1"/>
              </w:rPr>
            </w:rPrChange>
          </w:rPr>
          <w:instrText xml:space="preserve"> HYPERLINK "https://www.digitalocean.com/pricing/#Tools" </w:instrText>
        </w:r>
        <w:r w:rsidRPr="00A60E4A">
          <w:rPr>
            <w:color w:val="000000" w:themeColor="text1"/>
            <w:highlight w:val="yellow"/>
            <w:rPrChange w:id="774" w:author="Pawel Kaluski" w:date="2019-03-13T21:38:00Z">
              <w:rPr>
                <w:color w:val="000000" w:themeColor="text1"/>
              </w:rPr>
            </w:rPrChange>
          </w:rPr>
          <w:fldChar w:fldCharType="separate"/>
        </w:r>
        <w:r w:rsidRPr="00A60E4A">
          <w:rPr>
            <w:rStyle w:val="Hyperlink"/>
            <w:color w:val="000000" w:themeColor="text1"/>
            <w:highlight w:val="yellow"/>
            <w:rPrChange w:id="775" w:author="Pawel Kaluski" w:date="2019-03-13T21:38:00Z">
              <w:rPr>
                <w:rStyle w:val="Hyperlink"/>
              </w:rPr>
            </w:rPrChange>
          </w:rPr>
          <w:t>https://www.digitalocean.com/pricing/#Tools</w:t>
        </w:r>
        <w:r w:rsidRPr="00A60E4A">
          <w:rPr>
            <w:color w:val="000000" w:themeColor="text1"/>
            <w:highlight w:val="yellow"/>
            <w:rPrChange w:id="776" w:author="Pawel Kaluski" w:date="2019-03-13T21:38:00Z">
              <w:rPr>
                <w:color w:val="000000" w:themeColor="text1"/>
              </w:rPr>
            </w:rPrChange>
          </w:rPr>
          <w:fldChar w:fldCharType="end"/>
        </w:r>
      </w:ins>
    </w:p>
    <w:p w14:paraId="24F888A9" w14:textId="50B62E64" w:rsidR="00173FA5" w:rsidRPr="00A60E4A" w:rsidRDefault="00A60E4A" w:rsidP="00173FA5">
      <w:pPr>
        <w:pStyle w:val="BodyText"/>
        <w:rPr>
          <w:ins w:id="777" w:author="Pawel Kaluski" w:date="2019-03-13T21:38:00Z"/>
          <w:color w:val="000000" w:themeColor="text1"/>
          <w:rPrChange w:id="778" w:author="Pawel Kaluski" w:date="2019-03-13T21:38:00Z">
            <w:rPr>
              <w:ins w:id="779" w:author="Pawel Kaluski" w:date="2019-03-13T21:38:00Z"/>
              <w:color w:val="000000" w:themeColor="text1"/>
            </w:rPr>
          </w:rPrChange>
        </w:rPr>
      </w:pPr>
      <w:ins w:id="780" w:author="Pawel Kaluski" w:date="2019-03-13T21:38:00Z">
        <w:r w:rsidRPr="00A60E4A">
          <w:rPr>
            <w:color w:val="000000" w:themeColor="text1"/>
            <w:highlight w:val="yellow"/>
            <w:rPrChange w:id="781" w:author="Pawel Kaluski" w:date="2019-03-13T21:38:00Z">
              <w:rPr>
                <w:color w:val="000000" w:themeColor="text1"/>
                <w:highlight w:val="yellow"/>
              </w:rPr>
            </w:rPrChange>
          </w:rPr>
          <w:fldChar w:fldCharType="begin"/>
        </w:r>
        <w:r w:rsidRPr="00A60E4A">
          <w:rPr>
            <w:color w:val="000000" w:themeColor="text1"/>
            <w:highlight w:val="yellow"/>
            <w:rPrChange w:id="782" w:author="Pawel Kaluski" w:date="2019-03-13T21:38:00Z">
              <w:rPr>
                <w:color w:val="000000" w:themeColor="text1"/>
                <w:highlight w:val="yellow"/>
              </w:rPr>
            </w:rPrChange>
          </w:rPr>
          <w:instrText xml:space="preserve"> HYPERLINK "</w:instrText>
        </w:r>
        <w:r w:rsidRPr="00A60E4A">
          <w:rPr>
            <w:color w:val="000000" w:themeColor="text1"/>
            <w:highlight w:val="yellow"/>
            <w:rPrChange w:id="783" w:author="Pawel Kaluski" w:date="2019-03-13T21:38:00Z">
              <w:rPr>
                <w:rStyle w:val="Hyperlink"/>
              </w:rPr>
            </w:rPrChange>
          </w:rPr>
          <w:instrText>https://www.crunchbase.com/organization/digitalocean#section-overview</w:instrText>
        </w:r>
        <w:r w:rsidRPr="00A60E4A">
          <w:rPr>
            <w:color w:val="000000" w:themeColor="text1"/>
            <w:highlight w:val="yellow"/>
            <w:rPrChange w:id="784" w:author="Pawel Kaluski" w:date="2019-03-13T21:38:00Z">
              <w:rPr>
                <w:color w:val="000000" w:themeColor="text1"/>
                <w:highlight w:val="yellow"/>
              </w:rPr>
            </w:rPrChange>
          </w:rPr>
          <w:instrText xml:space="preserve">" </w:instrText>
        </w:r>
        <w:r w:rsidRPr="00A60E4A">
          <w:rPr>
            <w:color w:val="000000" w:themeColor="text1"/>
            <w:highlight w:val="yellow"/>
            <w:rPrChange w:id="785" w:author="Pawel Kaluski" w:date="2019-03-13T21:38:00Z">
              <w:rPr>
                <w:color w:val="000000" w:themeColor="text1"/>
                <w:highlight w:val="yellow"/>
              </w:rPr>
            </w:rPrChange>
          </w:rPr>
          <w:fldChar w:fldCharType="separate"/>
        </w:r>
        <w:r w:rsidRPr="00A60E4A">
          <w:rPr>
            <w:rStyle w:val="Hyperlink"/>
            <w:color w:val="000000" w:themeColor="text1"/>
            <w:highlight w:val="yellow"/>
            <w:rPrChange w:id="786" w:author="Pawel Kaluski" w:date="2019-03-13T21:38:00Z">
              <w:rPr>
                <w:rStyle w:val="Hyperlink"/>
              </w:rPr>
            </w:rPrChange>
          </w:rPr>
          <w:t>https://www.crunchbase.com/organization/digitalocean#section-overview</w:t>
        </w:r>
        <w:r w:rsidRPr="00A60E4A">
          <w:rPr>
            <w:color w:val="000000" w:themeColor="text1"/>
            <w:highlight w:val="yellow"/>
            <w:rPrChange w:id="787" w:author="Pawel Kaluski" w:date="2019-03-13T21:38:00Z">
              <w:rPr>
                <w:color w:val="000000" w:themeColor="text1"/>
                <w:highlight w:val="yellow"/>
              </w:rPr>
            </w:rPrChange>
          </w:rPr>
          <w:fldChar w:fldCharType="end"/>
        </w:r>
      </w:ins>
    </w:p>
    <w:p w14:paraId="653F872D" w14:textId="77777777" w:rsidR="00A60E4A" w:rsidRPr="00173FA5" w:rsidRDefault="00A60E4A" w:rsidP="00173FA5">
      <w:pPr>
        <w:pStyle w:val="BodyText"/>
        <w:rPr>
          <w:ins w:id="788" w:author="Pawel Kaluski" w:date="2019-03-13T21:36:00Z"/>
          <w:color w:val="000000" w:themeColor="text1"/>
          <w:rPrChange w:id="789" w:author="Pawel Kaluski" w:date="2019-03-13T21:36:00Z">
            <w:rPr>
              <w:ins w:id="790" w:author="Pawel Kaluski" w:date="2019-03-13T21:36:00Z"/>
              <w:color w:val="FFC000"/>
            </w:rPr>
          </w:rPrChange>
        </w:rPr>
      </w:pPr>
    </w:p>
    <w:p w14:paraId="5896BBCF" w14:textId="77777777" w:rsidR="00173FA5" w:rsidRPr="00315012" w:rsidRDefault="00173FA5" w:rsidP="00173FA5">
      <w:pPr>
        <w:pStyle w:val="BodyText"/>
        <w:rPr>
          <w:ins w:id="791" w:author="Pawel Kaluski" w:date="2019-03-13T21:36:00Z"/>
          <w:color w:val="FFC000"/>
          <w:highlight w:val="yellow"/>
        </w:rPr>
      </w:pPr>
    </w:p>
    <w:p w14:paraId="5DB9CC5F" w14:textId="77777777" w:rsidR="00173FA5" w:rsidRDefault="00173FA5" w:rsidP="00173FA5">
      <w:pPr>
        <w:pStyle w:val="BodyText"/>
        <w:rPr>
          <w:ins w:id="792" w:author="Pawel Kaluski" w:date="2019-03-13T21:36:00Z"/>
          <w:rFonts w:cs="Arial"/>
          <w:color w:val="363A41"/>
        </w:rPr>
      </w:pPr>
    </w:p>
    <w:tbl>
      <w:tblPr>
        <w:tblStyle w:val="TableGrid"/>
        <w:tblW w:w="0" w:type="auto"/>
        <w:tblLook w:val="04A0" w:firstRow="1" w:lastRow="0" w:firstColumn="1" w:lastColumn="0" w:noHBand="0" w:noVBand="1"/>
      </w:tblPr>
      <w:tblGrid>
        <w:gridCol w:w="2093"/>
        <w:gridCol w:w="1737"/>
        <w:gridCol w:w="1915"/>
        <w:gridCol w:w="1915"/>
        <w:gridCol w:w="1916"/>
      </w:tblGrid>
      <w:tr w:rsidR="00173FA5" w14:paraId="171F337D" w14:textId="77777777" w:rsidTr="00315012">
        <w:trPr>
          <w:ins w:id="793" w:author="Pawel Kaluski" w:date="2019-03-13T21:36:00Z"/>
        </w:trPr>
        <w:tc>
          <w:tcPr>
            <w:tcW w:w="2093" w:type="dxa"/>
            <w:tcBorders>
              <w:top w:val="nil"/>
              <w:left w:val="nil"/>
              <w:bottom w:val="single" w:sz="4" w:space="0" w:color="auto"/>
              <w:right w:val="single" w:sz="4" w:space="0" w:color="auto"/>
            </w:tcBorders>
          </w:tcPr>
          <w:p w14:paraId="3BE23413" w14:textId="77777777" w:rsidR="00173FA5" w:rsidRPr="00315012" w:rsidRDefault="00173FA5" w:rsidP="00315012">
            <w:pPr>
              <w:pStyle w:val="BodyText"/>
              <w:rPr>
                <w:ins w:id="794" w:author="Pawel Kaluski" w:date="2019-03-13T21:36:00Z"/>
                <w:b/>
                <w:color w:val="000000" w:themeColor="text1"/>
              </w:rPr>
            </w:pPr>
          </w:p>
        </w:tc>
        <w:tc>
          <w:tcPr>
            <w:tcW w:w="7483" w:type="dxa"/>
            <w:gridSpan w:val="4"/>
            <w:tcBorders>
              <w:left w:val="single" w:sz="4" w:space="0" w:color="auto"/>
            </w:tcBorders>
          </w:tcPr>
          <w:p w14:paraId="6FF4A307" w14:textId="77777777" w:rsidR="00173FA5" w:rsidRPr="00315012" w:rsidRDefault="00173FA5" w:rsidP="00315012">
            <w:pPr>
              <w:pStyle w:val="BodyText"/>
              <w:jc w:val="center"/>
              <w:rPr>
                <w:ins w:id="795" w:author="Pawel Kaluski" w:date="2019-03-13T21:36:00Z"/>
                <w:b/>
                <w:color w:val="000000" w:themeColor="text1"/>
              </w:rPr>
            </w:pPr>
            <w:ins w:id="796" w:author="Pawel Kaluski" w:date="2019-03-13T21:36:00Z">
              <w:r w:rsidRPr="00315012">
                <w:rPr>
                  <w:b/>
                  <w:color w:val="000000" w:themeColor="text1"/>
                </w:rPr>
                <w:t>Solutions</w:t>
              </w:r>
            </w:ins>
          </w:p>
        </w:tc>
      </w:tr>
      <w:tr w:rsidR="00173FA5" w14:paraId="775C7A31" w14:textId="77777777" w:rsidTr="00315012">
        <w:trPr>
          <w:ins w:id="797" w:author="Pawel Kaluski" w:date="2019-03-13T21:36:00Z"/>
        </w:trPr>
        <w:tc>
          <w:tcPr>
            <w:tcW w:w="2093" w:type="dxa"/>
            <w:tcBorders>
              <w:top w:val="single" w:sz="4" w:space="0" w:color="auto"/>
            </w:tcBorders>
          </w:tcPr>
          <w:p w14:paraId="23070446" w14:textId="77777777" w:rsidR="00173FA5" w:rsidRPr="00315012" w:rsidRDefault="00173FA5" w:rsidP="00315012">
            <w:pPr>
              <w:pStyle w:val="BodyText"/>
              <w:rPr>
                <w:ins w:id="798" w:author="Pawel Kaluski" w:date="2019-03-13T21:36:00Z"/>
                <w:b/>
                <w:color w:val="000000" w:themeColor="text1"/>
              </w:rPr>
            </w:pPr>
            <w:ins w:id="799" w:author="Pawel Kaluski" w:date="2019-03-13T21:36:00Z">
              <w:r w:rsidRPr="00315012">
                <w:rPr>
                  <w:b/>
                  <w:color w:val="000000" w:themeColor="text1"/>
                </w:rPr>
                <w:t>Features</w:t>
              </w:r>
            </w:ins>
          </w:p>
        </w:tc>
        <w:tc>
          <w:tcPr>
            <w:tcW w:w="1737" w:type="dxa"/>
          </w:tcPr>
          <w:p w14:paraId="5F3BBE4E" w14:textId="77777777" w:rsidR="00173FA5" w:rsidRPr="00315012" w:rsidRDefault="00173FA5" w:rsidP="00315012">
            <w:pPr>
              <w:pStyle w:val="BodyText"/>
              <w:jc w:val="center"/>
              <w:rPr>
                <w:ins w:id="800" w:author="Pawel Kaluski" w:date="2019-03-13T21:36:00Z"/>
                <w:b/>
                <w:color w:val="000000" w:themeColor="text1"/>
              </w:rPr>
            </w:pPr>
            <w:proofErr w:type="spellStart"/>
            <w:ins w:id="801" w:author="Pawel Kaluski" w:date="2019-03-13T21:36:00Z">
              <w:r>
                <w:rPr>
                  <w:b/>
                  <w:color w:val="000000" w:themeColor="text1"/>
                </w:rPr>
                <w:t>Zoho</w:t>
              </w:r>
              <w:proofErr w:type="spellEnd"/>
            </w:ins>
          </w:p>
        </w:tc>
        <w:tc>
          <w:tcPr>
            <w:tcW w:w="1915" w:type="dxa"/>
          </w:tcPr>
          <w:p w14:paraId="12009E1D" w14:textId="77777777" w:rsidR="00173FA5" w:rsidRPr="00315012" w:rsidRDefault="00173FA5" w:rsidP="00315012">
            <w:pPr>
              <w:pStyle w:val="BodyText"/>
              <w:jc w:val="center"/>
              <w:rPr>
                <w:ins w:id="802" w:author="Pawel Kaluski" w:date="2019-03-13T21:36:00Z"/>
                <w:b/>
                <w:color w:val="000000" w:themeColor="text1"/>
              </w:rPr>
            </w:pPr>
            <w:proofErr w:type="spellStart"/>
            <w:ins w:id="803" w:author="Pawel Kaluski" w:date="2019-03-13T21:36:00Z">
              <w:r>
                <w:rPr>
                  <w:b/>
                  <w:color w:val="000000" w:themeColor="text1"/>
                </w:rPr>
                <w:t>Ninox</w:t>
              </w:r>
              <w:proofErr w:type="spellEnd"/>
            </w:ins>
          </w:p>
        </w:tc>
        <w:tc>
          <w:tcPr>
            <w:tcW w:w="1915" w:type="dxa"/>
          </w:tcPr>
          <w:p w14:paraId="3CBE87F7" w14:textId="77777777" w:rsidR="00173FA5" w:rsidRPr="00315012" w:rsidRDefault="00173FA5" w:rsidP="00315012">
            <w:pPr>
              <w:pStyle w:val="BodyText"/>
              <w:jc w:val="center"/>
              <w:rPr>
                <w:ins w:id="804" w:author="Pawel Kaluski" w:date="2019-03-13T21:36:00Z"/>
                <w:b/>
                <w:color w:val="000000" w:themeColor="text1"/>
              </w:rPr>
            </w:pPr>
            <w:proofErr w:type="spellStart"/>
            <w:ins w:id="805" w:author="Pawel Kaluski" w:date="2019-03-13T21:36:00Z">
              <w:r>
                <w:rPr>
                  <w:b/>
                  <w:color w:val="000000" w:themeColor="text1"/>
                </w:rPr>
                <w:t>Caspio</w:t>
              </w:r>
              <w:proofErr w:type="spellEnd"/>
            </w:ins>
          </w:p>
        </w:tc>
        <w:tc>
          <w:tcPr>
            <w:tcW w:w="1916" w:type="dxa"/>
          </w:tcPr>
          <w:p w14:paraId="7472E8DE" w14:textId="77777777" w:rsidR="00173FA5" w:rsidRPr="00315012" w:rsidRDefault="00173FA5" w:rsidP="00315012">
            <w:pPr>
              <w:pStyle w:val="BodyText"/>
              <w:jc w:val="center"/>
              <w:rPr>
                <w:ins w:id="806" w:author="Pawel Kaluski" w:date="2019-03-13T21:36:00Z"/>
                <w:b/>
                <w:color w:val="000000" w:themeColor="text1"/>
              </w:rPr>
            </w:pPr>
            <w:ins w:id="807" w:author="Pawel Kaluski" w:date="2019-03-13T21:36:00Z">
              <w:r>
                <w:rPr>
                  <w:b/>
                  <w:color w:val="000000" w:themeColor="text1"/>
                </w:rPr>
                <w:t>Digital Ocean</w:t>
              </w:r>
            </w:ins>
          </w:p>
        </w:tc>
      </w:tr>
      <w:tr w:rsidR="00173FA5" w14:paraId="285E13E9" w14:textId="77777777" w:rsidTr="00315012">
        <w:trPr>
          <w:ins w:id="808" w:author="Pawel Kaluski" w:date="2019-03-13T21:36:00Z"/>
        </w:trPr>
        <w:tc>
          <w:tcPr>
            <w:tcW w:w="2093" w:type="dxa"/>
          </w:tcPr>
          <w:p w14:paraId="31C89938" w14:textId="77777777" w:rsidR="00173FA5" w:rsidRPr="00315012" w:rsidRDefault="00173FA5" w:rsidP="00315012">
            <w:pPr>
              <w:pStyle w:val="BodyText"/>
              <w:rPr>
                <w:ins w:id="809" w:author="Pawel Kaluski" w:date="2019-03-13T21:36:00Z"/>
                <w:color w:val="000000" w:themeColor="text1"/>
                <w:sz w:val="18"/>
              </w:rPr>
            </w:pPr>
            <w:ins w:id="810" w:author="Pawel Kaluski" w:date="2019-03-13T21:36:00Z">
              <w:r w:rsidRPr="00315012">
                <w:rPr>
                  <w:color w:val="000000" w:themeColor="text1"/>
                  <w:sz w:val="18"/>
                </w:rPr>
                <w:t>Backup &amp; Recovery</w:t>
              </w:r>
            </w:ins>
          </w:p>
        </w:tc>
        <w:tc>
          <w:tcPr>
            <w:tcW w:w="1737" w:type="dxa"/>
          </w:tcPr>
          <w:p w14:paraId="77AAD713" w14:textId="77777777" w:rsidR="00173FA5" w:rsidRPr="00315012" w:rsidRDefault="00173FA5" w:rsidP="00315012">
            <w:pPr>
              <w:pStyle w:val="BodyText"/>
              <w:jc w:val="center"/>
              <w:rPr>
                <w:ins w:id="811" w:author="Pawel Kaluski" w:date="2019-03-13T21:36:00Z"/>
                <w:color w:val="000000" w:themeColor="text1"/>
                <w:sz w:val="18"/>
              </w:rPr>
            </w:pPr>
            <w:ins w:id="812" w:author="Pawel Kaluski" w:date="2019-03-13T21:36:00Z">
              <w:r>
                <w:rPr>
                  <w:color w:val="000000" w:themeColor="text1"/>
                  <w:sz w:val="18"/>
                </w:rPr>
                <w:t>X</w:t>
              </w:r>
            </w:ins>
          </w:p>
        </w:tc>
        <w:tc>
          <w:tcPr>
            <w:tcW w:w="1915" w:type="dxa"/>
          </w:tcPr>
          <w:p w14:paraId="7009FD05" w14:textId="77777777" w:rsidR="00173FA5" w:rsidRPr="00315012" w:rsidRDefault="00173FA5" w:rsidP="00315012">
            <w:pPr>
              <w:pStyle w:val="BodyText"/>
              <w:jc w:val="center"/>
              <w:rPr>
                <w:ins w:id="813" w:author="Pawel Kaluski" w:date="2019-03-13T21:36:00Z"/>
                <w:color w:val="000000" w:themeColor="text1"/>
                <w:sz w:val="18"/>
              </w:rPr>
            </w:pPr>
            <w:ins w:id="814" w:author="Pawel Kaluski" w:date="2019-03-13T21:36:00Z">
              <w:r>
                <w:rPr>
                  <w:color w:val="000000" w:themeColor="text1"/>
                  <w:sz w:val="18"/>
                </w:rPr>
                <w:t>X</w:t>
              </w:r>
            </w:ins>
          </w:p>
        </w:tc>
        <w:tc>
          <w:tcPr>
            <w:tcW w:w="1915" w:type="dxa"/>
          </w:tcPr>
          <w:p w14:paraId="4A3C923D" w14:textId="77777777" w:rsidR="00173FA5" w:rsidRPr="00315012" w:rsidRDefault="00173FA5" w:rsidP="00315012">
            <w:pPr>
              <w:pStyle w:val="BodyText"/>
              <w:jc w:val="center"/>
              <w:rPr>
                <w:ins w:id="815" w:author="Pawel Kaluski" w:date="2019-03-13T21:36:00Z"/>
                <w:color w:val="000000" w:themeColor="text1"/>
                <w:sz w:val="18"/>
              </w:rPr>
            </w:pPr>
            <w:ins w:id="816" w:author="Pawel Kaluski" w:date="2019-03-13T21:36:00Z">
              <w:r>
                <w:rPr>
                  <w:color w:val="000000" w:themeColor="text1"/>
                  <w:sz w:val="18"/>
                </w:rPr>
                <w:t>X</w:t>
              </w:r>
            </w:ins>
          </w:p>
        </w:tc>
        <w:tc>
          <w:tcPr>
            <w:tcW w:w="1916" w:type="dxa"/>
          </w:tcPr>
          <w:p w14:paraId="10C31DE2" w14:textId="77777777" w:rsidR="00173FA5" w:rsidRPr="00315012" w:rsidRDefault="00173FA5" w:rsidP="00315012">
            <w:pPr>
              <w:pStyle w:val="BodyText"/>
              <w:jc w:val="center"/>
              <w:rPr>
                <w:ins w:id="817" w:author="Pawel Kaluski" w:date="2019-03-13T21:36:00Z"/>
                <w:color w:val="000000" w:themeColor="text1"/>
                <w:sz w:val="18"/>
              </w:rPr>
            </w:pPr>
            <w:ins w:id="818" w:author="Pawel Kaluski" w:date="2019-03-13T21:36:00Z">
              <w:r>
                <w:rPr>
                  <w:color w:val="000000" w:themeColor="text1"/>
                  <w:sz w:val="18"/>
                </w:rPr>
                <w:t>X</w:t>
              </w:r>
            </w:ins>
          </w:p>
        </w:tc>
      </w:tr>
      <w:tr w:rsidR="00173FA5" w14:paraId="074912F5" w14:textId="77777777" w:rsidTr="00315012">
        <w:trPr>
          <w:ins w:id="819" w:author="Pawel Kaluski" w:date="2019-03-13T21:36:00Z"/>
        </w:trPr>
        <w:tc>
          <w:tcPr>
            <w:tcW w:w="2093" w:type="dxa"/>
          </w:tcPr>
          <w:p w14:paraId="3C2E9CF3" w14:textId="77777777" w:rsidR="00173FA5" w:rsidRPr="00315012" w:rsidRDefault="00173FA5" w:rsidP="00315012">
            <w:pPr>
              <w:pStyle w:val="BodyText"/>
              <w:rPr>
                <w:ins w:id="820" w:author="Pawel Kaluski" w:date="2019-03-13T21:36:00Z"/>
                <w:color w:val="000000" w:themeColor="text1"/>
                <w:sz w:val="18"/>
              </w:rPr>
            </w:pPr>
            <w:ins w:id="821" w:author="Pawel Kaluski" w:date="2019-03-13T21:36:00Z">
              <w:r>
                <w:rPr>
                  <w:color w:val="000000" w:themeColor="text1"/>
                  <w:sz w:val="18"/>
                </w:rPr>
                <w:t>Data Migration</w:t>
              </w:r>
            </w:ins>
          </w:p>
        </w:tc>
        <w:tc>
          <w:tcPr>
            <w:tcW w:w="1737" w:type="dxa"/>
          </w:tcPr>
          <w:p w14:paraId="6347DECE" w14:textId="77777777" w:rsidR="00173FA5" w:rsidRPr="00315012" w:rsidRDefault="00173FA5" w:rsidP="00315012">
            <w:pPr>
              <w:pStyle w:val="BodyText"/>
              <w:jc w:val="center"/>
              <w:rPr>
                <w:ins w:id="822" w:author="Pawel Kaluski" w:date="2019-03-13T21:36:00Z"/>
                <w:color w:val="000000" w:themeColor="text1"/>
                <w:sz w:val="18"/>
              </w:rPr>
            </w:pPr>
            <w:ins w:id="823" w:author="Pawel Kaluski" w:date="2019-03-13T21:36:00Z">
              <w:r>
                <w:rPr>
                  <w:color w:val="000000" w:themeColor="text1"/>
                  <w:sz w:val="18"/>
                </w:rPr>
                <w:t>X</w:t>
              </w:r>
            </w:ins>
          </w:p>
        </w:tc>
        <w:tc>
          <w:tcPr>
            <w:tcW w:w="1915" w:type="dxa"/>
          </w:tcPr>
          <w:p w14:paraId="573B7E72" w14:textId="77777777" w:rsidR="00173FA5" w:rsidRPr="00315012" w:rsidRDefault="00173FA5" w:rsidP="00315012">
            <w:pPr>
              <w:pStyle w:val="BodyText"/>
              <w:jc w:val="center"/>
              <w:rPr>
                <w:ins w:id="824" w:author="Pawel Kaluski" w:date="2019-03-13T21:36:00Z"/>
                <w:color w:val="000000" w:themeColor="text1"/>
                <w:sz w:val="18"/>
              </w:rPr>
            </w:pPr>
            <w:ins w:id="825" w:author="Pawel Kaluski" w:date="2019-03-13T21:36:00Z">
              <w:r>
                <w:rPr>
                  <w:color w:val="000000" w:themeColor="text1"/>
                  <w:sz w:val="18"/>
                </w:rPr>
                <w:t>X</w:t>
              </w:r>
            </w:ins>
          </w:p>
        </w:tc>
        <w:tc>
          <w:tcPr>
            <w:tcW w:w="1915" w:type="dxa"/>
          </w:tcPr>
          <w:p w14:paraId="206EADB0" w14:textId="77777777" w:rsidR="00173FA5" w:rsidRPr="00315012" w:rsidRDefault="00173FA5" w:rsidP="00315012">
            <w:pPr>
              <w:pStyle w:val="BodyText"/>
              <w:jc w:val="center"/>
              <w:rPr>
                <w:ins w:id="826" w:author="Pawel Kaluski" w:date="2019-03-13T21:36:00Z"/>
                <w:color w:val="000000" w:themeColor="text1"/>
                <w:sz w:val="18"/>
              </w:rPr>
            </w:pPr>
            <w:ins w:id="827" w:author="Pawel Kaluski" w:date="2019-03-13T21:36:00Z">
              <w:r>
                <w:rPr>
                  <w:color w:val="000000" w:themeColor="text1"/>
                  <w:sz w:val="18"/>
                </w:rPr>
                <w:t>X</w:t>
              </w:r>
            </w:ins>
          </w:p>
        </w:tc>
        <w:tc>
          <w:tcPr>
            <w:tcW w:w="1916" w:type="dxa"/>
          </w:tcPr>
          <w:p w14:paraId="5109FD59" w14:textId="77777777" w:rsidR="00173FA5" w:rsidRPr="00315012" w:rsidRDefault="00173FA5" w:rsidP="00315012">
            <w:pPr>
              <w:pStyle w:val="BodyText"/>
              <w:jc w:val="center"/>
              <w:rPr>
                <w:ins w:id="828" w:author="Pawel Kaluski" w:date="2019-03-13T21:36:00Z"/>
                <w:color w:val="000000" w:themeColor="text1"/>
                <w:sz w:val="18"/>
              </w:rPr>
            </w:pPr>
            <w:ins w:id="829" w:author="Pawel Kaluski" w:date="2019-03-13T21:36:00Z">
              <w:r>
                <w:rPr>
                  <w:color w:val="000000" w:themeColor="text1"/>
                  <w:sz w:val="18"/>
                </w:rPr>
                <w:t>X</w:t>
              </w:r>
            </w:ins>
          </w:p>
        </w:tc>
      </w:tr>
      <w:tr w:rsidR="00173FA5" w14:paraId="028BF0BA" w14:textId="77777777" w:rsidTr="00315012">
        <w:trPr>
          <w:ins w:id="830" w:author="Pawel Kaluski" w:date="2019-03-13T21:36:00Z"/>
        </w:trPr>
        <w:tc>
          <w:tcPr>
            <w:tcW w:w="2093" w:type="dxa"/>
          </w:tcPr>
          <w:p w14:paraId="1968E965" w14:textId="77777777" w:rsidR="00173FA5" w:rsidRPr="00315012" w:rsidRDefault="00173FA5" w:rsidP="00315012">
            <w:pPr>
              <w:pStyle w:val="BodyText"/>
              <w:rPr>
                <w:ins w:id="831" w:author="Pawel Kaluski" w:date="2019-03-13T21:36:00Z"/>
                <w:color w:val="000000" w:themeColor="text1"/>
                <w:sz w:val="18"/>
              </w:rPr>
            </w:pPr>
            <w:ins w:id="832" w:author="Pawel Kaluski" w:date="2019-03-13T21:36:00Z">
              <w:r>
                <w:rPr>
                  <w:color w:val="000000" w:themeColor="text1"/>
                  <w:sz w:val="18"/>
                </w:rPr>
                <w:t>Data Replication</w:t>
              </w:r>
            </w:ins>
          </w:p>
        </w:tc>
        <w:tc>
          <w:tcPr>
            <w:tcW w:w="1737" w:type="dxa"/>
          </w:tcPr>
          <w:p w14:paraId="68CE777E" w14:textId="77777777" w:rsidR="00173FA5" w:rsidRPr="00315012" w:rsidRDefault="00173FA5" w:rsidP="00315012">
            <w:pPr>
              <w:pStyle w:val="BodyText"/>
              <w:jc w:val="center"/>
              <w:rPr>
                <w:ins w:id="833" w:author="Pawel Kaluski" w:date="2019-03-13T21:36:00Z"/>
                <w:color w:val="000000" w:themeColor="text1"/>
                <w:sz w:val="18"/>
              </w:rPr>
            </w:pPr>
            <w:ins w:id="834" w:author="Pawel Kaluski" w:date="2019-03-13T21:36:00Z">
              <w:r>
                <w:rPr>
                  <w:color w:val="000000" w:themeColor="text1"/>
                  <w:sz w:val="18"/>
                </w:rPr>
                <w:t>X</w:t>
              </w:r>
            </w:ins>
          </w:p>
        </w:tc>
        <w:tc>
          <w:tcPr>
            <w:tcW w:w="1915" w:type="dxa"/>
          </w:tcPr>
          <w:p w14:paraId="53CB18A1" w14:textId="77777777" w:rsidR="00173FA5" w:rsidRPr="00315012" w:rsidRDefault="00173FA5" w:rsidP="00315012">
            <w:pPr>
              <w:pStyle w:val="BodyText"/>
              <w:jc w:val="center"/>
              <w:rPr>
                <w:ins w:id="835" w:author="Pawel Kaluski" w:date="2019-03-13T21:36:00Z"/>
                <w:color w:val="000000" w:themeColor="text1"/>
                <w:sz w:val="18"/>
              </w:rPr>
            </w:pPr>
          </w:p>
        </w:tc>
        <w:tc>
          <w:tcPr>
            <w:tcW w:w="1915" w:type="dxa"/>
          </w:tcPr>
          <w:p w14:paraId="317CBBFF" w14:textId="77777777" w:rsidR="00173FA5" w:rsidRPr="00315012" w:rsidRDefault="00173FA5" w:rsidP="00315012">
            <w:pPr>
              <w:pStyle w:val="BodyText"/>
              <w:jc w:val="center"/>
              <w:rPr>
                <w:ins w:id="836" w:author="Pawel Kaluski" w:date="2019-03-13T21:36:00Z"/>
                <w:color w:val="000000" w:themeColor="text1"/>
                <w:sz w:val="18"/>
              </w:rPr>
            </w:pPr>
            <w:ins w:id="837" w:author="Pawel Kaluski" w:date="2019-03-13T21:36:00Z">
              <w:r>
                <w:rPr>
                  <w:color w:val="000000" w:themeColor="text1"/>
                  <w:sz w:val="18"/>
                </w:rPr>
                <w:t>X</w:t>
              </w:r>
            </w:ins>
          </w:p>
        </w:tc>
        <w:tc>
          <w:tcPr>
            <w:tcW w:w="1916" w:type="dxa"/>
          </w:tcPr>
          <w:p w14:paraId="1944E182" w14:textId="77777777" w:rsidR="00173FA5" w:rsidRPr="00315012" w:rsidRDefault="00173FA5" w:rsidP="00315012">
            <w:pPr>
              <w:pStyle w:val="BodyText"/>
              <w:jc w:val="center"/>
              <w:rPr>
                <w:ins w:id="838" w:author="Pawel Kaluski" w:date="2019-03-13T21:36:00Z"/>
                <w:color w:val="000000" w:themeColor="text1"/>
                <w:sz w:val="18"/>
              </w:rPr>
            </w:pPr>
            <w:ins w:id="839" w:author="Pawel Kaluski" w:date="2019-03-13T21:36:00Z">
              <w:r>
                <w:rPr>
                  <w:color w:val="000000" w:themeColor="text1"/>
                  <w:sz w:val="18"/>
                </w:rPr>
                <w:t>X</w:t>
              </w:r>
            </w:ins>
          </w:p>
        </w:tc>
      </w:tr>
      <w:tr w:rsidR="00173FA5" w14:paraId="2A75C56C" w14:textId="77777777" w:rsidTr="00315012">
        <w:trPr>
          <w:ins w:id="840" w:author="Pawel Kaluski" w:date="2019-03-13T21:36:00Z"/>
        </w:trPr>
        <w:tc>
          <w:tcPr>
            <w:tcW w:w="2093" w:type="dxa"/>
          </w:tcPr>
          <w:p w14:paraId="4D9EC166" w14:textId="77777777" w:rsidR="00173FA5" w:rsidRPr="00315012" w:rsidRDefault="00173FA5" w:rsidP="00315012">
            <w:pPr>
              <w:pStyle w:val="BodyText"/>
              <w:rPr>
                <w:ins w:id="841" w:author="Pawel Kaluski" w:date="2019-03-13T21:36:00Z"/>
                <w:color w:val="000000" w:themeColor="text1"/>
                <w:sz w:val="18"/>
              </w:rPr>
            </w:pPr>
            <w:ins w:id="842" w:author="Pawel Kaluski" w:date="2019-03-13T21:36:00Z">
              <w:r>
                <w:rPr>
                  <w:color w:val="000000" w:themeColor="text1"/>
                  <w:sz w:val="18"/>
                </w:rPr>
                <w:t>Data Security</w:t>
              </w:r>
            </w:ins>
          </w:p>
        </w:tc>
        <w:tc>
          <w:tcPr>
            <w:tcW w:w="1737" w:type="dxa"/>
          </w:tcPr>
          <w:p w14:paraId="5E6E37E1" w14:textId="77777777" w:rsidR="00173FA5" w:rsidRPr="00315012" w:rsidRDefault="00173FA5" w:rsidP="00315012">
            <w:pPr>
              <w:pStyle w:val="BodyText"/>
              <w:jc w:val="center"/>
              <w:rPr>
                <w:ins w:id="843" w:author="Pawel Kaluski" w:date="2019-03-13T21:36:00Z"/>
                <w:color w:val="000000" w:themeColor="text1"/>
                <w:sz w:val="18"/>
              </w:rPr>
            </w:pPr>
            <w:ins w:id="844" w:author="Pawel Kaluski" w:date="2019-03-13T21:36:00Z">
              <w:r>
                <w:rPr>
                  <w:color w:val="000000" w:themeColor="text1"/>
                  <w:sz w:val="18"/>
                </w:rPr>
                <w:t>X</w:t>
              </w:r>
            </w:ins>
          </w:p>
        </w:tc>
        <w:tc>
          <w:tcPr>
            <w:tcW w:w="1915" w:type="dxa"/>
          </w:tcPr>
          <w:p w14:paraId="45628AB4" w14:textId="77777777" w:rsidR="00173FA5" w:rsidRPr="00315012" w:rsidRDefault="00173FA5" w:rsidP="00315012">
            <w:pPr>
              <w:pStyle w:val="BodyText"/>
              <w:jc w:val="center"/>
              <w:rPr>
                <w:ins w:id="845" w:author="Pawel Kaluski" w:date="2019-03-13T21:36:00Z"/>
                <w:color w:val="000000" w:themeColor="text1"/>
                <w:sz w:val="18"/>
              </w:rPr>
            </w:pPr>
          </w:p>
        </w:tc>
        <w:tc>
          <w:tcPr>
            <w:tcW w:w="1915" w:type="dxa"/>
          </w:tcPr>
          <w:p w14:paraId="706FFEAB" w14:textId="77777777" w:rsidR="00173FA5" w:rsidRPr="00315012" w:rsidRDefault="00173FA5" w:rsidP="00315012">
            <w:pPr>
              <w:pStyle w:val="BodyText"/>
              <w:jc w:val="center"/>
              <w:rPr>
                <w:ins w:id="846" w:author="Pawel Kaluski" w:date="2019-03-13T21:36:00Z"/>
                <w:color w:val="000000" w:themeColor="text1"/>
                <w:sz w:val="18"/>
              </w:rPr>
            </w:pPr>
            <w:ins w:id="847" w:author="Pawel Kaluski" w:date="2019-03-13T21:36:00Z">
              <w:r>
                <w:rPr>
                  <w:color w:val="000000" w:themeColor="text1"/>
                  <w:sz w:val="18"/>
                </w:rPr>
                <w:t>X</w:t>
              </w:r>
            </w:ins>
          </w:p>
        </w:tc>
        <w:tc>
          <w:tcPr>
            <w:tcW w:w="1916" w:type="dxa"/>
          </w:tcPr>
          <w:p w14:paraId="1389D9D0" w14:textId="77777777" w:rsidR="00173FA5" w:rsidRPr="00315012" w:rsidRDefault="00173FA5" w:rsidP="00315012">
            <w:pPr>
              <w:pStyle w:val="BodyText"/>
              <w:jc w:val="center"/>
              <w:rPr>
                <w:ins w:id="848" w:author="Pawel Kaluski" w:date="2019-03-13T21:36:00Z"/>
                <w:color w:val="000000" w:themeColor="text1"/>
                <w:sz w:val="18"/>
              </w:rPr>
            </w:pPr>
            <w:ins w:id="849" w:author="Pawel Kaluski" w:date="2019-03-13T21:36:00Z">
              <w:r>
                <w:rPr>
                  <w:color w:val="000000" w:themeColor="text1"/>
                  <w:sz w:val="18"/>
                </w:rPr>
                <w:t>X</w:t>
              </w:r>
            </w:ins>
          </w:p>
        </w:tc>
      </w:tr>
      <w:tr w:rsidR="00173FA5" w14:paraId="3046BC0B" w14:textId="77777777" w:rsidTr="00315012">
        <w:trPr>
          <w:ins w:id="850" w:author="Pawel Kaluski" w:date="2019-03-13T21:36:00Z"/>
        </w:trPr>
        <w:tc>
          <w:tcPr>
            <w:tcW w:w="2093" w:type="dxa"/>
          </w:tcPr>
          <w:p w14:paraId="0323974E" w14:textId="77777777" w:rsidR="00173FA5" w:rsidRPr="00315012" w:rsidRDefault="00173FA5" w:rsidP="00315012">
            <w:pPr>
              <w:pStyle w:val="BodyText"/>
              <w:rPr>
                <w:ins w:id="851" w:author="Pawel Kaluski" w:date="2019-03-13T21:36:00Z"/>
                <w:color w:val="000000" w:themeColor="text1"/>
                <w:sz w:val="18"/>
              </w:rPr>
            </w:pPr>
            <w:ins w:id="852" w:author="Pawel Kaluski" w:date="2019-03-13T21:36:00Z">
              <w:r>
                <w:rPr>
                  <w:color w:val="000000" w:themeColor="text1"/>
                  <w:sz w:val="18"/>
                </w:rPr>
                <w:t>Database Conversion</w:t>
              </w:r>
            </w:ins>
          </w:p>
        </w:tc>
        <w:tc>
          <w:tcPr>
            <w:tcW w:w="1737" w:type="dxa"/>
          </w:tcPr>
          <w:p w14:paraId="0770415D" w14:textId="77777777" w:rsidR="00173FA5" w:rsidRPr="00315012" w:rsidRDefault="00173FA5" w:rsidP="00315012">
            <w:pPr>
              <w:pStyle w:val="BodyText"/>
              <w:jc w:val="center"/>
              <w:rPr>
                <w:ins w:id="853" w:author="Pawel Kaluski" w:date="2019-03-13T21:36:00Z"/>
                <w:color w:val="000000" w:themeColor="text1"/>
                <w:sz w:val="18"/>
              </w:rPr>
            </w:pPr>
            <w:ins w:id="854" w:author="Pawel Kaluski" w:date="2019-03-13T21:36:00Z">
              <w:r>
                <w:rPr>
                  <w:color w:val="000000" w:themeColor="text1"/>
                  <w:sz w:val="18"/>
                </w:rPr>
                <w:t>X</w:t>
              </w:r>
            </w:ins>
          </w:p>
        </w:tc>
        <w:tc>
          <w:tcPr>
            <w:tcW w:w="1915" w:type="dxa"/>
          </w:tcPr>
          <w:p w14:paraId="78883ED6" w14:textId="77777777" w:rsidR="00173FA5" w:rsidRPr="00315012" w:rsidRDefault="00173FA5" w:rsidP="00315012">
            <w:pPr>
              <w:pStyle w:val="BodyText"/>
              <w:jc w:val="center"/>
              <w:rPr>
                <w:ins w:id="855" w:author="Pawel Kaluski" w:date="2019-03-13T21:36:00Z"/>
                <w:color w:val="000000" w:themeColor="text1"/>
                <w:sz w:val="18"/>
              </w:rPr>
            </w:pPr>
          </w:p>
        </w:tc>
        <w:tc>
          <w:tcPr>
            <w:tcW w:w="1915" w:type="dxa"/>
          </w:tcPr>
          <w:p w14:paraId="1DDF9577" w14:textId="77777777" w:rsidR="00173FA5" w:rsidRPr="00315012" w:rsidRDefault="00173FA5" w:rsidP="00315012">
            <w:pPr>
              <w:pStyle w:val="BodyText"/>
              <w:jc w:val="center"/>
              <w:rPr>
                <w:ins w:id="856" w:author="Pawel Kaluski" w:date="2019-03-13T21:36:00Z"/>
                <w:color w:val="000000" w:themeColor="text1"/>
                <w:sz w:val="18"/>
              </w:rPr>
            </w:pPr>
            <w:ins w:id="857" w:author="Pawel Kaluski" w:date="2019-03-13T21:36:00Z">
              <w:r>
                <w:rPr>
                  <w:color w:val="000000" w:themeColor="text1"/>
                  <w:sz w:val="18"/>
                </w:rPr>
                <w:t>X</w:t>
              </w:r>
            </w:ins>
          </w:p>
        </w:tc>
        <w:tc>
          <w:tcPr>
            <w:tcW w:w="1916" w:type="dxa"/>
          </w:tcPr>
          <w:p w14:paraId="2575B8FE" w14:textId="77777777" w:rsidR="00173FA5" w:rsidRPr="00315012" w:rsidRDefault="00173FA5" w:rsidP="00315012">
            <w:pPr>
              <w:pStyle w:val="BodyText"/>
              <w:jc w:val="center"/>
              <w:rPr>
                <w:ins w:id="858" w:author="Pawel Kaluski" w:date="2019-03-13T21:36:00Z"/>
                <w:color w:val="000000" w:themeColor="text1"/>
                <w:sz w:val="18"/>
              </w:rPr>
            </w:pPr>
          </w:p>
        </w:tc>
      </w:tr>
      <w:tr w:rsidR="00173FA5" w14:paraId="523A2A9B" w14:textId="77777777" w:rsidTr="00315012">
        <w:trPr>
          <w:ins w:id="859" w:author="Pawel Kaluski" w:date="2019-03-13T21:36:00Z"/>
        </w:trPr>
        <w:tc>
          <w:tcPr>
            <w:tcW w:w="2093" w:type="dxa"/>
          </w:tcPr>
          <w:p w14:paraId="24A8CEAF" w14:textId="77777777" w:rsidR="00173FA5" w:rsidRPr="00315012" w:rsidRDefault="00173FA5" w:rsidP="00315012">
            <w:pPr>
              <w:pStyle w:val="BodyText"/>
              <w:rPr>
                <w:ins w:id="860" w:author="Pawel Kaluski" w:date="2019-03-13T21:36:00Z"/>
                <w:color w:val="000000" w:themeColor="text1"/>
                <w:sz w:val="18"/>
              </w:rPr>
            </w:pPr>
            <w:ins w:id="861" w:author="Pawel Kaluski" w:date="2019-03-13T21:36:00Z">
              <w:r>
                <w:rPr>
                  <w:color w:val="000000" w:themeColor="text1"/>
                  <w:sz w:val="18"/>
                </w:rPr>
                <w:t>Mobile Access</w:t>
              </w:r>
            </w:ins>
          </w:p>
        </w:tc>
        <w:tc>
          <w:tcPr>
            <w:tcW w:w="1737" w:type="dxa"/>
          </w:tcPr>
          <w:p w14:paraId="7B0DDD7F" w14:textId="77777777" w:rsidR="00173FA5" w:rsidRPr="00315012" w:rsidRDefault="00173FA5" w:rsidP="00315012">
            <w:pPr>
              <w:pStyle w:val="BodyText"/>
              <w:jc w:val="center"/>
              <w:rPr>
                <w:ins w:id="862" w:author="Pawel Kaluski" w:date="2019-03-13T21:36:00Z"/>
                <w:color w:val="000000" w:themeColor="text1"/>
                <w:sz w:val="18"/>
              </w:rPr>
            </w:pPr>
          </w:p>
        </w:tc>
        <w:tc>
          <w:tcPr>
            <w:tcW w:w="1915" w:type="dxa"/>
          </w:tcPr>
          <w:p w14:paraId="5DF74DBE" w14:textId="77777777" w:rsidR="00173FA5" w:rsidRPr="00315012" w:rsidRDefault="00173FA5" w:rsidP="00315012">
            <w:pPr>
              <w:pStyle w:val="BodyText"/>
              <w:jc w:val="center"/>
              <w:rPr>
                <w:ins w:id="863" w:author="Pawel Kaluski" w:date="2019-03-13T21:36:00Z"/>
                <w:color w:val="000000" w:themeColor="text1"/>
                <w:sz w:val="18"/>
              </w:rPr>
            </w:pPr>
            <w:ins w:id="864" w:author="Pawel Kaluski" w:date="2019-03-13T21:36:00Z">
              <w:r>
                <w:rPr>
                  <w:color w:val="000000" w:themeColor="text1"/>
                  <w:sz w:val="18"/>
                </w:rPr>
                <w:t>X</w:t>
              </w:r>
            </w:ins>
          </w:p>
        </w:tc>
        <w:tc>
          <w:tcPr>
            <w:tcW w:w="1915" w:type="dxa"/>
          </w:tcPr>
          <w:p w14:paraId="736E4E8F" w14:textId="77777777" w:rsidR="00173FA5" w:rsidRPr="00315012" w:rsidRDefault="00173FA5" w:rsidP="00315012">
            <w:pPr>
              <w:pStyle w:val="BodyText"/>
              <w:jc w:val="center"/>
              <w:rPr>
                <w:ins w:id="865" w:author="Pawel Kaluski" w:date="2019-03-13T21:36:00Z"/>
                <w:color w:val="000000" w:themeColor="text1"/>
                <w:sz w:val="18"/>
              </w:rPr>
            </w:pPr>
          </w:p>
        </w:tc>
        <w:tc>
          <w:tcPr>
            <w:tcW w:w="1916" w:type="dxa"/>
          </w:tcPr>
          <w:p w14:paraId="69C8AA4D" w14:textId="77777777" w:rsidR="00173FA5" w:rsidRPr="00315012" w:rsidRDefault="00173FA5" w:rsidP="00315012">
            <w:pPr>
              <w:pStyle w:val="BodyText"/>
              <w:jc w:val="center"/>
              <w:rPr>
                <w:ins w:id="866" w:author="Pawel Kaluski" w:date="2019-03-13T21:36:00Z"/>
                <w:color w:val="000000" w:themeColor="text1"/>
                <w:sz w:val="18"/>
              </w:rPr>
            </w:pPr>
          </w:p>
        </w:tc>
      </w:tr>
      <w:tr w:rsidR="00173FA5" w14:paraId="1C79C398" w14:textId="77777777" w:rsidTr="00315012">
        <w:trPr>
          <w:ins w:id="867" w:author="Pawel Kaluski" w:date="2019-03-13T21:36:00Z"/>
        </w:trPr>
        <w:tc>
          <w:tcPr>
            <w:tcW w:w="2093" w:type="dxa"/>
          </w:tcPr>
          <w:p w14:paraId="1C8165F6" w14:textId="77777777" w:rsidR="00173FA5" w:rsidRPr="00315012" w:rsidRDefault="00173FA5" w:rsidP="00315012">
            <w:pPr>
              <w:pStyle w:val="BodyText"/>
              <w:rPr>
                <w:ins w:id="868" w:author="Pawel Kaluski" w:date="2019-03-13T21:36:00Z"/>
                <w:color w:val="000000" w:themeColor="text1"/>
                <w:sz w:val="18"/>
              </w:rPr>
            </w:pPr>
            <w:ins w:id="869" w:author="Pawel Kaluski" w:date="2019-03-13T21:36:00Z">
              <w:r>
                <w:rPr>
                  <w:color w:val="000000" w:themeColor="text1"/>
                  <w:sz w:val="18"/>
                </w:rPr>
                <w:t>Performance Analysis</w:t>
              </w:r>
            </w:ins>
          </w:p>
        </w:tc>
        <w:tc>
          <w:tcPr>
            <w:tcW w:w="1737" w:type="dxa"/>
          </w:tcPr>
          <w:p w14:paraId="2B314631" w14:textId="77777777" w:rsidR="00173FA5" w:rsidRPr="00315012" w:rsidRDefault="00173FA5" w:rsidP="00315012">
            <w:pPr>
              <w:pStyle w:val="BodyText"/>
              <w:jc w:val="center"/>
              <w:rPr>
                <w:ins w:id="870" w:author="Pawel Kaluski" w:date="2019-03-13T21:36:00Z"/>
                <w:color w:val="000000" w:themeColor="text1"/>
                <w:sz w:val="18"/>
              </w:rPr>
            </w:pPr>
            <w:ins w:id="871" w:author="Pawel Kaluski" w:date="2019-03-13T21:36:00Z">
              <w:r>
                <w:rPr>
                  <w:color w:val="000000" w:themeColor="text1"/>
                  <w:sz w:val="18"/>
                </w:rPr>
                <w:t>X</w:t>
              </w:r>
            </w:ins>
          </w:p>
        </w:tc>
        <w:tc>
          <w:tcPr>
            <w:tcW w:w="1915" w:type="dxa"/>
          </w:tcPr>
          <w:p w14:paraId="1C5E85A4" w14:textId="77777777" w:rsidR="00173FA5" w:rsidRPr="00315012" w:rsidRDefault="00173FA5" w:rsidP="00315012">
            <w:pPr>
              <w:pStyle w:val="BodyText"/>
              <w:jc w:val="center"/>
              <w:rPr>
                <w:ins w:id="872" w:author="Pawel Kaluski" w:date="2019-03-13T21:36:00Z"/>
                <w:color w:val="000000" w:themeColor="text1"/>
                <w:sz w:val="18"/>
              </w:rPr>
            </w:pPr>
          </w:p>
        </w:tc>
        <w:tc>
          <w:tcPr>
            <w:tcW w:w="1915" w:type="dxa"/>
          </w:tcPr>
          <w:p w14:paraId="7139B520" w14:textId="77777777" w:rsidR="00173FA5" w:rsidRPr="00315012" w:rsidRDefault="00173FA5" w:rsidP="00315012">
            <w:pPr>
              <w:pStyle w:val="BodyText"/>
              <w:jc w:val="center"/>
              <w:rPr>
                <w:ins w:id="873" w:author="Pawel Kaluski" w:date="2019-03-13T21:36:00Z"/>
                <w:color w:val="000000" w:themeColor="text1"/>
                <w:sz w:val="18"/>
              </w:rPr>
            </w:pPr>
            <w:ins w:id="874" w:author="Pawel Kaluski" w:date="2019-03-13T21:36:00Z">
              <w:r>
                <w:rPr>
                  <w:color w:val="000000" w:themeColor="text1"/>
                  <w:sz w:val="18"/>
                </w:rPr>
                <w:t>X</w:t>
              </w:r>
            </w:ins>
          </w:p>
        </w:tc>
        <w:tc>
          <w:tcPr>
            <w:tcW w:w="1916" w:type="dxa"/>
          </w:tcPr>
          <w:p w14:paraId="4DE67094" w14:textId="77777777" w:rsidR="00173FA5" w:rsidRPr="00315012" w:rsidRDefault="00173FA5" w:rsidP="00315012">
            <w:pPr>
              <w:pStyle w:val="BodyText"/>
              <w:jc w:val="center"/>
              <w:rPr>
                <w:ins w:id="875" w:author="Pawel Kaluski" w:date="2019-03-13T21:36:00Z"/>
                <w:color w:val="000000" w:themeColor="text1"/>
                <w:sz w:val="18"/>
              </w:rPr>
            </w:pPr>
          </w:p>
        </w:tc>
      </w:tr>
      <w:tr w:rsidR="00173FA5" w14:paraId="2D62FF19" w14:textId="77777777" w:rsidTr="00315012">
        <w:trPr>
          <w:ins w:id="876" w:author="Pawel Kaluski" w:date="2019-03-13T21:36:00Z"/>
        </w:trPr>
        <w:tc>
          <w:tcPr>
            <w:tcW w:w="2093" w:type="dxa"/>
          </w:tcPr>
          <w:p w14:paraId="0651724B" w14:textId="77777777" w:rsidR="00173FA5" w:rsidRDefault="00173FA5" w:rsidP="00315012">
            <w:pPr>
              <w:pStyle w:val="BodyText"/>
              <w:rPr>
                <w:ins w:id="877" w:author="Pawel Kaluski" w:date="2019-03-13T21:36:00Z"/>
                <w:color w:val="000000" w:themeColor="text1"/>
                <w:sz w:val="18"/>
              </w:rPr>
            </w:pPr>
            <w:ins w:id="878" w:author="Pawel Kaluski" w:date="2019-03-13T21:36:00Z">
              <w:r>
                <w:rPr>
                  <w:color w:val="000000" w:themeColor="text1"/>
                  <w:sz w:val="18"/>
                </w:rPr>
                <w:t>Queries</w:t>
              </w:r>
            </w:ins>
          </w:p>
        </w:tc>
        <w:tc>
          <w:tcPr>
            <w:tcW w:w="1737" w:type="dxa"/>
          </w:tcPr>
          <w:p w14:paraId="7D9A5313" w14:textId="77777777" w:rsidR="00173FA5" w:rsidRPr="00315012" w:rsidRDefault="00173FA5" w:rsidP="00315012">
            <w:pPr>
              <w:pStyle w:val="BodyText"/>
              <w:jc w:val="center"/>
              <w:rPr>
                <w:ins w:id="879" w:author="Pawel Kaluski" w:date="2019-03-13T21:36:00Z"/>
                <w:color w:val="000000" w:themeColor="text1"/>
                <w:sz w:val="18"/>
              </w:rPr>
            </w:pPr>
            <w:ins w:id="880" w:author="Pawel Kaluski" w:date="2019-03-13T21:36:00Z">
              <w:r>
                <w:rPr>
                  <w:color w:val="000000" w:themeColor="text1"/>
                  <w:sz w:val="18"/>
                </w:rPr>
                <w:t>X</w:t>
              </w:r>
            </w:ins>
          </w:p>
        </w:tc>
        <w:tc>
          <w:tcPr>
            <w:tcW w:w="1915" w:type="dxa"/>
          </w:tcPr>
          <w:p w14:paraId="24720A12" w14:textId="77777777" w:rsidR="00173FA5" w:rsidRPr="00315012" w:rsidRDefault="00173FA5" w:rsidP="00315012">
            <w:pPr>
              <w:pStyle w:val="BodyText"/>
              <w:jc w:val="center"/>
              <w:rPr>
                <w:ins w:id="881" w:author="Pawel Kaluski" w:date="2019-03-13T21:36:00Z"/>
                <w:color w:val="000000" w:themeColor="text1"/>
                <w:sz w:val="18"/>
              </w:rPr>
            </w:pPr>
            <w:ins w:id="882" w:author="Pawel Kaluski" w:date="2019-03-13T21:36:00Z">
              <w:r>
                <w:rPr>
                  <w:color w:val="000000" w:themeColor="text1"/>
                  <w:sz w:val="18"/>
                </w:rPr>
                <w:t>X</w:t>
              </w:r>
            </w:ins>
          </w:p>
        </w:tc>
        <w:tc>
          <w:tcPr>
            <w:tcW w:w="1915" w:type="dxa"/>
          </w:tcPr>
          <w:p w14:paraId="45F92C48" w14:textId="77777777" w:rsidR="00173FA5" w:rsidRPr="00315012" w:rsidRDefault="00173FA5" w:rsidP="00315012">
            <w:pPr>
              <w:pStyle w:val="BodyText"/>
              <w:jc w:val="center"/>
              <w:rPr>
                <w:ins w:id="883" w:author="Pawel Kaluski" w:date="2019-03-13T21:36:00Z"/>
                <w:color w:val="000000" w:themeColor="text1"/>
                <w:sz w:val="18"/>
              </w:rPr>
            </w:pPr>
            <w:ins w:id="884" w:author="Pawel Kaluski" w:date="2019-03-13T21:36:00Z">
              <w:r>
                <w:rPr>
                  <w:color w:val="000000" w:themeColor="text1"/>
                  <w:sz w:val="18"/>
                </w:rPr>
                <w:t>X</w:t>
              </w:r>
            </w:ins>
          </w:p>
        </w:tc>
        <w:tc>
          <w:tcPr>
            <w:tcW w:w="1916" w:type="dxa"/>
          </w:tcPr>
          <w:p w14:paraId="03249489" w14:textId="77777777" w:rsidR="00173FA5" w:rsidRPr="00315012" w:rsidRDefault="00173FA5" w:rsidP="00315012">
            <w:pPr>
              <w:pStyle w:val="BodyText"/>
              <w:jc w:val="center"/>
              <w:rPr>
                <w:ins w:id="885" w:author="Pawel Kaluski" w:date="2019-03-13T21:36:00Z"/>
                <w:color w:val="000000" w:themeColor="text1"/>
                <w:sz w:val="18"/>
              </w:rPr>
            </w:pPr>
            <w:ins w:id="886" w:author="Pawel Kaluski" w:date="2019-03-13T21:36:00Z">
              <w:r>
                <w:rPr>
                  <w:color w:val="000000" w:themeColor="text1"/>
                  <w:sz w:val="18"/>
                </w:rPr>
                <w:t>X</w:t>
              </w:r>
            </w:ins>
          </w:p>
        </w:tc>
      </w:tr>
      <w:tr w:rsidR="00173FA5" w14:paraId="5654EB5F" w14:textId="77777777" w:rsidTr="00315012">
        <w:trPr>
          <w:ins w:id="887" w:author="Pawel Kaluski" w:date="2019-03-13T21:36:00Z"/>
        </w:trPr>
        <w:tc>
          <w:tcPr>
            <w:tcW w:w="2093" w:type="dxa"/>
          </w:tcPr>
          <w:p w14:paraId="49E125D2" w14:textId="77777777" w:rsidR="00173FA5" w:rsidRDefault="00173FA5" w:rsidP="00315012">
            <w:pPr>
              <w:pStyle w:val="BodyText"/>
              <w:rPr>
                <w:ins w:id="888" w:author="Pawel Kaluski" w:date="2019-03-13T21:36:00Z"/>
                <w:color w:val="000000" w:themeColor="text1"/>
                <w:sz w:val="18"/>
              </w:rPr>
            </w:pPr>
            <w:ins w:id="889" w:author="Pawel Kaluski" w:date="2019-03-13T21:36:00Z">
              <w:r>
                <w:rPr>
                  <w:color w:val="000000" w:themeColor="text1"/>
                  <w:sz w:val="18"/>
                </w:rPr>
                <w:t>Relational</w:t>
              </w:r>
            </w:ins>
          </w:p>
        </w:tc>
        <w:tc>
          <w:tcPr>
            <w:tcW w:w="1737" w:type="dxa"/>
          </w:tcPr>
          <w:p w14:paraId="5D74BB8F" w14:textId="77777777" w:rsidR="00173FA5" w:rsidRPr="00315012" w:rsidRDefault="00173FA5" w:rsidP="00315012">
            <w:pPr>
              <w:pStyle w:val="BodyText"/>
              <w:jc w:val="center"/>
              <w:rPr>
                <w:ins w:id="890" w:author="Pawel Kaluski" w:date="2019-03-13T21:36:00Z"/>
                <w:color w:val="000000" w:themeColor="text1"/>
                <w:sz w:val="18"/>
              </w:rPr>
            </w:pPr>
            <w:ins w:id="891" w:author="Pawel Kaluski" w:date="2019-03-13T21:36:00Z">
              <w:r>
                <w:rPr>
                  <w:color w:val="000000" w:themeColor="text1"/>
                  <w:sz w:val="18"/>
                </w:rPr>
                <w:t>X</w:t>
              </w:r>
            </w:ins>
          </w:p>
        </w:tc>
        <w:tc>
          <w:tcPr>
            <w:tcW w:w="1915" w:type="dxa"/>
          </w:tcPr>
          <w:p w14:paraId="624C47B8" w14:textId="77777777" w:rsidR="00173FA5" w:rsidRPr="00315012" w:rsidRDefault="00173FA5" w:rsidP="00315012">
            <w:pPr>
              <w:pStyle w:val="BodyText"/>
              <w:jc w:val="center"/>
              <w:rPr>
                <w:ins w:id="892" w:author="Pawel Kaluski" w:date="2019-03-13T21:36:00Z"/>
                <w:color w:val="000000" w:themeColor="text1"/>
                <w:sz w:val="18"/>
              </w:rPr>
            </w:pPr>
            <w:ins w:id="893" w:author="Pawel Kaluski" w:date="2019-03-13T21:36:00Z">
              <w:r>
                <w:rPr>
                  <w:color w:val="000000" w:themeColor="text1"/>
                  <w:sz w:val="18"/>
                </w:rPr>
                <w:t>X</w:t>
              </w:r>
            </w:ins>
          </w:p>
        </w:tc>
        <w:tc>
          <w:tcPr>
            <w:tcW w:w="1915" w:type="dxa"/>
          </w:tcPr>
          <w:p w14:paraId="236857D4" w14:textId="77777777" w:rsidR="00173FA5" w:rsidRPr="00315012" w:rsidRDefault="00173FA5" w:rsidP="00315012">
            <w:pPr>
              <w:pStyle w:val="BodyText"/>
              <w:jc w:val="center"/>
              <w:rPr>
                <w:ins w:id="894" w:author="Pawel Kaluski" w:date="2019-03-13T21:36:00Z"/>
                <w:color w:val="000000" w:themeColor="text1"/>
                <w:sz w:val="18"/>
              </w:rPr>
            </w:pPr>
            <w:ins w:id="895" w:author="Pawel Kaluski" w:date="2019-03-13T21:36:00Z">
              <w:r>
                <w:rPr>
                  <w:color w:val="000000" w:themeColor="text1"/>
                  <w:sz w:val="18"/>
                </w:rPr>
                <w:t>X</w:t>
              </w:r>
            </w:ins>
          </w:p>
        </w:tc>
        <w:tc>
          <w:tcPr>
            <w:tcW w:w="1916" w:type="dxa"/>
          </w:tcPr>
          <w:p w14:paraId="74FE2EC3" w14:textId="77777777" w:rsidR="00173FA5" w:rsidRPr="00315012" w:rsidRDefault="00173FA5" w:rsidP="00315012">
            <w:pPr>
              <w:pStyle w:val="BodyText"/>
              <w:jc w:val="center"/>
              <w:rPr>
                <w:ins w:id="896" w:author="Pawel Kaluski" w:date="2019-03-13T21:36:00Z"/>
                <w:color w:val="000000" w:themeColor="text1"/>
                <w:sz w:val="18"/>
              </w:rPr>
            </w:pPr>
            <w:ins w:id="897" w:author="Pawel Kaluski" w:date="2019-03-13T21:36:00Z">
              <w:r>
                <w:rPr>
                  <w:color w:val="000000" w:themeColor="text1"/>
                  <w:sz w:val="18"/>
                </w:rPr>
                <w:t>X</w:t>
              </w:r>
            </w:ins>
          </w:p>
        </w:tc>
      </w:tr>
      <w:tr w:rsidR="00173FA5" w14:paraId="12E20EA4" w14:textId="77777777" w:rsidTr="00315012">
        <w:trPr>
          <w:ins w:id="898" w:author="Pawel Kaluski" w:date="2019-03-13T21:36:00Z"/>
        </w:trPr>
        <w:tc>
          <w:tcPr>
            <w:tcW w:w="2093" w:type="dxa"/>
          </w:tcPr>
          <w:p w14:paraId="12D67128" w14:textId="77777777" w:rsidR="00173FA5" w:rsidRDefault="00173FA5" w:rsidP="00315012">
            <w:pPr>
              <w:pStyle w:val="BodyText"/>
              <w:rPr>
                <w:ins w:id="899" w:author="Pawel Kaluski" w:date="2019-03-13T21:36:00Z"/>
                <w:color w:val="000000" w:themeColor="text1"/>
                <w:sz w:val="18"/>
              </w:rPr>
            </w:pPr>
            <w:ins w:id="900" w:author="Pawel Kaluski" w:date="2019-03-13T21:36:00Z">
              <w:r>
                <w:rPr>
                  <w:color w:val="000000" w:themeColor="text1"/>
                  <w:sz w:val="18"/>
                </w:rPr>
                <w:t>Virtualization</w:t>
              </w:r>
            </w:ins>
          </w:p>
        </w:tc>
        <w:tc>
          <w:tcPr>
            <w:tcW w:w="1737" w:type="dxa"/>
          </w:tcPr>
          <w:p w14:paraId="47BFD69C" w14:textId="77777777" w:rsidR="00173FA5" w:rsidRPr="00315012" w:rsidRDefault="00173FA5" w:rsidP="00315012">
            <w:pPr>
              <w:pStyle w:val="BodyText"/>
              <w:jc w:val="center"/>
              <w:rPr>
                <w:ins w:id="901" w:author="Pawel Kaluski" w:date="2019-03-13T21:36:00Z"/>
                <w:color w:val="000000" w:themeColor="text1"/>
                <w:sz w:val="18"/>
              </w:rPr>
            </w:pPr>
          </w:p>
        </w:tc>
        <w:tc>
          <w:tcPr>
            <w:tcW w:w="1915" w:type="dxa"/>
          </w:tcPr>
          <w:p w14:paraId="2598F8AA" w14:textId="77777777" w:rsidR="00173FA5" w:rsidRPr="00315012" w:rsidRDefault="00173FA5" w:rsidP="00315012">
            <w:pPr>
              <w:pStyle w:val="BodyText"/>
              <w:jc w:val="center"/>
              <w:rPr>
                <w:ins w:id="902" w:author="Pawel Kaluski" w:date="2019-03-13T21:36:00Z"/>
                <w:color w:val="000000" w:themeColor="text1"/>
                <w:sz w:val="18"/>
              </w:rPr>
            </w:pPr>
          </w:p>
        </w:tc>
        <w:tc>
          <w:tcPr>
            <w:tcW w:w="1915" w:type="dxa"/>
          </w:tcPr>
          <w:p w14:paraId="78884B00" w14:textId="77777777" w:rsidR="00173FA5" w:rsidRPr="00315012" w:rsidRDefault="00173FA5" w:rsidP="00315012">
            <w:pPr>
              <w:pStyle w:val="BodyText"/>
              <w:jc w:val="center"/>
              <w:rPr>
                <w:ins w:id="903" w:author="Pawel Kaluski" w:date="2019-03-13T21:36:00Z"/>
                <w:color w:val="000000" w:themeColor="text1"/>
                <w:sz w:val="18"/>
              </w:rPr>
            </w:pPr>
            <w:ins w:id="904" w:author="Pawel Kaluski" w:date="2019-03-13T21:36:00Z">
              <w:r>
                <w:rPr>
                  <w:color w:val="000000" w:themeColor="text1"/>
                  <w:sz w:val="18"/>
                </w:rPr>
                <w:t>X</w:t>
              </w:r>
            </w:ins>
          </w:p>
        </w:tc>
        <w:tc>
          <w:tcPr>
            <w:tcW w:w="1916" w:type="dxa"/>
          </w:tcPr>
          <w:p w14:paraId="1FB23683" w14:textId="77777777" w:rsidR="00173FA5" w:rsidRPr="00315012" w:rsidRDefault="00173FA5" w:rsidP="00315012">
            <w:pPr>
              <w:pStyle w:val="BodyText"/>
              <w:jc w:val="center"/>
              <w:rPr>
                <w:ins w:id="905" w:author="Pawel Kaluski" w:date="2019-03-13T21:36:00Z"/>
                <w:color w:val="000000" w:themeColor="text1"/>
                <w:sz w:val="18"/>
              </w:rPr>
            </w:pPr>
          </w:p>
        </w:tc>
      </w:tr>
      <w:tr w:rsidR="00173FA5" w14:paraId="5B0ACDE5" w14:textId="77777777" w:rsidTr="00315012">
        <w:trPr>
          <w:ins w:id="906" w:author="Pawel Kaluski" w:date="2019-03-13T21:36:00Z"/>
        </w:trPr>
        <w:tc>
          <w:tcPr>
            <w:tcW w:w="2093" w:type="dxa"/>
          </w:tcPr>
          <w:p w14:paraId="05587542" w14:textId="77777777" w:rsidR="00173FA5" w:rsidRPr="00315012" w:rsidRDefault="00173FA5" w:rsidP="00315012">
            <w:pPr>
              <w:pStyle w:val="BodyText"/>
              <w:rPr>
                <w:ins w:id="907" w:author="Pawel Kaluski" w:date="2019-03-13T21:36:00Z"/>
                <w:b/>
                <w:color w:val="000000" w:themeColor="text1"/>
                <w:sz w:val="18"/>
              </w:rPr>
            </w:pPr>
            <w:ins w:id="908" w:author="Pawel Kaluski" w:date="2019-03-13T21:36:00Z">
              <w:r>
                <w:rPr>
                  <w:b/>
                  <w:color w:val="000000" w:themeColor="text1"/>
                  <w:sz w:val="18"/>
                </w:rPr>
                <w:t>Price/Month for 10 users</w:t>
              </w:r>
            </w:ins>
          </w:p>
        </w:tc>
        <w:tc>
          <w:tcPr>
            <w:tcW w:w="1737" w:type="dxa"/>
          </w:tcPr>
          <w:p w14:paraId="2D9729FD" w14:textId="77777777" w:rsidR="00173FA5" w:rsidRPr="00315012" w:rsidRDefault="00173FA5" w:rsidP="00315012">
            <w:pPr>
              <w:pStyle w:val="BodyText"/>
              <w:jc w:val="center"/>
              <w:rPr>
                <w:ins w:id="909" w:author="Pawel Kaluski" w:date="2019-03-13T21:36:00Z"/>
                <w:color w:val="000000" w:themeColor="text1"/>
                <w:sz w:val="18"/>
              </w:rPr>
            </w:pPr>
            <w:ins w:id="910" w:author="Pawel Kaluski" w:date="2019-03-13T21:36:00Z">
              <w:r>
                <w:rPr>
                  <w:color w:val="000000" w:themeColor="text1"/>
                  <w:sz w:val="18"/>
                </w:rPr>
                <w:t>$150.00</w:t>
              </w:r>
            </w:ins>
          </w:p>
        </w:tc>
        <w:tc>
          <w:tcPr>
            <w:tcW w:w="1915" w:type="dxa"/>
          </w:tcPr>
          <w:p w14:paraId="1B328D8E" w14:textId="77777777" w:rsidR="00173FA5" w:rsidRPr="00315012" w:rsidRDefault="00173FA5" w:rsidP="00315012">
            <w:pPr>
              <w:pStyle w:val="BodyText"/>
              <w:jc w:val="center"/>
              <w:rPr>
                <w:ins w:id="911" w:author="Pawel Kaluski" w:date="2019-03-13T21:36:00Z"/>
                <w:color w:val="000000" w:themeColor="text1"/>
                <w:sz w:val="18"/>
              </w:rPr>
            </w:pPr>
            <w:ins w:id="912" w:author="Pawel Kaluski" w:date="2019-03-13T21:36:00Z">
              <w:r>
                <w:rPr>
                  <w:color w:val="000000" w:themeColor="text1"/>
                  <w:sz w:val="18"/>
                </w:rPr>
                <w:t>$83.30</w:t>
              </w:r>
            </w:ins>
          </w:p>
        </w:tc>
        <w:tc>
          <w:tcPr>
            <w:tcW w:w="1915" w:type="dxa"/>
          </w:tcPr>
          <w:p w14:paraId="7D6D2E5D" w14:textId="77777777" w:rsidR="00173FA5" w:rsidRPr="00315012" w:rsidRDefault="00173FA5" w:rsidP="00315012">
            <w:pPr>
              <w:pStyle w:val="BodyText"/>
              <w:jc w:val="center"/>
              <w:rPr>
                <w:ins w:id="913" w:author="Pawel Kaluski" w:date="2019-03-13T21:36:00Z"/>
                <w:color w:val="000000" w:themeColor="text1"/>
                <w:sz w:val="18"/>
              </w:rPr>
            </w:pPr>
            <w:ins w:id="914" w:author="Pawel Kaluski" w:date="2019-03-13T21:36:00Z">
              <w:r>
                <w:rPr>
                  <w:color w:val="000000" w:themeColor="text1"/>
                  <w:sz w:val="18"/>
                </w:rPr>
                <w:t>$59.00</w:t>
              </w:r>
            </w:ins>
          </w:p>
        </w:tc>
        <w:tc>
          <w:tcPr>
            <w:tcW w:w="1916" w:type="dxa"/>
          </w:tcPr>
          <w:p w14:paraId="6098A550" w14:textId="77777777" w:rsidR="00173FA5" w:rsidRPr="00315012" w:rsidRDefault="00173FA5" w:rsidP="00315012">
            <w:pPr>
              <w:pStyle w:val="BodyText"/>
              <w:jc w:val="center"/>
              <w:rPr>
                <w:ins w:id="915" w:author="Pawel Kaluski" w:date="2019-03-13T21:36:00Z"/>
                <w:color w:val="000000" w:themeColor="text1"/>
                <w:sz w:val="18"/>
              </w:rPr>
            </w:pPr>
            <w:ins w:id="916" w:author="Pawel Kaluski" w:date="2019-03-13T21:36:00Z">
              <w:r>
                <w:rPr>
                  <w:color w:val="000000" w:themeColor="text1"/>
                  <w:sz w:val="18"/>
                </w:rPr>
                <w:t>$</w:t>
              </w:r>
              <w:commentRangeStart w:id="917"/>
              <w:r>
                <w:rPr>
                  <w:color w:val="000000" w:themeColor="text1"/>
                  <w:sz w:val="18"/>
                </w:rPr>
                <w:t>25</w:t>
              </w:r>
              <w:commentRangeEnd w:id="917"/>
              <w:r>
                <w:rPr>
                  <w:rStyle w:val="CommentReference"/>
                </w:rPr>
                <w:commentReference w:id="917"/>
              </w:r>
              <w:r>
                <w:rPr>
                  <w:color w:val="000000" w:themeColor="text1"/>
                  <w:sz w:val="18"/>
                </w:rPr>
                <w:t>.00</w:t>
              </w:r>
            </w:ins>
          </w:p>
        </w:tc>
      </w:tr>
    </w:tbl>
    <w:p w14:paraId="2EC19123" w14:textId="77777777" w:rsidR="00173FA5" w:rsidRDefault="00173FA5" w:rsidP="00CA79C3">
      <w:pPr>
        <w:widowControl w:val="0"/>
        <w:autoSpaceDE w:val="0"/>
        <w:autoSpaceDN w:val="0"/>
        <w:adjustRightInd w:val="0"/>
        <w:spacing w:before="0" w:after="0"/>
        <w:rPr>
          <w:ins w:id="918" w:author="Pawel Kaluski" w:date="2019-03-13T21:35:00Z"/>
          <w:rFonts w:ascii="AppleSystemUIFont" w:eastAsiaTheme="minorHAnsi" w:hAnsi="AppleSystemUIFont" w:cs="AppleSystemUIFont"/>
          <w:sz w:val="24"/>
          <w:szCs w:val="24"/>
        </w:rPr>
      </w:pPr>
    </w:p>
    <w:p w14:paraId="3DC0A9D2" w14:textId="140E5D5B" w:rsidR="007A292C" w:rsidDel="00CA79C3" w:rsidRDefault="007A292C" w:rsidP="007A292C">
      <w:pPr>
        <w:widowControl w:val="0"/>
        <w:autoSpaceDE w:val="0"/>
        <w:autoSpaceDN w:val="0"/>
        <w:adjustRightInd w:val="0"/>
        <w:spacing w:before="0" w:after="0"/>
        <w:rPr>
          <w:del w:id="919" w:author="ilia kassianenko" w:date="2019-03-10T08:54:00Z"/>
          <w:rFonts w:ascii="AppleSystemUIFont" w:eastAsiaTheme="minorHAnsi" w:hAnsi="AppleSystemUIFont" w:cs="AppleSystemUIFont"/>
          <w:sz w:val="24"/>
          <w:szCs w:val="24"/>
        </w:rPr>
      </w:pPr>
    </w:p>
    <w:p w14:paraId="233FB329" w14:textId="5EB105D0" w:rsidR="007A292C" w:rsidDel="00CA79C3" w:rsidRDefault="007A292C" w:rsidP="007A292C">
      <w:pPr>
        <w:widowControl w:val="0"/>
        <w:autoSpaceDE w:val="0"/>
        <w:autoSpaceDN w:val="0"/>
        <w:adjustRightInd w:val="0"/>
        <w:spacing w:before="0" w:after="0"/>
        <w:rPr>
          <w:del w:id="920" w:author="ilia kassianenko" w:date="2019-03-10T08:54:00Z"/>
          <w:rFonts w:ascii="AppleSystemUIFont" w:eastAsiaTheme="minorHAnsi" w:hAnsi="AppleSystemUIFont" w:cs="AppleSystemUIFont"/>
          <w:sz w:val="24"/>
          <w:szCs w:val="24"/>
        </w:rPr>
      </w:pPr>
      <w:del w:id="921" w:author="ilia kassianenko" w:date="2019-03-10T08:54:00Z">
        <w:r w:rsidDel="00CA79C3">
          <w:rPr>
            <w:rFonts w:ascii="AppleSystemUIFont" w:eastAsiaTheme="minorHAnsi" w:hAnsi="AppleSystemUIFont" w:cs="AppleSystemUIFont"/>
            <w:sz w:val="24"/>
            <w:szCs w:val="24"/>
          </w:rPr>
          <w:delText>February 28th: meeting to review Amazon and Google daba base options (storage, and Acid/Base characteristics), follow-up on next steps No response from city of Montreal for measurement questions.</w:delText>
        </w:r>
      </w:del>
    </w:p>
    <w:p w14:paraId="5DC8E583" w14:textId="4838D534" w:rsidR="007A292C" w:rsidDel="00CA79C3" w:rsidRDefault="007A292C" w:rsidP="007A292C">
      <w:pPr>
        <w:widowControl w:val="0"/>
        <w:autoSpaceDE w:val="0"/>
        <w:autoSpaceDN w:val="0"/>
        <w:adjustRightInd w:val="0"/>
        <w:spacing w:before="0" w:after="0"/>
        <w:rPr>
          <w:del w:id="922" w:author="ilia kassianenko" w:date="2019-03-10T08:54:00Z"/>
          <w:rFonts w:ascii="AppleSystemUIFont" w:eastAsiaTheme="minorHAnsi" w:hAnsi="AppleSystemUIFont" w:cs="AppleSystemUIFont"/>
          <w:sz w:val="24"/>
          <w:szCs w:val="24"/>
        </w:rPr>
      </w:pPr>
    </w:p>
    <w:p w14:paraId="7F19C693" w14:textId="335153E3" w:rsidR="007A292C" w:rsidDel="00CA79C3" w:rsidRDefault="007A292C" w:rsidP="007A292C">
      <w:pPr>
        <w:widowControl w:val="0"/>
        <w:autoSpaceDE w:val="0"/>
        <w:autoSpaceDN w:val="0"/>
        <w:adjustRightInd w:val="0"/>
        <w:spacing w:before="0" w:after="0"/>
        <w:rPr>
          <w:del w:id="923" w:author="ilia kassianenko" w:date="2019-03-10T08:54:00Z"/>
          <w:rFonts w:ascii="AppleSystemUIFont" w:eastAsiaTheme="minorHAnsi" w:hAnsi="AppleSystemUIFont" w:cs="AppleSystemUIFont"/>
          <w:sz w:val="24"/>
          <w:szCs w:val="24"/>
        </w:rPr>
      </w:pPr>
      <w:del w:id="924" w:author="ilia kassianenko" w:date="2019-03-10T08:54:00Z">
        <w:r w:rsidDel="00CA79C3">
          <w:rPr>
            <w:rFonts w:ascii="AppleSystemUIFont" w:eastAsiaTheme="minorHAnsi" w:hAnsi="AppleSystemUIFont" w:cs="AppleSystemUIFont"/>
            <w:sz w:val="24"/>
            <w:szCs w:val="24"/>
          </w:rPr>
          <w:delText>February 24th: Discuss open data resources available, similar projects, and streets of Montreal surface area. No response received from city of Montreal, following another attempt made using the data request form. Review of locations in Montreal without depots. Start and end dates of season for snow removal contracts are not confirmed by the city of Montreal. No response from city of Montreal for measurement questions.</w:delText>
        </w:r>
      </w:del>
    </w:p>
    <w:p w14:paraId="1AE3FC80" w14:textId="520BE7EE" w:rsidR="007A292C" w:rsidDel="00CA79C3" w:rsidRDefault="007A292C" w:rsidP="007A292C">
      <w:pPr>
        <w:widowControl w:val="0"/>
        <w:autoSpaceDE w:val="0"/>
        <w:autoSpaceDN w:val="0"/>
        <w:adjustRightInd w:val="0"/>
        <w:spacing w:before="0" w:after="0"/>
        <w:rPr>
          <w:del w:id="925" w:author="ilia kassianenko" w:date="2019-03-10T08:54:00Z"/>
          <w:rFonts w:ascii="AppleSystemUIFont" w:eastAsiaTheme="minorHAnsi" w:hAnsi="AppleSystemUIFont" w:cs="AppleSystemUIFont"/>
          <w:sz w:val="24"/>
          <w:szCs w:val="24"/>
        </w:rPr>
      </w:pPr>
    </w:p>
    <w:p w14:paraId="375A8129" w14:textId="408F27FA" w:rsidR="007A292C" w:rsidDel="00CA79C3" w:rsidRDefault="007A292C" w:rsidP="007A292C">
      <w:pPr>
        <w:widowControl w:val="0"/>
        <w:autoSpaceDE w:val="0"/>
        <w:autoSpaceDN w:val="0"/>
        <w:adjustRightInd w:val="0"/>
        <w:spacing w:before="0" w:after="0"/>
        <w:rPr>
          <w:del w:id="926" w:author="ilia kassianenko" w:date="2019-03-10T08:54:00Z"/>
          <w:rFonts w:ascii="AppleSystemUIFont" w:eastAsiaTheme="minorHAnsi" w:hAnsi="AppleSystemUIFont" w:cs="AppleSystemUIFont"/>
          <w:sz w:val="24"/>
          <w:szCs w:val="24"/>
        </w:rPr>
      </w:pPr>
      <w:del w:id="927" w:author="ilia kassianenko" w:date="2019-03-10T08:54:00Z">
        <w:r w:rsidDel="00CA79C3">
          <w:rPr>
            <w:rFonts w:ascii="AppleSystemUIFont" w:eastAsiaTheme="minorHAnsi" w:hAnsi="AppleSystemUIFont" w:cs="AppleSystemUIFont"/>
            <w:sz w:val="24"/>
            <w:szCs w:val="24"/>
          </w:rPr>
          <w:delText>February 22nd: No response from city of Montreal for measurement questions concerning the volume measure and the start of the season.</w:delText>
        </w:r>
      </w:del>
    </w:p>
    <w:p w14:paraId="2619C063" w14:textId="4EFD76A3" w:rsidR="007A292C" w:rsidDel="00CA79C3" w:rsidRDefault="007A292C" w:rsidP="007A292C">
      <w:pPr>
        <w:widowControl w:val="0"/>
        <w:autoSpaceDE w:val="0"/>
        <w:autoSpaceDN w:val="0"/>
        <w:adjustRightInd w:val="0"/>
        <w:spacing w:before="0" w:after="0"/>
        <w:rPr>
          <w:del w:id="928" w:author="ilia kassianenko" w:date="2019-03-10T08:54:00Z"/>
          <w:rFonts w:ascii="AppleSystemUIFont" w:eastAsiaTheme="minorHAnsi" w:hAnsi="AppleSystemUIFont" w:cs="AppleSystemUIFont"/>
          <w:sz w:val="24"/>
          <w:szCs w:val="24"/>
        </w:rPr>
      </w:pPr>
    </w:p>
    <w:p w14:paraId="44F65C2C" w14:textId="650EB077" w:rsidR="007A292C" w:rsidDel="00CA79C3" w:rsidRDefault="007A292C" w:rsidP="007A292C">
      <w:pPr>
        <w:widowControl w:val="0"/>
        <w:autoSpaceDE w:val="0"/>
        <w:autoSpaceDN w:val="0"/>
        <w:adjustRightInd w:val="0"/>
        <w:spacing w:before="0" w:after="0"/>
        <w:rPr>
          <w:del w:id="929" w:author="ilia kassianenko" w:date="2019-03-10T08:54:00Z"/>
          <w:rFonts w:ascii="AppleSystemUIFont" w:eastAsiaTheme="minorHAnsi" w:hAnsi="AppleSystemUIFont" w:cs="AppleSystemUIFont"/>
          <w:sz w:val="24"/>
          <w:szCs w:val="24"/>
        </w:rPr>
      </w:pPr>
      <w:del w:id="930" w:author="ilia kassianenko" w:date="2019-03-10T08:54:00Z">
        <w:r w:rsidDel="00CA79C3">
          <w:rPr>
            <w:rFonts w:ascii="AppleSystemUIFont" w:eastAsiaTheme="minorHAnsi" w:hAnsi="AppleSystemUIFont" w:cs="AppleSystemUIFont"/>
            <w:sz w:val="24"/>
            <w:szCs w:val="24"/>
          </w:rPr>
          <w:delText>February 19th: Review of video communicated by the city of Montreal concerning the snow collection.</w:delText>
        </w:r>
      </w:del>
    </w:p>
    <w:p w14:paraId="3A3AE564" w14:textId="7F94A4B0" w:rsidR="007A292C" w:rsidDel="00CA79C3" w:rsidRDefault="007A292C" w:rsidP="007A292C">
      <w:pPr>
        <w:widowControl w:val="0"/>
        <w:autoSpaceDE w:val="0"/>
        <w:autoSpaceDN w:val="0"/>
        <w:adjustRightInd w:val="0"/>
        <w:spacing w:before="0" w:after="0"/>
        <w:rPr>
          <w:del w:id="931" w:author="ilia kassianenko" w:date="2019-03-10T08:54:00Z"/>
          <w:rFonts w:ascii="AppleSystemUIFont" w:eastAsiaTheme="minorHAnsi" w:hAnsi="AppleSystemUIFont" w:cs="AppleSystemUIFont"/>
          <w:sz w:val="24"/>
          <w:szCs w:val="24"/>
        </w:rPr>
      </w:pPr>
    </w:p>
    <w:p w14:paraId="007F0C44" w14:textId="5B8EC607" w:rsidR="007A292C" w:rsidDel="00CA79C3" w:rsidRDefault="007A292C" w:rsidP="007A292C">
      <w:pPr>
        <w:widowControl w:val="0"/>
        <w:autoSpaceDE w:val="0"/>
        <w:autoSpaceDN w:val="0"/>
        <w:adjustRightInd w:val="0"/>
        <w:spacing w:before="0" w:after="0"/>
        <w:rPr>
          <w:del w:id="932" w:author="ilia kassianenko" w:date="2019-03-10T08:54:00Z"/>
          <w:rFonts w:ascii="AppleSystemUIFont" w:eastAsiaTheme="minorHAnsi" w:hAnsi="AppleSystemUIFont" w:cs="AppleSystemUIFont"/>
          <w:sz w:val="24"/>
          <w:szCs w:val="24"/>
        </w:rPr>
      </w:pPr>
      <w:del w:id="933" w:author="ilia kassianenko" w:date="2019-03-10T08:54:00Z">
        <w:r w:rsidDel="00CA79C3">
          <w:rPr>
            <w:rFonts w:ascii="AppleSystemUIFont" w:eastAsiaTheme="minorHAnsi" w:hAnsi="AppleSystemUIFont" w:cs="AppleSystemUIFont"/>
            <w:sz w:val="24"/>
            <w:szCs w:val="24"/>
          </w:rPr>
          <w:delText>February 13th: Discussion concerning license for city of Montreal data and realism in the application of the proposed solution. Review of Système Planif-Neige API document. Discussion concerning the hierarchy of the data and the data dictionary.</w:delText>
        </w:r>
      </w:del>
    </w:p>
    <w:p w14:paraId="25064580" w14:textId="0F4FECF6" w:rsidR="007A292C" w:rsidDel="00CA79C3" w:rsidRDefault="007A292C" w:rsidP="007A292C">
      <w:pPr>
        <w:widowControl w:val="0"/>
        <w:autoSpaceDE w:val="0"/>
        <w:autoSpaceDN w:val="0"/>
        <w:adjustRightInd w:val="0"/>
        <w:spacing w:before="0" w:after="0"/>
        <w:rPr>
          <w:del w:id="934" w:author="ilia kassianenko" w:date="2019-03-10T08:54:00Z"/>
          <w:rFonts w:ascii="AppleSystemUIFont" w:eastAsiaTheme="minorHAnsi" w:hAnsi="AppleSystemUIFont" w:cs="AppleSystemUIFont"/>
          <w:sz w:val="24"/>
          <w:szCs w:val="24"/>
        </w:rPr>
      </w:pPr>
    </w:p>
    <w:p w14:paraId="7CA50D33" w14:textId="74A453F4" w:rsidR="007A292C" w:rsidDel="00CA79C3" w:rsidRDefault="007A292C" w:rsidP="007A292C">
      <w:pPr>
        <w:widowControl w:val="0"/>
        <w:autoSpaceDE w:val="0"/>
        <w:autoSpaceDN w:val="0"/>
        <w:adjustRightInd w:val="0"/>
        <w:spacing w:before="0" w:after="0"/>
        <w:rPr>
          <w:del w:id="935" w:author="ilia kassianenko" w:date="2019-03-10T08:54:00Z"/>
          <w:rFonts w:ascii="AppleSystemUIFont" w:eastAsiaTheme="minorHAnsi" w:hAnsi="AppleSystemUIFont" w:cs="AppleSystemUIFont"/>
          <w:sz w:val="24"/>
          <w:szCs w:val="24"/>
        </w:rPr>
      </w:pPr>
      <w:del w:id="936" w:author="ilia kassianenko" w:date="2019-03-10T08:54:00Z">
        <w:r w:rsidDel="00CA79C3">
          <w:rPr>
            <w:rFonts w:ascii="AppleSystemUIFont" w:eastAsiaTheme="minorHAnsi" w:hAnsi="AppleSystemUIFont" w:cs="AppleSystemUIFont"/>
            <w:sz w:val="24"/>
            <w:szCs w:val="24"/>
          </w:rPr>
          <w:delText>February 11th: meeting kick-off and review of Real Time board contents.</w:delText>
        </w:r>
      </w:del>
    </w:p>
    <w:p w14:paraId="33CF70C4" w14:textId="77777777" w:rsidR="001A77D9" w:rsidRPr="00380833" w:rsidRDefault="001A77D9" w:rsidP="0044197A">
      <w:pPr>
        <w:rPr>
          <w:rFonts w:ascii="Arial Narrow" w:hAnsi="Arial Narrow"/>
          <w:b/>
          <w:sz w:val="36"/>
          <w:szCs w:val="36"/>
        </w:rPr>
      </w:pPr>
    </w:p>
    <w:sectPr w:rsidR="001A77D9" w:rsidRPr="00380833" w:rsidSect="008406CC">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504" w:footer="504" w:gutter="0"/>
      <w:pgNumType w:start="1"/>
      <w:cols w:space="720"/>
      <w:formProt w:val="0"/>
      <w:titlePg/>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17" w:author="Pawel Kaluski" w:date="2019-03-13T21:08:00Z" w:initials="PK">
    <w:p w14:paraId="4889B03E" w14:textId="77777777" w:rsidR="00173FA5" w:rsidRDefault="00173FA5" w:rsidP="00173FA5">
      <w:pPr>
        <w:pStyle w:val="CommentText"/>
      </w:pPr>
      <w:r>
        <w:rPr>
          <w:rStyle w:val="CommentReference"/>
        </w:rPr>
        <w:annotationRef/>
      </w:r>
      <w:r>
        <w:t>$5 Compute + $15 Database + $5 storage</w:t>
      </w:r>
    </w:p>
    <w:p w14:paraId="653B237F" w14:textId="47A09789" w:rsidR="00173FA5" w:rsidRDefault="00173FA5" w:rsidP="00173FA5">
      <w:pPr>
        <w:pStyle w:val="CommentText"/>
      </w:pPr>
      <w:r>
        <w:t xml:space="preserve">Number of users is unclear. As for the features, some are more obvious </w:t>
      </w:r>
      <w:r w:rsidR="00A60E4A">
        <w:t>than</w:t>
      </w:r>
      <w:r>
        <w:t xml:space="preserve"> others. Since Digital Ocean was not part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3B23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3B237F" w16cid:durableId="2033EF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56D1F" w14:textId="77777777" w:rsidR="002A1090" w:rsidRDefault="002A1090">
      <w:pPr>
        <w:spacing w:before="0" w:after="0"/>
      </w:pPr>
      <w:r>
        <w:separator/>
      </w:r>
    </w:p>
  </w:endnote>
  <w:endnote w:type="continuationSeparator" w:id="0">
    <w:p w14:paraId="45991A39" w14:textId="77777777" w:rsidR="002A1090" w:rsidRDefault="002A109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ppleSystemUIFont">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534A5" w14:textId="77777777" w:rsidR="007931B3" w:rsidRDefault="007931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2954F" w14:textId="77777777" w:rsidR="007931B3" w:rsidRDefault="007931B3">
    <w:pPr>
      <w:pStyle w:val="Footer"/>
    </w:pPr>
    <w:r>
      <w:tab/>
    </w:r>
    <w:r>
      <w:fldChar w:fldCharType="begin"/>
    </w:r>
    <w:r>
      <w:instrText>PAGE</w:instrText>
    </w:r>
    <w:r>
      <w:fldChar w:fldCharType="separate"/>
    </w:r>
    <w:r>
      <w:rPr>
        <w:noProof/>
      </w:rPr>
      <w:t>11</w:t>
    </w:r>
    <w:r>
      <w:fldChar w:fldCharType="end"/>
    </w:r>
    <w:r>
      <w:tab/>
      <w:t>Snowstorm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BC2DF" w14:textId="77777777" w:rsidR="007931B3" w:rsidRDefault="007931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7D7DE" w14:textId="77777777" w:rsidR="002A1090" w:rsidRDefault="002A1090">
      <w:pPr>
        <w:spacing w:before="0" w:after="0"/>
      </w:pPr>
      <w:r>
        <w:separator/>
      </w:r>
    </w:p>
  </w:footnote>
  <w:footnote w:type="continuationSeparator" w:id="0">
    <w:p w14:paraId="298DBA45" w14:textId="77777777" w:rsidR="002A1090" w:rsidRDefault="002A109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2BA64" w14:textId="77777777" w:rsidR="007931B3" w:rsidRDefault="007931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057F8" w14:textId="77777777" w:rsidR="007931B3" w:rsidRDefault="007931B3">
    <w:pPr>
      <w:pStyle w:val="Header"/>
    </w:pPr>
    <w:r>
      <w:t>Snowstorm</w:t>
    </w:r>
    <w:r>
      <w:tab/>
    </w:r>
  </w:p>
  <w:p w14:paraId="2ADB8C5A" w14:textId="77777777" w:rsidR="007931B3" w:rsidRDefault="007931B3">
    <w:pPr>
      <w:pStyle w:val="ParagraphSpacer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89748" w14:textId="77777777" w:rsidR="007931B3" w:rsidRDefault="007931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C5384"/>
    <w:multiLevelType w:val="multilevel"/>
    <w:tmpl w:val="69DA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D3AE4"/>
    <w:multiLevelType w:val="multilevel"/>
    <w:tmpl w:val="5810BB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EC63F0B"/>
    <w:multiLevelType w:val="hybridMultilevel"/>
    <w:tmpl w:val="430A507A"/>
    <w:lvl w:ilvl="0" w:tplc="7E9A6DAE">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1475CB1"/>
    <w:multiLevelType w:val="hybridMultilevel"/>
    <w:tmpl w:val="935CAD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F84154C"/>
    <w:multiLevelType w:val="multilevel"/>
    <w:tmpl w:val="8AF43FA6"/>
    <w:lvl w:ilvl="0">
      <w:start w:val="1"/>
      <w:numFmt w:val="none"/>
      <w:suff w:val="nothing"/>
      <w:lvlText w:val=""/>
      <w:lvlJc w:val="left"/>
      <w:pPr>
        <w:ind w:left="360" w:hanging="360"/>
      </w:pPr>
      <w:rPr>
        <w:b/>
        <w:i w:val="0"/>
        <w:sz w:val="48"/>
        <w:u w:val="none"/>
      </w:rPr>
    </w:lvl>
    <w:lvl w:ilvl="1">
      <w:start w:val="1"/>
      <w:numFmt w:val="decimal"/>
      <w:lvlText w:val="%2."/>
      <w:lvlJc w:val="left"/>
      <w:pPr>
        <w:ind w:left="720" w:hanging="720"/>
      </w:pPr>
      <w:rPr>
        <w:b/>
        <w:i w:val="0"/>
        <w:sz w:val="36"/>
      </w:rPr>
    </w:lvl>
    <w:lvl w:ilvl="2">
      <w:start w:val="1"/>
      <w:numFmt w:val="decimal"/>
      <w:lvlText w:val="%2.%3"/>
      <w:lvlJc w:val="left"/>
      <w:pPr>
        <w:ind w:left="720" w:hanging="720"/>
      </w:pPr>
      <w:rPr>
        <w:b/>
        <w:i w:val="0"/>
        <w:sz w:val="32"/>
      </w:rPr>
    </w:lvl>
    <w:lvl w:ilvl="3">
      <w:start w:val="1"/>
      <w:numFmt w:val="decimal"/>
      <w:lvlText w:val="%2.%3.%4"/>
      <w:lvlJc w:val="left"/>
      <w:pPr>
        <w:ind w:left="936" w:hanging="936"/>
      </w:pPr>
      <w:rPr>
        <w:b/>
        <w:i w:val="0"/>
        <w:sz w:val="28"/>
      </w:rPr>
    </w:lvl>
    <w:lvl w:ilvl="4">
      <w:start w:val="1"/>
      <w:numFmt w:val="decimal"/>
      <w:lvlText w:val="%2.%3.%4.%5"/>
      <w:lvlJc w:val="left"/>
      <w:pPr>
        <w:ind w:left="1008" w:hanging="1008"/>
      </w:pPr>
      <w:rPr>
        <w:b/>
        <w:i w:val="0"/>
        <w:sz w:val="24"/>
        <w:szCs w:val="24"/>
      </w:rPr>
    </w:lvl>
    <w:lvl w:ilvl="5">
      <w:start w:val="1"/>
      <w:numFmt w:val="decimal"/>
      <w:lvlText w:val="%2.%3.%4.%5.%6"/>
      <w:lvlJc w:val="left"/>
      <w:pPr>
        <w:ind w:left="1224" w:hanging="1224"/>
      </w:pPr>
      <w:rPr>
        <w:b/>
        <w:i/>
        <w:sz w:val="26"/>
        <w:szCs w:val="26"/>
      </w:rPr>
    </w:lvl>
    <w:lvl w:ilvl="6">
      <w:start w:val="1"/>
      <w:numFmt w:val="decimal"/>
      <w:lvlText w:val="%2.%3.%4.%5.%6.%7"/>
      <w:lvlJc w:val="left"/>
      <w:pPr>
        <w:ind w:left="360" w:hanging="360"/>
      </w:pPr>
      <w:rPr>
        <w:b/>
        <w:i/>
        <w:sz w:val="22"/>
      </w:rPr>
    </w:lvl>
    <w:lvl w:ilvl="7">
      <w:start w:val="1"/>
      <w:numFmt w:val="decimal"/>
      <w:lvlText w:val="%2.%3.%4.%5.%6.%7.%8"/>
      <w:lvlJc w:val="left"/>
      <w:pPr>
        <w:ind w:left="360" w:hanging="360"/>
      </w:pPr>
      <w:rPr>
        <w:b/>
        <w:i w:val="0"/>
        <w:sz w:val="22"/>
      </w:rPr>
    </w:lvl>
    <w:lvl w:ilvl="8">
      <w:start w:val="1"/>
      <w:numFmt w:val="decimal"/>
      <w:lvlText w:val="%2.%3.%4.%5.%6.%7.%8.%9"/>
      <w:lvlJc w:val="left"/>
      <w:pPr>
        <w:ind w:left="360" w:hanging="360"/>
      </w:pPr>
      <w:rPr>
        <w:b w:val="0"/>
        <w:i/>
        <w:sz w:val="22"/>
      </w:rPr>
    </w:lvl>
  </w:abstractNum>
  <w:abstractNum w:abstractNumId="5" w15:restartNumberingAfterBreak="0">
    <w:nsid w:val="3E516D9E"/>
    <w:multiLevelType w:val="hybridMultilevel"/>
    <w:tmpl w:val="8258CB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6A2227F"/>
    <w:multiLevelType w:val="multilevel"/>
    <w:tmpl w:val="19680348"/>
    <w:lvl w:ilvl="0">
      <w:start w:val="1"/>
      <w:numFmt w:val="none"/>
      <w:pStyle w:val="Heading1"/>
      <w:suff w:val="nothing"/>
      <w:lvlText w:val=""/>
      <w:lvlJc w:val="left"/>
      <w:pPr>
        <w:ind w:left="360" w:hanging="360"/>
      </w:pPr>
      <w:rPr>
        <w:b/>
        <w:i w:val="0"/>
        <w:sz w:val="48"/>
        <w:u w:val="none"/>
      </w:rPr>
    </w:lvl>
    <w:lvl w:ilvl="1">
      <w:start w:val="1"/>
      <w:numFmt w:val="decimal"/>
      <w:pStyle w:val="Heading2"/>
      <w:lvlText w:val="%2."/>
      <w:lvlJc w:val="left"/>
      <w:pPr>
        <w:ind w:left="720" w:hanging="720"/>
      </w:pPr>
      <w:rPr>
        <w:b/>
        <w:i w:val="0"/>
        <w:sz w:val="36"/>
      </w:rPr>
    </w:lvl>
    <w:lvl w:ilvl="2">
      <w:start w:val="1"/>
      <w:numFmt w:val="decimal"/>
      <w:pStyle w:val="Heading3"/>
      <w:lvlText w:val="%2.%3"/>
      <w:lvlJc w:val="left"/>
      <w:pPr>
        <w:ind w:left="720" w:hanging="720"/>
      </w:pPr>
      <w:rPr>
        <w:b/>
        <w:i w:val="0"/>
        <w:sz w:val="32"/>
      </w:rPr>
    </w:lvl>
    <w:lvl w:ilvl="3">
      <w:start w:val="1"/>
      <w:numFmt w:val="decimal"/>
      <w:pStyle w:val="Heading4"/>
      <w:lvlText w:val="%2.%3.%4"/>
      <w:lvlJc w:val="left"/>
      <w:pPr>
        <w:ind w:left="936" w:hanging="936"/>
      </w:pPr>
      <w:rPr>
        <w:b/>
        <w:i w:val="0"/>
        <w:sz w:val="28"/>
      </w:rPr>
    </w:lvl>
    <w:lvl w:ilvl="4">
      <w:start w:val="1"/>
      <w:numFmt w:val="decimal"/>
      <w:pStyle w:val="Heading5"/>
      <w:lvlText w:val="%2.%3.%4.%5"/>
      <w:lvlJc w:val="left"/>
      <w:pPr>
        <w:ind w:left="1008" w:hanging="1008"/>
      </w:pPr>
      <w:rPr>
        <w:b/>
        <w:i w:val="0"/>
        <w:sz w:val="24"/>
        <w:szCs w:val="24"/>
      </w:rPr>
    </w:lvl>
    <w:lvl w:ilvl="5">
      <w:start w:val="1"/>
      <w:numFmt w:val="decimal"/>
      <w:pStyle w:val="Heading6"/>
      <w:lvlText w:val="%2.%3.%4.%5.%6"/>
      <w:lvlJc w:val="left"/>
      <w:pPr>
        <w:ind w:left="1224" w:hanging="1224"/>
      </w:pPr>
      <w:rPr>
        <w:b/>
        <w:i/>
        <w:sz w:val="26"/>
        <w:szCs w:val="26"/>
      </w:rPr>
    </w:lvl>
    <w:lvl w:ilvl="6">
      <w:start w:val="1"/>
      <w:numFmt w:val="decimal"/>
      <w:pStyle w:val="Heading7"/>
      <w:lvlText w:val="%2.%3.%4.%5.%6.%7"/>
      <w:lvlJc w:val="left"/>
      <w:pPr>
        <w:ind w:left="360" w:hanging="360"/>
      </w:pPr>
      <w:rPr>
        <w:b/>
        <w:i/>
        <w:sz w:val="22"/>
      </w:rPr>
    </w:lvl>
    <w:lvl w:ilvl="7">
      <w:start w:val="1"/>
      <w:numFmt w:val="decimal"/>
      <w:pStyle w:val="Heading8"/>
      <w:lvlText w:val="%2.%3.%4.%5.%6.%7.%8"/>
      <w:lvlJc w:val="left"/>
      <w:pPr>
        <w:ind w:left="360" w:hanging="360"/>
      </w:pPr>
      <w:rPr>
        <w:b/>
        <w:i w:val="0"/>
        <w:sz w:val="22"/>
      </w:rPr>
    </w:lvl>
    <w:lvl w:ilvl="8">
      <w:start w:val="1"/>
      <w:numFmt w:val="decimal"/>
      <w:pStyle w:val="Heading9"/>
      <w:lvlText w:val="%2.%3.%4.%5.%6.%7.%8.%9"/>
      <w:lvlJc w:val="left"/>
      <w:pPr>
        <w:ind w:left="360" w:hanging="360"/>
      </w:pPr>
      <w:rPr>
        <w:b w:val="0"/>
        <w:i/>
        <w:sz w:val="22"/>
      </w:rPr>
    </w:lvl>
  </w:abstractNum>
  <w:abstractNum w:abstractNumId="7" w15:restartNumberingAfterBreak="0">
    <w:nsid w:val="7A8D3BE2"/>
    <w:multiLevelType w:val="multilevel"/>
    <w:tmpl w:val="27E8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3"/>
  </w:num>
  <w:num w:numId="5">
    <w:abstractNumId w:val="5"/>
  </w:num>
  <w:num w:numId="6">
    <w:abstractNumId w:val="2"/>
  </w:num>
  <w:num w:numId="7">
    <w:abstractNumId w:val="7"/>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itz Gyger">
    <w15:presenceInfo w15:providerId="Windows Live" w15:userId="32d0e83641d2b45a"/>
  </w15:person>
  <w15:person w15:author="Pawel Kaluski">
    <w15:presenceInfo w15:providerId="None" w15:userId="Pawel Kalus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12B8"/>
    <w:rsid w:val="000076D9"/>
    <w:rsid w:val="00044CD1"/>
    <w:rsid w:val="00063845"/>
    <w:rsid w:val="000833BB"/>
    <w:rsid w:val="00094922"/>
    <w:rsid w:val="000F21DA"/>
    <w:rsid w:val="00102536"/>
    <w:rsid w:val="00120B13"/>
    <w:rsid w:val="0014021E"/>
    <w:rsid w:val="00171819"/>
    <w:rsid w:val="00173FA5"/>
    <w:rsid w:val="001A3A9B"/>
    <w:rsid w:val="001A44B7"/>
    <w:rsid w:val="001A473B"/>
    <w:rsid w:val="001A77D9"/>
    <w:rsid w:val="001A7934"/>
    <w:rsid w:val="001B55C4"/>
    <w:rsid w:val="001C6AF2"/>
    <w:rsid w:val="001E0D98"/>
    <w:rsid w:val="001F1053"/>
    <w:rsid w:val="00204EA7"/>
    <w:rsid w:val="00212541"/>
    <w:rsid w:val="00256D47"/>
    <w:rsid w:val="002818C1"/>
    <w:rsid w:val="002A1090"/>
    <w:rsid w:val="002A2A44"/>
    <w:rsid w:val="002A376A"/>
    <w:rsid w:val="002B033F"/>
    <w:rsid w:val="002B1DBF"/>
    <w:rsid w:val="002C0BC9"/>
    <w:rsid w:val="00304DC6"/>
    <w:rsid w:val="00320A42"/>
    <w:rsid w:val="00340382"/>
    <w:rsid w:val="00352CCB"/>
    <w:rsid w:val="00361A15"/>
    <w:rsid w:val="00364C04"/>
    <w:rsid w:val="00380833"/>
    <w:rsid w:val="00385B86"/>
    <w:rsid w:val="003A3482"/>
    <w:rsid w:val="003A4EB6"/>
    <w:rsid w:val="003B7DD5"/>
    <w:rsid w:val="00410D82"/>
    <w:rsid w:val="00424AC2"/>
    <w:rsid w:val="0044197A"/>
    <w:rsid w:val="00464AED"/>
    <w:rsid w:val="004670F5"/>
    <w:rsid w:val="0048753C"/>
    <w:rsid w:val="004A6179"/>
    <w:rsid w:val="004B1FF4"/>
    <w:rsid w:val="004B2EA2"/>
    <w:rsid w:val="004B699A"/>
    <w:rsid w:val="004D0F41"/>
    <w:rsid w:val="00530D9A"/>
    <w:rsid w:val="00532287"/>
    <w:rsid w:val="0054279C"/>
    <w:rsid w:val="005B3B10"/>
    <w:rsid w:val="005B6178"/>
    <w:rsid w:val="00613836"/>
    <w:rsid w:val="006327E6"/>
    <w:rsid w:val="006352E5"/>
    <w:rsid w:val="00650514"/>
    <w:rsid w:val="00663358"/>
    <w:rsid w:val="00673017"/>
    <w:rsid w:val="006922A6"/>
    <w:rsid w:val="00694994"/>
    <w:rsid w:val="006A1391"/>
    <w:rsid w:val="006C31C9"/>
    <w:rsid w:val="0070447E"/>
    <w:rsid w:val="00720BF9"/>
    <w:rsid w:val="00737237"/>
    <w:rsid w:val="00755931"/>
    <w:rsid w:val="007645C1"/>
    <w:rsid w:val="00771911"/>
    <w:rsid w:val="00787888"/>
    <w:rsid w:val="007931B3"/>
    <w:rsid w:val="007A261C"/>
    <w:rsid w:val="007A292C"/>
    <w:rsid w:val="007D59B8"/>
    <w:rsid w:val="00807BE9"/>
    <w:rsid w:val="00831315"/>
    <w:rsid w:val="008406CC"/>
    <w:rsid w:val="008459C6"/>
    <w:rsid w:val="008566BD"/>
    <w:rsid w:val="00881D28"/>
    <w:rsid w:val="008D539A"/>
    <w:rsid w:val="009300B9"/>
    <w:rsid w:val="00950888"/>
    <w:rsid w:val="00951200"/>
    <w:rsid w:val="009B42AD"/>
    <w:rsid w:val="009F2FA8"/>
    <w:rsid w:val="009F78B7"/>
    <w:rsid w:val="00A20FFE"/>
    <w:rsid w:val="00A60E4A"/>
    <w:rsid w:val="00A65745"/>
    <w:rsid w:val="00A70DC6"/>
    <w:rsid w:val="00A71C3C"/>
    <w:rsid w:val="00A850B3"/>
    <w:rsid w:val="00AA7E20"/>
    <w:rsid w:val="00AB13B1"/>
    <w:rsid w:val="00AB16E4"/>
    <w:rsid w:val="00AB6461"/>
    <w:rsid w:val="00AC75FB"/>
    <w:rsid w:val="00AE3028"/>
    <w:rsid w:val="00AF22DB"/>
    <w:rsid w:val="00AF77D1"/>
    <w:rsid w:val="00B010DA"/>
    <w:rsid w:val="00B33F71"/>
    <w:rsid w:val="00B80716"/>
    <w:rsid w:val="00BA4ED4"/>
    <w:rsid w:val="00BB12B8"/>
    <w:rsid w:val="00BC22FC"/>
    <w:rsid w:val="00C754D3"/>
    <w:rsid w:val="00C86EE4"/>
    <w:rsid w:val="00CA79C3"/>
    <w:rsid w:val="00CD0BFB"/>
    <w:rsid w:val="00CE1FC8"/>
    <w:rsid w:val="00D233B1"/>
    <w:rsid w:val="00D30844"/>
    <w:rsid w:val="00D469CA"/>
    <w:rsid w:val="00D60BF6"/>
    <w:rsid w:val="00D74765"/>
    <w:rsid w:val="00D84CA3"/>
    <w:rsid w:val="00DD27EF"/>
    <w:rsid w:val="00E537B5"/>
    <w:rsid w:val="00E56750"/>
    <w:rsid w:val="00E65900"/>
    <w:rsid w:val="00E678AD"/>
    <w:rsid w:val="00E719AA"/>
    <w:rsid w:val="00EF00A0"/>
    <w:rsid w:val="00F05EA4"/>
    <w:rsid w:val="00F82BF2"/>
    <w:rsid w:val="00FA4986"/>
    <w:rsid w:val="00FC5B2D"/>
    <w:rsid w:val="00FF1A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F353F6"/>
  <w15:docId w15:val="{EEEA618C-EDAB-4FB6-8204-4504F63F0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0A39"/>
    <w:pPr>
      <w:spacing w:before="120" w:after="120"/>
    </w:pPr>
    <w:rPr>
      <w:rFonts w:ascii="Arial" w:eastAsia="Times New Roman" w:hAnsi="Arial" w:cs="Times New Roman"/>
      <w:szCs w:val="20"/>
    </w:rPr>
  </w:style>
  <w:style w:type="paragraph" w:styleId="Heading1">
    <w:name w:val="heading 1"/>
    <w:basedOn w:val="Normal"/>
    <w:next w:val="Normal"/>
    <w:link w:val="Heading1Char"/>
    <w:autoRedefine/>
    <w:qFormat/>
    <w:rsid w:val="003B0A39"/>
    <w:pPr>
      <w:keepNext/>
      <w:numPr>
        <w:numId w:val="1"/>
      </w:numPr>
      <w:pBdr>
        <w:bottom w:val="single" w:sz="4" w:space="1" w:color="000000"/>
      </w:pBdr>
      <w:tabs>
        <w:tab w:val="left" w:pos="540"/>
      </w:tabs>
      <w:spacing w:before="100" w:after="0"/>
      <w:jc w:val="right"/>
      <w:outlineLvl w:val="0"/>
    </w:pPr>
    <w:rPr>
      <w:rFonts w:ascii="Arial Narrow" w:eastAsiaTheme="majorEastAsia" w:hAnsi="Arial Narrow" w:cstheme="majorBidi"/>
      <w:b/>
      <w:kern w:val="2"/>
      <w:sz w:val="48"/>
    </w:rPr>
  </w:style>
  <w:style w:type="paragraph" w:styleId="Heading2">
    <w:name w:val="heading 2"/>
    <w:basedOn w:val="Normal"/>
    <w:next w:val="Normal"/>
    <w:link w:val="Heading2Char"/>
    <w:autoRedefine/>
    <w:qFormat/>
    <w:rsid w:val="003B0A39"/>
    <w:pPr>
      <w:keepNext/>
      <w:keepLines/>
      <w:pageBreakBefore/>
      <w:numPr>
        <w:ilvl w:val="1"/>
        <w:numId w:val="1"/>
      </w:numPr>
      <w:pBdr>
        <w:bottom w:val="single" w:sz="4" w:space="1" w:color="000000"/>
      </w:pBdr>
      <w:jc w:val="both"/>
      <w:outlineLvl w:val="1"/>
    </w:pPr>
    <w:rPr>
      <w:rFonts w:ascii="Arial Narrow" w:eastAsiaTheme="majorEastAsia" w:hAnsi="Arial Narrow" w:cstheme="majorBidi"/>
      <w:b/>
      <w:sz w:val="36"/>
      <w:szCs w:val="36"/>
    </w:rPr>
  </w:style>
  <w:style w:type="paragraph" w:styleId="Heading3">
    <w:name w:val="heading 3"/>
    <w:basedOn w:val="Normal"/>
    <w:next w:val="Normal"/>
    <w:link w:val="Heading3Char"/>
    <w:autoRedefine/>
    <w:qFormat/>
    <w:rsid w:val="003B0A39"/>
    <w:pPr>
      <w:keepNext/>
      <w:widowControl w:val="0"/>
      <w:numPr>
        <w:ilvl w:val="2"/>
        <w:numId w:val="1"/>
      </w:numPr>
      <w:spacing w:before="240" w:after="60"/>
      <w:outlineLvl w:val="2"/>
    </w:pPr>
    <w:rPr>
      <w:rFonts w:ascii="Arial Narrow" w:eastAsiaTheme="majorEastAsia" w:hAnsi="Arial Narrow" w:cstheme="majorBidi"/>
      <w:b/>
      <w:sz w:val="32"/>
      <w:szCs w:val="32"/>
    </w:rPr>
  </w:style>
  <w:style w:type="paragraph" w:styleId="Heading4">
    <w:name w:val="heading 4"/>
    <w:basedOn w:val="Normal"/>
    <w:next w:val="Normal"/>
    <w:link w:val="Heading4Char"/>
    <w:autoRedefine/>
    <w:qFormat/>
    <w:rsid w:val="003B0A39"/>
    <w:pPr>
      <w:keepNext/>
      <w:numPr>
        <w:ilvl w:val="3"/>
        <w:numId w:val="1"/>
      </w:numPr>
      <w:spacing w:before="240"/>
      <w:outlineLvl w:val="3"/>
    </w:pPr>
    <w:rPr>
      <w:rFonts w:ascii="Arial Narrow" w:eastAsiaTheme="majorEastAsia" w:hAnsi="Arial Narrow" w:cstheme="majorBidi"/>
      <w:b/>
      <w:sz w:val="28"/>
      <w:szCs w:val="28"/>
    </w:rPr>
  </w:style>
  <w:style w:type="paragraph" w:styleId="Heading5">
    <w:name w:val="heading 5"/>
    <w:basedOn w:val="Normal"/>
    <w:next w:val="Normal"/>
    <w:link w:val="Heading5Char"/>
    <w:qFormat/>
    <w:rsid w:val="000939F4"/>
    <w:pPr>
      <w:keepNext/>
      <w:numPr>
        <w:ilvl w:val="4"/>
        <w:numId w:val="1"/>
      </w:numPr>
      <w:spacing w:before="240"/>
      <w:outlineLvl w:val="4"/>
    </w:pPr>
    <w:rPr>
      <w:rFonts w:ascii="Arial Narrow" w:eastAsiaTheme="majorEastAsia" w:hAnsi="Arial Narrow" w:cstheme="majorBidi"/>
      <w:b/>
      <w:sz w:val="26"/>
    </w:rPr>
  </w:style>
  <w:style w:type="paragraph" w:styleId="Heading6">
    <w:name w:val="heading 6"/>
    <w:basedOn w:val="Normal"/>
    <w:next w:val="Normal"/>
    <w:link w:val="Heading6Char"/>
    <w:qFormat/>
    <w:rsid w:val="003B0A39"/>
    <w:pPr>
      <w:keepNext/>
      <w:numPr>
        <w:ilvl w:val="5"/>
        <w:numId w:val="1"/>
      </w:numPr>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B0A39"/>
    <w:pPr>
      <w:numPr>
        <w:ilvl w:val="6"/>
        <w:numId w:val="1"/>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BC2A40"/>
    <w:pPr>
      <w:keepNext/>
      <w:numPr>
        <w:ilvl w:val="7"/>
        <w:numId w:val="1"/>
      </w:numPr>
      <w:outlineLvl w:val="7"/>
    </w:pPr>
    <w:rPr>
      <w:rFonts w:ascii="Arial Narrow" w:eastAsiaTheme="majorEastAsia" w:hAnsi="Arial Narrow" w:cstheme="majorBidi"/>
      <w:b/>
      <w:i/>
    </w:rPr>
  </w:style>
  <w:style w:type="paragraph" w:styleId="Heading9">
    <w:name w:val="heading 9"/>
    <w:basedOn w:val="Normal"/>
    <w:next w:val="Normal"/>
    <w:link w:val="Heading9Char"/>
    <w:qFormat/>
    <w:rsid w:val="00BC2A40"/>
    <w:pPr>
      <w:keepNext/>
      <w:numPr>
        <w:ilvl w:val="8"/>
        <w:numId w:val="1"/>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B0A39"/>
    <w:rPr>
      <w:rFonts w:ascii="Arial Narrow" w:eastAsiaTheme="majorEastAsia" w:hAnsi="Arial Narrow" w:cstheme="majorBidi"/>
      <w:b/>
      <w:kern w:val="2"/>
      <w:sz w:val="48"/>
      <w:szCs w:val="20"/>
    </w:rPr>
  </w:style>
  <w:style w:type="character" w:customStyle="1" w:styleId="Heading2Char">
    <w:name w:val="Heading 2 Char"/>
    <w:basedOn w:val="DefaultParagraphFont"/>
    <w:link w:val="Heading2"/>
    <w:qFormat/>
    <w:rsid w:val="003B0A39"/>
    <w:rPr>
      <w:rFonts w:ascii="Arial Narrow" w:eastAsiaTheme="majorEastAsia" w:hAnsi="Arial Narrow" w:cstheme="majorBidi"/>
      <w:b/>
      <w:sz w:val="36"/>
      <w:szCs w:val="36"/>
    </w:rPr>
  </w:style>
  <w:style w:type="character" w:customStyle="1" w:styleId="Heading3Char">
    <w:name w:val="Heading 3 Char"/>
    <w:basedOn w:val="DefaultParagraphFont"/>
    <w:link w:val="Heading3"/>
    <w:qFormat/>
    <w:rsid w:val="003B0A39"/>
    <w:rPr>
      <w:rFonts w:ascii="Arial Narrow" w:eastAsiaTheme="majorEastAsia" w:hAnsi="Arial Narrow" w:cstheme="majorBidi"/>
      <w:b/>
      <w:sz w:val="32"/>
      <w:szCs w:val="32"/>
    </w:rPr>
  </w:style>
  <w:style w:type="character" w:customStyle="1" w:styleId="Heading4Char">
    <w:name w:val="Heading 4 Char"/>
    <w:basedOn w:val="DefaultParagraphFont"/>
    <w:link w:val="Heading4"/>
    <w:qFormat/>
    <w:rsid w:val="003B0A39"/>
    <w:rPr>
      <w:rFonts w:ascii="Arial Narrow" w:eastAsiaTheme="majorEastAsia" w:hAnsi="Arial Narrow" w:cstheme="majorBidi"/>
      <w:b/>
      <w:sz w:val="28"/>
      <w:szCs w:val="28"/>
    </w:rPr>
  </w:style>
  <w:style w:type="character" w:customStyle="1" w:styleId="Heading5Char">
    <w:name w:val="Heading 5 Char"/>
    <w:basedOn w:val="DefaultParagraphFont"/>
    <w:link w:val="Heading5"/>
    <w:qFormat/>
    <w:rsid w:val="000939F4"/>
    <w:rPr>
      <w:rFonts w:ascii="Arial Narrow" w:eastAsiaTheme="majorEastAsia" w:hAnsi="Arial Narrow" w:cstheme="majorBidi"/>
      <w:b/>
      <w:sz w:val="26"/>
      <w:szCs w:val="20"/>
    </w:rPr>
  </w:style>
  <w:style w:type="character" w:customStyle="1" w:styleId="Heading6Char">
    <w:name w:val="Heading 6 Char"/>
    <w:basedOn w:val="DefaultParagraphFont"/>
    <w:link w:val="Heading6"/>
    <w:qFormat/>
    <w:rsid w:val="003B0A39"/>
    <w:rPr>
      <w:rFonts w:ascii="Arial Narrow" w:eastAsiaTheme="majorEastAsia" w:hAnsi="Arial Narrow" w:cstheme="majorBidi"/>
      <w:b/>
      <w:i/>
      <w:sz w:val="26"/>
      <w:szCs w:val="20"/>
    </w:rPr>
  </w:style>
  <w:style w:type="character" w:customStyle="1" w:styleId="Heading7Char">
    <w:name w:val="Heading 7 Char"/>
    <w:basedOn w:val="DefaultParagraphFont"/>
    <w:link w:val="Heading7"/>
    <w:qFormat/>
    <w:rsid w:val="003B0A39"/>
    <w:rPr>
      <w:rFonts w:ascii="Arial Narrow" w:eastAsiaTheme="majorEastAsia" w:hAnsi="Arial Narrow" w:cstheme="majorBidi"/>
      <w:b/>
      <w:i/>
      <w:szCs w:val="20"/>
    </w:rPr>
  </w:style>
  <w:style w:type="character" w:customStyle="1" w:styleId="Heading8Char">
    <w:name w:val="Heading 8 Char"/>
    <w:basedOn w:val="DefaultParagraphFont"/>
    <w:link w:val="Heading8"/>
    <w:qFormat/>
    <w:rsid w:val="00BC2A40"/>
    <w:rPr>
      <w:rFonts w:ascii="Arial Narrow" w:eastAsiaTheme="majorEastAsia" w:hAnsi="Arial Narrow" w:cstheme="majorBidi"/>
      <w:b/>
      <w:i/>
      <w:szCs w:val="20"/>
    </w:rPr>
  </w:style>
  <w:style w:type="character" w:customStyle="1" w:styleId="Heading9Char">
    <w:name w:val="Heading 9 Char"/>
    <w:basedOn w:val="DefaultParagraphFont"/>
    <w:link w:val="Heading9"/>
    <w:qFormat/>
    <w:rsid w:val="00BC2A40"/>
    <w:rPr>
      <w:rFonts w:ascii="Arial Narrow" w:eastAsiaTheme="majorEastAsia" w:hAnsi="Arial Narrow" w:cstheme="majorBidi"/>
      <w:szCs w:val="20"/>
    </w:rPr>
  </w:style>
  <w:style w:type="character" w:customStyle="1" w:styleId="FooterChar">
    <w:name w:val="Footer Char"/>
    <w:basedOn w:val="DefaultParagraphFont"/>
    <w:link w:val="Footer"/>
    <w:qFormat/>
    <w:rsid w:val="003B0A39"/>
    <w:rPr>
      <w:rFonts w:ascii="Arial Narrow" w:eastAsia="Times New Roman" w:hAnsi="Arial Narrow" w:cs="Times New Roman"/>
      <w:sz w:val="18"/>
      <w:szCs w:val="20"/>
    </w:rPr>
  </w:style>
  <w:style w:type="character" w:customStyle="1" w:styleId="HeaderChar">
    <w:name w:val="Header Char"/>
    <w:basedOn w:val="DefaultParagraphFont"/>
    <w:link w:val="Header"/>
    <w:qFormat/>
    <w:rsid w:val="003B0A39"/>
    <w:rPr>
      <w:rFonts w:ascii="Arial Narrow" w:eastAsia="Times New Roman" w:hAnsi="Arial Narrow" w:cs="Times New Roman"/>
      <w:sz w:val="18"/>
      <w:szCs w:val="20"/>
    </w:rPr>
  </w:style>
  <w:style w:type="character" w:customStyle="1" w:styleId="BodyTextChar">
    <w:name w:val="Body Text Char"/>
    <w:basedOn w:val="DefaultParagraphFont"/>
    <w:link w:val="BodyText"/>
    <w:uiPriority w:val="99"/>
    <w:qFormat/>
    <w:rsid w:val="00672331"/>
    <w:rPr>
      <w:rFonts w:ascii="Arial" w:eastAsia="Times New Roman" w:hAnsi="Arial" w:cs="Times New Roman"/>
      <w:szCs w:val="20"/>
    </w:rPr>
  </w:style>
  <w:style w:type="character" w:customStyle="1" w:styleId="InstructionalTextChar">
    <w:name w:val="Instructional Text Char"/>
    <w:basedOn w:val="BodyTextChar"/>
    <w:link w:val="InstructionalText"/>
    <w:qFormat/>
    <w:rsid w:val="003B0A39"/>
    <w:rPr>
      <w:rFonts w:ascii="Arial" w:eastAsia="Times New Roman" w:hAnsi="Arial" w:cs="Times New Roman"/>
      <w:i/>
      <w:color w:val="0000FF"/>
      <w:sz w:val="24"/>
      <w:szCs w:val="20"/>
      <w:lang w:eastAsia="ar-SA"/>
    </w:rPr>
  </w:style>
  <w:style w:type="character" w:customStyle="1" w:styleId="CaptionChar">
    <w:name w:val="Caption Char"/>
    <w:link w:val="Caption"/>
    <w:uiPriority w:val="35"/>
    <w:qFormat/>
    <w:locked/>
    <w:rsid w:val="003B0A39"/>
    <w:rPr>
      <w:rFonts w:ascii="Arial Narrow" w:eastAsia="Times New Roman" w:hAnsi="Arial Narrow" w:cs="Times New Roman"/>
      <w:b/>
      <w:bCs/>
      <w:sz w:val="20"/>
      <w:szCs w:val="20"/>
    </w:rPr>
  </w:style>
  <w:style w:type="character" w:customStyle="1" w:styleId="InternetLink">
    <w:name w:val="Internet Link"/>
    <w:basedOn w:val="DefaultParagraphFont"/>
    <w:uiPriority w:val="99"/>
    <w:unhideWhenUsed/>
    <w:rsid w:val="004B7E95"/>
    <w:rPr>
      <w:rFonts w:ascii="Arial" w:hAnsi="Arial"/>
      <w:color w:val="0000FF" w:themeColor="hyperlink"/>
      <w:sz w:val="24"/>
      <w:u w:val="single"/>
    </w:rPr>
  </w:style>
  <w:style w:type="character" w:customStyle="1" w:styleId="BodyTextBoldChar">
    <w:name w:val="Body Text Bold Char"/>
    <w:basedOn w:val="BodyTextChar"/>
    <w:link w:val="BodyTextBold"/>
    <w:uiPriority w:val="99"/>
    <w:qFormat/>
    <w:locked/>
    <w:rsid w:val="003B0A39"/>
    <w:rPr>
      <w:rFonts w:ascii="Arial" w:eastAsia="Times New Roman" w:hAnsi="Arial" w:cs="Times New Roman"/>
      <w:b/>
      <w:bCs/>
      <w:szCs w:val="20"/>
    </w:rPr>
  </w:style>
  <w:style w:type="character" w:customStyle="1" w:styleId="HeaderRightChar">
    <w:name w:val="Header Right Char"/>
    <w:basedOn w:val="DefaultParagraphFont"/>
    <w:link w:val="HeaderRight"/>
    <w:uiPriority w:val="99"/>
    <w:qFormat/>
    <w:rsid w:val="003B0A39"/>
    <w:rPr>
      <w:rFonts w:ascii="Arial Narrow" w:eastAsia="Times New Roman" w:hAnsi="Arial Narrow" w:cs="Times New Roman"/>
      <w:color w:val="000000" w:themeColor="text1"/>
      <w:sz w:val="18"/>
      <w:szCs w:val="24"/>
    </w:rPr>
  </w:style>
  <w:style w:type="character" w:customStyle="1" w:styleId="Hyperlink10">
    <w:name w:val="Hyperlink 10"/>
    <w:basedOn w:val="InternetLink"/>
    <w:uiPriority w:val="99"/>
    <w:qFormat/>
    <w:rsid w:val="003B0A39"/>
    <w:rPr>
      <w:rFonts w:ascii="Arial" w:hAnsi="Arial" w:cs="Arial"/>
      <w:color w:val="0000FF"/>
      <w:sz w:val="20"/>
      <w:szCs w:val="22"/>
      <w:u w:val="single"/>
    </w:rPr>
  </w:style>
  <w:style w:type="character" w:customStyle="1" w:styleId="SignatureTextChar">
    <w:name w:val="Signature Text Char"/>
    <w:basedOn w:val="DefaultParagraphFont"/>
    <w:link w:val="SignatureText"/>
    <w:qFormat/>
    <w:rsid w:val="003B0A39"/>
    <w:rPr>
      <w:rFonts w:ascii="Arial" w:eastAsia="Times New Roman" w:hAnsi="Arial" w:cs="Times New Roman"/>
      <w:sz w:val="20"/>
      <w:szCs w:val="20"/>
    </w:rPr>
  </w:style>
  <w:style w:type="character" w:customStyle="1" w:styleId="TableText10Char">
    <w:name w:val="Table Text 10 Char"/>
    <w:basedOn w:val="DefaultParagraphFont"/>
    <w:link w:val="TableText10"/>
    <w:qFormat/>
    <w:locked/>
    <w:rsid w:val="003B0A39"/>
    <w:rPr>
      <w:rFonts w:ascii="Arial" w:eastAsia="Times New Roman" w:hAnsi="Arial" w:cs="Times New Roman"/>
      <w:sz w:val="20"/>
      <w:szCs w:val="20"/>
    </w:rPr>
  </w:style>
  <w:style w:type="character" w:customStyle="1" w:styleId="TableText10HeaderCenterChar">
    <w:name w:val="Table Text 10 Header Center Char"/>
    <w:basedOn w:val="DefaultParagraphFont"/>
    <w:link w:val="TableText10HeaderCenter"/>
    <w:uiPriority w:val="99"/>
    <w:qFormat/>
    <w:locked/>
    <w:rsid w:val="003B0A39"/>
    <w:rPr>
      <w:rFonts w:ascii="Arial" w:eastAsia="Times New Roman" w:hAnsi="Arial" w:cs="Times New Roman"/>
      <w:b/>
      <w:color w:val="FFFFFF" w:themeColor="background1"/>
      <w:sz w:val="20"/>
      <w:szCs w:val="24"/>
    </w:rPr>
  </w:style>
  <w:style w:type="character" w:customStyle="1" w:styleId="TableText10ItalicChar">
    <w:name w:val="Table Text 10 Italic Char"/>
    <w:basedOn w:val="TableText10Char"/>
    <w:link w:val="TableText10Italic"/>
    <w:uiPriority w:val="99"/>
    <w:qFormat/>
    <w:locked/>
    <w:rsid w:val="003B0A39"/>
    <w:rPr>
      <w:rFonts w:ascii="Arial" w:eastAsia="Times New Roman" w:hAnsi="Arial" w:cs="Times New Roman"/>
      <w:i/>
      <w:iCs/>
      <w:sz w:val="20"/>
      <w:szCs w:val="20"/>
    </w:rPr>
  </w:style>
  <w:style w:type="character" w:customStyle="1" w:styleId="CoverTextChar">
    <w:name w:val="Cover Text Char"/>
    <w:basedOn w:val="DefaultParagraphFont"/>
    <w:link w:val="CoverText"/>
    <w:qFormat/>
    <w:rsid w:val="003B0A39"/>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qFormat/>
    <w:rsid w:val="003B0A39"/>
    <w:rPr>
      <w:rFonts w:ascii="Arial Narrow" w:eastAsia="Times New Roman" w:hAnsi="Arial Narrow" w:cs="Times New Roman"/>
      <w:b/>
      <w:bCs/>
      <w:sz w:val="32"/>
      <w:szCs w:val="20"/>
    </w:rPr>
  </w:style>
  <w:style w:type="character" w:customStyle="1" w:styleId="BalloonTextChar">
    <w:name w:val="Balloon Text Char"/>
    <w:basedOn w:val="DefaultParagraphFont"/>
    <w:link w:val="BalloonText"/>
    <w:uiPriority w:val="99"/>
    <w:semiHidden/>
    <w:qFormat/>
    <w:rsid w:val="003B0A39"/>
    <w:rPr>
      <w:rFonts w:ascii="Tahoma" w:eastAsia="Times New Roman" w:hAnsi="Tahoma" w:cs="Tahoma"/>
      <w:sz w:val="16"/>
      <w:szCs w:val="16"/>
    </w:rPr>
  </w:style>
  <w:style w:type="character" w:customStyle="1" w:styleId="BodyText10Char">
    <w:name w:val="Body Text 10 Char"/>
    <w:basedOn w:val="DefaultParagraphFont"/>
    <w:link w:val="BodyText10"/>
    <w:uiPriority w:val="99"/>
    <w:qFormat/>
    <w:locked/>
    <w:rsid w:val="003B0A39"/>
    <w:rPr>
      <w:rFonts w:ascii="Arial" w:eastAsia="Times New Roman" w:hAnsi="Arial" w:cs="Times New Roman"/>
      <w:sz w:val="20"/>
      <w:szCs w:val="24"/>
    </w:rPr>
  </w:style>
  <w:style w:type="character" w:customStyle="1" w:styleId="BodyText10BoldCharChar">
    <w:name w:val="Body Text 10 Bold Char Char"/>
    <w:basedOn w:val="DefaultParagraphFont"/>
    <w:link w:val="BodyText10Bold"/>
    <w:uiPriority w:val="99"/>
    <w:qFormat/>
    <w:locked/>
    <w:rsid w:val="003B0A39"/>
    <w:rPr>
      <w:rFonts w:ascii="Arial" w:eastAsia="Times New Roman" w:hAnsi="Arial" w:cs="Times New Roman"/>
      <w:b/>
      <w:bCs/>
      <w:sz w:val="20"/>
      <w:szCs w:val="24"/>
    </w:rPr>
  </w:style>
  <w:style w:type="character" w:customStyle="1" w:styleId="BodyText10BoldCenterChar">
    <w:name w:val="Body Text 10 Bold Center Char"/>
    <w:basedOn w:val="BodyTextChar"/>
    <w:link w:val="BodyText10BoldCenter"/>
    <w:uiPriority w:val="99"/>
    <w:qFormat/>
    <w:rsid w:val="003B0A39"/>
    <w:rPr>
      <w:rFonts w:ascii="Arial" w:eastAsia="Times New Roman" w:hAnsi="Arial" w:cs="Times New Roman"/>
      <w:b/>
      <w:bCs/>
      <w:szCs w:val="24"/>
    </w:rPr>
  </w:style>
  <w:style w:type="character" w:customStyle="1" w:styleId="BodyText10BulletChar">
    <w:name w:val="Body Text 10 Bullet Char"/>
    <w:basedOn w:val="DefaultParagraphFont"/>
    <w:link w:val="BodyText10Bullet"/>
    <w:uiPriority w:val="99"/>
    <w:qFormat/>
    <w:locked/>
    <w:rsid w:val="003B0A39"/>
    <w:rPr>
      <w:rFonts w:ascii="Arial" w:eastAsia="Times New Roman" w:hAnsi="Arial" w:cs="Times New Roman"/>
      <w:sz w:val="20"/>
      <w:szCs w:val="24"/>
    </w:rPr>
  </w:style>
  <w:style w:type="character" w:customStyle="1" w:styleId="BodyText10CapsChar">
    <w:name w:val="Body Text 10 Caps Char"/>
    <w:basedOn w:val="BodyText10Char"/>
    <w:link w:val="BodyText10Caps"/>
    <w:qFormat/>
    <w:rsid w:val="003B0A39"/>
    <w:rPr>
      <w:rFonts w:ascii="Arial" w:eastAsia="Times New Roman" w:hAnsi="Arial" w:cs="Times New Roman"/>
      <w:caps/>
      <w:sz w:val="20"/>
      <w:szCs w:val="24"/>
    </w:rPr>
  </w:style>
  <w:style w:type="character" w:customStyle="1" w:styleId="BodyText10CenterChar">
    <w:name w:val="Body Text 10 Center Char"/>
    <w:basedOn w:val="DefaultParagraphFont"/>
    <w:link w:val="BodyText10Center"/>
    <w:uiPriority w:val="99"/>
    <w:qFormat/>
    <w:locked/>
    <w:rsid w:val="003B0A39"/>
    <w:rPr>
      <w:rFonts w:ascii="Arial" w:eastAsia="Times New Roman" w:hAnsi="Arial" w:cs="Times New Roman"/>
      <w:sz w:val="20"/>
      <w:szCs w:val="24"/>
    </w:rPr>
  </w:style>
  <w:style w:type="character" w:customStyle="1" w:styleId="BodyText10GlossaryChar">
    <w:name w:val="Body Text 10 Glossary Char"/>
    <w:basedOn w:val="BodyText10Char"/>
    <w:link w:val="BodyText10Glossary"/>
    <w:qFormat/>
    <w:rsid w:val="003B0A39"/>
    <w:rPr>
      <w:rFonts w:ascii="Arial" w:eastAsia="Times New Roman" w:hAnsi="Arial" w:cs="Times New Roman"/>
      <w:sz w:val="20"/>
      <w:szCs w:val="24"/>
    </w:rPr>
  </w:style>
  <w:style w:type="character" w:customStyle="1" w:styleId="BodyText10ItalicChar">
    <w:name w:val="Body Text 10 Italic Char"/>
    <w:basedOn w:val="BodyText10Char"/>
    <w:link w:val="BodyText10Italic"/>
    <w:qFormat/>
    <w:rsid w:val="003B0A39"/>
    <w:rPr>
      <w:rFonts w:ascii="Arial" w:eastAsia="Times New Roman" w:hAnsi="Arial" w:cs="Times New Roman"/>
      <w:i/>
      <w:sz w:val="20"/>
      <w:szCs w:val="24"/>
    </w:rPr>
  </w:style>
  <w:style w:type="character" w:customStyle="1" w:styleId="BodyText10NumberCharChar">
    <w:name w:val="Body Text 10 Number Char Char"/>
    <w:basedOn w:val="BodyTextChar"/>
    <w:link w:val="BodyText10Number"/>
    <w:uiPriority w:val="99"/>
    <w:qFormat/>
    <w:locked/>
    <w:rsid w:val="00DE5592"/>
    <w:rPr>
      <w:rFonts w:ascii="Arial" w:eastAsia="Times New Roman" w:hAnsi="Arial" w:cs="Times New Roman"/>
      <w:sz w:val="20"/>
      <w:szCs w:val="24"/>
    </w:rPr>
  </w:style>
  <w:style w:type="character" w:customStyle="1" w:styleId="BodyText10UnderlineChar">
    <w:name w:val="Body Text 10 Underline Char"/>
    <w:basedOn w:val="DefaultParagraphFont"/>
    <w:link w:val="BodyText10Underline"/>
    <w:uiPriority w:val="99"/>
    <w:qFormat/>
    <w:locked/>
    <w:rsid w:val="003B0A39"/>
    <w:rPr>
      <w:rFonts w:ascii="Arial" w:eastAsia="Times New Roman" w:hAnsi="Arial" w:cs="Times New Roman"/>
      <w:sz w:val="20"/>
      <w:szCs w:val="24"/>
      <w:u w:val="single"/>
    </w:rPr>
  </w:style>
  <w:style w:type="character" w:customStyle="1" w:styleId="BodyTextBulletChar">
    <w:name w:val="Body Text Bullet Char"/>
    <w:basedOn w:val="DefaultParagraphFont"/>
    <w:link w:val="BodyTextBullet"/>
    <w:uiPriority w:val="99"/>
    <w:qFormat/>
    <w:locked/>
    <w:rsid w:val="003B0A39"/>
    <w:rPr>
      <w:rFonts w:ascii="Arial" w:eastAsia="Times New Roman" w:hAnsi="Arial" w:cs="Times New Roman"/>
      <w:szCs w:val="20"/>
    </w:rPr>
  </w:style>
  <w:style w:type="character" w:customStyle="1" w:styleId="BodyTextBulletLevel2Char">
    <w:name w:val="Body Text Bullet Level 2 Char"/>
    <w:basedOn w:val="BodyTextBulletChar"/>
    <w:link w:val="BodyTextBulletLevel2"/>
    <w:uiPriority w:val="99"/>
    <w:qFormat/>
    <w:locked/>
    <w:rsid w:val="003B0A39"/>
    <w:rPr>
      <w:rFonts w:ascii="Arial" w:eastAsia="Times New Roman" w:hAnsi="Arial" w:cs="Times New Roman"/>
      <w:szCs w:val="20"/>
      <w:lang w:eastAsia="ar-SA"/>
    </w:rPr>
  </w:style>
  <w:style w:type="character" w:customStyle="1" w:styleId="BODYTEXTCAPSChar">
    <w:name w:val="BODY TEXT CAPS Char"/>
    <w:basedOn w:val="BodyTextChar"/>
    <w:link w:val="BODYTEXTCAPS"/>
    <w:uiPriority w:val="99"/>
    <w:qFormat/>
    <w:locked/>
    <w:rsid w:val="003B0A39"/>
    <w:rPr>
      <w:rFonts w:ascii="Arial" w:eastAsia="Times New Roman" w:hAnsi="Arial" w:cs="Times New Roman"/>
      <w:caps/>
      <w:szCs w:val="20"/>
    </w:rPr>
  </w:style>
  <w:style w:type="character" w:customStyle="1" w:styleId="BodyTextCenterChar">
    <w:name w:val="Body Text Center Char"/>
    <w:basedOn w:val="DefaultParagraphFont"/>
    <w:link w:val="BodyTextCenter"/>
    <w:uiPriority w:val="99"/>
    <w:qFormat/>
    <w:locked/>
    <w:rsid w:val="004B7E95"/>
    <w:rPr>
      <w:rFonts w:ascii="Arial" w:eastAsia="Times New Roman" w:hAnsi="Arial" w:cs="Times New Roman"/>
      <w:szCs w:val="20"/>
    </w:rPr>
  </w:style>
  <w:style w:type="character" w:customStyle="1" w:styleId="BodyTextCenterNoSpaceChar">
    <w:name w:val="Body Text Center No Space Char"/>
    <w:basedOn w:val="DefaultParagraphFont"/>
    <w:link w:val="BodyTextCenterNoSpace"/>
    <w:uiPriority w:val="99"/>
    <w:qFormat/>
    <w:locked/>
    <w:rsid w:val="004B7E95"/>
    <w:rPr>
      <w:rFonts w:ascii="Arial" w:eastAsia="Times New Roman" w:hAnsi="Arial" w:cs="Times New Roman"/>
      <w:bCs/>
      <w:szCs w:val="20"/>
    </w:rPr>
  </w:style>
  <w:style w:type="character" w:customStyle="1" w:styleId="BodyTextGlossaryChar">
    <w:name w:val="Body Text Glossary Char"/>
    <w:basedOn w:val="BodyTextChar"/>
    <w:link w:val="BodyTextGlossary"/>
    <w:qFormat/>
    <w:rsid w:val="003B0A39"/>
    <w:rPr>
      <w:rFonts w:ascii="Arial" w:eastAsia="Times New Roman" w:hAnsi="Arial" w:cs="Times New Roman"/>
      <w:szCs w:val="20"/>
    </w:rPr>
  </w:style>
  <w:style w:type="character" w:customStyle="1" w:styleId="BodyTextIndentChar">
    <w:name w:val="Body Text Indent Char"/>
    <w:basedOn w:val="DefaultParagraphFont"/>
    <w:link w:val="BodyTextIndent"/>
    <w:qFormat/>
    <w:rsid w:val="003B0A39"/>
    <w:rPr>
      <w:rFonts w:ascii="Arial" w:eastAsia="Times New Roman" w:hAnsi="Arial" w:cs="Times New Roman"/>
      <w:szCs w:val="20"/>
    </w:rPr>
  </w:style>
  <w:style w:type="character" w:customStyle="1" w:styleId="BodyTextItalicChar">
    <w:name w:val="Body Text Italic Char"/>
    <w:basedOn w:val="DefaultParagraphFont"/>
    <w:link w:val="BodyTextItalic"/>
    <w:uiPriority w:val="99"/>
    <w:qFormat/>
    <w:locked/>
    <w:rsid w:val="003B0A39"/>
    <w:rPr>
      <w:rFonts w:ascii="Arial" w:eastAsia="Times New Roman" w:hAnsi="Arial" w:cs="Times New Roman"/>
      <w:i/>
      <w:szCs w:val="20"/>
    </w:rPr>
  </w:style>
  <w:style w:type="character" w:customStyle="1" w:styleId="BodyTextNoSpaceChar">
    <w:name w:val="Body Text No Space Char"/>
    <w:basedOn w:val="BodyTextCenterNoSpaceChar"/>
    <w:link w:val="BodyTextNoSpace"/>
    <w:qFormat/>
    <w:rsid w:val="00672331"/>
    <w:rPr>
      <w:rFonts w:ascii="Arial" w:eastAsia="Times New Roman" w:hAnsi="Arial" w:cs="Times New Roman"/>
      <w:bCs/>
      <w:szCs w:val="20"/>
    </w:rPr>
  </w:style>
  <w:style w:type="character" w:customStyle="1" w:styleId="BodyTextNumberChar">
    <w:name w:val="Body Text Number Char"/>
    <w:basedOn w:val="DefaultParagraphFont"/>
    <w:link w:val="BodyTextNumber"/>
    <w:uiPriority w:val="99"/>
    <w:qFormat/>
    <w:locked/>
    <w:rsid w:val="003B0A39"/>
    <w:rPr>
      <w:rFonts w:ascii="Arial" w:eastAsia="Times New Roman" w:hAnsi="Arial" w:cs="Times New Roman"/>
      <w:szCs w:val="24"/>
    </w:rPr>
  </w:style>
  <w:style w:type="character" w:customStyle="1" w:styleId="BodyTextNumberLetterLevel2Char">
    <w:name w:val="Body Text Number Letter Level 2 Char"/>
    <w:basedOn w:val="BodyTextNumberChar"/>
    <w:link w:val="BodyTextNumberLetterLevel2"/>
    <w:uiPriority w:val="99"/>
    <w:qFormat/>
    <w:locked/>
    <w:rsid w:val="003B0A39"/>
    <w:rPr>
      <w:rFonts w:ascii="Arial" w:eastAsia="Times New Roman" w:hAnsi="Arial" w:cs="Times New Roman"/>
      <w:szCs w:val="24"/>
    </w:rPr>
  </w:style>
  <w:style w:type="character" w:customStyle="1" w:styleId="BodyTextNumberStepResultsNotesChar">
    <w:name w:val="Body Text Number Step Results/Notes Char"/>
    <w:basedOn w:val="DefaultParagraphFont"/>
    <w:link w:val="BodyTextNumberStepResultsNotes"/>
    <w:uiPriority w:val="99"/>
    <w:qFormat/>
    <w:locked/>
    <w:rsid w:val="003B0A39"/>
    <w:rPr>
      <w:rFonts w:ascii="Arial" w:eastAsia="Times New Roman" w:hAnsi="Arial" w:cs="Times New Roman"/>
      <w:szCs w:val="20"/>
    </w:rPr>
  </w:style>
  <w:style w:type="character" w:customStyle="1" w:styleId="BodyTextNumberLetterLevel2StepResultsNotesChar">
    <w:name w:val="Body Text Number Letter Level 2 Step Results/Notes Char"/>
    <w:basedOn w:val="BodyTextNumberStepResultsNotesChar"/>
    <w:link w:val="BodyTextNumberLetterLevel2StepResultsNotes"/>
    <w:qFormat/>
    <w:rsid w:val="003B0A39"/>
    <w:rPr>
      <w:rFonts w:ascii="Arial" w:eastAsia="Times New Roman" w:hAnsi="Arial" w:cs="Times New Roman"/>
      <w:szCs w:val="20"/>
    </w:rPr>
  </w:style>
  <w:style w:type="character" w:customStyle="1" w:styleId="BodyTextNumberStepResultsNotesBulletChar">
    <w:name w:val="Body Text Number Step Results/Notes Bullet Char"/>
    <w:basedOn w:val="BodyTextNumberStepResultsNotesChar"/>
    <w:link w:val="BodyTextNumberStepResultsNotesBullet"/>
    <w:qFormat/>
    <w:rsid w:val="003B0A39"/>
    <w:rPr>
      <w:rFonts w:ascii="Arial" w:eastAsia="Times New Roman" w:hAnsi="Arial" w:cs="Times New Roman"/>
      <w:szCs w:val="20"/>
    </w:rPr>
  </w:style>
  <w:style w:type="character" w:customStyle="1" w:styleId="BodyTextRightChar">
    <w:name w:val="Body Text Right Char"/>
    <w:basedOn w:val="BodyTextChar"/>
    <w:link w:val="BodyTextRight"/>
    <w:qFormat/>
    <w:rsid w:val="003B0A39"/>
    <w:rPr>
      <w:rFonts w:ascii="Arial" w:eastAsia="Times New Roman" w:hAnsi="Arial" w:cs="Times New Roman"/>
      <w:szCs w:val="24"/>
    </w:rPr>
  </w:style>
  <w:style w:type="character" w:customStyle="1" w:styleId="BodyTextUnderlineChar">
    <w:name w:val="Body Text Underline Char"/>
    <w:basedOn w:val="BodyTextChar"/>
    <w:link w:val="BodyTextUnderline"/>
    <w:uiPriority w:val="99"/>
    <w:qFormat/>
    <w:locked/>
    <w:rsid w:val="003B0A39"/>
    <w:rPr>
      <w:rFonts w:ascii="Arial" w:eastAsia="Times New Roman" w:hAnsi="Arial" w:cs="Times New Roman"/>
      <w:szCs w:val="20"/>
      <w:u w:val="single"/>
    </w:rPr>
  </w:style>
  <w:style w:type="character" w:styleId="CommentReference">
    <w:name w:val="annotation reference"/>
    <w:basedOn w:val="DefaultParagraphFont"/>
    <w:uiPriority w:val="99"/>
    <w:qFormat/>
    <w:rsid w:val="003B0A39"/>
    <w:rPr>
      <w:sz w:val="16"/>
      <w:szCs w:val="16"/>
    </w:rPr>
  </w:style>
  <w:style w:type="character" w:customStyle="1" w:styleId="CommentTextChar">
    <w:name w:val="Comment Text Char"/>
    <w:basedOn w:val="DefaultParagraphFont"/>
    <w:link w:val="CommentText"/>
    <w:uiPriority w:val="99"/>
    <w:qFormat/>
    <w:rsid w:val="003B0A39"/>
    <w:rPr>
      <w:rFonts w:ascii="Arial" w:eastAsia="Times New Roman" w:hAnsi="Arial" w:cs="Times New Roman"/>
      <w:sz w:val="20"/>
      <w:szCs w:val="20"/>
    </w:rPr>
  </w:style>
  <w:style w:type="character" w:customStyle="1" w:styleId="CommentSubjectChar">
    <w:name w:val="Comment Subject Char"/>
    <w:basedOn w:val="CommentTextChar"/>
    <w:link w:val="CommentSubject"/>
    <w:qFormat/>
    <w:rsid w:val="003B0A39"/>
    <w:rPr>
      <w:rFonts w:ascii="Arial" w:eastAsia="Times New Roman" w:hAnsi="Arial" w:cs="Times New Roman"/>
      <w:b/>
      <w:bCs/>
      <w:sz w:val="20"/>
      <w:szCs w:val="20"/>
    </w:rPr>
  </w:style>
  <w:style w:type="character" w:customStyle="1" w:styleId="CoverProgramNameChar">
    <w:name w:val="Cover Program Name Char"/>
    <w:basedOn w:val="DefaultParagraphFont"/>
    <w:link w:val="CoverProgramName"/>
    <w:qFormat/>
    <w:rsid w:val="003B0A39"/>
    <w:rPr>
      <w:rFonts w:ascii="Arial Narrow" w:eastAsia="Times New Roman" w:hAnsi="Arial Narrow" w:cs="Times New Roman"/>
      <w:b/>
      <w:color w:val="000000" w:themeColor="text1"/>
      <w:sz w:val="40"/>
      <w:szCs w:val="20"/>
    </w:rPr>
  </w:style>
  <w:style w:type="character" w:customStyle="1" w:styleId="CoverClassificationChar">
    <w:name w:val="Cover Classification Char"/>
    <w:basedOn w:val="CoverProgramNameChar"/>
    <w:link w:val="CoverClassification"/>
    <w:qFormat/>
    <w:rsid w:val="003B0A39"/>
    <w:rPr>
      <w:rFonts w:ascii="Arial Narrow" w:eastAsia="Times New Roman" w:hAnsi="Arial Narrow" w:cs="Times New Roman"/>
      <w:b/>
      <w:color w:val="000000" w:themeColor="text1"/>
      <w:sz w:val="32"/>
      <w:szCs w:val="20"/>
    </w:rPr>
  </w:style>
  <w:style w:type="character" w:customStyle="1" w:styleId="EndnoteCharacters">
    <w:name w:val="Endnote Characters"/>
    <w:basedOn w:val="DefaultParagraphFont"/>
    <w:qFormat/>
    <w:rsid w:val="003B0A3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qFormat/>
    <w:rsid w:val="003B0A39"/>
    <w:rPr>
      <w:rFonts w:ascii="Arial" w:eastAsia="Times New Roman" w:hAnsi="Arial" w:cs="Times New Roman"/>
      <w:sz w:val="20"/>
      <w:szCs w:val="20"/>
    </w:rPr>
  </w:style>
  <w:style w:type="character" w:styleId="FollowedHyperlink">
    <w:name w:val="FollowedHyperlink"/>
    <w:basedOn w:val="DefaultParagraphFont"/>
    <w:qFormat/>
    <w:rsid w:val="003B0A39"/>
    <w:rPr>
      <w:color w:val="800080" w:themeColor="followedHyperlink"/>
      <w:u w:val="single"/>
    </w:rPr>
  </w:style>
  <w:style w:type="character" w:customStyle="1" w:styleId="FooterRightChar">
    <w:name w:val="Footer Right Char"/>
    <w:basedOn w:val="DefaultParagraphFont"/>
    <w:link w:val="FooterRight"/>
    <w:qFormat/>
    <w:rsid w:val="003B0A39"/>
    <w:rPr>
      <w:rFonts w:ascii="Arial" w:eastAsia="Times New Roman" w:hAnsi="Arial" w:cs="Times New Roman"/>
      <w:sz w:val="18"/>
      <w:szCs w:val="20"/>
    </w:rPr>
  </w:style>
  <w:style w:type="character" w:customStyle="1" w:styleId="FootnoteCharacters">
    <w:name w:val="Footnote Characters"/>
    <w:basedOn w:val="DefaultParagraphFont"/>
    <w:qFormat/>
    <w:rsid w:val="003B0A39"/>
    <w:rPr>
      <w:vertAlign w:val="superscript"/>
    </w:rPr>
  </w:style>
  <w:style w:type="character" w:customStyle="1" w:styleId="FootnoteAnchor">
    <w:name w:val="Footnote Anchor"/>
    <w:rPr>
      <w:vertAlign w:val="superscript"/>
    </w:rPr>
  </w:style>
  <w:style w:type="character" w:customStyle="1" w:styleId="FootnoteTextChar">
    <w:name w:val="Footnote Text Char"/>
    <w:basedOn w:val="DefaultParagraphFont"/>
    <w:link w:val="FootnoteText"/>
    <w:qFormat/>
    <w:rsid w:val="003B0A39"/>
    <w:rPr>
      <w:rFonts w:ascii="Arial" w:eastAsia="Times New Roman" w:hAnsi="Arial" w:cs="Times New Roman"/>
      <w:sz w:val="18"/>
      <w:szCs w:val="20"/>
    </w:rPr>
  </w:style>
  <w:style w:type="character" w:customStyle="1" w:styleId="HeaderRightBoldChar">
    <w:name w:val="Header Right Bold Char"/>
    <w:basedOn w:val="HeaderRightChar"/>
    <w:link w:val="HeaderRightBold"/>
    <w:qFormat/>
    <w:rsid w:val="003B0A39"/>
    <w:rPr>
      <w:rFonts w:ascii="Arial Narrow" w:eastAsia="Times New Roman" w:hAnsi="Arial Narrow" w:cs="Times New Roman"/>
      <w:b/>
      <w:color w:val="000000" w:themeColor="text1"/>
      <w:sz w:val="18"/>
      <w:szCs w:val="24"/>
    </w:rPr>
  </w:style>
  <w:style w:type="character" w:customStyle="1" w:styleId="InstructionalTextUnderlineChar">
    <w:name w:val="Instructional Text Underline Char"/>
    <w:basedOn w:val="InstructionalTextChar"/>
    <w:link w:val="InstructionalTextUnderline"/>
    <w:qFormat/>
    <w:rsid w:val="003B0A39"/>
    <w:rPr>
      <w:rFonts w:ascii="Arial" w:eastAsia="Times New Roman" w:hAnsi="Arial" w:cs="Times New Roman"/>
      <w:i/>
      <w:iCs/>
      <w:color w:val="0000FF"/>
      <w:sz w:val="24"/>
      <w:szCs w:val="20"/>
      <w:u w:val="single"/>
      <w:lang w:eastAsia="ar-SA"/>
    </w:rPr>
  </w:style>
  <w:style w:type="character" w:customStyle="1" w:styleId="TableText10BoldChar">
    <w:name w:val="Table Text 10 Bold Char"/>
    <w:basedOn w:val="TableText10Char"/>
    <w:link w:val="TableText10Bold"/>
    <w:uiPriority w:val="99"/>
    <w:qFormat/>
    <w:locked/>
    <w:rsid w:val="003B0A39"/>
    <w:rPr>
      <w:rFonts w:ascii="Arial" w:eastAsia="Times New Roman" w:hAnsi="Arial" w:cs="Times New Roman"/>
      <w:b/>
      <w:sz w:val="20"/>
      <w:szCs w:val="20"/>
    </w:rPr>
  </w:style>
  <w:style w:type="character" w:customStyle="1" w:styleId="TableText10BulletChar">
    <w:name w:val="Table Text 10 Bullet Char"/>
    <w:basedOn w:val="DefaultParagraphFont"/>
    <w:link w:val="TableText10Bullet"/>
    <w:uiPriority w:val="99"/>
    <w:qFormat/>
    <w:locked/>
    <w:rsid w:val="003B0A39"/>
    <w:rPr>
      <w:rFonts w:ascii="Arial" w:eastAsia="Times New Roman" w:hAnsi="Arial" w:cs="Times New Roman"/>
      <w:sz w:val="20"/>
      <w:szCs w:val="20"/>
    </w:rPr>
  </w:style>
  <w:style w:type="character" w:customStyle="1" w:styleId="TableText10CenterChar">
    <w:name w:val="Table Text 10 Center Char"/>
    <w:basedOn w:val="TableText10Char"/>
    <w:link w:val="TableText10Center"/>
    <w:uiPriority w:val="99"/>
    <w:qFormat/>
    <w:locked/>
    <w:rsid w:val="003B0A39"/>
    <w:rPr>
      <w:rFonts w:ascii="Arial" w:eastAsia="Times New Roman" w:hAnsi="Arial" w:cs="Times New Roman"/>
      <w:sz w:val="20"/>
      <w:szCs w:val="20"/>
    </w:rPr>
  </w:style>
  <w:style w:type="character" w:customStyle="1" w:styleId="TableText10GlossaryChar">
    <w:name w:val="Table Text 10 Glossary Char"/>
    <w:basedOn w:val="TableText10Char"/>
    <w:link w:val="TableText10Glossary"/>
    <w:qFormat/>
    <w:rsid w:val="003B0A39"/>
    <w:rPr>
      <w:rFonts w:ascii="Arial" w:eastAsia="Times New Roman" w:hAnsi="Arial" w:cs="Times New Roman"/>
      <w:sz w:val="20"/>
      <w:szCs w:val="20"/>
    </w:rPr>
  </w:style>
  <w:style w:type="character" w:customStyle="1" w:styleId="TableText10HeaderLeftChar">
    <w:name w:val="Table Text 10 Header Left Char"/>
    <w:basedOn w:val="DefaultParagraphFont"/>
    <w:link w:val="TableText10HeaderLeft"/>
    <w:uiPriority w:val="99"/>
    <w:qFormat/>
    <w:rsid w:val="003B0A39"/>
    <w:rPr>
      <w:rFonts w:ascii="Arial" w:eastAsia="Times New Roman" w:hAnsi="Arial" w:cs="Times New Roman"/>
      <w:b/>
      <w:sz w:val="20"/>
      <w:szCs w:val="20"/>
    </w:rPr>
  </w:style>
  <w:style w:type="character" w:customStyle="1" w:styleId="TableText10IndentChar">
    <w:name w:val="Table Text 10 Indent Char"/>
    <w:basedOn w:val="TableText10Char"/>
    <w:link w:val="TableText10Indent"/>
    <w:uiPriority w:val="99"/>
    <w:qFormat/>
    <w:locked/>
    <w:rsid w:val="003B0A39"/>
    <w:rPr>
      <w:rFonts w:ascii="Arial" w:eastAsia="Times New Roman" w:hAnsi="Arial" w:cs="Times New Roman"/>
      <w:sz w:val="20"/>
      <w:szCs w:val="20"/>
    </w:rPr>
  </w:style>
  <w:style w:type="character" w:customStyle="1" w:styleId="TableText10NoSpaceChar">
    <w:name w:val="Table Text 10 No Space Char"/>
    <w:basedOn w:val="DefaultParagraphFont"/>
    <w:link w:val="TableText10NoSpace"/>
    <w:uiPriority w:val="99"/>
    <w:qFormat/>
    <w:locked/>
    <w:rsid w:val="003B0A39"/>
    <w:rPr>
      <w:rFonts w:ascii="Arial" w:eastAsia="Times New Roman" w:hAnsi="Arial" w:cs="Times New Roman"/>
      <w:sz w:val="20"/>
      <w:szCs w:val="24"/>
    </w:rPr>
  </w:style>
  <w:style w:type="character" w:customStyle="1" w:styleId="TableText10NumberChar">
    <w:name w:val="Table Text 10 Number Char"/>
    <w:basedOn w:val="DefaultParagraphFont"/>
    <w:link w:val="TableText10Number"/>
    <w:uiPriority w:val="99"/>
    <w:qFormat/>
    <w:locked/>
    <w:rsid w:val="003B0A39"/>
    <w:rPr>
      <w:rFonts w:ascii="Arial" w:eastAsia="Times New Roman" w:hAnsi="Arial" w:cs="Times New Roman"/>
      <w:sz w:val="20"/>
      <w:szCs w:val="24"/>
    </w:rPr>
  </w:style>
  <w:style w:type="character" w:customStyle="1" w:styleId="TableText10NumberStepResultsNotesChar">
    <w:name w:val="Table Text 10 Number Step Results/Notes Char"/>
    <w:basedOn w:val="DefaultParagraphFont"/>
    <w:link w:val="TableText10NumberStepResultsNotes"/>
    <w:uiPriority w:val="99"/>
    <w:qFormat/>
    <w:locked/>
    <w:rsid w:val="003B0A39"/>
    <w:rPr>
      <w:rFonts w:ascii="Arial" w:eastAsia="Times New Roman" w:hAnsi="Arial" w:cs="Times New Roman"/>
      <w:sz w:val="20"/>
      <w:szCs w:val="20"/>
    </w:rPr>
  </w:style>
  <w:style w:type="character" w:customStyle="1" w:styleId="TableText10RightChar">
    <w:name w:val="Table Text 10 Right Char"/>
    <w:basedOn w:val="TableText10Char"/>
    <w:link w:val="TableText10Right"/>
    <w:uiPriority w:val="99"/>
    <w:qFormat/>
    <w:locked/>
    <w:rsid w:val="003B0A39"/>
    <w:rPr>
      <w:rFonts w:ascii="Arial" w:eastAsia="Times New Roman" w:hAnsi="Arial" w:cs="Times New Roman"/>
      <w:sz w:val="20"/>
      <w:szCs w:val="20"/>
    </w:rPr>
  </w:style>
  <w:style w:type="character" w:customStyle="1" w:styleId="TableText8Char">
    <w:name w:val="Table Text 8 Char"/>
    <w:basedOn w:val="DefaultParagraphFont"/>
    <w:link w:val="TableText8"/>
    <w:uiPriority w:val="99"/>
    <w:qFormat/>
    <w:locked/>
    <w:rsid w:val="003B0A39"/>
    <w:rPr>
      <w:rFonts w:ascii="Arial" w:eastAsia="Times New Roman" w:hAnsi="Arial" w:cs="Times New Roman"/>
      <w:sz w:val="16"/>
      <w:szCs w:val="24"/>
    </w:rPr>
  </w:style>
  <w:style w:type="character" w:customStyle="1" w:styleId="TableText8BoldChar">
    <w:name w:val="Table Text 8 Bold Char"/>
    <w:basedOn w:val="DefaultParagraphFont"/>
    <w:link w:val="TableText8Bold"/>
    <w:uiPriority w:val="99"/>
    <w:qFormat/>
    <w:locked/>
    <w:rsid w:val="003B0A39"/>
    <w:rPr>
      <w:rFonts w:ascii="Arial" w:eastAsia="Times New Roman" w:hAnsi="Arial" w:cs="Times New Roman"/>
      <w:b/>
      <w:sz w:val="16"/>
      <w:szCs w:val="24"/>
    </w:rPr>
  </w:style>
  <w:style w:type="character" w:customStyle="1" w:styleId="TableText8BulletChar">
    <w:name w:val="Table Text 8 Bullet Char"/>
    <w:basedOn w:val="DefaultParagraphFont"/>
    <w:link w:val="TableText8Bullet"/>
    <w:uiPriority w:val="99"/>
    <w:qFormat/>
    <w:locked/>
    <w:rsid w:val="003B0A39"/>
    <w:rPr>
      <w:rFonts w:ascii="Arial" w:eastAsia="Times New Roman" w:hAnsi="Arial" w:cs="Times New Roman"/>
      <w:sz w:val="16"/>
      <w:szCs w:val="24"/>
    </w:rPr>
  </w:style>
  <w:style w:type="character" w:customStyle="1" w:styleId="TableText8GlossaryChar">
    <w:name w:val="Table Text 8 Glossary Char"/>
    <w:basedOn w:val="TableText10Char"/>
    <w:link w:val="TableText8Glossary"/>
    <w:qFormat/>
    <w:rsid w:val="003B0A39"/>
    <w:rPr>
      <w:rFonts w:ascii="Arial" w:eastAsia="Times New Roman" w:hAnsi="Arial" w:cs="Times New Roman"/>
      <w:sz w:val="16"/>
      <w:szCs w:val="24"/>
    </w:rPr>
  </w:style>
  <w:style w:type="character" w:customStyle="1" w:styleId="TableText8ItalicChar">
    <w:name w:val="Table Text 8 Italic Char"/>
    <w:basedOn w:val="TableText8Char"/>
    <w:link w:val="TableText8Italic"/>
    <w:uiPriority w:val="99"/>
    <w:qFormat/>
    <w:locked/>
    <w:rsid w:val="003B0A39"/>
    <w:rPr>
      <w:rFonts w:ascii="Arial" w:eastAsia="Times New Roman" w:hAnsi="Arial" w:cs="Times New Roman"/>
      <w:i/>
      <w:sz w:val="16"/>
      <w:szCs w:val="24"/>
    </w:rPr>
  </w:style>
  <w:style w:type="character" w:customStyle="1" w:styleId="TableText8NumberChar">
    <w:name w:val="Table Text 8 Number Char"/>
    <w:basedOn w:val="DefaultParagraphFont"/>
    <w:link w:val="TableText8Number"/>
    <w:uiPriority w:val="99"/>
    <w:qFormat/>
    <w:locked/>
    <w:rsid w:val="003B0A39"/>
    <w:rPr>
      <w:rFonts w:ascii="Arial" w:eastAsia="Times New Roman" w:hAnsi="Arial" w:cs="Times New Roman"/>
      <w:sz w:val="16"/>
      <w:szCs w:val="24"/>
    </w:rPr>
  </w:style>
  <w:style w:type="character" w:customStyle="1" w:styleId="ListLabel1">
    <w:name w:val="ListLabel 1"/>
    <w:qFormat/>
    <w:rPr>
      <w:b/>
      <w:i w:val="0"/>
      <w:sz w:val="48"/>
      <w:u w:val="none"/>
    </w:rPr>
  </w:style>
  <w:style w:type="character" w:customStyle="1" w:styleId="ListLabel2">
    <w:name w:val="ListLabel 2"/>
    <w:qFormat/>
    <w:rPr>
      <w:b/>
      <w:i w:val="0"/>
      <w:sz w:val="36"/>
    </w:rPr>
  </w:style>
  <w:style w:type="character" w:customStyle="1" w:styleId="ListLabel3">
    <w:name w:val="ListLabel 3"/>
    <w:qFormat/>
    <w:rPr>
      <w:b/>
      <w:i w:val="0"/>
      <w:sz w:val="32"/>
    </w:rPr>
  </w:style>
  <w:style w:type="character" w:customStyle="1" w:styleId="ListLabel4">
    <w:name w:val="ListLabel 4"/>
    <w:qFormat/>
    <w:rPr>
      <w:b/>
      <w:i w:val="0"/>
      <w:sz w:val="28"/>
    </w:rPr>
  </w:style>
  <w:style w:type="character" w:customStyle="1" w:styleId="ListLabel5">
    <w:name w:val="ListLabel 5"/>
    <w:qFormat/>
    <w:rPr>
      <w:b/>
      <w:i w:val="0"/>
      <w:sz w:val="24"/>
      <w:szCs w:val="24"/>
    </w:rPr>
  </w:style>
  <w:style w:type="character" w:customStyle="1" w:styleId="ListLabel6">
    <w:name w:val="ListLabel 6"/>
    <w:qFormat/>
    <w:rPr>
      <w:b/>
      <w:i/>
      <w:sz w:val="26"/>
      <w:szCs w:val="26"/>
    </w:rPr>
  </w:style>
  <w:style w:type="character" w:customStyle="1" w:styleId="ListLabel7">
    <w:name w:val="ListLabel 7"/>
    <w:qFormat/>
    <w:rPr>
      <w:b/>
      <w:i/>
      <w:sz w:val="22"/>
    </w:rPr>
  </w:style>
  <w:style w:type="character" w:customStyle="1" w:styleId="ListLabel8">
    <w:name w:val="ListLabel 8"/>
    <w:qFormat/>
    <w:rPr>
      <w:b/>
      <w:i w:val="0"/>
      <w:sz w:val="22"/>
    </w:rPr>
  </w:style>
  <w:style w:type="character" w:customStyle="1" w:styleId="ListLabel9">
    <w:name w:val="ListLabel 9"/>
    <w:qFormat/>
    <w:rPr>
      <w:b w:val="0"/>
      <w:i/>
      <w:sz w:val="22"/>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Arial"/>
      <w:b/>
      <w:bCs w:val="0"/>
      <w:i w:val="0"/>
      <w:iCs w:val="0"/>
      <w:caps w:val="0"/>
      <w:smallCaps w:val="0"/>
      <w:strike w:val="0"/>
      <w:dstrike w:val="0"/>
      <w:vanish w:val="0"/>
      <w:color w:val="000000"/>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b w:val="0"/>
      <w:i w:val="0"/>
      <w:sz w:val="20"/>
    </w:rPr>
  </w:style>
  <w:style w:type="character" w:customStyle="1" w:styleId="ListLabel95">
    <w:name w:val="ListLabel 95"/>
    <w:qFormat/>
    <w:rPr>
      <w:rFonts w:cs="Arial"/>
      <w:b w:val="0"/>
      <w:i w:val="0"/>
      <w:sz w:val="20"/>
    </w:rPr>
  </w:style>
  <w:style w:type="character" w:customStyle="1" w:styleId="ListLabel96">
    <w:name w:val="ListLabel 96"/>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97">
    <w:name w:val="ListLabel 97"/>
    <w:qFormat/>
    <w:rPr>
      <w:rFonts w:cs="Times New Roman"/>
      <w:b/>
      <w:i w:val="0"/>
      <w:sz w:val="24"/>
      <w:szCs w:val="24"/>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Arial"/>
      <w:b w:val="0"/>
      <w:i w:val="0"/>
      <w:sz w:val="22"/>
      <w:szCs w:val="22"/>
    </w:rPr>
  </w:style>
  <w:style w:type="character" w:customStyle="1" w:styleId="ListLabel105">
    <w:name w:val="ListLabel 105"/>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106">
    <w:name w:val="ListLabel 106"/>
    <w:qFormat/>
    <w:rPr>
      <w:rFonts w:cs="Times New Roman"/>
      <w:b/>
      <w:i w:val="0"/>
      <w:sz w:val="24"/>
      <w:szCs w:val="24"/>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b/>
      <w:i w:val="0"/>
      <w:sz w:val="48"/>
      <w:u w:val="none"/>
    </w:rPr>
  </w:style>
  <w:style w:type="character" w:customStyle="1" w:styleId="ListLabel126">
    <w:name w:val="ListLabel 126"/>
    <w:qFormat/>
    <w:rPr>
      <w:b/>
      <w:i w:val="0"/>
      <w:sz w:val="36"/>
    </w:rPr>
  </w:style>
  <w:style w:type="character" w:customStyle="1" w:styleId="ListLabel127">
    <w:name w:val="ListLabel 127"/>
    <w:qFormat/>
    <w:rPr>
      <w:b/>
      <w:i w:val="0"/>
      <w:sz w:val="32"/>
    </w:rPr>
  </w:style>
  <w:style w:type="character" w:customStyle="1" w:styleId="ListLabel128">
    <w:name w:val="ListLabel 128"/>
    <w:qFormat/>
    <w:rPr>
      <w:b/>
      <w:i w:val="0"/>
      <w:sz w:val="28"/>
    </w:rPr>
  </w:style>
  <w:style w:type="character" w:customStyle="1" w:styleId="ListLabel129">
    <w:name w:val="ListLabel 129"/>
    <w:qFormat/>
    <w:rPr>
      <w:b/>
      <w:i w:val="0"/>
      <w:sz w:val="24"/>
      <w:szCs w:val="24"/>
    </w:rPr>
  </w:style>
  <w:style w:type="character" w:customStyle="1" w:styleId="ListLabel130">
    <w:name w:val="ListLabel 130"/>
    <w:qFormat/>
    <w:rPr>
      <w:b/>
      <w:i/>
      <w:sz w:val="26"/>
      <w:szCs w:val="26"/>
    </w:rPr>
  </w:style>
  <w:style w:type="character" w:customStyle="1" w:styleId="ListLabel131">
    <w:name w:val="ListLabel 131"/>
    <w:qFormat/>
    <w:rPr>
      <w:b/>
      <w:i/>
      <w:sz w:val="22"/>
    </w:rPr>
  </w:style>
  <w:style w:type="character" w:customStyle="1" w:styleId="ListLabel132">
    <w:name w:val="ListLabel 132"/>
    <w:qFormat/>
    <w:rPr>
      <w:b/>
      <w:i w:val="0"/>
      <w:sz w:val="22"/>
    </w:rPr>
  </w:style>
  <w:style w:type="character" w:customStyle="1" w:styleId="ListLabel133">
    <w:name w:val="ListLabel 133"/>
    <w:qFormat/>
    <w:rPr>
      <w:b w:val="0"/>
      <w:i/>
      <w:sz w:val="22"/>
    </w:rPr>
  </w:style>
  <w:style w:type="character" w:customStyle="1" w:styleId="ListLabel134">
    <w:name w:val="ListLabel 134"/>
    <w:qFormat/>
    <w:rPr>
      <w:b/>
      <w:i w:val="0"/>
      <w:sz w:val="48"/>
      <w:u w:val="none"/>
    </w:rPr>
  </w:style>
  <w:style w:type="character" w:customStyle="1" w:styleId="ListLabel135">
    <w:name w:val="ListLabel 135"/>
    <w:qFormat/>
    <w:rPr>
      <w:b/>
      <w:i w:val="0"/>
      <w:sz w:val="36"/>
    </w:rPr>
  </w:style>
  <w:style w:type="character" w:customStyle="1" w:styleId="ListLabel136">
    <w:name w:val="ListLabel 136"/>
    <w:qFormat/>
    <w:rPr>
      <w:b/>
      <w:i w:val="0"/>
      <w:sz w:val="32"/>
    </w:rPr>
  </w:style>
  <w:style w:type="character" w:customStyle="1" w:styleId="ListLabel137">
    <w:name w:val="ListLabel 137"/>
    <w:qFormat/>
    <w:rPr>
      <w:b/>
      <w:i w:val="0"/>
      <w:sz w:val="28"/>
    </w:rPr>
  </w:style>
  <w:style w:type="character" w:customStyle="1" w:styleId="ListLabel138">
    <w:name w:val="ListLabel 138"/>
    <w:qFormat/>
    <w:rPr>
      <w:b/>
      <w:i w:val="0"/>
      <w:sz w:val="24"/>
      <w:szCs w:val="24"/>
    </w:rPr>
  </w:style>
  <w:style w:type="character" w:customStyle="1" w:styleId="ListLabel139">
    <w:name w:val="ListLabel 139"/>
    <w:qFormat/>
    <w:rPr>
      <w:b/>
      <w:i/>
      <w:sz w:val="26"/>
      <w:szCs w:val="26"/>
    </w:rPr>
  </w:style>
  <w:style w:type="character" w:customStyle="1" w:styleId="ListLabel140">
    <w:name w:val="ListLabel 140"/>
    <w:qFormat/>
    <w:rPr>
      <w:b/>
      <w:i/>
      <w:sz w:val="22"/>
    </w:rPr>
  </w:style>
  <w:style w:type="character" w:customStyle="1" w:styleId="ListLabel141">
    <w:name w:val="ListLabel 141"/>
    <w:qFormat/>
    <w:rPr>
      <w:b/>
      <w:i w:val="0"/>
      <w:sz w:val="22"/>
    </w:rPr>
  </w:style>
  <w:style w:type="character" w:customStyle="1" w:styleId="ListLabel142">
    <w:name w:val="ListLabel 142"/>
    <w:qFormat/>
    <w:rPr>
      <w:b w:val="0"/>
      <w:i/>
      <w:sz w:val="22"/>
    </w:rPr>
  </w:style>
  <w:style w:type="character" w:customStyle="1" w:styleId="ListLabel143">
    <w:name w:val="ListLabel 143"/>
    <w:qFormat/>
    <w:rPr>
      <w:b/>
      <w:i w:val="0"/>
      <w:sz w:val="48"/>
      <w:u w:val="none"/>
    </w:rPr>
  </w:style>
  <w:style w:type="character" w:customStyle="1" w:styleId="ListLabel144">
    <w:name w:val="ListLabel 144"/>
    <w:qFormat/>
    <w:rPr>
      <w:b/>
      <w:i w:val="0"/>
      <w:sz w:val="36"/>
    </w:rPr>
  </w:style>
  <w:style w:type="character" w:customStyle="1" w:styleId="ListLabel145">
    <w:name w:val="ListLabel 145"/>
    <w:qFormat/>
    <w:rPr>
      <w:b/>
      <w:i w:val="0"/>
      <w:sz w:val="32"/>
    </w:rPr>
  </w:style>
  <w:style w:type="character" w:customStyle="1" w:styleId="ListLabel146">
    <w:name w:val="ListLabel 146"/>
    <w:qFormat/>
    <w:rPr>
      <w:b/>
      <w:i w:val="0"/>
      <w:sz w:val="28"/>
    </w:rPr>
  </w:style>
  <w:style w:type="character" w:customStyle="1" w:styleId="ListLabel147">
    <w:name w:val="ListLabel 147"/>
    <w:qFormat/>
    <w:rPr>
      <w:b/>
      <w:i w:val="0"/>
      <w:sz w:val="24"/>
      <w:szCs w:val="24"/>
    </w:rPr>
  </w:style>
  <w:style w:type="character" w:customStyle="1" w:styleId="ListLabel148">
    <w:name w:val="ListLabel 148"/>
    <w:qFormat/>
    <w:rPr>
      <w:b/>
      <w:i/>
      <w:sz w:val="26"/>
      <w:szCs w:val="26"/>
    </w:rPr>
  </w:style>
  <w:style w:type="character" w:customStyle="1" w:styleId="ListLabel149">
    <w:name w:val="ListLabel 149"/>
    <w:qFormat/>
    <w:rPr>
      <w:b/>
      <w:i/>
      <w:sz w:val="22"/>
    </w:rPr>
  </w:style>
  <w:style w:type="character" w:customStyle="1" w:styleId="ListLabel150">
    <w:name w:val="ListLabel 150"/>
    <w:qFormat/>
    <w:rPr>
      <w:b/>
      <w:i w:val="0"/>
      <w:sz w:val="22"/>
    </w:rPr>
  </w:style>
  <w:style w:type="character" w:customStyle="1" w:styleId="ListLabel151">
    <w:name w:val="ListLabel 151"/>
    <w:qFormat/>
    <w:rPr>
      <w:b w:val="0"/>
      <w:i/>
      <w:sz w:val="22"/>
    </w:rPr>
  </w:style>
  <w:style w:type="character" w:customStyle="1" w:styleId="ListLabel152">
    <w:name w:val="ListLabel 152"/>
    <w:qFormat/>
    <w:rPr>
      <w:b/>
      <w:i w:val="0"/>
      <w:sz w:val="48"/>
      <w:u w:val="none"/>
    </w:rPr>
  </w:style>
  <w:style w:type="character" w:customStyle="1" w:styleId="ListLabel153">
    <w:name w:val="ListLabel 153"/>
    <w:qFormat/>
    <w:rPr>
      <w:b/>
      <w:i w:val="0"/>
      <w:sz w:val="36"/>
    </w:rPr>
  </w:style>
  <w:style w:type="character" w:customStyle="1" w:styleId="ListLabel154">
    <w:name w:val="ListLabel 154"/>
    <w:qFormat/>
    <w:rPr>
      <w:b/>
      <w:i w:val="0"/>
      <w:sz w:val="32"/>
    </w:rPr>
  </w:style>
  <w:style w:type="character" w:customStyle="1" w:styleId="ListLabel155">
    <w:name w:val="ListLabel 155"/>
    <w:qFormat/>
    <w:rPr>
      <w:b/>
      <w:i w:val="0"/>
      <w:sz w:val="28"/>
    </w:rPr>
  </w:style>
  <w:style w:type="character" w:customStyle="1" w:styleId="ListLabel156">
    <w:name w:val="ListLabel 156"/>
    <w:qFormat/>
    <w:rPr>
      <w:b/>
      <w:i w:val="0"/>
      <w:sz w:val="24"/>
      <w:szCs w:val="24"/>
    </w:rPr>
  </w:style>
  <w:style w:type="character" w:customStyle="1" w:styleId="ListLabel157">
    <w:name w:val="ListLabel 157"/>
    <w:qFormat/>
    <w:rPr>
      <w:b/>
      <w:i/>
      <w:sz w:val="26"/>
      <w:szCs w:val="26"/>
    </w:rPr>
  </w:style>
  <w:style w:type="character" w:customStyle="1" w:styleId="ListLabel158">
    <w:name w:val="ListLabel 158"/>
    <w:qFormat/>
    <w:rPr>
      <w:b/>
      <w:i/>
      <w:sz w:val="22"/>
    </w:rPr>
  </w:style>
  <w:style w:type="character" w:customStyle="1" w:styleId="ListLabel159">
    <w:name w:val="ListLabel 159"/>
    <w:qFormat/>
    <w:rPr>
      <w:b/>
      <w:i w:val="0"/>
      <w:sz w:val="22"/>
    </w:rPr>
  </w:style>
  <w:style w:type="character" w:customStyle="1" w:styleId="ListLabel160">
    <w:name w:val="ListLabel 160"/>
    <w:qFormat/>
    <w:rPr>
      <w:b w:val="0"/>
      <w:i/>
      <w:sz w:val="22"/>
    </w:rPr>
  </w:style>
  <w:style w:type="character" w:customStyle="1" w:styleId="ListLabel161">
    <w:name w:val="ListLabel 161"/>
    <w:qFormat/>
    <w:rPr>
      <w:b/>
      <w:i w:val="0"/>
      <w:sz w:val="48"/>
      <w:u w:val="none"/>
    </w:rPr>
  </w:style>
  <w:style w:type="character" w:customStyle="1" w:styleId="ListLabel162">
    <w:name w:val="ListLabel 162"/>
    <w:qFormat/>
    <w:rPr>
      <w:b/>
      <w:i w:val="0"/>
      <w:sz w:val="36"/>
    </w:rPr>
  </w:style>
  <w:style w:type="character" w:customStyle="1" w:styleId="ListLabel163">
    <w:name w:val="ListLabel 163"/>
    <w:qFormat/>
    <w:rPr>
      <w:b/>
      <w:i w:val="0"/>
      <w:sz w:val="32"/>
    </w:rPr>
  </w:style>
  <w:style w:type="character" w:customStyle="1" w:styleId="ListLabel164">
    <w:name w:val="ListLabel 164"/>
    <w:qFormat/>
    <w:rPr>
      <w:b/>
      <w:i w:val="0"/>
      <w:sz w:val="28"/>
    </w:rPr>
  </w:style>
  <w:style w:type="character" w:customStyle="1" w:styleId="ListLabel165">
    <w:name w:val="ListLabel 165"/>
    <w:qFormat/>
    <w:rPr>
      <w:b/>
      <w:i w:val="0"/>
      <w:sz w:val="24"/>
      <w:szCs w:val="24"/>
    </w:rPr>
  </w:style>
  <w:style w:type="character" w:customStyle="1" w:styleId="ListLabel166">
    <w:name w:val="ListLabel 166"/>
    <w:qFormat/>
    <w:rPr>
      <w:b/>
      <w:i/>
      <w:sz w:val="26"/>
      <w:szCs w:val="26"/>
    </w:rPr>
  </w:style>
  <w:style w:type="character" w:customStyle="1" w:styleId="ListLabel167">
    <w:name w:val="ListLabel 167"/>
    <w:qFormat/>
    <w:rPr>
      <w:b/>
      <w:i/>
      <w:sz w:val="22"/>
    </w:rPr>
  </w:style>
  <w:style w:type="character" w:customStyle="1" w:styleId="ListLabel168">
    <w:name w:val="ListLabel 168"/>
    <w:qFormat/>
    <w:rPr>
      <w:b/>
      <w:i w:val="0"/>
      <w:sz w:val="22"/>
    </w:rPr>
  </w:style>
  <w:style w:type="character" w:customStyle="1" w:styleId="ListLabel169">
    <w:name w:val="ListLabel 169"/>
    <w:qFormat/>
    <w:rPr>
      <w:b w:val="0"/>
      <w:i/>
      <w:sz w:val="22"/>
    </w:rPr>
  </w:style>
  <w:style w:type="character" w:customStyle="1" w:styleId="ListLabel170">
    <w:name w:val="ListLabel 170"/>
    <w:qFormat/>
    <w:rPr>
      <w:b/>
      <w:i w:val="0"/>
      <w:sz w:val="48"/>
      <w:u w:val="none"/>
    </w:rPr>
  </w:style>
  <w:style w:type="character" w:customStyle="1" w:styleId="ListLabel171">
    <w:name w:val="ListLabel 171"/>
    <w:qFormat/>
    <w:rPr>
      <w:b/>
      <w:i w:val="0"/>
      <w:sz w:val="36"/>
    </w:rPr>
  </w:style>
  <w:style w:type="character" w:customStyle="1" w:styleId="ListLabel172">
    <w:name w:val="ListLabel 172"/>
    <w:qFormat/>
    <w:rPr>
      <w:b/>
      <w:i w:val="0"/>
      <w:sz w:val="32"/>
    </w:rPr>
  </w:style>
  <w:style w:type="character" w:customStyle="1" w:styleId="ListLabel173">
    <w:name w:val="ListLabel 173"/>
    <w:qFormat/>
    <w:rPr>
      <w:b/>
      <w:i w:val="0"/>
      <w:sz w:val="28"/>
    </w:rPr>
  </w:style>
  <w:style w:type="character" w:customStyle="1" w:styleId="ListLabel174">
    <w:name w:val="ListLabel 174"/>
    <w:qFormat/>
    <w:rPr>
      <w:b/>
      <w:i w:val="0"/>
      <w:sz w:val="24"/>
      <w:szCs w:val="24"/>
    </w:rPr>
  </w:style>
  <w:style w:type="character" w:customStyle="1" w:styleId="ListLabel175">
    <w:name w:val="ListLabel 175"/>
    <w:qFormat/>
    <w:rPr>
      <w:b/>
      <w:i/>
      <w:sz w:val="26"/>
      <w:szCs w:val="26"/>
    </w:rPr>
  </w:style>
  <w:style w:type="character" w:customStyle="1" w:styleId="ListLabel176">
    <w:name w:val="ListLabel 176"/>
    <w:qFormat/>
    <w:rPr>
      <w:b/>
      <w:i/>
      <w:sz w:val="22"/>
    </w:rPr>
  </w:style>
  <w:style w:type="character" w:customStyle="1" w:styleId="ListLabel177">
    <w:name w:val="ListLabel 177"/>
    <w:qFormat/>
    <w:rPr>
      <w:b/>
      <w:i w:val="0"/>
      <w:sz w:val="22"/>
    </w:rPr>
  </w:style>
  <w:style w:type="character" w:customStyle="1" w:styleId="ListLabel178">
    <w:name w:val="ListLabel 178"/>
    <w:qFormat/>
    <w:rPr>
      <w:b w:val="0"/>
      <w:i/>
      <w:sz w:val="22"/>
    </w:rPr>
  </w:style>
  <w:style w:type="character" w:customStyle="1" w:styleId="ListLabel179">
    <w:name w:val="ListLabel 179"/>
    <w:qFormat/>
    <w:rPr>
      <w:b/>
      <w:i w:val="0"/>
      <w:sz w:val="48"/>
      <w:u w:val="none"/>
    </w:rPr>
  </w:style>
  <w:style w:type="character" w:customStyle="1" w:styleId="ListLabel180">
    <w:name w:val="ListLabel 180"/>
    <w:qFormat/>
    <w:rPr>
      <w:b/>
      <w:i w:val="0"/>
      <w:sz w:val="36"/>
    </w:rPr>
  </w:style>
  <w:style w:type="character" w:customStyle="1" w:styleId="ListLabel181">
    <w:name w:val="ListLabel 181"/>
    <w:qFormat/>
    <w:rPr>
      <w:b/>
      <w:i w:val="0"/>
      <w:sz w:val="32"/>
    </w:rPr>
  </w:style>
  <w:style w:type="character" w:customStyle="1" w:styleId="ListLabel182">
    <w:name w:val="ListLabel 182"/>
    <w:qFormat/>
    <w:rPr>
      <w:b/>
      <w:i w:val="0"/>
      <w:sz w:val="28"/>
    </w:rPr>
  </w:style>
  <w:style w:type="character" w:customStyle="1" w:styleId="ListLabel183">
    <w:name w:val="ListLabel 183"/>
    <w:qFormat/>
    <w:rPr>
      <w:b/>
      <w:i w:val="0"/>
      <w:sz w:val="24"/>
      <w:szCs w:val="24"/>
    </w:rPr>
  </w:style>
  <w:style w:type="character" w:customStyle="1" w:styleId="ListLabel184">
    <w:name w:val="ListLabel 184"/>
    <w:qFormat/>
    <w:rPr>
      <w:b/>
      <w:i/>
      <w:sz w:val="26"/>
      <w:szCs w:val="26"/>
    </w:rPr>
  </w:style>
  <w:style w:type="character" w:customStyle="1" w:styleId="ListLabel185">
    <w:name w:val="ListLabel 185"/>
    <w:qFormat/>
    <w:rPr>
      <w:b/>
      <w:i/>
      <w:sz w:val="22"/>
    </w:rPr>
  </w:style>
  <w:style w:type="character" w:customStyle="1" w:styleId="ListLabel186">
    <w:name w:val="ListLabel 186"/>
    <w:qFormat/>
    <w:rPr>
      <w:b/>
      <w:i w:val="0"/>
      <w:sz w:val="22"/>
    </w:rPr>
  </w:style>
  <w:style w:type="character" w:customStyle="1" w:styleId="ListLabel187">
    <w:name w:val="ListLabel 187"/>
    <w:qFormat/>
    <w:rPr>
      <w:b w:val="0"/>
      <w:i/>
      <w:sz w:val="22"/>
    </w:rPr>
  </w:style>
  <w:style w:type="character" w:customStyle="1" w:styleId="ListLabel188">
    <w:name w:val="ListLabel 188"/>
    <w:qFormat/>
    <w:rPr>
      <w:b/>
      <w:i w:val="0"/>
      <w:sz w:val="48"/>
      <w:u w:val="none"/>
    </w:rPr>
  </w:style>
  <w:style w:type="character" w:customStyle="1" w:styleId="ListLabel189">
    <w:name w:val="ListLabel 189"/>
    <w:qFormat/>
    <w:rPr>
      <w:b/>
      <w:i w:val="0"/>
      <w:sz w:val="36"/>
    </w:rPr>
  </w:style>
  <w:style w:type="character" w:customStyle="1" w:styleId="ListLabel190">
    <w:name w:val="ListLabel 190"/>
    <w:qFormat/>
    <w:rPr>
      <w:b/>
      <w:i w:val="0"/>
      <w:sz w:val="32"/>
    </w:rPr>
  </w:style>
  <w:style w:type="character" w:customStyle="1" w:styleId="ListLabel191">
    <w:name w:val="ListLabel 191"/>
    <w:qFormat/>
    <w:rPr>
      <w:b/>
      <w:i w:val="0"/>
      <w:sz w:val="28"/>
    </w:rPr>
  </w:style>
  <w:style w:type="character" w:customStyle="1" w:styleId="ListLabel192">
    <w:name w:val="ListLabel 192"/>
    <w:qFormat/>
    <w:rPr>
      <w:b/>
      <w:i w:val="0"/>
      <w:sz w:val="24"/>
      <w:szCs w:val="24"/>
    </w:rPr>
  </w:style>
  <w:style w:type="character" w:customStyle="1" w:styleId="ListLabel193">
    <w:name w:val="ListLabel 193"/>
    <w:qFormat/>
    <w:rPr>
      <w:b/>
      <w:i/>
      <w:sz w:val="26"/>
      <w:szCs w:val="26"/>
    </w:rPr>
  </w:style>
  <w:style w:type="character" w:customStyle="1" w:styleId="ListLabel194">
    <w:name w:val="ListLabel 194"/>
    <w:qFormat/>
    <w:rPr>
      <w:b/>
      <w:i/>
      <w:sz w:val="22"/>
    </w:rPr>
  </w:style>
  <w:style w:type="character" w:customStyle="1" w:styleId="ListLabel195">
    <w:name w:val="ListLabel 195"/>
    <w:qFormat/>
    <w:rPr>
      <w:b/>
      <w:i w:val="0"/>
      <w:sz w:val="22"/>
    </w:rPr>
  </w:style>
  <w:style w:type="character" w:customStyle="1" w:styleId="ListLabel196">
    <w:name w:val="ListLabel 196"/>
    <w:qFormat/>
    <w:rPr>
      <w:b w:val="0"/>
      <w:i/>
      <w:sz w:val="22"/>
    </w:rPr>
  </w:style>
  <w:style w:type="character" w:customStyle="1" w:styleId="ListLabel197">
    <w:name w:val="ListLabel 197"/>
    <w:qFormat/>
    <w:rPr>
      <w:b/>
      <w:i w:val="0"/>
      <w:sz w:val="48"/>
      <w:u w:val="none"/>
    </w:rPr>
  </w:style>
  <w:style w:type="character" w:customStyle="1" w:styleId="ListLabel198">
    <w:name w:val="ListLabel 198"/>
    <w:qFormat/>
    <w:rPr>
      <w:b/>
      <w:i w:val="0"/>
      <w:sz w:val="36"/>
    </w:rPr>
  </w:style>
  <w:style w:type="character" w:customStyle="1" w:styleId="ListLabel199">
    <w:name w:val="ListLabel 199"/>
    <w:qFormat/>
    <w:rPr>
      <w:b/>
      <w:i w:val="0"/>
      <w:sz w:val="32"/>
    </w:rPr>
  </w:style>
  <w:style w:type="character" w:customStyle="1" w:styleId="ListLabel200">
    <w:name w:val="ListLabel 200"/>
    <w:qFormat/>
    <w:rPr>
      <w:b/>
      <w:i w:val="0"/>
      <w:sz w:val="28"/>
    </w:rPr>
  </w:style>
  <w:style w:type="character" w:customStyle="1" w:styleId="ListLabel201">
    <w:name w:val="ListLabel 201"/>
    <w:qFormat/>
    <w:rPr>
      <w:b/>
      <w:i w:val="0"/>
      <w:sz w:val="24"/>
      <w:szCs w:val="24"/>
    </w:rPr>
  </w:style>
  <w:style w:type="character" w:customStyle="1" w:styleId="ListLabel202">
    <w:name w:val="ListLabel 202"/>
    <w:qFormat/>
    <w:rPr>
      <w:b/>
      <w:i/>
      <w:sz w:val="26"/>
      <w:szCs w:val="26"/>
    </w:rPr>
  </w:style>
  <w:style w:type="character" w:customStyle="1" w:styleId="ListLabel203">
    <w:name w:val="ListLabel 203"/>
    <w:qFormat/>
    <w:rPr>
      <w:b/>
      <w:i/>
      <w:sz w:val="22"/>
    </w:rPr>
  </w:style>
  <w:style w:type="character" w:customStyle="1" w:styleId="ListLabel204">
    <w:name w:val="ListLabel 204"/>
    <w:qFormat/>
    <w:rPr>
      <w:b/>
      <w:i w:val="0"/>
      <w:sz w:val="22"/>
    </w:rPr>
  </w:style>
  <w:style w:type="character" w:customStyle="1" w:styleId="ListLabel205">
    <w:name w:val="ListLabel 205"/>
    <w:qFormat/>
    <w:rPr>
      <w:b w:val="0"/>
      <w:i/>
      <w:sz w:val="22"/>
    </w:rPr>
  </w:style>
  <w:style w:type="character" w:customStyle="1" w:styleId="ListLabel206">
    <w:name w:val="ListLabel 206"/>
    <w:qFormat/>
    <w:rPr>
      <w:rFonts w:cs="Courier New"/>
    </w:rPr>
  </w:style>
  <w:style w:type="character" w:customStyle="1" w:styleId="ListLabel207">
    <w:name w:val="ListLabel 207"/>
    <w:qFormat/>
    <w:rPr>
      <w:rFonts w:cs="Courier New"/>
    </w:rPr>
  </w:style>
  <w:style w:type="character" w:customStyle="1" w:styleId="ListLabel208">
    <w:name w:val="ListLabel 208"/>
    <w:qFormat/>
    <w:rPr>
      <w:rFonts w:cs="Courier New"/>
    </w:rPr>
  </w:style>
  <w:style w:type="character" w:customStyle="1" w:styleId="ListLabel209">
    <w:name w:val="ListLabel 209"/>
    <w:qFormat/>
    <w:rPr>
      <w:rFonts w:cs="Courier New"/>
    </w:rPr>
  </w:style>
  <w:style w:type="character" w:customStyle="1" w:styleId="ListLabel210">
    <w:name w:val="ListLabel 210"/>
    <w:qFormat/>
    <w:rPr>
      <w:rFonts w:cs="Courier New"/>
    </w:rPr>
  </w:style>
  <w:style w:type="character" w:customStyle="1" w:styleId="ListLabel211">
    <w:name w:val="ListLabel 211"/>
    <w:qFormat/>
    <w:rPr>
      <w:rFonts w:cs="Courier New"/>
    </w:rPr>
  </w:style>
  <w:style w:type="character" w:customStyle="1" w:styleId="ListLabel212">
    <w:name w:val="ListLabel 212"/>
    <w:qFormat/>
    <w:rPr>
      <w:b w:val="0"/>
      <w:i w:val="0"/>
      <w:sz w:val="20"/>
    </w:rPr>
  </w:style>
  <w:style w:type="character" w:customStyle="1" w:styleId="ListLabel213">
    <w:name w:val="ListLabel 213"/>
    <w:qFormat/>
    <w:rPr>
      <w:rFonts w:cs="Arial"/>
      <w:b w:val="0"/>
      <w:i w:val="0"/>
      <w:sz w:val="20"/>
    </w:rPr>
  </w:style>
  <w:style w:type="character" w:customStyle="1" w:styleId="ListLabel214">
    <w:name w:val="ListLabel 21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15">
    <w:name w:val="ListLabel 215"/>
    <w:qFormat/>
    <w:rPr>
      <w:rFonts w:cs="Times New Roman"/>
      <w:b/>
      <w:i w:val="0"/>
      <w:sz w:val="24"/>
      <w:szCs w:val="24"/>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rPr>
  </w:style>
  <w:style w:type="character" w:customStyle="1" w:styleId="ListLabel219">
    <w:name w:val="ListLabel 219"/>
    <w:qFormat/>
    <w:rPr>
      <w:rFonts w:cs="Times New Roman"/>
    </w:rPr>
  </w:style>
  <w:style w:type="character" w:customStyle="1" w:styleId="ListLabel220">
    <w:name w:val="ListLabel 220"/>
    <w:qFormat/>
    <w:rPr>
      <w:rFonts w:cs="Times New Roman"/>
    </w:rPr>
  </w:style>
  <w:style w:type="character" w:customStyle="1" w:styleId="ListLabel221">
    <w:name w:val="ListLabel 221"/>
    <w:qFormat/>
    <w:rPr>
      <w:rFonts w:cs="Times New Roman"/>
    </w:rPr>
  </w:style>
  <w:style w:type="character" w:customStyle="1" w:styleId="ListLabel222">
    <w:name w:val="ListLabel 222"/>
    <w:qFormat/>
    <w:rPr>
      <w:b w:val="0"/>
      <w:i w:val="0"/>
      <w:sz w:val="16"/>
    </w:rPr>
  </w:style>
  <w:style w:type="character" w:customStyle="1" w:styleId="ListLabel223">
    <w:name w:val="ListLabel 223"/>
    <w:qFormat/>
    <w:rPr>
      <w:rFonts w:cs="Times New Roman"/>
      <w:b w:val="0"/>
      <w:i w:val="0"/>
      <w:sz w:val="16"/>
    </w:rPr>
  </w:style>
  <w:style w:type="character" w:customStyle="1" w:styleId="ListLabel224">
    <w:name w:val="ListLabel 22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25">
    <w:name w:val="ListLabel 225"/>
    <w:qFormat/>
    <w:rPr>
      <w:rFonts w:cs="Times New Roman"/>
      <w:b/>
      <w:i w:val="0"/>
      <w:sz w:val="24"/>
      <w:szCs w:val="24"/>
    </w:rPr>
  </w:style>
  <w:style w:type="character" w:customStyle="1" w:styleId="ListLabel226">
    <w:name w:val="ListLabel 226"/>
    <w:qFormat/>
    <w:rPr>
      <w:rFonts w:cs="Times New Roman"/>
    </w:rPr>
  </w:style>
  <w:style w:type="character" w:customStyle="1" w:styleId="ListLabel227">
    <w:name w:val="ListLabel 227"/>
    <w:qFormat/>
    <w:rPr>
      <w:rFonts w:cs="Times New Roman"/>
    </w:rPr>
  </w:style>
  <w:style w:type="character" w:customStyle="1" w:styleId="ListLabel228">
    <w:name w:val="ListLabel 228"/>
    <w:qFormat/>
    <w:rPr>
      <w:rFonts w:cs="Times New Roman"/>
    </w:rPr>
  </w:style>
  <w:style w:type="character" w:customStyle="1" w:styleId="ListLabel229">
    <w:name w:val="ListLabel 229"/>
    <w:qFormat/>
    <w:rPr>
      <w:rFonts w:cs="Times New Roman"/>
    </w:rPr>
  </w:style>
  <w:style w:type="character" w:customStyle="1" w:styleId="ListLabel230">
    <w:name w:val="ListLabel 230"/>
    <w:qFormat/>
    <w:rPr>
      <w:rFonts w:cs="Times New Roman"/>
    </w:rPr>
  </w:style>
  <w:style w:type="character" w:customStyle="1" w:styleId="ListLabel231">
    <w:name w:val="ListLabel 231"/>
    <w:qFormat/>
    <w:rPr>
      <w:rFonts w:cs="Times New Roman"/>
    </w:rPr>
  </w:style>
  <w:style w:type="character" w:customStyle="1" w:styleId="ListLabel232">
    <w:name w:val="ListLabel 232"/>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PingFang SC" w:hAnsi="Liberation Sans" w:cs="Arial Unicode MS"/>
      <w:sz w:val="28"/>
      <w:szCs w:val="28"/>
    </w:rPr>
  </w:style>
  <w:style w:type="paragraph" w:styleId="BodyText">
    <w:name w:val="Body Text"/>
    <w:basedOn w:val="Normal"/>
    <w:link w:val="BodyTextChar"/>
    <w:uiPriority w:val="99"/>
    <w:rsid w:val="00672331"/>
  </w:style>
  <w:style w:type="paragraph" w:styleId="List">
    <w:name w:val="List"/>
    <w:basedOn w:val="BodyText"/>
    <w:rPr>
      <w:rFonts w:cs="Arial Unicode MS"/>
    </w:rPr>
  </w:style>
  <w:style w:type="paragraph" w:styleId="Caption">
    <w:name w:val="caption"/>
    <w:basedOn w:val="Normal"/>
    <w:next w:val="Normal"/>
    <w:link w:val="CaptionChar"/>
    <w:uiPriority w:val="35"/>
    <w:qFormat/>
    <w:rsid w:val="003B0A39"/>
    <w:pPr>
      <w:keepNext/>
      <w:spacing w:after="60"/>
    </w:pPr>
    <w:rPr>
      <w:rFonts w:ascii="Arial Narrow" w:hAnsi="Arial Narrow"/>
      <w:b/>
      <w:bCs/>
      <w:sz w:val="20"/>
    </w:rPr>
  </w:style>
  <w:style w:type="paragraph" w:customStyle="1" w:styleId="Index">
    <w:name w:val="Index"/>
    <w:basedOn w:val="Normal"/>
    <w:qFormat/>
    <w:pPr>
      <w:suppressLineNumbers/>
    </w:pPr>
    <w:rPr>
      <w:rFonts w:cs="Arial Unicode MS"/>
    </w:rPr>
  </w:style>
  <w:style w:type="paragraph" w:customStyle="1" w:styleId="InstructionalTextNumber">
    <w:name w:val="Instructional Text Number"/>
    <w:basedOn w:val="Normal"/>
    <w:qFormat/>
    <w:rsid w:val="003B0A39"/>
    <w:pPr>
      <w:spacing w:before="80" w:after="240"/>
    </w:pPr>
    <w:rPr>
      <w:rFonts w:cs="Arial"/>
      <w:i/>
      <w:color w:val="0000FF"/>
      <w:sz w:val="24"/>
      <w:szCs w:val="24"/>
    </w:rPr>
  </w:style>
  <w:style w:type="paragraph" w:customStyle="1" w:styleId="BodyText10ItalicBorders">
    <w:name w:val="Body Text 10 Italic Borders"/>
    <w:basedOn w:val="Footer"/>
    <w:qFormat/>
    <w:rsid w:val="003B0A39"/>
    <w:pPr>
      <w:pBdr>
        <w:bottom w:val="single" w:sz="4" w:space="4" w:color="000000"/>
      </w:pBdr>
      <w:spacing w:before="120" w:after="120"/>
    </w:pPr>
    <w:rPr>
      <w:rFonts w:ascii="Arial" w:hAnsi="Arial" w:cs="Arial"/>
      <w:i/>
      <w:sz w:val="20"/>
    </w:rPr>
  </w:style>
  <w:style w:type="paragraph" w:styleId="Footer">
    <w:name w:val="footer"/>
    <w:basedOn w:val="Normal"/>
    <w:link w:val="FooterChar"/>
    <w:rsid w:val="003B0A39"/>
    <w:pPr>
      <w:pBdr>
        <w:top w:val="single" w:sz="4" w:space="1" w:color="000000"/>
      </w:pBdr>
      <w:tabs>
        <w:tab w:val="center" w:pos="4680"/>
        <w:tab w:val="right" w:pos="9360"/>
      </w:tabs>
      <w:spacing w:before="60" w:after="60"/>
    </w:pPr>
    <w:rPr>
      <w:rFonts w:ascii="Arial Narrow" w:hAnsi="Arial Narrow"/>
      <w:sz w:val="18"/>
    </w:rPr>
  </w:style>
  <w:style w:type="paragraph" w:customStyle="1" w:styleId="BackMatterHeading">
    <w:name w:val="Back Matter Heading"/>
    <w:next w:val="Normal"/>
    <w:autoRedefine/>
    <w:qFormat/>
    <w:rsid w:val="00372C6A"/>
    <w:pPr>
      <w:keepNext/>
      <w:pageBreakBefore/>
      <w:spacing w:after="360"/>
      <w:ind w:left="360"/>
      <w:jc w:val="center"/>
    </w:pPr>
    <w:rPr>
      <w:rFonts w:ascii="Arial Narrow" w:eastAsia="Times New Roman" w:hAnsi="Arial Narrow" w:cs="Times New Roman"/>
      <w:b/>
      <w:color w:val="000000" w:themeColor="text1"/>
      <w:sz w:val="36"/>
      <w:szCs w:val="20"/>
    </w:rPr>
  </w:style>
  <w:style w:type="paragraph" w:customStyle="1" w:styleId="Figure">
    <w:name w:val="Figure"/>
    <w:basedOn w:val="Normal"/>
    <w:next w:val="Normal"/>
    <w:qFormat/>
    <w:rsid w:val="00602E66"/>
    <w:pPr>
      <w:keepNext/>
      <w:keepLines/>
      <w:spacing w:after="0"/>
    </w:pPr>
    <w:rPr>
      <w:sz w:val="24"/>
    </w:rPr>
  </w:style>
  <w:style w:type="paragraph" w:customStyle="1" w:styleId="FrontMatterHeader">
    <w:name w:val="Front Matter Header"/>
    <w:next w:val="Normal"/>
    <w:autoRedefine/>
    <w:qFormat/>
    <w:rsid w:val="003B0A39"/>
    <w:pPr>
      <w:keepNext/>
      <w:spacing w:after="360"/>
      <w:jc w:val="center"/>
      <w:outlineLvl w:val="0"/>
    </w:pPr>
    <w:rPr>
      <w:rFonts w:ascii="Arial Narrow" w:eastAsia="Times New Roman" w:hAnsi="Arial Narrow" w:cs="Times New Roman"/>
      <w:b/>
      <w:sz w:val="36"/>
      <w:szCs w:val="20"/>
    </w:rPr>
  </w:style>
  <w:style w:type="paragraph" w:styleId="Header">
    <w:name w:val="header"/>
    <w:basedOn w:val="Normal"/>
    <w:link w:val="HeaderChar"/>
    <w:unhideWhenUsed/>
    <w:rsid w:val="003B0A39"/>
    <w:pPr>
      <w:pBdr>
        <w:bottom w:val="single" w:sz="4" w:space="1" w:color="000000"/>
      </w:pBdr>
      <w:tabs>
        <w:tab w:val="right" w:pos="9360"/>
      </w:tabs>
      <w:spacing w:after="0"/>
    </w:pPr>
    <w:rPr>
      <w:rFonts w:ascii="Arial Narrow" w:hAnsi="Arial Narrow"/>
      <w:sz w:val="18"/>
    </w:rPr>
  </w:style>
  <w:style w:type="paragraph" w:customStyle="1" w:styleId="InstructionalText">
    <w:name w:val="Instructional Text"/>
    <w:basedOn w:val="BodyText"/>
    <w:next w:val="BodyText"/>
    <w:link w:val="InstructionalTextChar"/>
    <w:qFormat/>
    <w:rsid w:val="003B0A39"/>
    <w:rPr>
      <w:i/>
      <w:color w:val="0000FF"/>
      <w:sz w:val="24"/>
      <w:lang w:eastAsia="ar-SA"/>
    </w:rPr>
  </w:style>
  <w:style w:type="paragraph" w:styleId="TOC1">
    <w:name w:val="toc 1"/>
    <w:basedOn w:val="Normal"/>
    <w:next w:val="Normal"/>
    <w:autoRedefine/>
    <w:uiPriority w:val="39"/>
    <w:rsid w:val="003B0A39"/>
    <w:pPr>
      <w:tabs>
        <w:tab w:val="left" w:pos="360"/>
        <w:tab w:val="right" w:leader="dot" w:pos="9360"/>
      </w:tabs>
      <w:spacing w:before="200"/>
      <w:ind w:left="360" w:hanging="360"/>
    </w:pPr>
    <w:rPr>
      <w:b/>
      <w:sz w:val="24"/>
    </w:rPr>
  </w:style>
  <w:style w:type="paragraph" w:styleId="TOC2">
    <w:name w:val="toc 2"/>
    <w:basedOn w:val="Normal"/>
    <w:next w:val="Normal"/>
    <w:autoRedefine/>
    <w:uiPriority w:val="39"/>
    <w:rsid w:val="003B0A39"/>
    <w:pPr>
      <w:tabs>
        <w:tab w:val="left" w:pos="1080"/>
        <w:tab w:val="right" w:leader="dot" w:pos="9360"/>
      </w:tabs>
      <w:spacing w:after="0"/>
      <w:ind w:left="965" w:hanging="720"/>
    </w:pPr>
    <w:rPr>
      <w:sz w:val="24"/>
    </w:rPr>
  </w:style>
  <w:style w:type="paragraph" w:styleId="TOC3">
    <w:name w:val="toc 3"/>
    <w:basedOn w:val="Normal"/>
    <w:next w:val="Normal"/>
    <w:autoRedefine/>
    <w:uiPriority w:val="39"/>
    <w:rsid w:val="003B0A39"/>
    <w:pPr>
      <w:tabs>
        <w:tab w:val="left" w:pos="1980"/>
        <w:tab w:val="right" w:leader="dot" w:pos="9360"/>
      </w:tabs>
      <w:spacing w:after="0"/>
      <w:ind w:left="1382" w:hanging="907"/>
    </w:pPr>
    <w:rPr>
      <w:sz w:val="24"/>
    </w:rPr>
  </w:style>
  <w:style w:type="paragraph" w:styleId="TableofFigures">
    <w:name w:val="table of figures"/>
    <w:basedOn w:val="TOC1"/>
    <w:next w:val="Normal"/>
    <w:autoRedefine/>
    <w:uiPriority w:val="99"/>
    <w:qFormat/>
    <w:rsid w:val="003B0A39"/>
    <w:rPr>
      <w:b w:val="0"/>
    </w:rPr>
  </w:style>
  <w:style w:type="paragraph" w:customStyle="1" w:styleId="BodyTextBold">
    <w:name w:val="Body Text Bold"/>
    <w:basedOn w:val="BodyText"/>
    <w:next w:val="BodyText"/>
    <w:link w:val="BodyTextBoldChar"/>
    <w:uiPriority w:val="99"/>
    <w:qFormat/>
    <w:rsid w:val="003B0A39"/>
    <w:rPr>
      <w:b/>
      <w:bCs/>
    </w:rPr>
  </w:style>
  <w:style w:type="paragraph" w:customStyle="1" w:styleId="CoverProjectName">
    <w:name w:val="Cover Project Name"/>
    <w:basedOn w:val="Normal"/>
    <w:qFormat/>
    <w:rsid w:val="003B0A39"/>
    <w:pPr>
      <w:pBdr>
        <w:bottom w:val="single" w:sz="4" w:space="1" w:color="000000"/>
      </w:pBdr>
      <w:spacing w:before="2000" w:after="240"/>
      <w:jc w:val="right"/>
    </w:pPr>
    <w:rPr>
      <w:rFonts w:ascii="Arial Narrow" w:hAnsi="Arial Narrow"/>
      <w:b/>
      <w:bCs/>
      <w:color w:val="0070C0"/>
      <w:sz w:val="48"/>
    </w:rPr>
  </w:style>
  <w:style w:type="paragraph" w:customStyle="1" w:styleId="CoverText">
    <w:name w:val="Cover Text"/>
    <w:basedOn w:val="Normal"/>
    <w:link w:val="CoverTextChar"/>
    <w:qFormat/>
    <w:rsid w:val="003B0A39"/>
    <w:pPr>
      <w:jc w:val="right"/>
    </w:pPr>
    <w:rPr>
      <w:rFonts w:ascii="Arial Narrow" w:hAnsi="Arial Narrow"/>
      <w:b/>
      <w:bCs/>
      <w:sz w:val="32"/>
    </w:rPr>
  </w:style>
  <w:style w:type="paragraph" w:customStyle="1" w:styleId="HeaderRight">
    <w:name w:val="Header Right"/>
    <w:basedOn w:val="Normal"/>
    <w:link w:val="HeaderRightChar"/>
    <w:uiPriority w:val="99"/>
    <w:qFormat/>
    <w:rsid w:val="003B0A39"/>
    <w:pPr>
      <w:spacing w:after="0"/>
      <w:jc w:val="right"/>
    </w:pPr>
    <w:rPr>
      <w:rFonts w:ascii="Arial Narrow" w:hAnsi="Arial Narrow"/>
      <w:color w:val="000000" w:themeColor="text1"/>
      <w:sz w:val="18"/>
      <w:szCs w:val="24"/>
    </w:rPr>
  </w:style>
  <w:style w:type="paragraph" w:customStyle="1" w:styleId="InstructionalTextBullet">
    <w:name w:val="Instructional Text Bullet"/>
    <w:basedOn w:val="BodyTextBullet"/>
    <w:qFormat/>
    <w:rsid w:val="003B0A39"/>
    <w:pPr>
      <w:spacing w:after="60"/>
    </w:pPr>
    <w:rPr>
      <w:i/>
      <w:color w:val="0000FF"/>
      <w:sz w:val="24"/>
      <w:szCs w:val="24"/>
    </w:rPr>
  </w:style>
  <w:style w:type="paragraph" w:customStyle="1" w:styleId="ParagraphSpacer10">
    <w:name w:val="Paragraph Spacer 10"/>
    <w:next w:val="BodyText"/>
    <w:uiPriority w:val="99"/>
    <w:qFormat/>
    <w:rsid w:val="003B0A39"/>
    <w:rPr>
      <w:rFonts w:ascii="Arial" w:eastAsia="Times New Roman" w:hAnsi="Arial" w:cs="Times New Roman"/>
      <w:sz w:val="20"/>
      <w:szCs w:val="24"/>
    </w:rPr>
  </w:style>
  <w:style w:type="paragraph" w:customStyle="1" w:styleId="SignatureText">
    <w:name w:val="Signature Text"/>
    <w:basedOn w:val="Normal"/>
    <w:link w:val="SignatureTextChar"/>
    <w:qFormat/>
    <w:rsid w:val="003B0A39"/>
    <w:pPr>
      <w:pBdr>
        <w:top w:val="dashed" w:sz="4" w:space="1" w:color="000000"/>
      </w:pBdr>
      <w:spacing w:before="480" w:after="0"/>
    </w:pPr>
    <w:rPr>
      <w:sz w:val="20"/>
    </w:rPr>
  </w:style>
  <w:style w:type="paragraph" w:customStyle="1" w:styleId="TableText10">
    <w:name w:val="Table Text 10"/>
    <w:basedOn w:val="Normal"/>
    <w:link w:val="TableText10Char"/>
    <w:qFormat/>
    <w:rsid w:val="003B0A39"/>
    <w:pPr>
      <w:spacing w:before="20"/>
    </w:pPr>
    <w:rPr>
      <w:sz w:val="20"/>
    </w:rPr>
  </w:style>
  <w:style w:type="paragraph" w:customStyle="1" w:styleId="TableText10HeaderCenter">
    <w:name w:val="Table Text 10 Header Center"/>
    <w:basedOn w:val="Normal"/>
    <w:link w:val="TableText10HeaderCenterChar"/>
    <w:uiPriority w:val="99"/>
    <w:qFormat/>
    <w:rsid w:val="003B0A39"/>
    <w:pPr>
      <w:keepNext/>
      <w:spacing w:before="0"/>
      <w:jc w:val="center"/>
    </w:pPr>
    <w:rPr>
      <w:b/>
      <w:color w:val="FFFFFF" w:themeColor="background1"/>
      <w:sz w:val="20"/>
      <w:szCs w:val="24"/>
    </w:rPr>
  </w:style>
  <w:style w:type="paragraph" w:customStyle="1" w:styleId="TableText10Italic">
    <w:name w:val="Table Text 10 Italic"/>
    <w:basedOn w:val="TableText10"/>
    <w:link w:val="TableText10ItalicChar"/>
    <w:uiPriority w:val="99"/>
    <w:qFormat/>
    <w:rsid w:val="003B0A39"/>
    <w:rPr>
      <w:i/>
      <w:iCs/>
    </w:rPr>
  </w:style>
  <w:style w:type="paragraph" w:customStyle="1" w:styleId="CoverTextDate">
    <w:name w:val="Cover Text Date"/>
    <w:basedOn w:val="CoverText"/>
    <w:link w:val="CoverTextDateChar"/>
    <w:qFormat/>
    <w:rsid w:val="003B0A39"/>
    <w:pPr>
      <w:spacing w:after="4100"/>
    </w:pPr>
  </w:style>
  <w:style w:type="paragraph" w:styleId="BalloonText">
    <w:name w:val="Balloon Text"/>
    <w:basedOn w:val="Normal"/>
    <w:link w:val="BalloonTextChar"/>
    <w:uiPriority w:val="99"/>
    <w:semiHidden/>
    <w:unhideWhenUsed/>
    <w:qFormat/>
    <w:rsid w:val="003B0A39"/>
    <w:pPr>
      <w:spacing w:before="0" w:after="0"/>
    </w:pPr>
    <w:rPr>
      <w:rFonts w:ascii="Tahoma" w:hAnsi="Tahoma" w:cs="Tahoma"/>
      <w:sz w:val="16"/>
      <w:szCs w:val="16"/>
    </w:rPr>
  </w:style>
  <w:style w:type="paragraph" w:customStyle="1" w:styleId="Appendix">
    <w:name w:val="Appendix"/>
    <w:next w:val="BodyText"/>
    <w:uiPriority w:val="99"/>
    <w:qFormat/>
    <w:rsid w:val="003B0A39"/>
    <w:pPr>
      <w:keepNext/>
      <w:pageBreakBefore/>
      <w:tabs>
        <w:tab w:val="left" w:pos="1800"/>
      </w:tabs>
      <w:spacing w:before="120" w:after="240"/>
      <w:outlineLvl w:val="0"/>
    </w:pPr>
    <w:rPr>
      <w:rFonts w:ascii="Arial Narrow" w:eastAsia="Times New Roman" w:hAnsi="Arial Narrow" w:cs="Times New Roman"/>
      <w:b/>
      <w:color w:val="003366"/>
      <w:kern w:val="2"/>
      <w:sz w:val="32"/>
      <w:szCs w:val="24"/>
    </w:rPr>
  </w:style>
  <w:style w:type="paragraph" w:customStyle="1" w:styleId="AppendixA">
    <w:name w:val="Appendix A"/>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rPr>
  </w:style>
  <w:style w:type="paragraph" w:customStyle="1" w:styleId="AppendixB">
    <w:name w:val="Appendix B"/>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C">
    <w:name w:val="Appendix C"/>
    <w:next w:val="BodyText"/>
    <w:uiPriority w:val="99"/>
    <w:qFormat/>
    <w:rsid w:val="00372C6A"/>
    <w:pPr>
      <w:keepNext/>
      <w:tabs>
        <w:tab w:val="left" w:pos="864"/>
      </w:tabs>
      <w:spacing w:before="240" w:after="120"/>
      <w:ind w:left="360"/>
    </w:pPr>
    <w:rPr>
      <w:rFonts w:ascii="Arial Narrow" w:eastAsia="Times New Roman" w:hAnsi="Arial Narrow" w:cs="Arial"/>
      <w:b/>
      <w:bCs/>
      <w:iCs/>
      <w:color w:val="003366"/>
      <w:sz w:val="28"/>
      <w:szCs w:val="28"/>
    </w:rPr>
  </w:style>
  <w:style w:type="paragraph" w:customStyle="1" w:styleId="AppendixD">
    <w:name w:val="Appendix D"/>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E">
    <w:name w:val="Appendix E"/>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F">
    <w:name w:val="Appendix F"/>
    <w:next w:val="BodyText"/>
    <w:uiPriority w:val="99"/>
    <w:qFormat/>
    <w:rsid w:val="00372C6A"/>
    <w:pPr>
      <w:keepNext/>
      <w:tabs>
        <w:tab w:val="left" w:pos="1440"/>
      </w:tabs>
      <w:spacing w:before="240" w:after="120"/>
    </w:pPr>
    <w:rPr>
      <w:rFonts w:ascii="Arial Narrow" w:eastAsia="Times New Roman" w:hAnsi="Arial Narrow" w:cs="Times New Roman"/>
      <w:b/>
      <w:bCs/>
      <w:iCs/>
      <w:color w:val="1F497D"/>
      <w:sz w:val="28"/>
      <w:szCs w:val="28"/>
      <w:lang w:eastAsia="ar-SA"/>
    </w:rPr>
  </w:style>
  <w:style w:type="paragraph" w:customStyle="1" w:styleId="AppendixG">
    <w:name w:val="Appendix G"/>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H">
    <w:name w:val="Appendix H"/>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lang w:eastAsia="ar-SA"/>
    </w:rPr>
  </w:style>
  <w:style w:type="paragraph" w:customStyle="1" w:styleId="AppendixI">
    <w:name w:val="Appendix I"/>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BodyText10">
    <w:name w:val="Body Text 10"/>
    <w:link w:val="BodyText10Char"/>
    <w:uiPriority w:val="99"/>
    <w:qFormat/>
    <w:rsid w:val="003B0A39"/>
    <w:pPr>
      <w:spacing w:after="120"/>
    </w:pPr>
    <w:rPr>
      <w:rFonts w:ascii="Arial" w:eastAsia="Times New Roman" w:hAnsi="Arial" w:cs="Times New Roman"/>
      <w:sz w:val="20"/>
      <w:szCs w:val="24"/>
    </w:rPr>
  </w:style>
  <w:style w:type="paragraph" w:customStyle="1" w:styleId="BodyText10Bold">
    <w:name w:val="Body Text 10 Bold"/>
    <w:basedOn w:val="BodyText10"/>
    <w:next w:val="BodyText10"/>
    <w:link w:val="BodyText10BoldCharChar"/>
    <w:uiPriority w:val="99"/>
    <w:qFormat/>
    <w:rsid w:val="003B0A39"/>
    <w:rPr>
      <w:b/>
      <w:bCs/>
    </w:rPr>
  </w:style>
  <w:style w:type="paragraph" w:customStyle="1" w:styleId="BodyText10BoldCenter">
    <w:name w:val="Body Text 10 Bold Center"/>
    <w:basedOn w:val="BodyText10"/>
    <w:next w:val="BodyText10"/>
    <w:link w:val="BodyText10BoldCenterChar"/>
    <w:uiPriority w:val="99"/>
    <w:qFormat/>
    <w:rsid w:val="003B0A39"/>
    <w:pPr>
      <w:jc w:val="center"/>
    </w:pPr>
    <w:rPr>
      <w:b/>
      <w:bCs/>
      <w:sz w:val="22"/>
    </w:rPr>
  </w:style>
  <w:style w:type="paragraph" w:customStyle="1" w:styleId="BodyText10Bullet">
    <w:name w:val="Body Text 10 Bullet"/>
    <w:basedOn w:val="BodyText10"/>
    <w:link w:val="BodyText10BulletChar"/>
    <w:uiPriority w:val="99"/>
    <w:qFormat/>
    <w:rsid w:val="003B0A39"/>
  </w:style>
  <w:style w:type="paragraph" w:customStyle="1" w:styleId="BodyText10Caps">
    <w:name w:val="Body Text 10 Caps"/>
    <w:basedOn w:val="BodyText10"/>
    <w:link w:val="BodyText10CapsChar"/>
    <w:qFormat/>
    <w:rsid w:val="003B0A39"/>
    <w:rPr>
      <w:caps/>
    </w:rPr>
  </w:style>
  <w:style w:type="paragraph" w:customStyle="1" w:styleId="BodyText10Center">
    <w:name w:val="Body Text 10 Center"/>
    <w:basedOn w:val="BodyText10"/>
    <w:next w:val="BodyText10"/>
    <w:link w:val="BodyText10CenterChar"/>
    <w:uiPriority w:val="99"/>
    <w:qFormat/>
    <w:rsid w:val="003B0A39"/>
    <w:pPr>
      <w:jc w:val="center"/>
    </w:pPr>
  </w:style>
  <w:style w:type="paragraph" w:customStyle="1" w:styleId="BodyText10Glossary">
    <w:name w:val="Body Text 10 Glossary"/>
    <w:basedOn w:val="BodyText10"/>
    <w:next w:val="BodyText10"/>
    <w:link w:val="BodyText10GlossaryChar"/>
    <w:qFormat/>
    <w:rsid w:val="003B0A39"/>
  </w:style>
  <w:style w:type="paragraph" w:customStyle="1" w:styleId="BodyText10Italic">
    <w:name w:val="Body Text 10 Italic"/>
    <w:basedOn w:val="BodyText10"/>
    <w:next w:val="BodyText10"/>
    <w:link w:val="BodyText10ItalicChar"/>
    <w:qFormat/>
    <w:rsid w:val="003B0A39"/>
    <w:rPr>
      <w:i/>
    </w:rPr>
  </w:style>
  <w:style w:type="paragraph" w:customStyle="1" w:styleId="BodyText10Number">
    <w:name w:val="Body Text 10 Number"/>
    <w:basedOn w:val="BodyText10"/>
    <w:link w:val="BodyText10NumberCharChar"/>
    <w:uiPriority w:val="99"/>
    <w:qFormat/>
    <w:rsid w:val="00DE5592"/>
  </w:style>
  <w:style w:type="paragraph" w:customStyle="1" w:styleId="BodyText10Underline">
    <w:name w:val="Body Text 10 Underline"/>
    <w:basedOn w:val="BodyText10"/>
    <w:next w:val="BodyText10"/>
    <w:link w:val="BodyText10UnderlineChar"/>
    <w:uiPriority w:val="99"/>
    <w:qFormat/>
    <w:rsid w:val="003B0A39"/>
    <w:rPr>
      <w:u w:val="single"/>
    </w:rPr>
  </w:style>
  <w:style w:type="paragraph" w:customStyle="1" w:styleId="BodyTextBullet">
    <w:name w:val="Body Text Bullet"/>
    <w:basedOn w:val="BodyText"/>
    <w:link w:val="BodyTextBulletChar"/>
    <w:uiPriority w:val="99"/>
    <w:qFormat/>
    <w:rsid w:val="003B0A39"/>
    <w:pPr>
      <w:spacing w:before="0" w:after="0"/>
    </w:pPr>
  </w:style>
  <w:style w:type="paragraph" w:customStyle="1" w:styleId="BodyTextBulletLevel2">
    <w:name w:val="Body Text Bullet Level 2"/>
    <w:basedOn w:val="BodyTextBullet"/>
    <w:link w:val="BodyTextBulletLevel2Char"/>
    <w:uiPriority w:val="99"/>
    <w:qFormat/>
    <w:rsid w:val="003B0A39"/>
    <w:rPr>
      <w:lang w:eastAsia="ar-SA"/>
    </w:rPr>
  </w:style>
  <w:style w:type="paragraph" w:customStyle="1" w:styleId="BODYTEXTCAPS">
    <w:name w:val="BODY TEXT CAPS"/>
    <w:basedOn w:val="BodyText"/>
    <w:link w:val="BODYTEXTCAPSChar"/>
    <w:uiPriority w:val="99"/>
    <w:qFormat/>
    <w:rsid w:val="003B0A39"/>
    <w:rPr>
      <w:caps/>
    </w:rPr>
  </w:style>
  <w:style w:type="paragraph" w:customStyle="1" w:styleId="BodyTextCenter">
    <w:name w:val="Body Text Center"/>
    <w:basedOn w:val="BodyText"/>
    <w:link w:val="BodyTextCenterChar"/>
    <w:uiPriority w:val="99"/>
    <w:qFormat/>
    <w:rsid w:val="004B7E95"/>
    <w:pPr>
      <w:jc w:val="center"/>
    </w:pPr>
  </w:style>
  <w:style w:type="paragraph" w:customStyle="1" w:styleId="BodyTextCenterNoSpace">
    <w:name w:val="Body Text Center No Space"/>
    <w:basedOn w:val="BodyText"/>
    <w:link w:val="BodyTextCenterNoSpaceChar"/>
    <w:uiPriority w:val="99"/>
    <w:qFormat/>
    <w:rsid w:val="004B7E95"/>
    <w:pPr>
      <w:spacing w:before="0" w:after="0"/>
      <w:jc w:val="center"/>
    </w:pPr>
    <w:rPr>
      <w:bCs/>
    </w:rPr>
  </w:style>
  <w:style w:type="paragraph" w:customStyle="1" w:styleId="BodyTextGlossary">
    <w:name w:val="Body Text Glossary"/>
    <w:basedOn w:val="BodyText"/>
    <w:next w:val="BodyText"/>
    <w:link w:val="BodyTextGlossaryChar"/>
    <w:qFormat/>
    <w:rsid w:val="003B0A39"/>
  </w:style>
  <w:style w:type="paragraph" w:styleId="BodyTextIndent">
    <w:name w:val="Body Text Indent"/>
    <w:basedOn w:val="Normal"/>
    <w:link w:val="BodyTextIndentChar"/>
    <w:unhideWhenUsed/>
    <w:rsid w:val="003B0A39"/>
    <w:pPr>
      <w:ind w:left="360"/>
    </w:pPr>
  </w:style>
  <w:style w:type="paragraph" w:customStyle="1" w:styleId="BodyTextItalic">
    <w:name w:val="Body Text Italic"/>
    <w:basedOn w:val="BodyText"/>
    <w:next w:val="BodyText"/>
    <w:link w:val="BodyTextItalicChar"/>
    <w:uiPriority w:val="99"/>
    <w:qFormat/>
    <w:rsid w:val="003B0A39"/>
    <w:rPr>
      <w:i/>
    </w:rPr>
  </w:style>
  <w:style w:type="paragraph" w:customStyle="1" w:styleId="BodyTextNoSpace">
    <w:name w:val="Body Text No Space"/>
    <w:basedOn w:val="BodyTextCenterNoSpace"/>
    <w:link w:val="BodyTextNoSpaceChar"/>
    <w:qFormat/>
    <w:rsid w:val="00672331"/>
    <w:pPr>
      <w:jc w:val="left"/>
    </w:pPr>
  </w:style>
  <w:style w:type="paragraph" w:customStyle="1" w:styleId="BodyTextNumber">
    <w:name w:val="Body Text Number"/>
    <w:link w:val="BodyTextNumberChar"/>
    <w:uiPriority w:val="99"/>
    <w:qFormat/>
    <w:rsid w:val="003B0A39"/>
    <w:rPr>
      <w:rFonts w:ascii="Arial" w:eastAsia="Times New Roman" w:hAnsi="Arial" w:cs="Times New Roman"/>
      <w:szCs w:val="24"/>
    </w:rPr>
  </w:style>
  <w:style w:type="paragraph" w:customStyle="1" w:styleId="BodyTextNumberLetterLevel2">
    <w:name w:val="Body Text Number Letter Level 2"/>
    <w:basedOn w:val="BodyTextNumber"/>
    <w:link w:val="BodyTextNumberLetterLevel2Char"/>
    <w:uiPriority w:val="99"/>
    <w:qFormat/>
    <w:rsid w:val="003B0A39"/>
  </w:style>
  <w:style w:type="paragraph" w:customStyle="1" w:styleId="BodyTextNumberStepResultsNotes">
    <w:name w:val="Body Text Number Step Results/Notes"/>
    <w:basedOn w:val="Normal"/>
    <w:next w:val="BodyTextNumber"/>
    <w:link w:val="BodyTextNumberStepResultsNotesChar"/>
    <w:uiPriority w:val="99"/>
    <w:qFormat/>
    <w:rsid w:val="003B0A39"/>
    <w:pPr>
      <w:ind w:left="720"/>
    </w:p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B0A39"/>
    <w:pPr>
      <w:ind w:left="1008"/>
    </w:pPr>
  </w:style>
  <w:style w:type="paragraph" w:customStyle="1" w:styleId="BodyTextNumberStepResultsNotesBullet">
    <w:name w:val="Body Text Number Step Results/Notes Bullet"/>
    <w:basedOn w:val="BodyTextNumberStepResultsNotes"/>
    <w:link w:val="BodyTextNumberStepResultsNotesBulletChar"/>
    <w:qFormat/>
    <w:rsid w:val="003B0A39"/>
  </w:style>
  <w:style w:type="paragraph" w:customStyle="1" w:styleId="BodyTextRight">
    <w:name w:val="Body Text Right"/>
    <w:basedOn w:val="BodyText"/>
    <w:link w:val="BodyTextRightChar"/>
    <w:qFormat/>
    <w:rsid w:val="003B0A39"/>
    <w:pPr>
      <w:jc w:val="right"/>
    </w:pPr>
    <w:rPr>
      <w:szCs w:val="24"/>
    </w:rPr>
  </w:style>
  <w:style w:type="paragraph" w:customStyle="1" w:styleId="BodyTextUnderline">
    <w:name w:val="Body Text Underline"/>
    <w:basedOn w:val="BodyText"/>
    <w:next w:val="BodyText"/>
    <w:link w:val="BodyTextUnderlineChar"/>
    <w:uiPriority w:val="99"/>
    <w:qFormat/>
    <w:rsid w:val="003B0A39"/>
    <w:rPr>
      <w:u w:val="single"/>
    </w:rPr>
  </w:style>
  <w:style w:type="paragraph" w:styleId="CommentText">
    <w:name w:val="annotation text"/>
    <w:basedOn w:val="Normal"/>
    <w:link w:val="CommentTextChar"/>
    <w:uiPriority w:val="99"/>
    <w:qFormat/>
    <w:rsid w:val="003B0A39"/>
    <w:rPr>
      <w:sz w:val="20"/>
    </w:rPr>
  </w:style>
  <w:style w:type="paragraph" w:styleId="CommentSubject">
    <w:name w:val="annotation subject"/>
    <w:basedOn w:val="CommentText"/>
    <w:next w:val="CommentText"/>
    <w:link w:val="CommentSubjectChar"/>
    <w:qFormat/>
    <w:rsid w:val="003B0A39"/>
    <w:rPr>
      <w:b/>
      <w:bCs/>
    </w:rPr>
  </w:style>
  <w:style w:type="paragraph" w:customStyle="1" w:styleId="CoverProgramName">
    <w:name w:val="Cover Program Name"/>
    <w:link w:val="CoverProgramNameChar"/>
    <w:qFormat/>
    <w:rsid w:val="003B0A39"/>
    <w:pPr>
      <w:spacing w:before="400"/>
      <w:jc w:val="right"/>
    </w:pPr>
    <w:rPr>
      <w:rFonts w:ascii="Arial Narrow" w:eastAsia="Times New Roman" w:hAnsi="Arial Narrow" w:cs="Times New Roman"/>
      <w:b/>
      <w:color w:val="000000" w:themeColor="text1"/>
      <w:sz w:val="40"/>
      <w:szCs w:val="20"/>
    </w:rPr>
  </w:style>
  <w:style w:type="paragraph" w:customStyle="1" w:styleId="CoverClassification">
    <w:name w:val="Cover Classification"/>
    <w:basedOn w:val="CoverProgramName"/>
    <w:link w:val="CoverClassificationChar"/>
    <w:qFormat/>
    <w:rsid w:val="003B0A39"/>
    <w:pPr>
      <w:spacing w:before="0"/>
    </w:pPr>
    <w:rPr>
      <w:sz w:val="32"/>
    </w:rPr>
  </w:style>
  <w:style w:type="paragraph" w:customStyle="1" w:styleId="CoverDocumentName">
    <w:name w:val="Cover Document Name"/>
    <w:basedOn w:val="Normal"/>
    <w:qFormat/>
    <w:rsid w:val="003B0A39"/>
    <w:pPr>
      <w:pBdr>
        <w:bottom w:val="single" w:sz="4" w:space="1" w:color="000000"/>
      </w:pBdr>
      <w:spacing w:before="100" w:after="0"/>
      <w:jc w:val="right"/>
    </w:pPr>
    <w:rPr>
      <w:rFonts w:ascii="Arial Narrow" w:hAnsi="Arial Narrow"/>
      <w:b/>
      <w:bCs/>
      <w:sz w:val="48"/>
    </w:rPr>
  </w:style>
  <w:style w:type="paragraph" w:styleId="EndnoteText">
    <w:name w:val="endnote text"/>
    <w:basedOn w:val="Normal"/>
    <w:link w:val="EndnoteTextChar"/>
    <w:rsid w:val="003B0A39"/>
    <w:rPr>
      <w:sz w:val="20"/>
    </w:rPr>
  </w:style>
  <w:style w:type="paragraph" w:customStyle="1" w:styleId="FigureCaption">
    <w:name w:val="Figure Caption"/>
    <w:basedOn w:val="Caption"/>
    <w:next w:val="BodyText"/>
    <w:uiPriority w:val="99"/>
    <w:qFormat/>
    <w:rsid w:val="003B0A39"/>
    <w:pPr>
      <w:keepNext w:val="0"/>
      <w:spacing w:before="0" w:after="300"/>
    </w:pPr>
    <w:rPr>
      <w:rFonts w:eastAsia="Batang"/>
      <w:szCs w:val="24"/>
    </w:rPr>
  </w:style>
  <w:style w:type="paragraph" w:customStyle="1" w:styleId="FooterCenter">
    <w:name w:val="Footer Center"/>
    <w:basedOn w:val="Footer"/>
    <w:qFormat/>
    <w:rsid w:val="003B0A39"/>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3B0A39"/>
    <w:pPr>
      <w:tabs>
        <w:tab w:val="clear" w:pos="4680"/>
        <w:tab w:val="clear" w:pos="9360"/>
        <w:tab w:val="center" w:pos="4320"/>
        <w:tab w:val="right" w:pos="8640"/>
      </w:tabs>
      <w:jc w:val="right"/>
    </w:pPr>
    <w:rPr>
      <w:rFonts w:ascii="Arial" w:hAnsi="Arial"/>
    </w:rPr>
  </w:style>
  <w:style w:type="paragraph" w:styleId="FootnoteText">
    <w:name w:val="footnote text"/>
    <w:basedOn w:val="Normal"/>
    <w:link w:val="FootnoteTextChar"/>
    <w:rsid w:val="003B0A39"/>
    <w:pPr>
      <w:spacing w:before="40" w:after="40"/>
      <w:ind w:left="360" w:hanging="360"/>
    </w:pPr>
    <w:rPr>
      <w:sz w:val="18"/>
    </w:rPr>
  </w:style>
  <w:style w:type="paragraph" w:customStyle="1" w:styleId="HeaderRightBold">
    <w:name w:val="Header Right Bold"/>
    <w:basedOn w:val="HeaderRight"/>
    <w:link w:val="HeaderRightBoldChar"/>
    <w:qFormat/>
    <w:rsid w:val="003B0A39"/>
    <w:rPr>
      <w:b/>
    </w:rPr>
  </w:style>
  <w:style w:type="paragraph" w:customStyle="1" w:styleId="Instruction">
    <w:name w:val="Instruction"/>
    <w:basedOn w:val="Normal"/>
    <w:qFormat/>
    <w:rsid w:val="003B0A39"/>
    <w:rPr>
      <w:rFonts w:ascii="Times New Roman" w:hAnsi="Times New Roman"/>
      <w:i/>
      <w:color w:val="0000FF"/>
      <w:sz w:val="24"/>
    </w:rPr>
  </w:style>
  <w:style w:type="paragraph" w:customStyle="1" w:styleId="InstructionalTextBulletLevel2">
    <w:name w:val="Instructional Text Bullet Level 2"/>
    <w:basedOn w:val="InstructionalTextBullet"/>
    <w:qFormat/>
    <w:rsid w:val="000E4337"/>
    <w:pPr>
      <w:ind w:left="1080"/>
    </w:pPr>
  </w:style>
  <w:style w:type="paragraph" w:customStyle="1" w:styleId="InstructionalTextUnderline">
    <w:name w:val="Instructional Text Underline"/>
    <w:basedOn w:val="InstructionalText"/>
    <w:link w:val="InstructionalTextUnderlineChar"/>
    <w:qFormat/>
    <w:rsid w:val="003B0A39"/>
    <w:rPr>
      <w:iCs/>
      <w:u w:val="single"/>
    </w:rPr>
  </w:style>
  <w:style w:type="paragraph" w:customStyle="1" w:styleId="ParagraphSpacer6">
    <w:name w:val="Paragraph Spacer 6"/>
    <w:uiPriority w:val="99"/>
    <w:qFormat/>
    <w:rsid w:val="003B0A39"/>
    <w:rPr>
      <w:rFonts w:ascii="Arial" w:eastAsia="Times New Roman" w:hAnsi="Arial" w:cs="Times New Roman"/>
      <w:sz w:val="12"/>
      <w:szCs w:val="24"/>
    </w:rPr>
  </w:style>
  <w:style w:type="paragraph" w:customStyle="1" w:styleId="SystemTitleinsideLines">
    <w:name w:val="System Title inside Lines"/>
    <w:next w:val="BodyText10Center"/>
    <w:uiPriority w:val="99"/>
    <w:qFormat/>
    <w:rsid w:val="003B0A39"/>
    <w:pPr>
      <w:pBdr>
        <w:top w:val="single" w:sz="18" w:space="1" w:color="000000"/>
        <w:bottom w:val="single" w:sz="18" w:space="1" w:color="000000"/>
      </w:pBdr>
      <w:spacing w:after="120"/>
      <w:jc w:val="center"/>
    </w:pPr>
    <w:rPr>
      <w:rFonts w:ascii="Arial" w:eastAsia="Times New Roman" w:hAnsi="Arial" w:cs="Times New Roman"/>
      <w:b/>
      <w:bCs/>
      <w:sz w:val="40"/>
      <w:szCs w:val="20"/>
    </w:rPr>
  </w:style>
  <w:style w:type="paragraph" w:customStyle="1" w:styleId="TableText10Bold">
    <w:name w:val="Table Text 10 Bold"/>
    <w:basedOn w:val="TableText10"/>
    <w:next w:val="TableText10"/>
    <w:link w:val="TableText10BoldChar"/>
    <w:uiPriority w:val="99"/>
    <w:qFormat/>
    <w:rsid w:val="003B0A39"/>
    <w:rPr>
      <w:b/>
    </w:rPr>
  </w:style>
  <w:style w:type="paragraph" w:customStyle="1" w:styleId="TableText10Bullet">
    <w:name w:val="Table Text 10 Bullet"/>
    <w:basedOn w:val="TableText10"/>
    <w:link w:val="TableText10BulletChar"/>
    <w:uiPriority w:val="99"/>
    <w:qFormat/>
    <w:rsid w:val="003B0A39"/>
  </w:style>
  <w:style w:type="paragraph" w:customStyle="1" w:styleId="TableText10Center">
    <w:name w:val="Table Text 10 Center"/>
    <w:basedOn w:val="TableText10"/>
    <w:link w:val="TableText10CenterChar"/>
    <w:uiPriority w:val="99"/>
    <w:qFormat/>
    <w:rsid w:val="003B0A39"/>
    <w:pPr>
      <w:jc w:val="center"/>
    </w:pPr>
  </w:style>
  <w:style w:type="paragraph" w:customStyle="1" w:styleId="TableText10Glossary">
    <w:name w:val="Table Text 10 Glossary"/>
    <w:basedOn w:val="TableText10"/>
    <w:next w:val="TableText10"/>
    <w:link w:val="TableText10GlossaryChar"/>
    <w:qFormat/>
    <w:rsid w:val="003B0A39"/>
  </w:style>
  <w:style w:type="paragraph" w:customStyle="1" w:styleId="TableText10HeaderLeft">
    <w:name w:val="Table Text 10 Header Left"/>
    <w:basedOn w:val="Normal"/>
    <w:link w:val="TableText10HeaderLeftChar"/>
    <w:uiPriority w:val="99"/>
    <w:qFormat/>
    <w:rsid w:val="003B0A39"/>
    <w:pPr>
      <w:keepNext/>
    </w:pPr>
    <w:rPr>
      <w:b/>
      <w:sz w:val="20"/>
    </w:rPr>
  </w:style>
  <w:style w:type="paragraph" w:customStyle="1" w:styleId="TableText10Indent">
    <w:name w:val="Table Text 10 Indent"/>
    <w:basedOn w:val="TableText10"/>
    <w:link w:val="TableText10IndentChar"/>
    <w:uiPriority w:val="99"/>
    <w:qFormat/>
    <w:rsid w:val="003B0A39"/>
    <w:pPr>
      <w:ind w:left="144"/>
    </w:pPr>
  </w:style>
  <w:style w:type="paragraph" w:customStyle="1" w:styleId="TableText10NoSpace">
    <w:name w:val="Table Text 10 No Space"/>
    <w:link w:val="TableText10NoSpaceChar"/>
    <w:uiPriority w:val="99"/>
    <w:qFormat/>
    <w:rsid w:val="003B0A39"/>
    <w:rPr>
      <w:rFonts w:ascii="Arial" w:eastAsia="Times New Roman" w:hAnsi="Arial" w:cs="Times New Roman"/>
      <w:sz w:val="20"/>
      <w:szCs w:val="24"/>
    </w:rPr>
  </w:style>
  <w:style w:type="paragraph" w:customStyle="1" w:styleId="TableText10Number">
    <w:name w:val="Table Text 10 Number"/>
    <w:basedOn w:val="TableText10"/>
    <w:link w:val="TableText10NumberChar"/>
    <w:uiPriority w:val="99"/>
    <w:qFormat/>
    <w:rsid w:val="003B0A39"/>
    <w:pPr>
      <w:tabs>
        <w:tab w:val="left" w:pos="432"/>
      </w:tabs>
    </w:pPr>
    <w:rPr>
      <w:szCs w:val="24"/>
    </w:rPr>
  </w:style>
  <w:style w:type="paragraph" w:customStyle="1" w:styleId="TableText10NumberLetter">
    <w:name w:val="Table Text 10 Number Letter"/>
    <w:basedOn w:val="TableText10Number"/>
    <w:qFormat/>
    <w:rsid w:val="003B0A39"/>
    <w:pPr>
      <w:keepNext/>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qFormat/>
    <w:rsid w:val="003B0A39"/>
    <w:pPr>
      <w:ind w:left="432"/>
    </w:pPr>
  </w:style>
  <w:style w:type="paragraph" w:customStyle="1" w:styleId="TableText10Right">
    <w:name w:val="Table Text 10 Right"/>
    <w:basedOn w:val="TableText10"/>
    <w:link w:val="TableText10RightChar"/>
    <w:uiPriority w:val="99"/>
    <w:qFormat/>
    <w:rsid w:val="003B0A39"/>
    <w:pPr>
      <w:jc w:val="right"/>
    </w:pPr>
  </w:style>
  <w:style w:type="paragraph" w:customStyle="1" w:styleId="TableText8">
    <w:name w:val="Table Text 8"/>
    <w:link w:val="TableText8Char"/>
    <w:uiPriority w:val="99"/>
    <w:qFormat/>
    <w:rsid w:val="003B0A39"/>
    <w:rPr>
      <w:rFonts w:ascii="Arial" w:eastAsia="Times New Roman" w:hAnsi="Arial" w:cs="Times New Roman"/>
      <w:sz w:val="16"/>
      <w:szCs w:val="24"/>
    </w:rPr>
  </w:style>
  <w:style w:type="paragraph" w:customStyle="1" w:styleId="TableText8Bold">
    <w:name w:val="Table Text 8 Bold"/>
    <w:basedOn w:val="TableText8"/>
    <w:next w:val="TableText8"/>
    <w:link w:val="TableText8BoldChar"/>
    <w:uiPriority w:val="99"/>
    <w:qFormat/>
    <w:rsid w:val="003B0A39"/>
    <w:rPr>
      <w:b/>
    </w:rPr>
  </w:style>
  <w:style w:type="paragraph" w:customStyle="1" w:styleId="TableText8Bullet">
    <w:name w:val="Table Text 8 Bullet"/>
    <w:basedOn w:val="TableText8"/>
    <w:link w:val="TableText8BulletChar"/>
    <w:uiPriority w:val="99"/>
    <w:qFormat/>
    <w:rsid w:val="003B0A39"/>
  </w:style>
  <w:style w:type="paragraph" w:customStyle="1" w:styleId="TableText8Glossary">
    <w:name w:val="Table Text 8 Glossary"/>
    <w:basedOn w:val="TableText8"/>
    <w:next w:val="TableText8"/>
    <w:link w:val="TableText8GlossaryChar"/>
    <w:qFormat/>
    <w:rsid w:val="003B0A39"/>
  </w:style>
  <w:style w:type="paragraph" w:customStyle="1" w:styleId="TableText8Italic">
    <w:name w:val="Table Text 8 Italic"/>
    <w:basedOn w:val="TableText8"/>
    <w:next w:val="TableText8"/>
    <w:link w:val="TableText8ItalicChar"/>
    <w:uiPriority w:val="99"/>
    <w:qFormat/>
    <w:rsid w:val="003B0A39"/>
    <w:rPr>
      <w:i/>
    </w:rPr>
  </w:style>
  <w:style w:type="paragraph" w:customStyle="1" w:styleId="TableText8Number">
    <w:name w:val="Table Text 8 Number"/>
    <w:basedOn w:val="TableText8"/>
    <w:link w:val="TableText8NumberChar"/>
    <w:uiPriority w:val="99"/>
    <w:qFormat/>
    <w:rsid w:val="003B0A39"/>
  </w:style>
  <w:style w:type="paragraph" w:customStyle="1" w:styleId="TitleMedium">
    <w:name w:val="Title Medium"/>
    <w:next w:val="BodyText"/>
    <w:uiPriority w:val="99"/>
    <w:qFormat/>
    <w:rsid w:val="003B0A39"/>
    <w:pPr>
      <w:keepNext/>
      <w:spacing w:before="240" w:after="120"/>
      <w:jc w:val="center"/>
    </w:pPr>
    <w:rPr>
      <w:rFonts w:ascii="Arial Narrow" w:eastAsia="Times New Roman" w:hAnsi="Arial Narrow" w:cs="Arial"/>
      <w:b/>
      <w:bCs/>
      <w:sz w:val="40"/>
      <w:szCs w:val="24"/>
    </w:rPr>
  </w:style>
  <w:style w:type="paragraph" w:customStyle="1" w:styleId="TitleSmall">
    <w:name w:val="Title Small"/>
    <w:basedOn w:val="Normal"/>
    <w:next w:val="BodyText"/>
    <w:uiPriority w:val="99"/>
    <w:qFormat/>
    <w:rsid w:val="003B0A39"/>
    <w:pPr>
      <w:keepNext/>
      <w:spacing w:before="0" w:after="360"/>
      <w:jc w:val="center"/>
    </w:pPr>
    <w:rPr>
      <w:rFonts w:ascii="Arial Narrow" w:hAnsi="Arial Narrow" w:cs="Arial"/>
      <w:b/>
      <w:bCs/>
      <w:sz w:val="36"/>
    </w:rPr>
  </w:style>
  <w:style w:type="paragraph" w:styleId="TOC4">
    <w:name w:val="toc 4"/>
    <w:basedOn w:val="Normal"/>
    <w:next w:val="Normal"/>
    <w:uiPriority w:val="39"/>
    <w:rsid w:val="003B0A39"/>
    <w:pPr>
      <w:spacing w:after="0"/>
      <w:ind w:left="778"/>
    </w:pPr>
    <w:rPr>
      <w:sz w:val="24"/>
    </w:rPr>
  </w:style>
  <w:style w:type="paragraph" w:styleId="TOC5">
    <w:name w:val="toc 5"/>
    <w:basedOn w:val="Normal"/>
    <w:next w:val="Normal"/>
    <w:uiPriority w:val="39"/>
    <w:rsid w:val="003B0A39"/>
    <w:pPr>
      <w:spacing w:after="0"/>
      <w:ind w:left="1080"/>
    </w:pPr>
    <w:rPr>
      <w:sz w:val="24"/>
    </w:rPr>
  </w:style>
  <w:style w:type="paragraph" w:styleId="TOC6">
    <w:name w:val="toc 6"/>
    <w:basedOn w:val="Normal"/>
    <w:next w:val="Normal"/>
    <w:rsid w:val="003B0A39"/>
    <w:pPr>
      <w:spacing w:after="0"/>
      <w:ind w:left="1200"/>
    </w:pPr>
    <w:rPr>
      <w:sz w:val="24"/>
    </w:rPr>
  </w:style>
  <w:style w:type="paragraph" w:styleId="TOC7">
    <w:name w:val="toc 7"/>
    <w:basedOn w:val="Normal"/>
    <w:next w:val="Normal"/>
    <w:rsid w:val="003B0A39"/>
    <w:pPr>
      <w:spacing w:after="0"/>
      <w:ind w:left="1440"/>
    </w:pPr>
    <w:rPr>
      <w:sz w:val="24"/>
    </w:rPr>
  </w:style>
  <w:style w:type="paragraph" w:styleId="TOC8">
    <w:name w:val="toc 8"/>
    <w:basedOn w:val="Normal"/>
    <w:next w:val="Normal"/>
    <w:rsid w:val="003B0A39"/>
    <w:pPr>
      <w:spacing w:after="0"/>
      <w:ind w:left="1680"/>
    </w:pPr>
    <w:rPr>
      <w:sz w:val="24"/>
    </w:rPr>
  </w:style>
  <w:style w:type="paragraph" w:styleId="TOC9">
    <w:name w:val="toc 9"/>
    <w:basedOn w:val="Normal"/>
    <w:next w:val="Normal"/>
    <w:rsid w:val="003B0A39"/>
    <w:pPr>
      <w:spacing w:after="0"/>
      <w:ind w:left="1920"/>
    </w:pPr>
    <w:rPr>
      <w:sz w:val="24"/>
    </w:rPr>
  </w:style>
  <w:style w:type="paragraph" w:styleId="TOCHeading">
    <w:name w:val="TOC Heading"/>
    <w:basedOn w:val="Heading1"/>
    <w:next w:val="Normal"/>
    <w:uiPriority w:val="39"/>
    <w:unhideWhenUsed/>
    <w:qFormat/>
    <w:rsid w:val="003B0A39"/>
    <w:pPr>
      <w:keepLines/>
      <w:numPr>
        <w:numId w:val="0"/>
      </w:numPr>
      <w:tabs>
        <w:tab w:val="clear" w:pos="540"/>
      </w:tabs>
    </w:pPr>
    <w:rPr>
      <w:bCs/>
      <w:color w:val="365F91" w:themeColor="accent1" w:themeShade="BF"/>
      <w:kern w:val="0"/>
      <w:sz w:val="28"/>
      <w:szCs w:val="28"/>
    </w:rPr>
  </w:style>
  <w:style w:type="paragraph" w:customStyle="1" w:styleId="FigureIndex1">
    <w:name w:val="Figure Index 1"/>
    <w:basedOn w:val="Index"/>
    <w:qFormat/>
    <w:pPr>
      <w:tabs>
        <w:tab w:val="right" w:leader="dot" w:pos="9360"/>
      </w:tabs>
    </w:pPr>
  </w:style>
  <w:style w:type="table" w:styleId="TableGrid">
    <w:name w:val="Table Grid"/>
    <w:basedOn w:val="TableNormal"/>
    <w:rsid w:val="003B0A3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20A42"/>
    <w:rPr>
      <w:b/>
      <w:bCs/>
    </w:rPr>
  </w:style>
  <w:style w:type="character" w:styleId="Hyperlink">
    <w:name w:val="Hyperlink"/>
    <w:basedOn w:val="DefaultParagraphFont"/>
    <w:uiPriority w:val="99"/>
    <w:unhideWhenUsed/>
    <w:rsid w:val="00320A42"/>
    <w:rPr>
      <w:color w:val="0000FF"/>
      <w:u w:val="single"/>
    </w:rPr>
  </w:style>
  <w:style w:type="paragraph" w:styleId="HTMLPreformatted">
    <w:name w:val="HTML Preformatted"/>
    <w:basedOn w:val="Normal"/>
    <w:link w:val="HTMLPreformattedChar"/>
    <w:uiPriority w:val="99"/>
    <w:semiHidden/>
    <w:unhideWhenUsed/>
    <w:rsid w:val="00320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lang w:val="en-CA" w:eastAsia="en-CA"/>
    </w:rPr>
  </w:style>
  <w:style w:type="character" w:customStyle="1" w:styleId="HTMLPreformattedChar">
    <w:name w:val="HTML Preformatted Char"/>
    <w:basedOn w:val="DefaultParagraphFont"/>
    <w:link w:val="HTMLPreformatted"/>
    <w:uiPriority w:val="99"/>
    <w:semiHidden/>
    <w:rsid w:val="00320A42"/>
    <w:rPr>
      <w:rFonts w:ascii="Courier New" w:eastAsia="Times New Roman" w:hAnsi="Courier New" w:cs="Courier New"/>
      <w:sz w:val="20"/>
      <w:szCs w:val="20"/>
      <w:lang w:val="en-CA" w:eastAsia="en-CA"/>
    </w:rPr>
  </w:style>
  <w:style w:type="paragraph" w:styleId="NormalWeb">
    <w:name w:val="Normal (Web)"/>
    <w:basedOn w:val="Normal"/>
    <w:uiPriority w:val="99"/>
    <w:semiHidden/>
    <w:unhideWhenUsed/>
    <w:rsid w:val="00613836"/>
    <w:pPr>
      <w:spacing w:before="100" w:beforeAutospacing="1" w:after="100" w:afterAutospacing="1"/>
    </w:pPr>
    <w:rPr>
      <w:rFonts w:ascii="Times New Roman" w:hAnsi="Times New Roman"/>
      <w:sz w:val="24"/>
      <w:szCs w:val="24"/>
      <w:lang w:val="en-CA" w:eastAsia="en-CA"/>
    </w:rPr>
  </w:style>
  <w:style w:type="paragraph" w:customStyle="1" w:styleId="well">
    <w:name w:val="well"/>
    <w:basedOn w:val="Normal"/>
    <w:rsid w:val="00FF1A39"/>
    <w:pPr>
      <w:spacing w:before="100" w:beforeAutospacing="1" w:after="100" w:afterAutospacing="1"/>
    </w:pPr>
    <w:rPr>
      <w:rFonts w:ascii="Times New Roman" w:hAnsi="Times New Roman"/>
      <w:sz w:val="24"/>
      <w:szCs w:val="24"/>
      <w:lang w:val="en-CA" w:eastAsia="en-CA"/>
    </w:rPr>
  </w:style>
  <w:style w:type="character" w:styleId="UnresolvedMention">
    <w:name w:val="Unresolved Mention"/>
    <w:basedOn w:val="DefaultParagraphFont"/>
    <w:uiPriority w:val="99"/>
    <w:semiHidden/>
    <w:unhideWhenUsed/>
    <w:rsid w:val="00AB16E4"/>
    <w:rPr>
      <w:color w:val="605E5C"/>
      <w:shd w:val="clear" w:color="auto" w:fill="E1DFDD"/>
    </w:rPr>
  </w:style>
  <w:style w:type="paragraph" w:customStyle="1" w:styleId="ss-check">
    <w:name w:val="ss-check"/>
    <w:basedOn w:val="Normal"/>
    <w:rsid w:val="00D60BF6"/>
    <w:pPr>
      <w:spacing w:before="100" w:beforeAutospacing="1" w:after="100" w:afterAutospacing="1"/>
    </w:pPr>
    <w:rPr>
      <w:rFonts w:ascii="Times New Roman" w:hAnsi="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12140">
      <w:bodyDiv w:val="1"/>
      <w:marLeft w:val="0"/>
      <w:marRight w:val="0"/>
      <w:marTop w:val="0"/>
      <w:marBottom w:val="0"/>
      <w:divBdr>
        <w:top w:val="none" w:sz="0" w:space="0" w:color="auto"/>
        <w:left w:val="none" w:sz="0" w:space="0" w:color="auto"/>
        <w:bottom w:val="none" w:sz="0" w:space="0" w:color="auto"/>
        <w:right w:val="none" w:sz="0" w:space="0" w:color="auto"/>
      </w:divBdr>
    </w:div>
    <w:div w:id="452599513">
      <w:bodyDiv w:val="1"/>
      <w:marLeft w:val="0"/>
      <w:marRight w:val="0"/>
      <w:marTop w:val="0"/>
      <w:marBottom w:val="0"/>
      <w:divBdr>
        <w:top w:val="none" w:sz="0" w:space="0" w:color="auto"/>
        <w:left w:val="none" w:sz="0" w:space="0" w:color="auto"/>
        <w:bottom w:val="none" w:sz="0" w:space="0" w:color="auto"/>
        <w:right w:val="none" w:sz="0" w:space="0" w:color="auto"/>
      </w:divBdr>
    </w:div>
    <w:div w:id="663627611">
      <w:bodyDiv w:val="1"/>
      <w:marLeft w:val="0"/>
      <w:marRight w:val="0"/>
      <w:marTop w:val="0"/>
      <w:marBottom w:val="0"/>
      <w:divBdr>
        <w:top w:val="none" w:sz="0" w:space="0" w:color="auto"/>
        <w:left w:val="none" w:sz="0" w:space="0" w:color="auto"/>
        <w:bottom w:val="none" w:sz="0" w:space="0" w:color="auto"/>
        <w:right w:val="none" w:sz="0" w:space="0" w:color="auto"/>
      </w:divBdr>
    </w:div>
    <w:div w:id="1461071366">
      <w:bodyDiv w:val="1"/>
      <w:marLeft w:val="0"/>
      <w:marRight w:val="0"/>
      <w:marTop w:val="0"/>
      <w:marBottom w:val="0"/>
      <w:divBdr>
        <w:top w:val="none" w:sz="0" w:space="0" w:color="auto"/>
        <w:left w:val="none" w:sz="0" w:space="0" w:color="auto"/>
        <w:bottom w:val="none" w:sz="0" w:space="0" w:color="auto"/>
        <w:right w:val="none" w:sz="0" w:space="0" w:color="auto"/>
      </w:divBdr>
    </w:div>
    <w:div w:id="1521581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nnees.ville.montreal.qc.ca/dataset?q=&amp;tags=D%C3%A9neigement&amp;sort=score+desc%2C+metadata_modified+desc" TargetMode="External"/><Relationship Id="rId13" Type="http://schemas.openxmlformats.org/officeDocument/2006/relationships/image" Target="media/image4.png"/><Relationship Id="rId18" Type="http://schemas.openxmlformats.org/officeDocument/2006/relationships/oleObject" Target="embeddings/Microsoft_Word_97_-_2003_Document.doc"/><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s://en.wikipedia.org/wiki/Relational_algebra"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6/09/relationships/commentsIds" Target="commentsIds.xm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emf"/><Relationship Id="rId23" Type="http://schemas.microsoft.com/office/2011/relationships/commentsExtended" Target="commentsExtended.xml"/><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en.wikipedia.org/wiki/Graph_theory"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ville.montreal.qc.ca/snowremoval/elimination-neige" TargetMode="External"/><Relationship Id="rId14" Type="http://schemas.openxmlformats.org/officeDocument/2006/relationships/hyperlink" Target="http://donnees.ville.montreal.qc.ca/dataset/contrats-transaction-deneigement" TargetMode="External"/><Relationship Id="rId22" Type="http://schemas.openxmlformats.org/officeDocument/2006/relationships/comments" Target="comments.xm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46E82-3CF7-429C-8D65-569A3EF6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5827</Words>
  <Characters>33214</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CMS</Company>
  <LinksUpToDate>false</LinksUpToDate>
  <CharactersWithSpaces>38964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subject>DDD Template</dc:subject>
  <dc:creator>CMS</dc:creator>
  <cp:keywords>CMS XLC Database Design Document DDD Template</cp:keywords>
  <dc:description/>
  <cp:lastModifiedBy>Pawel Kaluski</cp:lastModifiedBy>
  <cp:revision>2</cp:revision>
  <dcterms:created xsi:type="dcterms:W3CDTF">2019-03-14T01:50:00Z</dcterms:created>
  <dcterms:modified xsi:type="dcterms:W3CDTF">2019-03-14T01:50:00Z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CMS</vt:lpwstr>
  </property>
  <property fmtid="{D5CDD505-2E9C-101B-9397-08002B2CF9AE}" pid="4" name="DocSecurity">
    <vt:i4>0</vt:i4>
  </property>
  <property fmtid="{D5CDD505-2E9C-101B-9397-08002B2CF9AE}" pid="5" name="HyperlinksChanged">
    <vt:bool>false</vt:bool>
  </property>
  <property fmtid="{D5CDD505-2E9C-101B-9397-08002B2CF9AE}" pid="6" name="Language">
    <vt:lpwstr>English</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_AdHocReviewCycleID">
    <vt:i4>1366608037</vt:i4>
  </property>
  <property fmtid="{D5CDD505-2E9C-101B-9397-08002B2CF9AE}" pid="11" name="_AuthorEmail">
    <vt:lpwstr>Rick.Buske@cms.hhs.gov</vt:lpwstr>
  </property>
  <property fmtid="{D5CDD505-2E9C-101B-9397-08002B2CF9AE}" pid="12" name="_AuthorEmailDisplayName">
    <vt:lpwstr>Buske, Rick E. (CMS/OEI)</vt:lpwstr>
  </property>
  <property fmtid="{D5CDD505-2E9C-101B-9397-08002B2CF9AE}" pid="13" name="_EmailSubject">
    <vt:lpwstr>My Percussion Still Doesn't Work</vt:lpwstr>
  </property>
  <property fmtid="{D5CDD505-2E9C-101B-9397-08002B2CF9AE}" pid="14" name="_NewReviewCycle">
    <vt:lpwstr/>
  </property>
  <property fmtid="{D5CDD505-2E9C-101B-9397-08002B2CF9AE}" pid="15" name="_PreviousAdHocReviewCycleID">
    <vt:i4>577404526</vt:i4>
  </property>
  <property fmtid="{D5CDD505-2E9C-101B-9397-08002B2CF9AE}" pid="16" name="_ReviewingToolsShownOnce">
    <vt:lpwstr/>
  </property>
</Properties>
</file>