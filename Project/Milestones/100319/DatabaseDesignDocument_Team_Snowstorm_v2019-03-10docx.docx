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D5C80" w14:textId="77777777" w:rsidR="00BB12B8" w:rsidRDefault="00BB12B8">
      <w:pPr>
        <w:pStyle w:val="Figure"/>
      </w:pPr>
    </w:p>
    <w:p w14:paraId="17828E31" w14:textId="77777777" w:rsidR="005B6178" w:rsidRDefault="005B6178" w:rsidP="005B6178"/>
    <w:p w14:paraId="0695B2AA" w14:textId="77777777" w:rsidR="005B6178" w:rsidRPr="005B6178" w:rsidRDefault="005B6178" w:rsidP="005B6178"/>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658F427E" w:rsidR="00320A42" w:rsidRDefault="00320A42" w:rsidP="00320A42">
      <w:pPr>
        <w:pStyle w:val="CoverText"/>
        <w:numPr>
          <w:ilvl w:val="0"/>
          <w:numId w:val="2"/>
        </w:numPr>
      </w:pPr>
      <w:r>
        <w:t>Version 0.</w:t>
      </w:r>
      <w:del w:id="0" w:author="Fritz Gyger" w:date="2019-03-08T16:42:00Z">
        <w:r w:rsidR="00E537B5" w:rsidDel="00A65745">
          <w:delText>2</w:delText>
        </w:r>
      </w:del>
      <w:ins w:id="1" w:author="Fritz Gyger" w:date="2019-03-08T16:42:00Z">
        <w:r w:rsidR="00A65745">
          <w:t>4</w:t>
        </w:r>
      </w:ins>
    </w:p>
    <w:p w14:paraId="2A83B845" w14:textId="1E9E84D9" w:rsidR="00320A42" w:rsidRDefault="00320A42" w:rsidP="00320A42">
      <w:pPr>
        <w:pStyle w:val="CoverTextDate"/>
        <w:numPr>
          <w:ilvl w:val="0"/>
          <w:numId w:val="2"/>
        </w:numPr>
      </w:pPr>
      <w:r>
        <w:t>0</w:t>
      </w:r>
      <w:r w:rsidR="00A850B3">
        <w:t>3</w:t>
      </w:r>
      <w:r>
        <w:t>/</w:t>
      </w:r>
      <w:del w:id="2" w:author="Fritz Gyger" w:date="2019-03-08T16:42:00Z">
        <w:r w:rsidR="00A850B3" w:rsidDel="00A65745">
          <w:delText>04</w:delText>
        </w:r>
      </w:del>
      <w:ins w:id="3" w:author="ilia kassianenko" w:date="2019-03-10T08:53:00Z">
        <w:r w:rsidR="00CA79C3">
          <w:t>10</w:t>
        </w:r>
      </w:ins>
      <w:ins w:id="4" w:author="Fritz Gyger" w:date="2019-03-08T16:42:00Z">
        <w:del w:id="5" w:author="ilia kassianenko" w:date="2019-03-10T08:53:00Z">
          <w:r w:rsidR="00A65745" w:rsidDel="00CA79C3">
            <w:delText>06</w:delText>
          </w:r>
        </w:del>
      </w:ins>
      <w:r>
        <w:t>/2019</w:t>
      </w:r>
    </w:p>
    <w:p w14:paraId="1A410A08"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Ilia Kassianenko, Pawel Kaluski, Fritz Gyger</w:t>
      </w:r>
    </w:p>
    <w:p w14:paraId="4C2A9C03" w14:textId="77777777" w:rsidR="00BB12B8" w:rsidRDefault="004B2EA2">
      <w:pPr>
        <w:pStyle w:val="FrontMatterHeader"/>
      </w:pPr>
      <w:bookmarkStart w:id="6" w:name="_Toc278189218"/>
      <w:bookmarkStart w:id="7" w:name="_Toc278187082"/>
      <w:r>
        <w:lastRenderedPageBreak/>
        <w:t>Table of Contents</w:t>
      </w:r>
      <w:bookmarkEnd w:id="6"/>
      <w:bookmarkEnd w:id="7"/>
    </w:p>
    <w:p w14:paraId="19B00765" w14:textId="77777777" w:rsidR="00DD27EF" w:rsidRDefault="004B2EA2">
      <w:pPr>
        <w:pStyle w:val="TOC1"/>
        <w:rPr>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8" w:name="_Toc278189219"/>
      <w:bookmarkStart w:id="9" w:name="_Toc278187083"/>
      <w:r w:rsidR="00DD27EF" w:rsidRPr="00BB074F">
        <w:rPr>
          <w:rStyle w:val="Hyperlink"/>
          <w:noProof/>
        </w:rPr>
        <w:fldChar w:fldCharType="begin"/>
      </w:r>
      <w:r w:rsidR="00DD27EF" w:rsidRPr="00BB074F">
        <w:rPr>
          <w:rStyle w:val="Hyperlink"/>
          <w:noProof/>
        </w:rPr>
        <w:instrText xml:space="preserve"> </w:instrText>
      </w:r>
      <w:r w:rsidR="00DD27EF">
        <w:rPr>
          <w:noProof/>
        </w:rPr>
        <w:instrText>HYPERLINK \l "_Toc2624387"</w:instrText>
      </w:r>
      <w:r w:rsidR="00DD27EF" w:rsidRPr="00BB074F">
        <w:rPr>
          <w:rStyle w:val="Hyperlink"/>
          <w:noProof/>
        </w:rPr>
        <w:instrText xml:space="preserve"> </w:instrText>
      </w:r>
      <w:r w:rsidR="00DD27EF" w:rsidRPr="00BB074F">
        <w:rPr>
          <w:rStyle w:val="Hyperlink"/>
          <w:noProof/>
        </w:rPr>
        <w:fldChar w:fldCharType="separate"/>
      </w:r>
      <w:r w:rsidR="00DD27EF" w:rsidRPr="00BB074F">
        <w:rPr>
          <w:rStyle w:val="Hyperlink"/>
          <w:noProof/>
        </w:rPr>
        <w:t>1.</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Overview</w:t>
      </w:r>
      <w:r w:rsidR="00DD27EF">
        <w:rPr>
          <w:noProof/>
          <w:webHidden/>
        </w:rPr>
        <w:tab/>
      </w:r>
      <w:r w:rsidR="00DD27EF">
        <w:rPr>
          <w:noProof/>
          <w:webHidden/>
        </w:rPr>
        <w:fldChar w:fldCharType="begin"/>
      </w:r>
      <w:r w:rsidR="00DD27EF">
        <w:rPr>
          <w:noProof/>
          <w:webHidden/>
        </w:rPr>
        <w:instrText xml:space="preserve"> PAGEREF _Toc2624387 \h </w:instrText>
      </w:r>
      <w:r w:rsidR="00DD27EF">
        <w:rPr>
          <w:noProof/>
          <w:webHidden/>
        </w:rPr>
      </w:r>
      <w:r w:rsidR="00DD27EF">
        <w:rPr>
          <w:noProof/>
          <w:webHidden/>
        </w:rPr>
        <w:fldChar w:fldCharType="separate"/>
      </w:r>
      <w:r w:rsidR="00DD27EF">
        <w:rPr>
          <w:noProof/>
          <w:webHidden/>
        </w:rPr>
        <w:t>3</w:t>
      </w:r>
      <w:r w:rsidR="00DD27EF">
        <w:rPr>
          <w:noProof/>
          <w:webHidden/>
        </w:rPr>
        <w:fldChar w:fldCharType="end"/>
      </w:r>
      <w:r w:rsidR="00DD27EF" w:rsidRPr="00BB074F">
        <w:rPr>
          <w:rStyle w:val="Hyperlink"/>
          <w:noProof/>
        </w:rPr>
        <w:fldChar w:fldCharType="end"/>
      </w:r>
    </w:p>
    <w:p w14:paraId="11185B2D"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388" w:history="1">
        <w:r w:rsidR="00DD27EF" w:rsidRPr="00BB074F">
          <w:rPr>
            <w:rStyle w:val="Hyperlink"/>
            <w:noProof/>
          </w:rPr>
          <w:t>2.</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Assumptions/Constraints/Risks</w:t>
        </w:r>
        <w:r w:rsidR="00DD27EF">
          <w:rPr>
            <w:noProof/>
            <w:webHidden/>
          </w:rPr>
          <w:tab/>
        </w:r>
        <w:r w:rsidR="00DD27EF">
          <w:rPr>
            <w:noProof/>
            <w:webHidden/>
          </w:rPr>
          <w:fldChar w:fldCharType="begin"/>
        </w:r>
        <w:r w:rsidR="00DD27EF">
          <w:rPr>
            <w:noProof/>
            <w:webHidden/>
          </w:rPr>
          <w:instrText xml:space="preserve"> PAGEREF _Toc2624388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6E6E8AA3"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89" w:history="1">
        <w:r w:rsidR="00DD27EF" w:rsidRPr="00BB074F">
          <w:rPr>
            <w:rStyle w:val="Hyperlink"/>
            <w:noProof/>
          </w:rPr>
          <w:t>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Assumptions</w:t>
        </w:r>
        <w:r w:rsidR="00DD27EF">
          <w:rPr>
            <w:noProof/>
            <w:webHidden/>
          </w:rPr>
          <w:tab/>
        </w:r>
        <w:r w:rsidR="00DD27EF">
          <w:rPr>
            <w:noProof/>
            <w:webHidden/>
          </w:rPr>
          <w:fldChar w:fldCharType="begin"/>
        </w:r>
        <w:r w:rsidR="00DD27EF">
          <w:rPr>
            <w:noProof/>
            <w:webHidden/>
          </w:rPr>
          <w:instrText xml:space="preserve"> PAGEREF _Toc2624389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21C97F62"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0" w:history="1">
        <w:r w:rsidR="00DD27EF" w:rsidRPr="00BB074F">
          <w:rPr>
            <w:rStyle w:val="Hyperlink"/>
            <w:noProof/>
          </w:rPr>
          <w:t>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Constraints</w:t>
        </w:r>
        <w:r w:rsidR="00DD27EF">
          <w:rPr>
            <w:noProof/>
            <w:webHidden/>
          </w:rPr>
          <w:tab/>
        </w:r>
        <w:r w:rsidR="00DD27EF">
          <w:rPr>
            <w:noProof/>
            <w:webHidden/>
          </w:rPr>
          <w:fldChar w:fldCharType="begin"/>
        </w:r>
        <w:r w:rsidR="00DD27EF">
          <w:rPr>
            <w:noProof/>
            <w:webHidden/>
          </w:rPr>
          <w:instrText xml:space="preserve"> PAGEREF _Toc2624390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4A28A94B"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1" w:history="1">
        <w:r w:rsidR="00DD27EF" w:rsidRPr="00BB074F">
          <w:rPr>
            <w:rStyle w:val="Hyperlink"/>
            <w:noProof/>
          </w:rPr>
          <w:t>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Risks</w:t>
        </w:r>
        <w:r w:rsidR="00DD27EF">
          <w:rPr>
            <w:noProof/>
            <w:webHidden/>
          </w:rPr>
          <w:tab/>
        </w:r>
        <w:r w:rsidR="00DD27EF">
          <w:rPr>
            <w:noProof/>
            <w:webHidden/>
          </w:rPr>
          <w:fldChar w:fldCharType="begin"/>
        </w:r>
        <w:r w:rsidR="00DD27EF">
          <w:rPr>
            <w:noProof/>
            <w:webHidden/>
          </w:rPr>
          <w:instrText xml:space="preserve"> PAGEREF _Toc2624391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14F38228"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392" w:history="1">
        <w:r w:rsidR="00DD27EF" w:rsidRPr="00BB074F">
          <w:rPr>
            <w:rStyle w:val="Hyperlink"/>
            <w:noProof/>
          </w:rPr>
          <w:t>3.</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Design Decisions</w:t>
        </w:r>
        <w:r w:rsidR="00DD27EF">
          <w:rPr>
            <w:noProof/>
            <w:webHidden/>
          </w:rPr>
          <w:tab/>
        </w:r>
        <w:r w:rsidR="00DD27EF">
          <w:rPr>
            <w:noProof/>
            <w:webHidden/>
          </w:rPr>
          <w:fldChar w:fldCharType="begin"/>
        </w:r>
        <w:r w:rsidR="00DD27EF">
          <w:rPr>
            <w:noProof/>
            <w:webHidden/>
          </w:rPr>
          <w:instrText xml:space="preserve"> PAGEREF _Toc2624392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5CD4FF30"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3" w:history="1">
        <w:r w:rsidR="00DD27EF" w:rsidRPr="00BB074F">
          <w:rPr>
            <w:rStyle w:val="Hyperlink"/>
            <w:noProof/>
          </w:rPr>
          <w:t>3.1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Key Factors Influencing Design</w:t>
        </w:r>
        <w:r w:rsidR="00DD27EF">
          <w:rPr>
            <w:noProof/>
            <w:webHidden/>
          </w:rPr>
          <w:tab/>
        </w:r>
        <w:r w:rsidR="00DD27EF">
          <w:rPr>
            <w:noProof/>
            <w:webHidden/>
          </w:rPr>
          <w:fldChar w:fldCharType="begin"/>
        </w:r>
        <w:r w:rsidR="00DD27EF">
          <w:rPr>
            <w:noProof/>
            <w:webHidden/>
          </w:rPr>
          <w:instrText xml:space="preserve"> PAGEREF _Toc2624393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724EB94A"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4" w:history="1">
        <w:r w:rsidR="00DD27EF" w:rsidRPr="00BB074F">
          <w:rPr>
            <w:rStyle w:val="Hyperlink"/>
            <w:noProof/>
          </w:rPr>
          <w:t>3.2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Functional Design Decisions</w:t>
        </w:r>
        <w:r w:rsidR="00DD27EF">
          <w:rPr>
            <w:noProof/>
            <w:webHidden/>
          </w:rPr>
          <w:tab/>
        </w:r>
        <w:r w:rsidR="00DD27EF">
          <w:rPr>
            <w:noProof/>
            <w:webHidden/>
          </w:rPr>
          <w:fldChar w:fldCharType="begin"/>
        </w:r>
        <w:r w:rsidR="00DD27EF">
          <w:rPr>
            <w:noProof/>
            <w:webHidden/>
          </w:rPr>
          <w:instrText xml:space="preserve"> PAGEREF _Toc2624394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51273874"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5" w:history="1">
        <w:r w:rsidR="00DD27EF" w:rsidRPr="00BB074F">
          <w:rPr>
            <w:rStyle w:val="Hyperlink"/>
            <w:noProof/>
          </w:rPr>
          <w:t>3.3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Database Management System Decisions</w:t>
        </w:r>
        <w:r w:rsidR="00DD27EF">
          <w:rPr>
            <w:noProof/>
            <w:webHidden/>
          </w:rPr>
          <w:tab/>
        </w:r>
        <w:r w:rsidR="00DD27EF">
          <w:rPr>
            <w:noProof/>
            <w:webHidden/>
          </w:rPr>
          <w:fldChar w:fldCharType="begin"/>
        </w:r>
        <w:r w:rsidR="00DD27EF">
          <w:rPr>
            <w:noProof/>
            <w:webHidden/>
          </w:rPr>
          <w:instrText xml:space="preserve"> PAGEREF _Toc2624395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68AD9B9F"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6" w:history="1">
        <w:r w:rsidR="00DD27EF" w:rsidRPr="00BB074F">
          <w:rPr>
            <w:rStyle w:val="Hyperlink"/>
            <w:noProof/>
          </w:rPr>
          <w:t>3.4</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Security and Privacy Design Decisions</w:t>
        </w:r>
        <w:r w:rsidR="00DD27EF">
          <w:rPr>
            <w:noProof/>
            <w:webHidden/>
          </w:rPr>
          <w:tab/>
        </w:r>
        <w:r w:rsidR="00DD27EF">
          <w:rPr>
            <w:noProof/>
            <w:webHidden/>
          </w:rPr>
          <w:fldChar w:fldCharType="begin"/>
        </w:r>
        <w:r w:rsidR="00DD27EF">
          <w:rPr>
            <w:noProof/>
            <w:webHidden/>
          </w:rPr>
          <w:instrText xml:space="preserve"> PAGEREF _Toc2624396 \h </w:instrText>
        </w:r>
        <w:r w:rsidR="00DD27EF">
          <w:rPr>
            <w:noProof/>
            <w:webHidden/>
          </w:rPr>
        </w:r>
        <w:r w:rsidR="00DD27EF">
          <w:rPr>
            <w:noProof/>
            <w:webHidden/>
          </w:rPr>
          <w:fldChar w:fldCharType="separate"/>
        </w:r>
        <w:r w:rsidR="00DD27EF">
          <w:rPr>
            <w:noProof/>
            <w:webHidden/>
          </w:rPr>
          <w:t>8</w:t>
        </w:r>
        <w:r w:rsidR="00DD27EF">
          <w:rPr>
            <w:noProof/>
            <w:webHidden/>
          </w:rPr>
          <w:fldChar w:fldCharType="end"/>
        </w:r>
      </w:hyperlink>
    </w:p>
    <w:p w14:paraId="673808AA"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7" w:history="1">
        <w:r w:rsidR="00DD27EF" w:rsidRPr="00BB074F">
          <w:rPr>
            <w:rStyle w:val="Hyperlink"/>
            <w:noProof/>
          </w:rPr>
          <w:t>3.5</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and Maintenance Design Decisions</w:t>
        </w:r>
        <w:r w:rsidR="00DD27EF">
          <w:rPr>
            <w:noProof/>
            <w:webHidden/>
          </w:rPr>
          <w:tab/>
        </w:r>
        <w:r w:rsidR="00DD27EF">
          <w:rPr>
            <w:noProof/>
            <w:webHidden/>
          </w:rPr>
          <w:fldChar w:fldCharType="begin"/>
        </w:r>
        <w:r w:rsidR="00DD27EF">
          <w:rPr>
            <w:noProof/>
            <w:webHidden/>
          </w:rPr>
          <w:instrText xml:space="preserve"> PAGEREF _Toc2624397 \h </w:instrText>
        </w:r>
        <w:r w:rsidR="00DD27EF">
          <w:rPr>
            <w:noProof/>
            <w:webHidden/>
          </w:rPr>
        </w:r>
        <w:r w:rsidR="00DD27EF">
          <w:rPr>
            <w:noProof/>
            <w:webHidden/>
          </w:rPr>
          <w:fldChar w:fldCharType="separate"/>
        </w:r>
        <w:r w:rsidR="00DD27EF">
          <w:rPr>
            <w:noProof/>
            <w:webHidden/>
          </w:rPr>
          <w:t>8</w:t>
        </w:r>
        <w:r w:rsidR="00DD27EF">
          <w:rPr>
            <w:noProof/>
            <w:webHidden/>
          </w:rPr>
          <w:fldChar w:fldCharType="end"/>
        </w:r>
      </w:hyperlink>
    </w:p>
    <w:p w14:paraId="6BB13CCB"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398" w:history="1">
        <w:r w:rsidR="00DD27EF" w:rsidRPr="00BB074F">
          <w:rPr>
            <w:rStyle w:val="Hyperlink"/>
            <w:noProof/>
          </w:rPr>
          <w:t>4.</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Detailed Database Design</w:t>
        </w:r>
        <w:r w:rsidR="00DD27EF">
          <w:rPr>
            <w:noProof/>
            <w:webHidden/>
          </w:rPr>
          <w:tab/>
        </w:r>
        <w:r w:rsidR="00DD27EF">
          <w:rPr>
            <w:noProof/>
            <w:webHidden/>
          </w:rPr>
          <w:fldChar w:fldCharType="begin"/>
        </w:r>
        <w:r w:rsidR="00DD27EF">
          <w:rPr>
            <w:noProof/>
            <w:webHidden/>
          </w:rPr>
          <w:instrText xml:space="preserve"> PAGEREF _Toc2624398 \h </w:instrText>
        </w:r>
        <w:r w:rsidR="00DD27EF">
          <w:rPr>
            <w:noProof/>
            <w:webHidden/>
          </w:rPr>
        </w:r>
        <w:r w:rsidR="00DD27EF">
          <w:rPr>
            <w:noProof/>
            <w:webHidden/>
          </w:rPr>
          <w:fldChar w:fldCharType="separate"/>
        </w:r>
        <w:r w:rsidR="00DD27EF">
          <w:rPr>
            <w:noProof/>
            <w:webHidden/>
          </w:rPr>
          <w:t>9</w:t>
        </w:r>
        <w:r w:rsidR="00DD27EF">
          <w:rPr>
            <w:noProof/>
            <w:webHidden/>
          </w:rPr>
          <w:fldChar w:fldCharType="end"/>
        </w:r>
      </w:hyperlink>
    </w:p>
    <w:p w14:paraId="09762C30" w14:textId="77777777" w:rsidR="00DD27EF" w:rsidRDefault="00CA79C3">
      <w:pPr>
        <w:pStyle w:val="TOC2"/>
        <w:rPr>
          <w:rFonts w:asciiTheme="minorHAnsi" w:eastAsiaTheme="minorEastAsia" w:hAnsiTheme="minorHAnsi" w:cstheme="minorBidi"/>
          <w:noProof/>
          <w:sz w:val="22"/>
          <w:szCs w:val="22"/>
          <w:lang w:val="en-CA" w:eastAsia="en-CA"/>
        </w:rPr>
      </w:pPr>
      <w:hyperlink w:anchor="_Toc2624399" w:history="1">
        <w:r w:rsidR="00DD27EF" w:rsidRPr="00BB074F">
          <w:rPr>
            <w:rStyle w:val="Hyperlink"/>
            <w:noProof/>
          </w:rPr>
          <w:t>4.1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Roles and Responsibilities</w:t>
        </w:r>
        <w:r w:rsidR="00DD27EF">
          <w:rPr>
            <w:noProof/>
            <w:webHidden/>
          </w:rPr>
          <w:tab/>
        </w:r>
        <w:r w:rsidR="00DD27EF">
          <w:rPr>
            <w:noProof/>
            <w:webHidden/>
          </w:rPr>
          <w:fldChar w:fldCharType="begin"/>
        </w:r>
        <w:r w:rsidR="00DD27EF">
          <w:rPr>
            <w:noProof/>
            <w:webHidden/>
          </w:rPr>
          <w:instrText xml:space="preserve"> PAGEREF _Toc2624399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1589EB68" w14:textId="77777777" w:rsidR="00DD27EF" w:rsidRDefault="00CA79C3">
      <w:pPr>
        <w:pStyle w:val="TOC2"/>
        <w:rPr>
          <w:rFonts w:asciiTheme="minorHAnsi" w:eastAsiaTheme="minorEastAsia" w:hAnsiTheme="minorHAnsi" w:cstheme="minorBidi"/>
          <w:noProof/>
          <w:sz w:val="22"/>
          <w:szCs w:val="22"/>
          <w:lang w:val="en-CA" w:eastAsia="en-CA"/>
        </w:rPr>
      </w:pPr>
      <w:hyperlink w:anchor="_Toc2624400" w:history="1">
        <w:r w:rsidR="00DD27EF" w:rsidRPr="00BB074F">
          <w:rPr>
            <w:rStyle w:val="Hyperlink"/>
            <w:noProof/>
          </w:rPr>
          <w:t>4.2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Monitoring and Database Efficiency</w:t>
        </w:r>
        <w:r w:rsidR="00DD27EF">
          <w:rPr>
            <w:noProof/>
            <w:webHidden/>
          </w:rPr>
          <w:tab/>
        </w:r>
        <w:r w:rsidR="00DD27EF">
          <w:rPr>
            <w:noProof/>
            <w:webHidden/>
          </w:rPr>
          <w:fldChar w:fldCharType="begin"/>
        </w:r>
        <w:r w:rsidR="00DD27EF">
          <w:rPr>
            <w:noProof/>
            <w:webHidden/>
          </w:rPr>
          <w:instrText xml:space="preserve"> PAGEREF _Toc2624400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6718B092" w14:textId="77777777" w:rsidR="00DD27EF" w:rsidRDefault="00CA79C3">
      <w:pPr>
        <w:pStyle w:val="TOC3"/>
        <w:rPr>
          <w:rFonts w:asciiTheme="minorHAnsi" w:eastAsiaTheme="minorEastAsia" w:hAnsiTheme="minorHAnsi" w:cstheme="minorBidi"/>
          <w:noProof/>
          <w:sz w:val="22"/>
          <w:szCs w:val="22"/>
          <w:lang w:val="en-CA" w:eastAsia="en-CA"/>
        </w:rPr>
      </w:pPr>
      <w:hyperlink w:anchor="_Toc2624401" w:history="1">
        <w:r w:rsidR="00DD27EF" w:rsidRPr="00BB074F">
          <w:rPr>
            <w:rStyle w:val="Hyperlink"/>
            <w:noProof/>
          </w:rPr>
          <w:t>4.2.1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Operational Implications</w:t>
        </w:r>
        <w:r w:rsidR="00DD27EF">
          <w:rPr>
            <w:noProof/>
            <w:webHidden/>
          </w:rPr>
          <w:tab/>
        </w:r>
        <w:r w:rsidR="00DD27EF">
          <w:rPr>
            <w:noProof/>
            <w:webHidden/>
          </w:rPr>
          <w:fldChar w:fldCharType="begin"/>
        </w:r>
        <w:r w:rsidR="00DD27EF">
          <w:rPr>
            <w:noProof/>
            <w:webHidden/>
          </w:rPr>
          <w:instrText xml:space="preserve"> PAGEREF _Toc2624401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393ACF4B" w14:textId="77777777" w:rsidR="00DD27EF" w:rsidRDefault="00CA79C3">
      <w:pPr>
        <w:pStyle w:val="TOC3"/>
        <w:rPr>
          <w:rFonts w:asciiTheme="minorHAnsi" w:eastAsiaTheme="minorEastAsia" w:hAnsiTheme="minorHAnsi" w:cstheme="minorBidi"/>
          <w:noProof/>
          <w:sz w:val="22"/>
          <w:szCs w:val="22"/>
          <w:lang w:val="en-CA" w:eastAsia="en-CA"/>
        </w:rPr>
      </w:pPr>
      <w:hyperlink w:anchor="_Toc2624402" w:history="1">
        <w:r w:rsidR="00DD27EF" w:rsidRPr="00BB074F">
          <w:rPr>
            <w:rStyle w:val="Hyperlink"/>
            <w:noProof/>
          </w:rPr>
          <w:t>4.2.2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Transfer Requirements</w:t>
        </w:r>
        <w:r w:rsidR="00DD27EF">
          <w:rPr>
            <w:noProof/>
            <w:webHidden/>
          </w:rPr>
          <w:tab/>
        </w:r>
        <w:r w:rsidR="00DD27EF">
          <w:rPr>
            <w:noProof/>
            <w:webHidden/>
          </w:rPr>
          <w:fldChar w:fldCharType="begin"/>
        </w:r>
        <w:r w:rsidR="00DD27EF">
          <w:rPr>
            <w:noProof/>
            <w:webHidden/>
          </w:rPr>
          <w:instrText xml:space="preserve"> PAGEREF _Toc2624402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202F4C8F" w14:textId="77777777" w:rsidR="00DD27EF" w:rsidRDefault="00CA79C3">
      <w:pPr>
        <w:pStyle w:val="TOC3"/>
        <w:rPr>
          <w:rFonts w:asciiTheme="minorHAnsi" w:eastAsiaTheme="minorEastAsia" w:hAnsiTheme="minorHAnsi" w:cstheme="minorBidi"/>
          <w:noProof/>
          <w:sz w:val="22"/>
          <w:szCs w:val="22"/>
          <w:lang w:val="en-CA" w:eastAsia="en-CA"/>
        </w:rPr>
      </w:pPr>
      <w:hyperlink w:anchor="_Toc2624403" w:history="1">
        <w:r w:rsidR="00DD27EF" w:rsidRPr="00BB074F">
          <w:rPr>
            <w:rStyle w:val="Hyperlink"/>
            <w:noProof/>
          </w:rPr>
          <w:t>4.2.3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Formats / Data Dictionary</w:t>
        </w:r>
        <w:r w:rsidR="00DD27EF">
          <w:rPr>
            <w:noProof/>
            <w:webHidden/>
          </w:rPr>
          <w:tab/>
        </w:r>
        <w:r w:rsidR="00DD27EF">
          <w:rPr>
            <w:noProof/>
            <w:webHidden/>
          </w:rPr>
          <w:fldChar w:fldCharType="begin"/>
        </w:r>
        <w:r w:rsidR="00DD27EF">
          <w:rPr>
            <w:noProof/>
            <w:webHidden/>
          </w:rPr>
          <w:instrText xml:space="preserve"> PAGEREF _Toc2624403 \h </w:instrText>
        </w:r>
        <w:r w:rsidR="00DD27EF">
          <w:rPr>
            <w:noProof/>
            <w:webHidden/>
          </w:rPr>
        </w:r>
        <w:r w:rsidR="00DD27EF">
          <w:rPr>
            <w:noProof/>
            <w:webHidden/>
          </w:rPr>
          <w:fldChar w:fldCharType="separate"/>
        </w:r>
        <w:r w:rsidR="00DD27EF">
          <w:rPr>
            <w:noProof/>
            <w:webHidden/>
          </w:rPr>
          <w:t>12</w:t>
        </w:r>
        <w:r w:rsidR="00DD27EF">
          <w:rPr>
            <w:noProof/>
            <w:webHidden/>
          </w:rPr>
          <w:fldChar w:fldCharType="end"/>
        </w:r>
      </w:hyperlink>
    </w:p>
    <w:p w14:paraId="5198DB65"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404" w:history="1">
        <w:r w:rsidR="00DD27EF" w:rsidRPr="00BB074F">
          <w:rPr>
            <w:rStyle w:val="Hyperlink"/>
            <w:noProof/>
          </w:rPr>
          <w:t>Appendix A: Acronyms</w:t>
        </w:r>
        <w:r w:rsidR="00DD27EF">
          <w:rPr>
            <w:noProof/>
            <w:webHidden/>
          </w:rPr>
          <w:tab/>
        </w:r>
        <w:r w:rsidR="00DD27EF">
          <w:rPr>
            <w:noProof/>
            <w:webHidden/>
          </w:rPr>
          <w:fldChar w:fldCharType="begin"/>
        </w:r>
        <w:r w:rsidR="00DD27EF">
          <w:rPr>
            <w:noProof/>
            <w:webHidden/>
          </w:rPr>
          <w:instrText xml:space="preserve"> PAGEREF _Toc2624404 \h </w:instrText>
        </w:r>
        <w:r w:rsidR="00DD27EF">
          <w:rPr>
            <w:noProof/>
            <w:webHidden/>
          </w:rPr>
        </w:r>
        <w:r w:rsidR="00DD27EF">
          <w:rPr>
            <w:noProof/>
            <w:webHidden/>
          </w:rPr>
          <w:fldChar w:fldCharType="separate"/>
        </w:r>
        <w:r w:rsidR="00DD27EF">
          <w:rPr>
            <w:noProof/>
            <w:webHidden/>
          </w:rPr>
          <w:t>19</w:t>
        </w:r>
        <w:r w:rsidR="00DD27EF">
          <w:rPr>
            <w:noProof/>
            <w:webHidden/>
          </w:rPr>
          <w:fldChar w:fldCharType="end"/>
        </w:r>
      </w:hyperlink>
    </w:p>
    <w:p w14:paraId="70259C89"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405" w:history="1">
        <w:r w:rsidR="00DD27EF" w:rsidRPr="00BB074F">
          <w:rPr>
            <w:rStyle w:val="Hyperlink"/>
            <w:noProof/>
          </w:rPr>
          <w:t>Appendix B: DDL</w:t>
        </w:r>
        <w:r w:rsidR="00DD27EF">
          <w:rPr>
            <w:noProof/>
            <w:webHidden/>
          </w:rPr>
          <w:tab/>
        </w:r>
        <w:r w:rsidR="00DD27EF">
          <w:rPr>
            <w:noProof/>
            <w:webHidden/>
          </w:rPr>
          <w:fldChar w:fldCharType="begin"/>
        </w:r>
        <w:r w:rsidR="00DD27EF">
          <w:rPr>
            <w:noProof/>
            <w:webHidden/>
          </w:rPr>
          <w:instrText xml:space="preserve"> PAGEREF _Toc2624405 \h </w:instrText>
        </w:r>
        <w:r w:rsidR="00DD27EF">
          <w:rPr>
            <w:noProof/>
            <w:webHidden/>
          </w:rPr>
        </w:r>
        <w:r w:rsidR="00DD27EF">
          <w:rPr>
            <w:noProof/>
            <w:webHidden/>
          </w:rPr>
          <w:fldChar w:fldCharType="separate"/>
        </w:r>
        <w:r w:rsidR="00DD27EF">
          <w:rPr>
            <w:noProof/>
            <w:webHidden/>
          </w:rPr>
          <w:t>20</w:t>
        </w:r>
        <w:r w:rsidR="00DD27EF">
          <w:rPr>
            <w:noProof/>
            <w:webHidden/>
          </w:rPr>
          <w:fldChar w:fldCharType="end"/>
        </w:r>
      </w:hyperlink>
    </w:p>
    <w:p w14:paraId="6DF334B8"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406" w:history="1">
        <w:r w:rsidR="00DD27EF" w:rsidRPr="00BB074F">
          <w:rPr>
            <w:rStyle w:val="Hyperlink"/>
            <w:noProof/>
          </w:rPr>
          <w:t>Appendix C: Decision chart database system</w:t>
        </w:r>
        <w:r w:rsidR="00DD27EF">
          <w:rPr>
            <w:noProof/>
            <w:webHidden/>
          </w:rPr>
          <w:tab/>
        </w:r>
        <w:r w:rsidR="00DD27EF">
          <w:rPr>
            <w:noProof/>
            <w:webHidden/>
          </w:rPr>
          <w:fldChar w:fldCharType="begin"/>
        </w:r>
        <w:r w:rsidR="00DD27EF">
          <w:rPr>
            <w:noProof/>
            <w:webHidden/>
          </w:rPr>
          <w:instrText xml:space="preserve"> PAGEREF _Toc2624406 \h </w:instrText>
        </w:r>
        <w:r w:rsidR="00DD27EF">
          <w:rPr>
            <w:noProof/>
            <w:webHidden/>
          </w:rPr>
        </w:r>
        <w:r w:rsidR="00DD27EF">
          <w:rPr>
            <w:noProof/>
            <w:webHidden/>
          </w:rPr>
          <w:fldChar w:fldCharType="separate"/>
        </w:r>
        <w:r w:rsidR="00DD27EF">
          <w:rPr>
            <w:noProof/>
            <w:webHidden/>
          </w:rPr>
          <w:t>21</w:t>
        </w:r>
        <w:r w:rsidR="00DD27EF">
          <w:rPr>
            <w:noProof/>
            <w:webHidden/>
          </w:rPr>
          <w:fldChar w:fldCharType="end"/>
        </w:r>
      </w:hyperlink>
    </w:p>
    <w:p w14:paraId="263A67EA" w14:textId="77777777" w:rsidR="00DD27EF" w:rsidRDefault="00CA79C3">
      <w:pPr>
        <w:pStyle w:val="TOC1"/>
        <w:rPr>
          <w:rFonts w:asciiTheme="minorHAnsi" w:eastAsiaTheme="minorEastAsia" w:hAnsiTheme="minorHAnsi" w:cstheme="minorBidi"/>
          <w:b w:val="0"/>
          <w:noProof/>
          <w:sz w:val="22"/>
          <w:szCs w:val="22"/>
          <w:lang w:val="en-CA" w:eastAsia="en-CA"/>
        </w:rPr>
      </w:pPr>
      <w:hyperlink w:anchor="_Toc2624407" w:history="1">
        <w:r w:rsidR="00DD27EF" w:rsidRPr="00BB074F">
          <w:rPr>
            <w:rStyle w:val="Hyperlink"/>
            <w:noProof/>
          </w:rPr>
          <w:t>Appendix D: Decision tree</w:t>
        </w:r>
        <w:r w:rsidR="00DD27EF">
          <w:rPr>
            <w:noProof/>
            <w:webHidden/>
          </w:rPr>
          <w:tab/>
        </w:r>
        <w:r w:rsidR="00DD27EF">
          <w:rPr>
            <w:noProof/>
            <w:webHidden/>
          </w:rPr>
          <w:fldChar w:fldCharType="begin"/>
        </w:r>
        <w:r w:rsidR="00DD27EF">
          <w:rPr>
            <w:noProof/>
            <w:webHidden/>
          </w:rPr>
          <w:instrText xml:space="preserve"> PAGEREF _Toc2624407 \h </w:instrText>
        </w:r>
        <w:r w:rsidR="00DD27EF">
          <w:rPr>
            <w:noProof/>
            <w:webHidden/>
          </w:rPr>
        </w:r>
        <w:r w:rsidR="00DD27EF">
          <w:rPr>
            <w:noProof/>
            <w:webHidden/>
          </w:rPr>
          <w:fldChar w:fldCharType="separate"/>
        </w:r>
        <w:r w:rsidR="00DD27EF">
          <w:rPr>
            <w:noProof/>
            <w:webHidden/>
          </w:rPr>
          <w:t>22</w:t>
        </w:r>
        <w:r w:rsidR="00DD27EF">
          <w:rPr>
            <w:noProof/>
            <w:webHidden/>
          </w:rPr>
          <w:fldChar w:fldCharType="end"/>
        </w:r>
      </w:hyperlink>
    </w:p>
    <w:p w14:paraId="29B1333B" w14:textId="77777777" w:rsidR="00BB12B8" w:rsidRDefault="004B2EA2">
      <w:pPr>
        <w:pStyle w:val="FrontMatterHeader"/>
      </w:pPr>
      <w:r>
        <w:fldChar w:fldCharType="end"/>
      </w:r>
      <w:bookmarkEnd w:id="8"/>
      <w:bookmarkEnd w:id="9"/>
    </w:p>
    <w:p w14:paraId="0E073341"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45460FC4" w14:textId="77777777" w:rsidR="00BB12B8" w:rsidRDefault="00BB12B8">
      <w:pPr>
        <w:pStyle w:val="ParagraphSpacer10"/>
      </w:pPr>
    </w:p>
    <w:p w14:paraId="2BD7B329" w14:textId="77777777" w:rsidR="00BB12B8" w:rsidRDefault="004B2EA2">
      <w:pPr>
        <w:pStyle w:val="FrontMatterHeader"/>
      </w:pPr>
      <w:bookmarkStart w:id="10" w:name="_Toc395091976"/>
      <w:bookmarkStart w:id="11" w:name="_Toc278189220"/>
      <w:bookmarkStart w:id="12" w:name="_Toc278187084"/>
      <w:r>
        <w:t>List of Tables</w:t>
      </w:r>
      <w:bookmarkEnd w:id="10"/>
      <w:bookmarkEnd w:id="11"/>
      <w:bookmarkEnd w:id="12"/>
    </w:p>
    <w:p w14:paraId="0D010763"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B850C1F" w14:textId="77777777" w:rsidR="00BB12B8" w:rsidRDefault="004B2EA2">
      <w:pPr>
        <w:pStyle w:val="Heading2"/>
        <w:numPr>
          <w:ilvl w:val="1"/>
          <w:numId w:val="2"/>
        </w:numPr>
      </w:pPr>
      <w:bookmarkStart w:id="13" w:name="_Toc499106663"/>
      <w:bookmarkStart w:id="14" w:name="_Toc498325024"/>
      <w:bookmarkStart w:id="15" w:name="_Toc498235584"/>
      <w:bookmarkStart w:id="16" w:name="_Toc497634056"/>
      <w:bookmarkStart w:id="17" w:name="_Toc497873017"/>
      <w:bookmarkStart w:id="18" w:name="_Toc497872969"/>
      <w:bookmarkStart w:id="19" w:name="_Toc497872814"/>
      <w:bookmarkStart w:id="20" w:name="_Toc497872046"/>
      <w:bookmarkStart w:id="21" w:name="_Toc497871702"/>
      <w:bookmarkStart w:id="22" w:name="_Toc288057840"/>
      <w:bookmarkStart w:id="23" w:name="_Toc288057839"/>
      <w:bookmarkStart w:id="24" w:name="_Toc288057814"/>
      <w:bookmarkStart w:id="25" w:name="_Toc288057813"/>
      <w:bookmarkStart w:id="26" w:name="_Toc288057812"/>
      <w:bookmarkStart w:id="27" w:name="_Toc288057811"/>
      <w:bookmarkStart w:id="28" w:name="_Toc2624387"/>
      <w:bookmarkStart w:id="29" w:name="_Toc43249765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lastRenderedPageBreak/>
        <w:t>Overview</w:t>
      </w:r>
      <w:bookmarkEnd w:id="28"/>
      <w:r>
        <w:fldChar w:fldCharType="end"/>
      </w:r>
      <w:bookmarkEnd w:id="29"/>
    </w:p>
    <w:p w14:paraId="3A2EF314" w14:textId="77777777" w:rsidR="00320A42" w:rsidRDefault="00320A42" w:rsidP="00320A42">
      <w:pPr>
        <w:pStyle w:val="BodyText"/>
        <w:rPr>
          <w:lang w:eastAsia="ar-SA"/>
        </w:rPr>
      </w:pPr>
    </w:p>
    <w:p w14:paraId="36301CCF"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6ECE032B" w14:textId="77777777" w:rsidR="00FF1A39" w:rsidRPr="00A850B3" w:rsidRDefault="00A850B3" w:rsidP="00FF1A39">
      <w:pPr>
        <w:shd w:val="clear" w:color="auto" w:fill="FFFFFF"/>
        <w:rPr>
          <w:rFonts w:cs="Arial"/>
          <w:bCs/>
          <w:color w:val="575757"/>
          <w:szCs w:val="22"/>
          <w:lang w:val="en-CA"/>
        </w:rPr>
      </w:pPr>
      <w:r w:rsidRPr="00A850B3">
        <w:rPr>
          <w:rFonts w:cs="Arial"/>
          <w:bCs/>
          <w:color w:val="575757"/>
          <w:szCs w:val="22"/>
          <w:lang w:val="en-CA"/>
        </w:rPr>
        <w:t xml:space="preserve">Our </w:t>
      </w:r>
      <w:r>
        <w:rPr>
          <w:rFonts w:cs="Arial"/>
          <w:bCs/>
          <w:color w:val="575757"/>
          <w:szCs w:val="22"/>
          <w:lang w:val="en-CA"/>
        </w:rPr>
        <w:t>new application will be complementary to the existing application</w:t>
      </w:r>
      <w:r w:rsidR="00F05EA4">
        <w:rPr>
          <w:rFonts w:cs="Arial"/>
          <w:bCs/>
          <w:color w:val="575757"/>
          <w:szCs w:val="22"/>
          <w:lang w:val="en-CA"/>
        </w:rPr>
        <w:t>s</w:t>
      </w:r>
      <w:r>
        <w:rPr>
          <w:rFonts w:cs="Arial"/>
          <w:bCs/>
          <w:color w:val="575757"/>
          <w:szCs w:val="22"/>
          <w:lang w:val="en-CA"/>
        </w:rPr>
        <w:t>:</w:t>
      </w:r>
    </w:p>
    <w:p w14:paraId="705C7DE2"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Loading</w:t>
      </w:r>
    </w:p>
    <w:p w14:paraId="27562B48"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14:paraId="2FC73D74" w14:textId="77777777" w:rsidR="00F05EA4" w:rsidRPr="00364C04" w:rsidRDefault="00F05EA4" w:rsidP="00F05EA4">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Planif-Neige</w:t>
      </w:r>
      <w:r w:rsidRPr="00364C04">
        <w:rPr>
          <w:rFonts w:cs="Arial"/>
          <w:i/>
          <w:color w:val="000000"/>
          <w:szCs w:val="22"/>
          <w:lang w:val="fr-CA" w:eastAsia="en-CA"/>
        </w:rPr>
        <w:t xml:space="preserve"> est utilisé par les arrondissements pour planifier les parcours de chargement de la neige. Il indique l’avancement des opérations. Planif-Neige alimente les applications telles qu’INFO-Neige MTL et la carte Web par les données ouvertes.</w:t>
      </w:r>
    </w:p>
    <w:p w14:paraId="098D4BE2"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software that feeds the INFO-Neige application (available on the </w:t>
      </w:r>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"https://itunes.apple.com/ca/app/info-neige-mtl/id935347695?mt=8"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AppleStore</w:t>
      </w:r>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and </w:t>
      </w:r>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"https://play.google.com/store/apps/details?id=com.heritagesoftware.infoneige" \t "_blank" </w:instrText>
      </w:r>
      <w:r w:rsidR="008459C6">
        <w:rPr>
          <w:rStyle w:val="Hyperlink"/>
          <w:rFonts w:ascii="Arial" w:eastAsiaTheme="majorEastAsia" w:hAnsi="Arial" w:cs="Arial"/>
          <w:color w:val="337AB7"/>
          <w:sz w:val="22"/>
          <w:szCs w:val="22"/>
        </w:rPr>
        <w:fldChar w:fldCharType="separate"/>
      </w:r>
      <w:r w:rsidRPr="00FF1A39">
        <w:rPr>
          <w:rStyle w:val="Hyperlink"/>
          <w:rFonts w:ascii="Arial" w:eastAsiaTheme="majorEastAsia" w:hAnsi="Arial" w:cs="Arial"/>
          <w:color w:val="337AB7"/>
          <w:sz w:val="22"/>
          <w:szCs w:val="22"/>
        </w:rPr>
        <w:t>GooglePlay</w:t>
      </w:r>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using </w:t>
      </w:r>
      <w:r w:rsidR="00CA79C3">
        <w:fldChar w:fldCharType="begin"/>
      </w:r>
      <w:r w:rsidR="00CA79C3">
        <w:instrText xml:space="preserve"> HYPERLINK "http://donnees.ville.montreal.qc.ca/dataset?q=&amp;tags=D%C3%A9neigement&amp;sort=score+desc%2C+metadata_modified+desc" \t "_blank" </w:instrText>
      </w:r>
      <w:r w:rsidR="00CA79C3">
        <w:fldChar w:fldCharType="separate"/>
      </w:r>
      <w:r w:rsidRPr="00FF1A39">
        <w:rPr>
          <w:rStyle w:val="Hyperlink"/>
          <w:rFonts w:ascii="Arial" w:eastAsiaTheme="majorEastAsia" w:hAnsi="Arial" w:cs="Arial"/>
          <w:color w:val="337AB7"/>
          <w:sz w:val="22"/>
          <w:szCs w:val="22"/>
        </w:rPr>
        <w:t>open data</w:t>
      </w:r>
      <w:r w:rsidR="00CA79C3">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14:paraId="0CA4CE2F" w14:textId="77777777" w:rsidR="00F05EA4" w:rsidRPr="00A65745" w:rsidRDefault="00F05EA4" w:rsidP="00F05EA4">
      <w:pPr>
        <w:shd w:val="clear" w:color="auto" w:fill="FFFFFF"/>
        <w:spacing w:before="0" w:after="0"/>
        <w:rPr>
          <w:rFonts w:cs="Arial"/>
          <w:i/>
          <w:color w:val="000000"/>
          <w:szCs w:val="22"/>
          <w:lang w:val="en-CA" w:eastAsia="en-CA"/>
        </w:rPr>
      </w:pPr>
    </w:p>
    <w:p w14:paraId="29869394"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Disposal</w:t>
      </w:r>
    </w:p>
    <w:p w14:paraId="2AD85894" w14:textId="77777777" w:rsidR="00FF1A39" w:rsidRPr="00FF1A39" w:rsidRDefault="00FF1A39" w:rsidP="00A850B3">
      <w:pPr>
        <w:shd w:val="clear" w:color="auto" w:fill="FFFFFF"/>
        <w:spacing w:before="0" w:after="0"/>
        <w:rPr>
          <w:rFonts w:cs="Arial"/>
          <w:color w:val="575757"/>
          <w:szCs w:val="22"/>
        </w:rPr>
      </w:pPr>
      <w:r w:rsidRPr="00FF1A39">
        <w:rPr>
          <w:rFonts w:cs="Arial"/>
          <w:color w:val="575757"/>
          <w:szCs w:val="22"/>
        </w:rPr>
        <w:t>During a snow removal operation, trucks take snow to one of </w:t>
      </w:r>
      <w:hyperlink r:id="rId9"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14:paraId="48CAE801"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 xml:space="preserve">The average volume of snow taken to disposal sites per year is 12 million cubic </w:t>
      </w:r>
      <w:r w:rsidR="00F05EA4" w:rsidRPr="00FF1A39">
        <w:rPr>
          <w:rFonts w:cs="Arial"/>
          <w:color w:val="575757"/>
          <w:szCs w:val="22"/>
        </w:rPr>
        <w:t>meters</w:t>
      </w:r>
      <w:r w:rsidRPr="00FF1A39">
        <w:rPr>
          <w:rFonts w:cs="Arial"/>
          <w:color w:val="575757"/>
          <w:szCs w:val="22"/>
        </w:rPr>
        <w:t xml:space="preserve"> – 300,000 truckloads. Meltwater from disposal sites is recovered and treated according to environmental standards.</w:t>
      </w:r>
    </w:p>
    <w:p w14:paraId="2B3337B8" w14:textId="77777777" w:rsidR="00F05EA4" w:rsidRPr="00364C04" w:rsidRDefault="00F05EA4" w:rsidP="00F05EA4">
      <w:pPr>
        <w:shd w:val="clear" w:color="auto" w:fill="FFFFFF"/>
        <w:spacing w:before="0" w:after="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14:paraId="66ED6103"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14:paraId="3BAFA1C2"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DD5801" w14:textId="77777777" w:rsidR="00F05EA4" w:rsidRPr="00424AC2" w:rsidRDefault="00F05EA4" w:rsidP="00F05EA4">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p>
    <w:p w14:paraId="558617F9"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lang w:val="en-US" w:eastAsia="en-US"/>
        </w:rPr>
        <w:drawing>
          <wp:inline distT="0" distB="0" distL="0" distR="0" wp14:anchorId="26284E1B" wp14:editId="7349331A">
            <wp:extent cx="6038850" cy="19232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p>
    <w:p w14:paraId="1ECF1A82" w14:textId="597B86A1" w:rsidR="00A65745" w:rsidRPr="00A65745" w:rsidRDefault="00A65745" w:rsidP="00F05EA4">
      <w:pPr>
        <w:pStyle w:val="HTMLPreformatted"/>
        <w:shd w:val="clear" w:color="auto" w:fill="FFFFFF"/>
        <w:rPr>
          <w:ins w:id="30" w:author="Fritz Gyger" w:date="2019-03-08T16:45:00Z"/>
          <w:rFonts w:ascii="Arial" w:hAnsi="Arial" w:cs="Arial"/>
          <w:color w:val="24292E"/>
          <w:sz w:val="24"/>
          <w:szCs w:val="24"/>
          <w:rPrChange w:id="31" w:author="Fritz Gyger" w:date="2019-03-08T16:47:00Z">
            <w:rPr>
              <w:ins w:id="32" w:author="Fritz Gyger" w:date="2019-03-08T16:45:00Z"/>
              <w:rFonts w:ascii="Arial" w:hAnsi="Arial" w:cs="Arial"/>
              <w:b/>
              <w:color w:val="24292E"/>
              <w:sz w:val="22"/>
              <w:szCs w:val="22"/>
              <w:lang w:val="fr-CA"/>
            </w:rPr>
          </w:rPrChange>
        </w:rPr>
      </w:pPr>
      <w:ins w:id="33" w:author="Fritz Gyger" w:date="2019-03-08T16:45:00Z">
        <w:r w:rsidRPr="00A65745">
          <w:rPr>
            <w:rFonts w:ascii="Arial" w:hAnsi="Arial" w:cs="Arial"/>
            <w:color w:val="24292E"/>
            <w:sz w:val="24"/>
            <w:szCs w:val="24"/>
            <w:rPrChange w:id="34" w:author="Fritz Gyger" w:date="2019-03-08T16:47:00Z">
              <w:rPr>
                <w:rFonts w:ascii="Arial" w:hAnsi="Arial" w:cs="Arial"/>
                <w:b/>
                <w:color w:val="24292E"/>
                <w:sz w:val="22"/>
                <w:szCs w:val="22"/>
                <w:lang w:val="fr-CA"/>
              </w:rPr>
            </w:rPrChange>
          </w:rPr>
          <w:lastRenderedPageBreak/>
          <w:t xml:space="preserve">We plan </w:t>
        </w:r>
      </w:ins>
      <w:ins w:id="35" w:author="Fritz Gyger" w:date="2019-03-08T16:46:00Z">
        <w:r w:rsidRPr="00A65745">
          <w:rPr>
            <w:rFonts w:ascii="Arial" w:hAnsi="Arial" w:cs="Arial"/>
            <w:color w:val="24292E"/>
            <w:sz w:val="24"/>
            <w:szCs w:val="24"/>
            <w:rPrChange w:id="36" w:author="Fritz Gyger" w:date="2019-03-08T16:47:00Z">
              <w:rPr>
                <w:rFonts w:ascii="Arial" w:hAnsi="Arial" w:cs="Arial"/>
                <w:color w:val="24292E"/>
                <w:sz w:val="22"/>
                <w:szCs w:val="22"/>
                <w:lang w:val="fr-CA"/>
              </w:rPr>
            </w:rPrChange>
          </w:rPr>
          <w:t xml:space="preserve">to </w:t>
        </w:r>
      </w:ins>
      <w:ins w:id="37" w:author="Fritz Gyger" w:date="2019-03-08T16:45:00Z">
        <w:r w:rsidRPr="00A65745">
          <w:rPr>
            <w:rFonts w:ascii="Arial" w:hAnsi="Arial" w:cs="Arial"/>
            <w:color w:val="24292E"/>
            <w:sz w:val="24"/>
            <w:szCs w:val="24"/>
            <w:rPrChange w:id="38" w:author="Fritz Gyger" w:date="2019-03-08T16:47:00Z">
              <w:rPr>
                <w:rFonts w:ascii="Arial" w:hAnsi="Arial" w:cs="Arial"/>
                <w:b/>
                <w:color w:val="24292E"/>
                <w:sz w:val="22"/>
                <w:szCs w:val="22"/>
                <w:lang w:val="fr-CA"/>
              </w:rPr>
            </w:rPrChange>
          </w:rPr>
          <w:t xml:space="preserve">use </w:t>
        </w:r>
      </w:ins>
      <w:ins w:id="39" w:author="Fritz Gyger" w:date="2019-03-08T16:46:00Z">
        <w:r w:rsidRPr="00A65745">
          <w:rPr>
            <w:rFonts w:ascii="Arial" w:hAnsi="Arial" w:cs="Arial"/>
            <w:color w:val="24292E"/>
            <w:sz w:val="24"/>
            <w:szCs w:val="24"/>
            <w:rPrChange w:id="40" w:author="Fritz Gyger" w:date="2019-03-08T16:47:00Z">
              <w:rPr>
                <w:rFonts w:ascii="Arial" w:hAnsi="Arial" w:cs="Arial"/>
                <w:color w:val="24292E"/>
                <w:sz w:val="22"/>
                <w:szCs w:val="22"/>
              </w:rPr>
            </w:rPrChange>
          </w:rPr>
          <w:t xml:space="preserve">snow removal information from the city of Montreal and weather information from Environment Canada. </w:t>
        </w:r>
      </w:ins>
    </w:p>
    <w:p w14:paraId="14527DBB" w14:textId="159EB54D" w:rsidR="00320A42" w:rsidDel="00A65745" w:rsidRDefault="00320A42" w:rsidP="00320A42">
      <w:pPr>
        <w:pStyle w:val="HTMLPreformatted"/>
        <w:shd w:val="clear" w:color="auto" w:fill="FFFFFF"/>
        <w:rPr>
          <w:rFonts w:ascii="Arial" w:hAnsi="Arial" w:cs="Arial"/>
          <w:b/>
          <w:color w:val="24292E"/>
          <w:sz w:val="22"/>
          <w:szCs w:val="22"/>
          <w:lang w:val="fr-CA"/>
        </w:rPr>
      </w:pPr>
      <w:moveFromRangeStart w:id="41" w:author="Fritz Gyger" w:date="2019-03-08T16:44:00Z" w:name="move2955901"/>
      <w:moveFrom w:id="42" w:author="Fritz Gyger" w:date="2019-03-08T16:44:00Z">
        <w:r w:rsidRPr="00012E9C" w:rsidDel="00A65745">
          <w:rPr>
            <w:rFonts w:ascii="Arial" w:hAnsi="Arial" w:cs="Arial"/>
            <w:b/>
            <w:color w:val="24292E"/>
            <w:sz w:val="22"/>
            <w:szCs w:val="22"/>
            <w:lang w:val="fr-CA"/>
          </w:rPr>
          <w:t xml:space="preserve">Ville de Montréal </w:t>
        </w:r>
        <w:r w:rsidR="00424AC2" w:rsidRPr="00424AC2" w:rsidDel="00A65745">
          <w:rPr>
            <w:rFonts w:ascii="Arial" w:hAnsi="Arial" w:cs="Arial"/>
            <w:color w:val="24292E"/>
            <w:sz w:val="22"/>
            <w:szCs w:val="22"/>
            <w:lang w:val="fr-CA"/>
          </w:rPr>
          <w:t>for</w:t>
        </w:r>
        <w:r w:rsidR="00424AC2" w:rsidDel="00A65745">
          <w:rPr>
            <w:rFonts w:ascii="Arial" w:hAnsi="Arial" w:cs="Arial"/>
            <w:b/>
            <w:color w:val="24292E"/>
            <w:sz w:val="22"/>
            <w:szCs w:val="22"/>
            <w:lang w:val="fr-CA"/>
          </w:rPr>
          <w:t xml:space="preserve"> </w:t>
        </w:r>
        <w:r w:rsidR="00424AC2" w:rsidRPr="00424AC2" w:rsidDel="00A65745">
          <w:rPr>
            <w:rFonts w:ascii="Arial" w:hAnsi="Arial" w:cs="Arial"/>
            <w:color w:val="24292E"/>
            <w:sz w:val="22"/>
            <w:szCs w:val="22"/>
            <w:lang w:val="fr-CA"/>
          </w:rPr>
          <w:t>the snow removal information</w:t>
        </w:r>
        <w:r w:rsidR="00424AC2" w:rsidDel="00A65745">
          <w:rPr>
            <w:rFonts w:ascii="Arial" w:hAnsi="Arial" w:cs="Arial"/>
            <w:b/>
            <w:color w:val="24292E"/>
            <w:sz w:val="22"/>
            <w:szCs w:val="22"/>
            <w:lang w:val="fr-CA"/>
          </w:rPr>
          <w:t xml:space="preserve"> </w:t>
        </w:r>
        <w:r w:rsidRPr="00012E9C" w:rsidDel="00A65745">
          <w:rPr>
            <w:rFonts w:ascii="Arial" w:hAnsi="Arial" w:cs="Arial"/>
            <w:b/>
            <w:color w:val="24292E"/>
            <w:sz w:val="22"/>
            <w:szCs w:val="22"/>
            <w:lang w:val="fr-CA"/>
          </w:rPr>
          <w:t xml:space="preserve">: </w:t>
        </w:r>
      </w:moveFrom>
    </w:p>
    <w:p w14:paraId="3BAE3358" w14:textId="7C79A156" w:rsidR="00BA4ED4" w:rsidDel="00A65745" w:rsidRDefault="00D74765" w:rsidP="00BA4ED4">
      <w:pPr>
        <w:pStyle w:val="BodyText"/>
        <w:rPr>
          <w:lang w:val="en-CA" w:eastAsia="ar-SA"/>
        </w:rPr>
      </w:pPr>
      <w:moveFrom w:id="43" w:author="Fritz Gyger" w:date="2019-03-08T16:44:00Z">
        <w:r w:rsidDel="00A65745">
          <w:rPr>
            <w:lang w:val="en-CA" w:eastAsia="ar-SA"/>
          </w:rPr>
          <w:t>(</w:t>
        </w:r>
        <w:r w:rsidR="00BA4ED4" w:rsidDel="00A65745">
          <w:rPr>
            <w:lang w:val="en-CA" w:eastAsia="ar-SA"/>
          </w:rPr>
          <w:t xml:space="preserve">Licence: </w:t>
        </w:r>
        <w:r w:rsidR="00BA4ED4" w:rsidRPr="008D43FC" w:rsidDel="00A65745">
          <w:rPr>
            <w:lang w:val="en-CA" w:eastAsia="ar-SA"/>
          </w:rPr>
          <w:t>Attribution 4.0 international CC BY 4.0</w:t>
        </w:r>
        <w:r w:rsidDel="00A65745">
          <w:rPr>
            <w:lang w:val="en-CA" w:eastAsia="ar-SA"/>
          </w:rPr>
          <w:t>)</w:t>
        </w:r>
      </w:moveFrom>
    </w:p>
    <w:p w14:paraId="24F48A97" w14:textId="039E4601" w:rsidR="00320A42" w:rsidRPr="00012E9C" w:rsidDel="00A65745" w:rsidRDefault="00320A42" w:rsidP="00320A42">
      <w:pPr>
        <w:pStyle w:val="HTMLPreformatted"/>
        <w:numPr>
          <w:ilvl w:val="0"/>
          <w:numId w:val="4"/>
        </w:numPr>
        <w:shd w:val="clear" w:color="auto" w:fill="FFFFFF"/>
        <w:rPr>
          <w:rFonts w:ascii="Arial" w:hAnsi="Arial" w:cs="Arial"/>
          <w:color w:val="24292E"/>
          <w:sz w:val="22"/>
          <w:szCs w:val="22"/>
          <w:lang w:val="fr-CA"/>
        </w:rPr>
      </w:pPr>
      <w:moveFrom w:id="44" w:author="Fritz Gyger" w:date="2019-03-08T16:44:00Z">
        <w:r w:rsidRPr="00012E9C" w:rsidDel="00A65745">
          <w:rPr>
            <w:rFonts w:ascii="Arial" w:hAnsi="Arial" w:cs="Arial"/>
            <w:color w:val="24292E"/>
            <w:sz w:val="22"/>
            <w:szCs w:val="22"/>
            <w:lang w:val="fr-CA"/>
          </w:rPr>
          <w:t>Transactions d</w:t>
        </w:r>
        <w:r w:rsidDel="00A65745">
          <w:rPr>
            <w:rFonts w:ascii="Arial" w:hAnsi="Arial" w:cs="Arial"/>
            <w:color w:val="24292E"/>
            <w:sz w:val="22"/>
            <w:szCs w:val="22"/>
            <w:lang w:val="fr-CA"/>
          </w:rPr>
          <w:t>é</w:t>
        </w:r>
        <w:r w:rsidRPr="00012E9C" w:rsidDel="00A65745">
          <w:rPr>
            <w:rFonts w:ascii="Arial" w:hAnsi="Arial" w:cs="Arial"/>
            <w:color w:val="24292E"/>
            <w:sz w:val="22"/>
            <w:szCs w:val="22"/>
            <w:lang w:val="fr-CA"/>
          </w:rPr>
          <w:t>neigement (</w:t>
        </w:r>
        <w:r w:rsidDel="00A65745">
          <w:rPr>
            <w:rFonts w:ascii="Arial" w:hAnsi="Arial" w:cs="Arial"/>
            <w:color w:val="24292E"/>
            <w:sz w:val="22"/>
            <w:szCs w:val="22"/>
            <w:lang w:val="fr-CA"/>
          </w:rPr>
          <w:t xml:space="preserve">fichier .csv) </w:t>
        </w:r>
      </w:moveFrom>
    </w:p>
    <w:p w14:paraId="5475919B" w14:textId="435B0D63" w:rsidR="00320A42" w:rsidRPr="00012E9C" w:rsidDel="00A65745" w:rsidRDefault="006352E5" w:rsidP="00320A42">
      <w:pPr>
        <w:pStyle w:val="HTMLPreformatted"/>
        <w:shd w:val="clear" w:color="auto" w:fill="FFFFFF"/>
        <w:ind w:left="720"/>
        <w:rPr>
          <w:rFonts w:ascii="Arial" w:hAnsi="Arial" w:cs="Arial"/>
          <w:color w:val="24292E"/>
          <w:sz w:val="22"/>
          <w:szCs w:val="22"/>
          <w:lang w:val="fr-CA"/>
        </w:rPr>
      </w:pPr>
      <w:moveFrom w:id="45" w:author="Fritz Gyger" w:date="2019-03-08T16:44:00Z">
        <w:r w:rsidDel="00A65745">
          <w:rPr>
            <w:rStyle w:val="Hyperlink"/>
            <w:rFonts w:ascii="Arial" w:hAnsi="Arial" w:cs="Arial"/>
            <w:sz w:val="22"/>
            <w:szCs w:val="22"/>
            <w:lang w:val="fr-CA"/>
          </w:rPr>
          <w:fldChar w:fldCharType="begin"/>
        </w:r>
        <w:r w:rsidDel="00A65745">
          <w:rPr>
            <w:rStyle w:val="Hyperlink"/>
            <w:rFonts w:ascii="Arial" w:hAnsi="Arial" w:cs="Arial"/>
            <w:sz w:val="22"/>
            <w:szCs w:val="22"/>
            <w:lang w:val="fr-CA"/>
          </w:rPr>
          <w:instrText xml:space="preserve"> HYPERLINK "http://donnees.ville.montreal.qc.ca/dataset/5bfbd75f-7531-48c2-b6b6-072284f7b9e7/resource/dad68871-51b9-4a82-93b0-31cf20b5aa03/download/transactions_deneigement_saison_2018-2019.csv" </w:instrText>
        </w:r>
        <w:r w:rsidDel="00A65745">
          <w:rPr>
            <w:rStyle w:val="Hyperlink"/>
            <w:rFonts w:ascii="Arial" w:hAnsi="Arial" w:cs="Arial"/>
            <w:sz w:val="22"/>
            <w:szCs w:val="22"/>
            <w:lang w:val="fr-CA"/>
          </w:rPr>
          <w:fldChar w:fldCharType="separate"/>
        </w:r>
        <w:r w:rsidR="00320A42" w:rsidRPr="00012E9C" w:rsidDel="00A65745">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r w:rsidDel="00A65745">
          <w:rPr>
            <w:rStyle w:val="Hyperlink"/>
            <w:rFonts w:ascii="Arial" w:hAnsi="Arial" w:cs="Arial"/>
            <w:sz w:val="22"/>
            <w:szCs w:val="22"/>
            <w:lang w:val="fr-CA"/>
          </w:rPr>
          <w:fldChar w:fldCharType="end"/>
        </w:r>
      </w:moveFrom>
    </w:p>
    <w:p w14:paraId="3D5FBD7A" w14:textId="50FFAB4D" w:rsidR="00320A42" w:rsidRPr="00012E9C" w:rsidDel="00A65745" w:rsidRDefault="00320A42" w:rsidP="00320A42">
      <w:pPr>
        <w:pStyle w:val="HTMLPreformatted"/>
        <w:numPr>
          <w:ilvl w:val="0"/>
          <w:numId w:val="5"/>
        </w:numPr>
        <w:shd w:val="clear" w:color="auto" w:fill="FFFFFF"/>
        <w:rPr>
          <w:rFonts w:ascii="Arial" w:hAnsi="Arial" w:cs="Arial"/>
          <w:color w:val="24292E"/>
          <w:sz w:val="22"/>
          <w:szCs w:val="22"/>
          <w:lang w:val="fr-CA"/>
        </w:rPr>
      </w:pPr>
      <w:moveFrom w:id="46" w:author="Fritz Gyger" w:date="2019-03-08T16:44:00Z">
        <w:r w:rsidDel="00A65745">
          <w:rPr>
            <w:rFonts w:ascii="Arial" w:hAnsi="Arial" w:cs="Arial"/>
            <w:color w:val="24292E"/>
            <w:sz w:val="22"/>
            <w:szCs w:val="22"/>
            <w:lang w:val="fr-CA"/>
          </w:rPr>
          <w:t>Con</w:t>
        </w:r>
        <w:r w:rsidRPr="00012E9C" w:rsidDel="00A65745">
          <w:rPr>
            <w:rFonts w:ascii="Arial" w:hAnsi="Arial" w:cs="Arial"/>
            <w:color w:val="24292E"/>
            <w:sz w:val="22"/>
            <w:szCs w:val="22"/>
            <w:lang w:val="fr-CA"/>
          </w:rPr>
          <w:t>t</w:t>
        </w:r>
        <w:r w:rsidDel="00A65745">
          <w:rPr>
            <w:rFonts w:ascii="Arial" w:hAnsi="Arial" w:cs="Arial"/>
            <w:color w:val="24292E"/>
            <w:sz w:val="22"/>
            <w:szCs w:val="22"/>
            <w:lang w:val="fr-CA"/>
          </w:rPr>
          <w:t>rat</w:t>
        </w:r>
        <w:r w:rsidRPr="00012E9C" w:rsidDel="00A65745">
          <w:rPr>
            <w:rFonts w:ascii="Arial" w:hAnsi="Arial" w:cs="Arial"/>
            <w:color w:val="24292E"/>
            <w:sz w:val="22"/>
            <w:szCs w:val="22"/>
            <w:lang w:val="fr-CA"/>
          </w:rPr>
          <w:t>s d</w:t>
        </w:r>
        <w:r w:rsidDel="00A65745">
          <w:rPr>
            <w:rFonts w:ascii="Arial" w:hAnsi="Arial" w:cs="Arial"/>
            <w:color w:val="24292E"/>
            <w:sz w:val="22"/>
            <w:szCs w:val="22"/>
            <w:lang w:val="fr-CA"/>
          </w:rPr>
          <w:t>é</w:t>
        </w:r>
        <w:r w:rsidRPr="00012E9C" w:rsidDel="00A65745">
          <w:rPr>
            <w:rFonts w:ascii="Arial" w:hAnsi="Arial" w:cs="Arial"/>
            <w:color w:val="24292E"/>
            <w:sz w:val="22"/>
            <w:szCs w:val="22"/>
            <w:lang w:val="fr-CA"/>
          </w:rPr>
          <w:t>neigement (</w:t>
        </w:r>
        <w:r w:rsidDel="00A65745">
          <w:rPr>
            <w:rFonts w:ascii="Arial" w:hAnsi="Arial" w:cs="Arial"/>
            <w:color w:val="24292E"/>
            <w:sz w:val="22"/>
            <w:szCs w:val="22"/>
            <w:lang w:val="fr-CA"/>
          </w:rPr>
          <w:t xml:space="preserve">fichier .csv) </w:t>
        </w:r>
      </w:moveFrom>
    </w:p>
    <w:p w14:paraId="1CF4C6D1" w14:textId="763BC624" w:rsidR="00320A42" w:rsidRPr="008F66B7" w:rsidDel="00A65745" w:rsidRDefault="006352E5" w:rsidP="00320A42">
      <w:pPr>
        <w:pStyle w:val="HTMLPreformatted"/>
        <w:shd w:val="clear" w:color="auto" w:fill="FFFFFF"/>
        <w:ind w:left="720"/>
        <w:rPr>
          <w:rFonts w:ascii="Arial" w:hAnsi="Arial" w:cs="Arial"/>
          <w:color w:val="24292E"/>
          <w:sz w:val="22"/>
          <w:szCs w:val="22"/>
          <w:lang w:val="fr-CA"/>
        </w:rPr>
      </w:pPr>
      <w:moveFrom w:id="47" w:author="Fritz Gyger" w:date="2019-03-08T16:44:00Z">
        <w:r w:rsidDel="00A65745">
          <w:rPr>
            <w:rStyle w:val="Hyperlink"/>
            <w:rFonts w:ascii="Arial" w:hAnsi="Arial" w:cs="Arial"/>
            <w:sz w:val="22"/>
            <w:szCs w:val="22"/>
            <w:lang w:val="fr-CA"/>
          </w:rPr>
          <w:fldChar w:fldCharType="begin"/>
        </w:r>
        <w:r w:rsidDel="00A65745">
          <w:rPr>
            <w:rStyle w:val="Hyperlink"/>
            <w:rFonts w:ascii="Arial" w:hAnsi="Arial" w:cs="Arial"/>
            <w:sz w:val="22"/>
            <w:szCs w:val="22"/>
            <w:lang w:val="fr-CA"/>
          </w:rPr>
          <w:instrText xml:space="preserve"> HYPERLINK "http://donnees.ville.montreal.qc.ca/dataset/5bfbd75f-7531-48c2-b6b6-072284f7b9e7/resource/5dd82872-89f8-439e-9a8a-fff7fea1a28d/download/contrats_deneigement_saison_2018-2019.csv" </w:instrText>
        </w:r>
        <w:r w:rsidDel="00A65745">
          <w:rPr>
            <w:rStyle w:val="Hyperlink"/>
            <w:rFonts w:ascii="Arial" w:hAnsi="Arial" w:cs="Arial"/>
            <w:sz w:val="22"/>
            <w:szCs w:val="22"/>
            <w:lang w:val="fr-CA"/>
          </w:rPr>
          <w:fldChar w:fldCharType="separate"/>
        </w:r>
        <w:r w:rsidR="00320A42" w:rsidRPr="008F66B7" w:rsidDel="00A65745">
          <w:rPr>
            <w:rStyle w:val="Hyperlink"/>
            <w:rFonts w:ascii="Arial" w:hAnsi="Arial" w:cs="Arial"/>
            <w:sz w:val="22"/>
            <w:szCs w:val="22"/>
            <w:lang w:val="fr-CA"/>
          </w:rPr>
          <w:t>http://donnees.ville.montreal.qc.ca/dataset/5bfbd75f-7531-48c2-b6b6-072284f7b9e7/resource/5dd82872-89f8-439e-9a8a-fff7fea1a28d/download/contrats_deneigement_saison_2018-2019.csv</w:t>
        </w:r>
        <w:r w:rsidDel="00A65745">
          <w:rPr>
            <w:rStyle w:val="Hyperlink"/>
            <w:rFonts w:ascii="Arial" w:hAnsi="Arial" w:cs="Arial"/>
            <w:sz w:val="22"/>
            <w:szCs w:val="22"/>
            <w:lang w:val="fr-CA"/>
          </w:rPr>
          <w:fldChar w:fldCharType="end"/>
        </w:r>
      </w:moveFrom>
    </w:p>
    <w:p w14:paraId="757BFD10" w14:textId="2401D343" w:rsidR="00320A42" w:rsidDel="00A65745" w:rsidRDefault="00320A42" w:rsidP="00320A42">
      <w:pPr>
        <w:pStyle w:val="HTMLPreformatted"/>
        <w:numPr>
          <w:ilvl w:val="0"/>
          <w:numId w:val="5"/>
        </w:numPr>
        <w:shd w:val="clear" w:color="auto" w:fill="FFFFFF"/>
        <w:rPr>
          <w:rFonts w:ascii="Arial" w:hAnsi="Arial" w:cs="Arial"/>
          <w:color w:val="24292E"/>
          <w:sz w:val="22"/>
          <w:szCs w:val="22"/>
          <w:lang w:val="fr-CA"/>
        </w:rPr>
      </w:pPr>
      <w:moveFrom w:id="48" w:author="Fritz Gyger" w:date="2019-03-08T16:44:00Z">
        <w:r w:rsidRPr="008F66B7" w:rsidDel="00A65745">
          <w:rPr>
            <w:rFonts w:ascii="Arial" w:hAnsi="Arial" w:cs="Arial"/>
            <w:color w:val="24292E"/>
            <w:sz w:val="22"/>
            <w:szCs w:val="22"/>
            <w:lang w:val="fr-CA"/>
          </w:rPr>
          <w:t>Dépôt de neige</w:t>
        </w:r>
        <w:r w:rsidDel="00A65745">
          <w:rPr>
            <w:rFonts w:ascii="Arial" w:hAnsi="Arial" w:cs="Arial"/>
            <w:color w:val="24292E"/>
            <w:sz w:val="22"/>
            <w:szCs w:val="22"/>
            <w:lang w:val="fr-CA"/>
          </w:rPr>
          <w:t xml:space="preserve"> </w:t>
        </w:r>
        <w:r w:rsidRPr="00012E9C" w:rsidDel="00A65745">
          <w:rPr>
            <w:rFonts w:ascii="Arial" w:hAnsi="Arial" w:cs="Arial"/>
            <w:color w:val="24292E"/>
            <w:sz w:val="22"/>
            <w:szCs w:val="22"/>
            <w:lang w:val="fr-CA"/>
          </w:rPr>
          <w:t>(</w:t>
        </w:r>
        <w:r w:rsidDel="00A65745">
          <w:rPr>
            <w:rFonts w:ascii="Arial" w:hAnsi="Arial" w:cs="Arial"/>
            <w:color w:val="24292E"/>
            <w:sz w:val="22"/>
            <w:szCs w:val="22"/>
            <w:lang w:val="fr-CA"/>
          </w:rPr>
          <w:t>fichier .csv)</w:t>
        </w:r>
      </w:moveFrom>
    </w:p>
    <w:p w14:paraId="30A85768" w14:textId="108FB463" w:rsidR="00320A42" w:rsidDel="00A65745" w:rsidRDefault="006352E5" w:rsidP="00320A42">
      <w:pPr>
        <w:pStyle w:val="HTMLPreformatted"/>
        <w:shd w:val="clear" w:color="auto" w:fill="FFFFFF"/>
        <w:ind w:left="720"/>
        <w:rPr>
          <w:rFonts w:ascii="Arial" w:hAnsi="Arial" w:cs="Arial"/>
          <w:color w:val="24292E"/>
          <w:sz w:val="22"/>
          <w:szCs w:val="22"/>
          <w:lang w:val="fr-CA"/>
        </w:rPr>
      </w:pPr>
      <w:moveFrom w:id="49" w:author="Fritz Gyger" w:date="2019-03-08T16:44:00Z">
        <w:r w:rsidDel="00A65745">
          <w:rPr>
            <w:rStyle w:val="Hyperlink"/>
            <w:rFonts w:ascii="Arial" w:hAnsi="Arial" w:cs="Arial"/>
            <w:sz w:val="22"/>
            <w:szCs w:val="22"/>
            <w:lang w:val="fr-CA"/>
          </w:rPr>
          <w:fldChar w:fldCharType="begin"/>
        </w:r>
        <w:r w:rsidDel="00A65745">
          <w:rPr>
            <w:rStyle w:val="Hyperlink"/>
            <w:rFonts w:ascii="Arial" w:hAnsi="Arial" w:cs="Arial"/>
            <w:sz w:val="22"/>
            <w:szCs w:val="22"/>
            <w:lang w:val="fr-CA"/>
          </w:rPr>
          <w:instrText xml:space="preserve"> HYPERLINK "http://donnees.ville.montreal.qc.ca/dataset/8a1d7d54-c297-46fe-b670-bb205641b13e/resource/9ea7b63a-18e1-4e9a-834e-77fd28e55bf8/download/depots_deneigement_saison_2018-2019.csv" </w:instrText>
        </w:r>
        <w:r w:rsidDel="00A65745">
          <w:rPr>
            <w:rStyle w:val="Hyperlink"/>
            <w:rFonts w:ascii="Arial" w:hAnsi="Arial" w:cs="Arial"/>
            <w:sz w:val="22"/>
            <w:szCs w:val="22"/>
            <w:lang w:val="fr-CA"/>
          </w:rPr>
          <w:fldChar w:fldCharType="separate"/>
        </w:r>
        <w:r w:rsidR="00320A42" w:rsidRPr="00D23CFD" w:rsidDel="00A65745">
          <w:rPr>
            <w:rStyle w:val="Hyperlink"/>
            <w:rFonts w:ascii="Arial" w:hAnsi="Arial" w:cs="Arial"/>
            <w:sz w:val="22"/>
            <w:szCs w:val="22"/>
            <w:lang w:val="fr-CA"/>
          </w:rPr>
          <w:t>http://donnees.ville.montreal.qc.ca/dataset/8a1d7d54-c297-46fe-b670-bb205641b13e/resource/9ea7b63a-18e1-4e9a-834e-77fd28e55bf8/download/depots_deneigement_saison_2018-2019.csv</w:t>
        </w:r>
        <w:r w:rsidDel="00A65745">
          <w:rPr>
            <w:rStyle w:val="Hyperlink"/>
            <w:rFonts w:ascii="Arial" w:hAnsi="Arial" w:cs="Arial"/>
            <w:sz w:val="22"/>
            <w:szCs w:val="22"/>
            <w:lang w:val="fr-CA"/>
          </w:rPr>
          <w:fldChar w:fldCharType="end"/>
        </w:r>
      </w:moveFrom>
    </w:p>
    <w:p w14:paraId="452E0FB7" w14:textId="6EB41F27" w:rsidR="00320A42" w:rsidDel="00A65745" w:rsidRDefault="00320A42" w:rsidP="00320A42">
      <w:pPr>
        <w:pStyle w:val="HTMLPreformatted"/>
        <w:numPr>
          <w:ilvl w:val="0"/>
          <w:numId w:val="5"/>
        </w:numPr>
        <w:shd w:val="clear" w:color="auto" w:fill="FFFFFF"/>
        <w:rPr>
          <w:rFonts w:ascii="Arial" w:hAnsi="Arial" w:cs="Arial"/>
          <w:color w:val="24292E"/>
          <w:sz w:val="22"/>
          <w:szCs w:val="22"/>
          <w:lang w:val="fr-CA"/>
        </w:rPr>
      </w:pPr>
      <w:moveFrom w:id="50" w:author="Fritz Gyger" w:date="2019-03-08T16:44:00Z">
        <w:r w:rsidRPr="00A33CF7" w:rsidDel="00A65745">
          <w:rPr>
            <w:rFonts w:ascii="Arial" w:hAnsi="Arial" w:cs="Arial"/>
            <w:color w:val="24292E"/>
            <w:sz w:val="22"/>
            <w:szCs w:val="22"/>
            <w:lang w:val="fr-CA"/>
          </w:rPr>
          <w:t>Secteur de déneigement</w:t>
        </w:r>
      </w:moveFrom>
    </w:p>
    <w:p w14:paraId="131DBEA4" w14:textId="586DDF25" w:rsidR="00320A42" w:rsidDel="00A65745" w:rsidRDefault="006352E5" w:rsidP="00320A42">
      <w:pPr>
        <w:pStyle w:val="HTMLPreformatted"/>
        <w:shd w:val="clear" w:color="auto" w:fill="FFFFFF"/>
        <w:ind w:left="720"/>
        <w:rPr>
          <w:rStyle w:val="Hyperlink"/>
          <w:rFonts w:ascii="Arial" w:hAnsi="Arial" w:cs="Arial"/>
          <w:sz w:val="22"/>
          <w:szCs w:val="22"/>
          <w:lang w:val="fr-CA"/>
        </w:rPr>
      </w:pPr>
      <w:moveFrom w:id="51" w:author="Fritz Gyger" w:date="2019-03-08T16:44:00Z">
        <w:r w:rsidDel="00A65745">
          <w:rPr>
            <w:rStyle w:val="Hyperlink"/>
            <w:rFonts w:ascii="Arial" w:hAnsi="Arial" w:cs="Arial"/>
            <w:sz w:val="22"/>
            <w:szCs w:val="22"/>
            <w:lang w:val="fr-CA"/>
          </w:rPr>
          <w:fldChar w:fldCharType="begin"/>
        </w:r>
        <w:r w:rsidDel="00A65745">
          <w:rPr>
            <w:rStyle w:val="Hyperlink"/>
            <w:rFonts w:ascii="Arial" w:hAnsi="Arial" w:cs="Arial"/>
            <w:sz w:val="22"/>
            <w:szCs w:val="22"/>
            <w:lang w:val="fr-CA"/>
          </w:rPr>
          <w:instrText xml:space="preserve"> HYPERLINK "http://donnees.ville.montreal.qc.ca/dataset/9f3911af-3a5f-4c4b-89c7-239ba487b1f1/resource/aa6f2231-9a67-418f-8234-d49462dd6344/download/secteurs_deneigement_saison_2018-2019.csv" </w:instrText>
        </w:r>
        <w:r w:rsidDel="00A65745">
          <w:rPr>
            <w:rStyle w:val="Hyperlink"/>
            <w:rFonts w:ascii="Arial" w:hAnsi="Arial" w:cs="Arial"/>
            <w:sz w:val="22"/>
            <w:szCs w:val="22"/>
            <w:lang w:val="fr-CA"/>
          </w:rPr>
          <w:fldChar w:fldCharType="separate"/>
        </w:r>
        <w:r w:rsidR="00320A42" w:rsidRPr="00D23CFD" w:rsidDel="00A65745">
          <w:rPr>
            <w:rStyle w:val="Hyperlink"/>
            <w:rFonts w:ascii="Arial" w:hAnsi="Arial" w:cs="Arial"/>
            <w:sz w:val="22"/>
            <w:szCs w:val="22"/>
            <w:lang w:val="fr-CA"/>
          </w:rPr>
          <w:t>http://donnees.ville.montreal.qc.ca/dataset/9f3911af-3a5f-4c4b-89c7-239ba487b1f1/resource/aa6f2231-9a67-418f-8234-d49462dd6344/download/secteurs_deneigement_saison_2018-2019.csv</w:t>
        </w:r>
        <w:r w:rsidDel="00A65745">
          <w:rPr>
            <w:rStyle w:val="Hyperlink"/>
            <w:rFonts w:ascii="Arial" w:hAnsi="Arial" w:cs="Arial"/>
            <w:sz w:val="22"/>
            <w:szCs w:val="22"/>
            <w:lang w:val="fr-CA"/>
          </w:rPr>
          <w:fldChar w:fldCharType="end"/>
        </w:r>
      </w:moveFrom>
    </w:p>
    <w:p w14:paraId="77276747" w14:textId="0A1669C8" w:rsidR="00A71C3C" w:rsidDel="00A65745" w:rsidRDefault="00A71C3C" w:rsidP="00320A42">
      <w:pPr>
        <w:pStyle w:val="HTMLPreformatted"/>
        <w:shd w:val="clear" w:color="auto" w:fill="FFFFFF"/>
        <w:ind w:left="720"/>
        <w:rPr>
          <w:rStyle w:val="Hyperlink"/>
          <w:rFonts w:ascii="Arial" w:hAnsi="Arial" w:cs="Arial"/>
          <w:color w:val="FF0000"/>
          <w:sz w:val="22"/>
          <w:szCs w:val="22"/>
          <w:lang w:val="fr-CA"/>
        </w:rPr>
      </w:pPr>
    </w:p>
    <w:p w14:paraId="3DB1F67F" w14:textId="1FA1DB38" w:rsidR="00532287" w:rsidRPr="00A850B3" w:rsidDel="00A65745" w:rsidRDefault="00532287" w:rsidP="00320A42">
      <w:pPr>
        <w:pStyle w:val="HTMLPreformatted"/>
        <w:shd w:val="clear" w:color="auto" w:fill="FFFFFF"/>
        <w:ind w:left="720"/>
        <w:rPr>
          <w:rFonts w:ascii="Arial" w:hAnsi="Arial" w:cs="Arial"/>
          <w:color w:val="FF0000"/>
          <w:sz w:val="22"/>
          <w:szCs w:val="22"/>
        </w:rPr>
      </w:pPr>
      <w:moveFrom w:id="52" w:author="Fritz Gyger" w:date="2019-03-08T16:44:00Z">
        <w:r w:rsidRPr="00A850B3" w:rsidDel="00A65745">
          <w:rPr>
            <w:rStyle w:val="Hyperlink"/>
            <w:rFonts w:ascii="Arial" w:hAnsi="Arial" w:cs="Arial"/>
            <w:color w:val="FF0000"/>
            <w:sz w:val="22"/>
            <w:szCs w:val="22"/>
          </w:rPr>
          <w:t>Surface per borough??</w:t>
        </w:r>
      </w:moveFrom>
    </w:p>
    <w:p w14:paraId="6F4A2898" w14:textId="1F63C910" w:rsidR="00320A42" w:rsidRPr="00A850B3" w:rsidDel="00A65745" w:rsidRDefault="00320A42" w:rsidP="00320A42">
      <w:pPr>
        <w:pStyle w:val="HTMLPreformatted"/>
        <w:shd w:val="clear" w:color="auto" w:fill="FFFFFF"/>
        <w:rPr>
          <w:rFonts w:ascii="Arial" w:hAnsi="Arial" w:cs="Arial"/>
          <w:color w:val="24292E"/>
          <w:sz w:val="22"/>
          <w:szCs w:val="22"/>
        </w:rPr>
      </w:pPr>
    </w:p>
    <w:p w14:paraId="0B0453D8" w14:textId="31F0EF79" w:rsidR="00320A42" w:rsidRPr="00424AC2" w:rsidDel="00A65745" w:rsidRDefault="00320A42" w:rsidP="00320A42">
      <w:pPr>
        <w:pStyle w:val="HTMLPreformatted"/>
        <w:shd w:val="clear" w:color="auto" w:fill="FFFFFF"/>
        <w:rPr>
          <w:rFonts w:ascii="Arial" w:hAnsi="Arial" w:cs="Arial"/>
          <w:b/>
          <w:color w:val="24292E"/>
          <w:sz w:val="22"/>
          <w:szCs w:val="22"/>
        </w:rPr>
      </w:pPr>
      <w:moveFrom w:id="53" w:author="Fritz Gyger" w:date="2019-03-08T16:44:00Z">
        <w:r w:rsidRPr="00424AC2" w:rsidDel="00A65745">
          <w:rPr>
            <w:rFonts w:ascii="Arial" w:hAnsi="Arial" w:cs="Arial"/>
            <w:b/>
            <w:color w:val="24292E"/>
            <w:sz w:val="22"/>
            <w:szCs w:val="22"/>
          </w:rPr>
          <w:t xml:space="preserve">Environnement Canada </w:t>
        </w:r>
        <w:r w:rsidR="00424AC2" w:rsidRPr="00424AC2" w:rsidDel="00A65745">
          <w:rPr>
            <w:rFonts w:ascii="Arial" w:hAnsi="Arial" w:cs="Arial"/>
            <w:color w:val="24292E"/>
            <w:sz w:val="22"/>
            <w:szCs w:val="22"/>
          </w:rPr>
          <w:t>fo</w:t>
        </w:r>
        <w:r w:rsidR="00424AC2" w:rsidDel="00A65745">
          <w:rPr>
            <w:rFonts w:ascii="Arial" w:hAnsi="Arial" w:cs="Arial"/>
            <w:color w:val="24292E"/>
            <w:sz w:val="22"/>
            <w:szCs w:val="22"/>
          </w:rPr>
          <w:t>r</w:t>
        </w:r>
        <w:r w:rsidR="00424AC2" w:rsidRPr="00424AC2" w:rsidDel="00A65745">
          <w:rPr>
            <w:rFonts w:ascii="Arial" w:hAnsi="Arial" w:cs="Arial"/>
            <w:color w:val="24292E"/>
            <w:sz w:val="22"/>
            <w:szCs w:val="22"/>
          </w:rPr>
          <w:t xml:space="preserve"> the weather data form</w:t>
        </w:r>
        <w:r w:rsidR="00424AC2" w:rsidDel="00A65745">
          <w:rPr>
            <w:rFonts w:ascii="Arial" w:hAnsi="Arial" w:cs="Arial"/>
            <w:color w:val="24292E"/>
            <w:sz w:val="22"/>
            <w:szCs w:val="22"/>
          </w:rPr>
          <w:t xml:space="preserve"> the station at Dorval airport</w:t>
        </w:r>
        <w:r w:rsidRPr="00424AC2" w:rsidDel="00A65745">
          <w:rPr>
            <w:rFonts w:ascii="Arial" w:hAnsi="Arial" w:cs="Arial"/>
            <w:b/>
            <w:color w:val="24292E"/>
            <w:sz w:val="22"/>
            <w:szCs w:val="22"/>
          </w:rPr>
          <w:t xml:space="preserve">: </w:t>
        </w:r>
      </w:moveFrom>
    </w:p>
    <w:p w14:paraId="40114C6D" w14:textId="744AB0ED" w:rsidR="00320A42" w:rsidRPr="00EA670B" w:rsidDel="00A65745" w:rsidRDefault="00320A42" w:rsidP="00320A42">
      <w:pPr>
        <w:pStyle w:val="HTMLPreformatted"/>
        <w:numPr>
          <w:ilvl w:val="0"/>
          <w:numId w:val="4"/>
        </w:numPr>
        <w:shd w:val="clear" w:color="auto" w:fill="FFFFFF"/>
        <w:rPr>
          <w:rFonts w:ascii="Arial" w:hAnsi="Arial" w:cs="Arial"/>
          <w:color w:val="24292E"/>
          <w:sz w:val="22"/>
          <w:szCs w:val="22"/>
        </w:rPr>
      </w:pPr>
      <w:moveFrom w:id="54" w:author="Fritz Gyger" w:date="2019-03-08T16:44:00Z">
        <w:r w:rsidRPr="00EA670B" w:rsidDel="00A65745">
          <w:rPr>
            <w:rFonts w:ascii="Arial" w:hAnsi="Arial" w:cs="Arial"/>
            <w:color w:val="24292E"/>
            <w:sz w:val="22"/>
            <w:szCs w:val="22"/>
          </w:rPr>
          <w:t xml:space="preserve">Weather data YUL (fichier .csv) </w:t>
        </w:r>
      </w:moveFrom>
    </w:p>
    <w:p w14:paraId="72ADCBF5" w14:textId="7074EBAA" w:rsidR="00320A42" w:rsidRPr="00EA670B" w:rsidDel="00A65745" w:rsidRDefault="00320A42" w:rsidP="00320A42">
      <w:pPr>
        <w:pStyle w:val="HTMLPreformatted"/>
        <w:shd w:val="clear" w:color="auto" w:fill="FFFFFF"/>
        <w:ind w:left="720"/>
        <w:rPr>
          <w:rStyle w:val="Hyperlink"/>
          <w:rFonts w:ascii="Arial" w:eastAsiaTheme="majorEastAsia" w:hAnsi="Arial" w:cs="Arial"/>
          <w:color w:val="0366D6"/>
          <w:sz w:val="22"/>
          <w:szCs w:val="22"/>
          <w:lang w:val="fr-CA"/>
        </w:rPr>
      </w:pPr>
      <w:moveFrom w:id="55" w:author="Fritz Gyger" w:date="2019-03-08T16:44:00Z">
        <w:r w:rsidRPr="000E6895" w:rsidDel="00A65745">
          <w:rPr>
            <w:rFonts w:ascii="Arial" w:hAnsi="Arial" w:cs="Arial"/>
            <w:color w:val="24292E"/>
            <w:sz w:val="22"/>
            <w:szCs w:val="22"/>
            <w:lang w:val="fr-CA"/>
          </w:rPr>
          <w:t xml:space="preserve">domain: </w:t>
        </w:r>
        <w:r w:rsidR="006352E5" w:rsidDel="00A65745">
          <w:rPr>
            <w:rStyle w:val="Hyperlink"/>
            <w:rFonts w:ascii="Arial" w:eastAsiaTheme="majorEastAsia" w:hAnsi="Arial" w:cs="Arial"/>
            <w:color w:val="0366D6"/>
            <w:sz w:val="22"/>
            <w:szCs w:val="22"/>
            <w:lang w:val="fr-CA"/>
          </w:rPr>
          <w:fldChar w:fldCharType="begin"/>
        </w:r>
        <w:r w:rsidR="006352E5" w:rsidDel="00A65745">
          <w:rPr>
            <w:rStyle w:val="Hyperlink"/>
            <w:rFonts w:ascii="Arial" w:eastAsiaTheme="majorEastAsia" w:hAnsi="Arial" w:cs="Arial"/>
            <w:color w:val="0366D6"/>
            <w:sz w:val="22"/>
            <w:szCs w:val="22"/>
            <w:lang w:val="fr-CA"/>
          </w:rPr>
          <w:instrText xml:space="preserve"> HYPERLINK "http://climate.weather.gc.ca/historical_data/search_historic_data_e.html" </w:instrText>
        </w:r>
        <w:r w:rsidR="006352E5" w:rsidDel="00A65745">
          <w:rPr>
            <w:rStyle w:val="Hyperlink"/>
            <w:rFonts w:ascii="Arial" w:eastAsiaTheme="majorEastAsia" w:hAnsi="Arial" w:cs="Arial"/>
            <w:color w:val="0366D6"/>
            <w:sz w:val="22"/>
            <w:szCs w:val="22"/>
            <w:lang w:val="fr-CA"/>
          </w:rPr>
          <w:fldChar w:fldCharType="separate"/>
        </w:r>
        <w:r w:rsidRPr="000E6895" w:rsidDel="00A65745">
          <w:rPr>
            <w:rStyle w:val="Hyperlink"/>
            <w:rFonts w:ascii="Arial" w:eastAsiaTheme="majorEastAsia" w:hAnsi="Arial" w:cs="Arial"/>
            <w:color w:val="0366D6"/>
            <w:sz w:val="22"/>
            <w:szCs w:val="22"/>
            <w:lang w:val="fr-CA"/>
          </w:rPr>
          <w:t>http://climate.weather.gc.ca/historical_data/search_historic_data_e.html</w:t>
        </w:r>
        <w:r w:rsidR="006352E5" w:rsidDel="00A65745">
          <w:rPr>
            <w:rStyle w:val="Hyperlink"/>
            <w:rFonts w:ascii="Arial" w:eastAsiaTheme="majorEastAsia" w:hAnsi="Arial" w:cs="Arial"/>
            <w:color w:val="0366D6"/>
            <w:sz w:val="22"/>
            <w:szCs w:val="22"/>
            <w:lang w:val="fr-CA"/>
          </w:rPr>
          <w:fldChar w:fldCharType="end"/>
        </w:r>
      </w:moveFrom>
    </w:p>
    <w:p w14:paraId="10767875" w14:textId="058F4659" w:rsidR="00320A42" w:rsidDel="00A65745" w:rsidRDefault="006352E5"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moveFrom w:id="56" w:author="Fritz Gyger" w:date="2019-03-08T16:44:00Z">
        <w:r w:rsidDel="00A65745">
          <w:rPr>
            <w:rStyle w:val="Hyperlink"/>
            <w:rFonts w:ascii="Helvetica" w:hAnsi="Helvetica" w:cs="Helvetica"/>
            <w:bCs/>
            <w:sz w:val="20"/>
            <w:shd w:val="clear" w:color="auto" w:fill="F9F9F9"/>
            <w:lang w:val="fr-CA" w:eastAsia="en-CA"/>
          </w:rPr>
          <w:fldChar w:fldCharType="begin"/>
        </w:r>
        <w:r w:rsidDel="00A65745">
          <w:rPr>
            <w:rStyle w:val="Hyperlink"/>
            <w:rFonts w:ascii="Helvetica" w:hAnsi="Helvetica" w:cs="Helvetica"/>
            <w:bCs/>
            <w:sz w:val="20"/>
            <w:shd w:val="clear" w:color="auto" w:fill="F9F9F9"/>
            <w:lang w:val="fr-CA" w:eastAsia="en-CA"/>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sidDel="00A65745">
          <w:rPr>
            <w:rStyle w:val="Hyperlink"/>
            <w:rFonts w:ascii="Helvetica" w:hAnsi="Helvetica" w:cs="Helvetica"/>
            <w:bCs/>
            <w:sz w:val="20"/>
            <w:shd w:val="clear" w:color="auto" w:fill="F9F9F9"/>
            <w:lang w:val="fr-CA" w:eastAsia="en-CA"/>
          </w:rPr>
          <w:fldChar w:fldCharType="separate"/>
        </w:r>
        <w:r w:rsidR="00320A42" w:rsidRPr="006708EB" w:rsidDel="00A65745">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sidDel="00A65745">
          <w:rPr>
            <w:rStyle w:val="Hyperlink"/>
            <w:rFonts w:ascii="Helvetica" w:hAnsi="Helvetica" w:cs="Helvetica"/>
            <w:bCs/>
            <w:sz w:val="20"/>
            <w:shd w:val="clear" w:color="auto" w:fill="F9F9F9"/>
            <w:lang w:val="fr-CA" w:eastAsia="en-CA"/>
          </w:rPr>
          <w:fldChar w:fldCharType="end"/>
        </w:r>
      </w:moveFrom>
    </w:p>
    <w:p w14:paraId="2BF7DD1F" w14:textId="648A6958" w:rsidR="00320A42" w:rsidRPr="00EA670B" w:rsidDel="00A65745"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5EEAC613" w14:textId="718FD382" w:rsidR="00320A42" w:rsidRPr="00A71C3C" w:rsidDel="00A65745"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From w:id="57" w:author="Fritz Gyger" w:date="2019-03-08T16:44:00Z">
        <w:r w:rsidDel="00A65745">
          <w:rPr>
            <w:rFonts w:cs="Arial"/>
            <w:color w:val="24292E"/>
            <w:szCs w:val="22"/>
            <w:lang w:val="fr-CA" w:eastAsia="en-CA"/>
          </w:rPr>
          <w:tab/>
        </w:r>
        <w:r w:rsidRPr="00A71C3C" w:rsidDel="00A65745">
          <w:rPr>
            <w:rFonts w:cs="Arial"/>
            <w:color w:val="FF0000"/>
            <w:szCs w:val="22"/>
            <w:lang w:val="en-CA" w:eastAsia="en-CA"/>
          </w:rPr>
          <w:t>Forecast???</w:t>
        </w:r>
      </w:moveFrom>
    </w:p>
    <w:moveFromRangeEnd w:id="41"/>
    <w:p w14:paraId="6FBDC29B" w14:textId="6A03EB12" w:rsidR="00F05EA4" w:rsidRPr="00EF00A0" w:rsidRDefault="00EF00A0" w:rsidP="00F05EA4">
      <w:pPr>
        <w:pStyle w:val="HTMLPreformatted"/>
        <w:shd w:val="clear" w:color="auto" w:fill="FFFFFF"/>
        <w:rPr>
          <w:rFonts w:ascii="Arial" w:hAnsi="Arial" w:cs="Arial"/>
          <w:color w:val="24292E"/>
          <w:sz w:val="24"/>
          <w:szCs w:val="24"/>
          <w:lang w:val="en-US"/>
        </w:rPr>
      </w:pPr>
      <w:r>
        <w:rPr>
          <w:rFonts w:ascii="Arial" w:hAnsi="Arial" w:cs="Arial"/>
          <w:color w:val="24292E"/>
          <w:sz w:val="24"/>
          <w:szCs w:val="24"/>
        </w:rPr>
        <w:t>For details of the source data, see chapter</w:t>
      </w:r>
      <w:ins w:id="58" w:author="Fritz Gyger" w:date="2019-03-08T16:47:00Z">
        <w:r w:rsidR="007645C1">
          <w:rPr>
            <w:rFonts w:ascii="Arial" w:hAnsi="Arial" w:cs="Arial"/>
            <w:color w:val="24292E"/>
            <w:sz w:val="24"/>
            <w:szCs w:val="24"/>
          </w:rPr>
          <w:t xml:space="preserve">s </w:t>
        </w:r>
      </w:ins>
      <w:ins w:id="59" w:author="Fritz Gyger" w:date="2019-03-08T16:48:00Z">
        <w:r w:rsidR="007645C1">
          <w:rPr>
            <w:rFonts w:ascii="Arial" w:hAnsi="Arial" w:cs="Arial"/>
            <w:color w:val="24292E"/>
            <w:sz w:val="24"/>
            <w:szCs w:val="24"/>
          </w:rPr>
          <w:fldChar w:fldCharType="begin"/>
        </w:r>
        <w:r w:rsidR="007645C1">
          <w:rPr>
            <w:rFonts w:ascii="Arial" w:hAnsi="Arial" w:cs="Arial"/>
            <w:color w:val="24292E"/>
            <w:sz w:val="24"/>
            <w:szCs w:val="24"/>
          </w:rPr>
          <w:instrText xml:space="preserve"> HYPERLINK  \l "_Assumptions" </w:instrText>
        </w:r>
        <w:r w:rsidR="007645C1">
          <w:rPr>
            <w:rFonts w:ascii="Arial" w:hAnsi="Arial" w:cs="Arial"/>
            <w:color w:val="24292E"/>
            <w:sz w:val="24"/>
            <w:szCs w:val="24"/>
          </w:rPr>
          <w:fldChar w:fldCharType="separate"/>
        </w:r>
      </w:ins>
      <w:ins w:id="60" w:author="Fritz Gyger" w:date="2019-03-08T16:51:00Z">
        <w:r w:rsidR="006352E5">
          <w:rPr>
            <w:rStyle w:val="Hyperlink"/>
            <w:rFonts w:ascii="Arial" w:hAnsi="Arial" w:cs="Arial"/>
            <w:sz w:val="24"/>
            <w:szCs w:val="24"/>
          </w:rPr>
          <w:t>2</w:t>
        </w:r>
      </w:ins>
      <w:ins w:id="61" w:author="Fritz Gyger" w:date="2019-03-08T16:48:00Z">
        <w:r w:rsidR="007645C1" w:rsidRPr="007645C1">
          <w:rPr>
            <w:rStyle w:val="Hyperlink"/>
            <w:rFonts w:ascii="Arial" w:hAnsi="Arial" w:cs="Arial"/>
            <w:sz w:val="24"/>
            <w:szCs w:val="24"/>
          </w:rPr>
          <w:t>.1. Assumptions</w:t>
        </w:r>
        <w:r w:rsidR="007645C1">
          <w:rPr>
            <w:rFonts w:ascii="Arial" w:hAnsi="Arial" w:cs="Arial"/>
            <w:color w:val="24292E"/>
            <w:sz w:val="24"/>
            <w:szCs w:val="24"/>
          </w:rPr>
          <w:fldChar w:fldCharType="end"/>
        </w:r>
      </w:ins>
      <w:ins w:id="62" w:author="Fritz Gyger" w:date="2019-03-08T16:47:00Z">
        <w:r w:rsidR="007645C1">
          <w:rPr>
            <w:rFonts w:ascii="Arial" w:hAnsi="Arial" w:cs="Arial"/>
            <w:color w:val="24292E"/>
            <w:sz w:val="24"/>
            <w:szCs w:val="24"/>
          </w:rPr>
          <w:t xml:space="preserve"> and </w:t>
        </w:r>
      </w:ins>
      <w:del w:id="63" w:author="Fritz Gyger" w:date="2019-03-08T16:51:00Z">
        <w:r w:rsidDel="006352E5">
          <w:rPr>
            <w:rFonts w:ascii="Arial" w:hAnsi="Arial" w:cs="Arial"/>
            <w:color w:val="24292E"/>
            <w:sz w:val="24"/>
            <w:szCs w:val="24"/>
          </w:rPr>
          <w:delText xml:space="preserve"> </w:delText>
        </w:r>
      </w:del>
      <w:hyperlink w:anchor="__RefHeading___Toc9081_565685251" w:history="1">
        <w:r>
          <w:rPr>
            <w:rStyle w:val="Hyperlink"/>
            <w:rFonts w:ascii="Arial" w:hAnsi="Arial" w:cs="Arial"/>
            <w:sz w:val="24"/>
            <w:szCs w:val="24"/>
          </w:rPr>
          <w:t>4.2.3 Data Formats / Data Dictionary</w:t>
        </w:r>
      </w:hyperlink>
      <w:r>
        <w:rPr>
          <w:rFonts w:ascii="Arial" w:hAnsi="Arial" w:cs="Arial"/>
          <w:color w:val="24292E"/>
          <w:sz w:val="24"/>
          <w:szCs w:val="24"/>
        </w:rPr>
        <w:t xml:space="preserve"> </w:t>
      </w:r>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6978FEC8" w14:textId="5B8B20D1" w:rsidR="00F05EA4" w:rsidDel="006352E5" w:rsidRDefault="00F05EA4" w:rsidP="00F05EA4">
      <w:pPr>
        <w:pStyle w:val="HTMLPreformatted"/>
        <w:shd w:val="clear" w:color="auto" w:fill="FFFFFF"/>
        <w:rPr>
          <w:rFonts w:ascii="Arial" w:hAnsi="Arial" w:cs="Arial"/>
          <w:color w:val="24292E"/>
          <w:sz w:val="24"/>
          <w:szCs w:val="24"/>
        </w:rPr>
      </w:pPr>
      <w:moveFromRangeStart w:id="64" w:author="Fritz Gyger" w:date="2019-03-08T16:51:00Z" w:name="move2956306"/>
      <w:moveFrom w:id="65" w:author="Fritz Gyger" w:date="2019-03-08T16:51:00Z">
        <w:r w:rsidDel="006352E5">
          <w:rPr>
            <w:rFonts w:ascii="Arial" w:hAnsi="Arial" w:cs="Arial"/>
            <w:color w:val="24292E"/>
            <w:sz w:val="24"/>
            <w:szCs w:val="24"/>
          </w:rPr>
          <w:t xml:space="preserve">We plan to use Alteryx as an </w:t>
        </w:r>
        <w:r w:rsidRPr="00BA4ED4" w:rsidDel="006352E5">
          <w:rPr>
            <w:rFonts w:ascii="Arial" w:hAnsi="Arial" w:cs="Arial"/>
            <w:color w:val="FF0000"/>
            <w:sz w:val="24"/>
            <w:szCs w:val="24"/>
          </w:rPr>
          <w:t>ETL tool ($8000/year)? Arbutus? Free ETL tool?</w:t>
        </w:r>
      </w:moveFrom>
    </w:p>
    <w:p w14:paraId="61D32AB3" w14:textId="0376E22C" w:rsidR="00F05EA4" w:rsidDel="006352E5" w:rsidRDefault="00F05EA4" w:rsidP="00F05EA4">
      <w:pPr>
        <w:pStyle w:val="HTMLPreformatted"/>
        <w:shd w:val="clear" w:color="auto" w:fill="FFFFFF"/>
        <w:rPr>
          <w:rFonts w:ascii="Arial" w:hAnsi="Arial" w:cs="Arial"/>
          <w:color w:val="24292E"/>
          <w:sz w:val="24"/>
          <w:szCs w:val="24"/>
        </w:rPr>
      </w:pPr>
    </w:p>
    <w:moveFromRangeEnd w:id="64"/>
    <w:p w14:paraId="7D1A126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6C400F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708D0F5A" w14:textId="6EEA00B5"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FromRangeStart w:id="66" w:author="Fritz Gyger" w:date="2019-03-08T16:49:00Z" w:name="move2956186"/>
      <w:moveFrom w:id="67" w:author="Fritz Gyger" w:date="2019-03-08T16:49:00Z">
        <w:r w:rsidRPr="004F004F" w:rsidDel="007645C1">
          <w:rPr>
            <w:rFonts w:cs="Arial"/>
            <w:color w:val="24292E"/>
            <w:szCs w:val="22"/>
            <w:lang w:val="en-CA" w:eastAsia="en-CA"/>
          </w:rPr>
          <w:t xml:space="preserve">Additionally, the </w:t>
        </w:r>
        <w:r w:rsidRPr="004F004F" w:rsidDel="007645C1">
          <w:rPr>
            <w:rFonts w:cs="Arial"/>
            <w:color w:val="24292E"/>
            <w:szCs w:val="22"/>
            <w:u w:val="single"/>
            <w:lang w:val="en-CA" w:eastAsia="en-CA"/>
          </w:rPr>
          <w:t>amount of precipitation</w:t>
        </w:r>
        <w:r w:rsidRPr="004F004F" w:rsidDel="007645C1">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sidDel="007645C1">
          <w:rPr>
            <w:rFonts w:cs="Arial"/>
            <w:color w:val="24292E"/>
            <w:szCs w:val="22"/>
            <w:lang w:val="en-CA" w:eastAsia="en-CA"/>
          </w:rPr>
          <w:t>d</w:t>
        </w:r>
        <w:r w:rsidRPr="004F004F" w:rsidDel="007645C1">
          <w:rPr>
            <w:rFonts w:cs="Arial"/>
            <w:color w:val="24292E"/>
            <w:szCs w:val="22"/>
            <w:lang w:val="en-CA" w:eastAsia="en-CA"/>
          </w:rPr>
          <w:t xml:space="preserve"> as the uniform distribution of precipitation across the area, which is being consider for this analysis. Therefore, all locations serviced by </w:t>
        </w:r>
        <w:r w:rsidRPr="00C915A4" w:rsidDel="007645C1">
          <w:rPr>
            <w:rFonts w:cs="Arial"/>
            <w:color w:val="24292E"/>
            <w:szCs w:val="22"/>
            <w:lang w:val="en-CA" w:eastAsia="en-CA"/>
          </w:rPr>
          <w:t>vehicles</w:t>
        </w:r>
        <w:r w:rsidRPr="004F004F" w:rsidDel="007645C1">
          <w:rPr>
            <w:rFonts w:cs="Arial"/>
            <w:color w:val="24292E"/>
            <w:szCs w:val="22"/>
            <w:lang w:val="en-CA" w:eastAsia="en-CA"/>
          </w:rPr>
          <w:t xml:space="preserve"> with a </w:t>
        </w:r>
        <w:r w:rsidRPr="00C915A4" w:rsidDel="007645C1">
          <w:rPr>
            <w:rFonts w:cs="Arial"/>
            <w:b/>
            <w:color w:val="24292E"/>
            <w:szCs w:val="22"/>
            <w:u w:val="single"/>
            <w:lang w:val="en-CA" w:eastAsia="en-CA"/>
          </w:rPr>
          <w:t>contract</w:t>
        </w:r>
        <w:r w:rsidRPr="004F004F" w:rsidDel="007645C1">
          <w:rPr>
            <w:rFonts w:cs="Arial"/>
            <w:color w:val="24292E"/>
            <w:szCs w:val="22"/>
            <w:u w:val="single"/>
            <w:lang w:val="en-CA" w:eastAsia="en-CA"/>
          </w:rPr>
          <w:t xml:space="preserve"> </w:t>
        </w:r>
        <w:r w:rsidRPr="00F05EA4" w:rsidDel="007645C1">
          <w:rPr>
            <w:rFonts w:cs="Arial"/>
            <w:b/>
            <w:color w:val="24292E"/>
            <w:szCs w:val="22"/>
            <w:u w:val="single"/>
            <w:lang w:val="en-CA" w:eastAsia="en-CA"/>
          </w:rPr>
          <w:t>ID</w:t>
        </w:r>
        <w:r w:rsidRPr="004F004F" w:rsidDel="007645C1">
          <w:rPr>
            <w:rFonts w:cs="Arial"/>
            <w:color w:val="24292E"/>
            <w:szCs w:val="22"/>
            <w:lang w:val="en-CA" w:eastAsia="en-CA"/>
          </w:rPr>
          <w:t xml:space="preserve"> are assumed to have received the same amount of precipitation as the aforementioned airport.</w:t>
        </w:r>
      </w:moveFrom>
    </w:p>
    <w:p w14:paraId="6E92D61F" w14:textId="222A05BC" w:rsidR="00320A42" w:rsidRPr="004F004F" w:rsidDel="007645C1"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FromRangeEnd w:id="66"/>
    <w:p w14:paraId="122D48CB"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6E4E4C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CC71F1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86DF46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77777777" w:rsidR="00320A42" w:rsidRDefault="00424AC2" w:rsidP="00320A42">
      <w:pPr>
        <w:pStyle w:val="BodyText"/>
        <w:rPr>
          <w:lang w:val="en-CA" w:eastAsia="ar-SA"/>
        </w:rPr>
      </w:pPr>
      <w:r>
        <w:rPr>
          <w:lang w:val="en-CA" w:eastAsia="ar-SA"/>
        </w:rPr>
        <w:lastRenderedPageBreak/>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14:paraId="7A091B30" w14:textId="77777777"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14:paraId="4A65056F" w14:textId="77777777" w:rsidR="00BA4ED4" w:rsidRDefault="00BA4ED4" w:rsidP="00320A42">
      <w:pPr>
        <w:pStyle w:val="BodyText"/>
        <w:rPr>
          <w:rFonts w:cs="Arial"/>
          <w:color w:val="FF0000"/>
          <w:szCs w:val="22"/>
          <w:lang w:val="en-CA" w:eastAsia="en-CA"/>
        </w:rPr>
      </w:pPr>
      <w:r w:rsidRPr="00A71C3C">
        <w:rPr>
          <w:rFonts w:cs="Arial"/>
          <w:color w:val="FF0000"/>
          <w:szCs w:val="22"/>
          <w:lang w:val="en-CA" w:eastAsia="en-CA"/>
        </w:rPr>
        <w:t>Forecast???</w:t>
      </w:r>
    </w:p>
    <w:p w14:paraId="208E5D0D" w14:textId="77777777" w:rsidR="00831315" w:rsidRDefault="00831315" w:rsidP="00320A42">
      <w:pPr>
        <w:pStyle w:val="BodyText"/>
        <w:rPr>
          <w:lang w:val="en-CA" w:eastAsia="ar-SA"/>
        </w:rPr>
      </w:pPr>
    </w:p>
    <w:p w14:paraId="10947A84" w14:textId="77777777" w:rsidR="004B1FF4" w:rsidRDefault="004B1FF4" w:rsidP="00320A42">
      <w:pPr>
        <w:pStyle w:val="BodyText"/>
        <w:rPr>
          <w:lang w:val="en-CA" w:eastAsia="ar-SA"/>
        </w:rPr>
      </w:pPr>
      <w:r>
        <w:rPr>
          <w:lang w:val="en-CA" w:eastAsia="ar-SA"/>
        </w:rPr>
        <w:t xml:space="preserve">Since our system is informational (vs operational) we use the </w:t>
      </w:r>
      <w:r w:rsidRPr="004B1FF4">
        <w:rPr>
          <w:b/>
          <w:lang w:val="en-CA" w:eastAsia="ar-SA"/>
        </w:rPr>
        <w:t xml:space="preserve">BASE property </w:t>
      </w:r>
      <w:r>
        <w:rPr>
          <w:lang w:val="en-CA" w:eastAsia="ar-SA"/>
        </w:rPr>
        <w:t>for the project:</w:t>
      </w:r>
    </w:p>
    <w:p w14:paraId="2B2CD5AC" w14:textId="77777777" w:rsidR="00A71C3C" w:rsidRPr="00410D82" w:rsidRDefault="00A71C3C" w:rsidP="00A71C3C">
      <w:pPr>
        <w:pStyle w:val="BodyText"/>
        <w:rPr>
          <w:i/>
          <w:lang w:val="en-CA" w:eastAsia="ar-SA"/>
        </w:rPr>
      </w:pPr>
      <w:r w:rsidRPr="00410D82">
        <w:rPr>
          <w:i/>
          <w:lang w:val="en-CA" w:eastAsia="ar-SA"/>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r w:rsidR="00410D82">
        <w:rPr>
          <w:i/>
          <w:lang w:val="en-CA" w:eastAsia="ar-SA"/>
        </w:rPr>
        <w:t xml:space="preserve">  ???</w:t>
      </w:r>
    </w:p>
    <w:p w14:paraId="720DF867" w14:textId="77777777" w:rsidR="00320A42" w:rsidRDefault="00320A42" w:rsidP="00320A42">
      <w:pPr>
        <w:pStyle w:val="BodyText"/>
        <w:rPr>
          <w:lang w:val="en-CA" w:eastAsia="ar-SA"/>
        </w:rPr>
      </w:pPr>
    </w:p>
    <w:p w14:paraId="1CFF8E37" w14:textId="77777777" w:rsidR="00320A42" w:rsidRDefault="00320A42" w:rsidP="00320A42">
      <w:pPr>
        <w:pStyle w:val="BodyText"/>
        <w:rPr>
          <w:lang w:val="en-CA" w:eastAsia="ar-SA"/>
        </w:rPr>
      </w:pPr>
    </w:p>
    <w:p w14:paraId="12FFA522" w14:textId="77777777" w:rsidR="00320A42" w:rsidRDefault="00320A42" w:rsidP="00320A42">
      <w:pPr>
        <w:pStyle w:val="BodyText"/>
        <w:rPr>
          <w:lang w:val="en-CA" w:eastAsia="ar-SA"/>
        </w:rPr>
      </w:pPr>
    </w:p>
    <w:p w14:paraId="746EB1F6" w14:textId="77777777" w:rsidR="00320A42" w:rsidRDefault="00320A42" w:rsidP="00320A42">
      <w:pPr>
        <w:pStyle w:val="BodyText"/>
        <w:rPr>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pPr>
        <w:pStyle w:val="Heading2"/>
        <w:numPr>
          <w:ilvl w:val="1"/>
          <w:numId w:val="2"/>
        </w:numPr>
      </w:pPr>
      <w:bookmarkStart w:id="68" w:name="_Toc432497656"/>
      <w:bookmarkStart w:id="69" w:name="_Toc2624388"/>
      <w:r>
        <w:lastRenderedPageBreak/>
        <w:t>Assumptions/Constraints/Risks</w:t>
      </w:r>
      <w:bookmarkEnd w:id="68"/>
      <w:bookmarkEnd w:id="69"/>
    </w:p>
    <w:p w14:paraId="5461FE36" w14:textId="77777777" w:rsidR="00BB12B8" w:rsidRDefault="004B2EA2">
      <w:pPr>
        <w:pStyle w:val="Heading3"/>
        <w:numPr>
          <w:ilvl w:val="2"/>
          <w:numId w:val="2"/>
        </w:numPr>
      </w:pPr>
      <w:bookmarkStart w:id="70" w:name="_Assumptions"/>
      <w:bookmarkStart w:id="71" w:name="_Toc432497657"/>
      <w:bookmarkStart w:id="72" w:name="_Toc2624389"/>
      <w:bookmarkEnd w:id="70"/>
      <w:r>
        <w:t>Assumptions</w:t>
      </w:r>
      <w:bookmarkEnd w:id="71"/>
      <w:bookmarkEnd w:id="72"/>
    </w:p>
    <w:p w14:paraId="4E623129" w14:textId="77777777" w:rsidR="00BB12B8" w:rsidRDefault="004B2EA2">
      <w:pPr>
        <w:pStyle w:val="InstructionalText"/>
        <w:rPr>
          <w:ins w:id="73" w:author="Fritz Gyger" w:date="2019-03-08T16:44:00Z"/>
        </w:rPr>
      </w:pPr>
      <w:r>
        <w:t>Instructions: Describe any assumptions or dependencies regarding the database design for the system. These may concern such issues as: related software or hardware, operating systems, or end-user characteristics.</w:t>
      </w:r>
    </w:p>
    <w:p w14:paraId="4628F402" w14:textId="21C1B1CF" w:rsidR="00A65745" w:rsidRPr="00A65745" w:rsidRDefault="00A65745" w:rsidP="00A65745">
      <w:pPr>
        <w:pStyle w:val="HTMLPreformatted"/>
        <w:shd w:val="clear" w:color="auto" w:fill="FFFFFF"/>
        <w:rPr>
          <w:ins w:id="74" w:author="Fritz Gyger" w:date="2019-03-08T16:44:00Z"/>
          <w:rFonts w:ascii="Arial" w:hAnsi="Arial" w:cs="Arial"/>
          <w:color w:val="24292E"/>
          <w:sz w:val="22"/>
          <w:szCs w:val="22"/>
          <w:rPrChange w:id="75" w:author="Fritz Gyger" w:date="2019-03-08T16:45:00Z">
            <w:rPr>
              <w:ins w:id="76" w:author="Fritz Gyger" w:date="2019-03-08T16:44:00Z"/>
              <w:rFonts w:ascii="Arial" w:hAnsi="Arial" w:cs="Arial"/>
              <w:b/>
              <w:color w:val="24292E"/>
              <w:sz w:val="22"/>
              <w:szCs w:val="22"/>
              <w:lang w:val="fr-CA"/>
            </w:rPr>
          </w:rPrChange>
        </w:rPr>
      </w:pPr>
      <w:ins w:id="77" w:author="Fritz Gyger" w:date="2019-03-08T16:45:00Z">
        <w:r w:rsidRPr="00A65745">
          <w:rPr>
            <w:rFonts w:ascii="Arial" w:hAnsi="Arial" w:cs="Arial"/>
            <w:color w:val="24292E"/>
            <w:sz w:val="22"/>
            <w:szCs w:val="22"/>
            <w:rPrChange w:id="78" w:author="Fritz Gyger" w:date="2019-03-08T16:45:00Z">
              <w:rPr>
                <w:rFonts w:ascii="Arial" w:hAnsi="Arial" w:cs="Arial"/>
                <w:b/>
                <w:color w:val="24292E"/>
                <w:sz w:val="22"/>
                <w:szCs w:val="22"/>
                <w:lang w:val="fr-CA"/>
              </w:rPr>
            </w:rPrChange>
          </w:rPr>
          <w:t>We will use the following data sources :</w:t>
        </w:r>
      </w:ins>
    </w:p>
    <w:p w14:paraId="2C25D6EE" w14:textId="77777777" w:rsidR="00A65745" w:rsidRPr="00A65745" w:rsidRDefault="00A65745" w:rsidP="00A65745">
      <w:pPr>
        <w:pStyle w:val="HTMLPreformatted"/>
        <w:shd w:val="clear" w:color="auto" w:fill="FFFFFF"/>
        <w:rPr>
          <w:ins w:id="79" w:author="Fritz Gyger" w:date="2019-03-08T16:44:00Z"/>
          <w:rFonts w:ascii="Arial" w:hAnsi="Arial" w:cs="Arial"/>
          <w:b/>
          <w:color w:val="24292E"/>
          <w:sz w:val="22"/>
          <w:szCs w:val="22"/>
          <w:rPrChange w:id="80" w:author="Fritz Gyger" w:date="2019-03-08T16:45:00Z">
            <w:rPr>
              <w:ins w:id="81" w:author="Fritz Gyger" w:date="2019-03-08T16:44:00Z"/>
              <w:rFonts w:ascii="Arial" w:hAnsi="Arial" w:cs="Arial"/>
              <w:b/>
              <w:color w:val="24292E"/>
              <w:sz w:val="22"/>
              <w:szCs w:val="22"/>
              <w:lang w:val="fr-CA"/>
            </w:rPr>
          </w:rPrChange>
        </w:rPr>
      </w:pPr>
    </w:p>
    <w:p w14:paraId="0A2272DA" w14:textId="77777777" w:rsidR="00A65745" w:rsidRDefault="00A65745" w:rsidP="00A65745">
      <w:pPr>
        <w:pStyle w:val="HTMLPreformatted"/>
        <w:shd w:val="clear" w:color="auto" w:fill="FFFFFF"/>
        <w:rPr>
          <w:rFonts w:ascii="Arial" w:hAnsi="Arial" w:cs="Arial"/>
          <w:b/>
          <w:color w:val="24292E"/>
          <w:sz w:val="22"/>
          <w:szCs w:val="22"/>
          <w:lang w:val="fr-CA"/>
        </w:rPr>
      </w:pPr>
      <w:moveToRangeStart w:id="82" w:author="Fritz Gyger" w:date="2019-03-08T16:44:00Z" w:name="move2955901"/>
      <w:moveTo w:id="83" w:author="Fritz Gyger" w:date="2019-03-08T16:44:00Z">
        <w:r w:rsidRPr="00012E9C">
          <w:rPr>
            <w:rFonts w:ascii="Arial" w:hAnsi="Arial" w:cs="Arial"/>
            <w:b/>
            <w:color w:val="24292E"/>
            <w:sz w:val="22"/>
            <w:szCs w:val="22"/>
            <w:lang w:val="fr-CA"/>
          </w:rPr>
          <w:t xml:space="preserve">Ville de Montréal </w:t>
        </w:r>
        <w:r w:rsidRPr="00424AC2">
          <w:rPr>
            <w:rFonts w:ascii="Arial" w:hAnsi="Arial" w:cs="Arial"/>
            <w:color w:val="24292E"/>
            <w:sz w:val="22"/>
            <w:szCs w:val="22"/>
            <w:lang w:val="fr-CA"/>
          </w:rPr>
          <w:t>for</w:t>
        </w:r>
        <w:r>
          <w:rPr>
            <w:rFonts w:ascii="Arial" w:hAnsi="Arial" w:cs="Arial"/>
            <w:b/>
            <w:color w:val="24292E"/>
            <w:sz w:val="22"/>
            <w:szCs w:val="22"/>
            <w:lang w:val="fr-CA"/>
          </w:rPr>
          <w:t xml:space="preserve"> </w:t>
        </w:r>
        <w:r w:rsidRPr="00424AC2">
          <w:rPr>
            <w:rFonts w:ascii="Arial" w:hAnsi="Arial" w:cs="Arial"/>
            <w:color w:val="24292E"/>
            <w:sz w:val="22"/>
            <w:szCs w:val="22"/>
            <w:lang w:val="fr-CA"/>
          </w:rPr>
          <w:t>the snow removal information</w:t>
        </w:r>
        <w:r>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moveTo>
    </w:p>
    <w:p w14:paraId="669CCD64" w14:textId="77777777" w:rsidR="00A65745" w:rsidRDefault="00A65745" w:rsidP="00A65745">
      <w:pPr>
        <w:pStyle w:val="BodyText"/>
        <w:rPr>
          <w:lang w:val="en-CA" w:eastAsia="ar-SA"/>
        </w:rPr>
      </w:pPr>
      <w:moveTo w:id="84" w:author="Fritz Gyger" w:date="2019-03-08T16:44:00Z">
        <w:r>
          <w:rPr>
            <w:lang w:val="en-CA" w:eastAsia="ar-SA"/>
          </w:rPr>
          <w:t xml:space="preserve">(Licence: </w:t>
        </w:r>
        <w:r w:rsidRPr="008D43FC">
          <w:rPr>
            <w:lang w:val="en-CA" w:eastAsia="ar-SA"/>
          </w:rPr>
          <w:t>Attribution 4.0 international CC BY 4.0</w:t>
        </w:r>
        <w:r>
          <w:rPr>
            <w:lang w:val="en-CA" w:eastAsia="ar-SA"/>
          </w:rPr>
          <w:t>)</w:t>
        </w:r>
      </w:moveTo>
    </w:p>
    <w:p w14:paraId="28805803" w14:textId="77777777" w:rsidR="00A65745" w:rsidRPr="00012E9C" w:rsidRDefault="00A65745" w:rsidP="00A65745">
      <w:pPr>
        <w:pStyle w:val="HTMLPreformatted"/>
        <w:numPr>
          <w:ilvl w:val="0"/>
          <w:numId w:val="4"/>
        </w:numPr>
        <w:shd w:val="clear" w:color="auto" w:fill="FFFFFF"/>
        <w:rPr>
          <w:rFonts w:ascii="Arial" w:hAnsi="Arial" w:cs="Arial"/>
          <w:color w:val="24292E"/>
          <w:sz w:val="22"/>
          <w:szCs w:val="22"/>
          <w:lang w:val="fr-CA"/>
        </w:rPr>
      </w:pPr>
      <w:moveTo w:id="85" w:author="Fritz Gyger" w:date="2019-03-08T16:44:00Z">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5EBD2708" w14:textId="77777777" w:rsidR="00A65745" w:rsidRPr="00012E9C" w:rsidRDefault="00A65745" w:rsidP="00A65745">
      <w:pPr>
        <w:pStyle w:val="HTMLPreformatted"/>
        <w:shd w:val="clear" w:color="auto" w:fill="FFFFFF"/>
        <w:ind w:left="720"/>
        <w:rPr>
          <w:rFonts w:ascii="Arial" w:hAnsi="Arial" w:cs="Arial"/>
          <w:color w:val="24292E"/>
          <w:sz w:val="22"/>
          <w:szCs w:val="22"/>
          <w:lang w:val="fr-CA"/>
        </w:rPr>
      </w:pPr>
      <w:moveTo w:id="86"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"http://donnees.ville.montreal.qc.ca/dataset/5bfbd75f-7531-48c2-b6b6-072284f7b9e7/resource/dad68871-51b9-4a82-93b0-31cf20b5aa03/download/transactions_deneigement_saison_2018-2019.csv" </w:instrText>
        </w:r>
        <w:r>
          <w:rPr>
            <w:rStyle w:val="Hyperlink"/>
            <w:rFonts w:ascii="Arial" w:hAnsi="Arial" w:cs="Arial"/>
            <w:sz w:val="22"/>
            <w:szCs w:val="22"/>
            <w:lang w:val="fr-CA"/>
          </w:rPr>
          <w:fldChar w:fldCharType="separate"/>
        </w:r>
        <w:r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r>
          <w:rPr>
            <w:rStyle w:val="Hyperlink"/>
            <w:rFonts w:ascii="Arial" w:hAnsi="Arial" w:cs="Arial"/>
            <w:sz w:val="22"/>
            <w:szCs w:val="22"/>
            <w:lang w:val="fr-CA"/>
          </w:rPr>
          <w:fldChar w:fldCharType="end"/>
        </w:r>
      </w:moveTo>
    </w:p>
    <w:p w14:paraId="198F43BD" w14:textId="77777777" w:rsidR="00A65745" w:rsidRPr="00012E9C" w:rsidRDefault="00A65745" w:rsidP="00A65745">
      <w:pPr>
        <w:pStyle w:val="HTMLPreformatted"/>
        <w:numPr>
          <w:ilvl w:val="0"/>
          <w:numId w:val="5"/>
        </w:numPr>
        <w:shd w:val="clear" w:color="auto" w:fill="FFFFFF"/>
        <w:rPr>
          <w:rFonts w:ascii="Arial" w:hAnsi="Arial" w:cs="Arial"/>
          <w:color w:val="24292E"/>
          <w:sz w:val="22"/>
          <w:szCs w:val="22"/>
          <w:lang w:val="fr-CA"/>
        </w:rPr>
      </w:pPr>
      <w:moveTo w:id="87" w:author="Fritz Gyger" w:date="2019-03-08T16:44:00Z">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moveTo>
    </w:p>
    <w:p w14:paraId="2826575E" w14:textId="77777777" w:rsidR="00A65745" w:rsidRPr="008F66B7" w:rsidRDefault="00A65745" w:rsidP="00A65745">
      <w:pPr>
        <w:pStyle w:val="HTMLPreformatted"/>
        <w:shd w:val="clear" w:color="auto" w:fill="FFFFFF"/>
        <w:ind w:left="720"/>
        <w:rPr>
          <w:rFonts w:ascii="Arial" w:hAnsi="Arial" w:cs="Arial"/>
          <w:color w:val="24292E"/>
          <w:sz w:val="22"/>
          <w:szCs w:val="22"/>
          <w:lang w:val="fr-CA"/>
        </w:rPr>
      </w:pPr>
      <w:moveTo w:id="88"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"http://donnees.ville.montreal.qc.ca/dataset/5bfbd75f-7531-48c2-b6b6-072284f7b9e7/resource/5dd82872-89f8-439e-9a8a-fff7fea1a28d/download/contrats_deneigement_saison_2018-2019.csv" </w:instrText>
        </w:r>
        <w:r>
          <w:rPr>
            <w:rStyle w:val="Hyperlink"/>
            <w:rFonts w:ascii="Arial" w:hAnsi="Arial" w:cs="Arial"/>
            <w:sz w:val="22"/>
            <w:szCs w:val="22"/>
            <w:lang w:val="fr-CA"/>
          </w:rPr>
          <w:fldChar w:fldCharType="separate"/>
        </w:r>
        <w:r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r>
          <w:rPr>
            <w:rStyle w:val="Hyperlink"/>
            <w:rFonts w:ascii="Arial" w:hAnsi="Arial" w:cs="Arial"/>
            <w:sz w:val="22"/>
            <w:szCs w:val="22"/>
            <w:lang w:val="fr-CA"/>
          </w:rPr>
          <w:fldChar w:fldCharType="end"/>
        </w:r>
      </w:moveTo>
    </w:p>
    <w:p w14:paraId="61F28358"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89" w:author="Fritz Gyger" w:date="2019-03-08T16:44:00Z">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moveTo>
    </w:p>
    <w:p w14:paraId="2FA5AAC6" w14:textId="77777777" w:rsidR="00A65745" w:rsidRDefault="00A65745" w:rsidP="00A65745">
      <w:pPr>
        <w:pStyle w:val="HTMLPreformatted"/>
        <w:shd w:val="clear" w:color="auto" w:fill="FFFFFF"/>
        <w:ind w:left="720"/>
        <w:rPr>
          <w:rFonts w:ascii="Arial" w:hAnsi="Arial" w:cs="Arial"/>
          <w:color w:val="24292E"/>
          <w:sz w:val="22"/>
          <w:szCs w:val="22"/>
          <w:lang w:val="fr-CA"/>
        </w:rPr>
      </w:pPr>
      <w:moveTo w:id="90"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"http://donnees.ville.montreal.qc.ca/dataset/8a1d7d54-c297-46fe-b670-bb205641b13e/resource/9ea7b63a-18e1-4e9a-834e-77fd28e55bf8/download/depots_deneigement_saison_2018-2019.csv"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r>
          <w:rPr>
            <w:rStyle w:val="Hyperlink"/>
            <w:rFonts w:ascii="Arial" w:hAnsi="Arial" w:cs="Arial"/>
            <w:sz w:val="22"/>
            <w:szCs w:val="22"/>
            <w:lang w:val="fr-CA"/>
          </w:rPr>
          <w:fldChar w:fldCharType="end"/>
        </w:r>
      </w:moveTo>
    </w:p>
    <w:p w14:paraId="019545AD" w14:textId="77777777" w:rsidR="00A65745" w:rsidRDefault="00A65745" w:rsidP="00A65745">
      <w:pPr>
        <w:pStyle w:val="HTMLPreformatted"/>
        <w:numPr>
          <w:ilvl w:val="0"/>
          <w:numId w:val="5"/>
        </w:numPr>
        <w:shd w:val="clear" w:color="auto" w:fill="FFFFFF"/>
        <w:rPr>
          <w:rFonts w:ascii="Arial" w:hAnsi="Arial" w:cs="Arial"/>
          <w:color w:val="24292E"/>
          <w:sz w:val="22"/>
          <w:szCs w:val="22"/>
          <w:lang w:val="fr-CA"/>
        </w:rPr>
      </w:pPr>
      <w:moveTo w:id="91" w:author="Fritz Gyger" w:date="2019-03-08T16:44:00Z">
        <w:r w:rsidRPr="00A33CF7">
          <w:rPr>
            <w:rFonts w:ascii="Arial" w:hAnsi="Arial" w:cs="Arial"/>
            <w:color w:val="24292E"/>
            <w:sz w:val="22"/>
            <w:szCs w:val="22"/>
            <w:lang w:val="fr-CA"/>
          </w:rPr>
          <w:t>Secteur de déneigement</w:t>
        </w:r>
      </w:moveTo>
    </w:p>
    <w:p w14:paraId="569EA5DC" w14:textId="77777777" w:rsidR="00A65745" w:rsidRDefault="00A65745" w:rsidP="00A65745">
      <w:pPr>
        <w:pStyle w:val="HTMLPreformatted"/>
        <w:shd w:val="clear" w:color="auto" w:fill="FFFFFF"/>
        <w:ind w:left="720"/>
        <w:rPr>
          <w:rStyle w:val="Hyperlink"/>
          <w:rFonts w:ascii="Arial" w:hAnsi="Arial" w:cs="Arial"/>
          <w:sz w:val="22"/>
          <w:szCs w:val="22"/>
          <w:lang w:val="fr-CA"/>
        </w:rPr>
      </w:pPr>
      <w:moveTo w:id="92" w:author="Fritz Gyger" w:date="2019-03-08T16:44:00Z">
        <w:r>
          <w:rPr>
            <w:rStyle w:val="Hyperlink"/>
            <w:rFonts w:ascii="Arial" w:hAnsi="Arial" w:cs="Arial"/>
            <w:sz w:val="22"/>
            <w:szCs w:val="22"/>
            <w:lang w:val="fr-CA"/>
          </w:rPr>
          <w:fldChar w:fldCharType="begin"/>
        </w:r>
        <w:r>
          <w:rPr>
            <w:rStyle w:val="Hyperlink"/>
            <w:rFonts w:ascii="Arial" w:hAnsi="Arial" w:cs="Arial"/>
            <w:sz w:val="22"/>
            <w:szCs w:val="22"/>
            <w:lang w:val="fr-CA"/>
          </w:rPr>
          <w:instrText xml:space="preserve"> HYPERLINK "http://donnees.ville.montreal.qc.ca/dataset/9f3911af-3a5f-4c4b-89c7-239ba487b1f1/resource/aa6f2231-9a67-418f-8234-d49462dd6344/download/secteurs_deneigement_saison_2018-2019.csv" </w:instrText>
        </w:r>
        <w:r>
          <w:rPr>
            <w:rStyle w:val="Hyperlink"/>
            <w:rFonts w:ascii="Arial" w:hAnsi="Arial" w:cs="Arial"/>
            <w:sz w:val="22"/>
            <w:szCs w:val="22"/>
            <w:lang w:val="fr-CA"/>
          </w:rPr>
          <w:fldChar w:fldCharType="separate"/>
        </w:r>
        <w:r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r>
          <w:rPr>
            <w:rStyle w:val="Hyperlink"/>
            <w:rFonts w:ascii="Arial" w:hAnsi="Arial" w:cs="Arial"/>
            <w:sz w:val="22"/>
            <w:szCs w:val="22"/>
            <w:lang w:val="fr-CA"/>
          </w:rPr>
          <w:fldChar w:fldCharType="end"/>
        </w:r>
      </w:moveTo>
    </w:p>
    <w:p w14:paraId="1F4DC29D" w14:textId="77777777" w:rsidR="00A65745" w:rsidRDefault="00A65745" w:rsidP="00A65745">
      <w:pPr>
        <w:pStyle w:val="HTMLPreformatted"/>
        <w:shd w:val="clear" w:color="auto" w:fill="FFFFFF"/>
        <w:ind w:left="720"/>
        <w:rPr>
          <w:rStyle w:val="Hyperlink"/>
          <w:rFonts w:ascii="Arial" w:hAnsi="Arial" w:cs="Arial"/>
          <w:color w:val="FF0000"/>
          <w:sz w:val="22"/>
          <w:szCs w:val="22"/>
          <w:lang w:val="fr-CA"/>
        </w:rPr>
      </w:pPr>
    </w:p>
    <w:p w14:paraId="052FD03D" w14:textId="77777777" w:rsidR="00A65745" w:rsidRPr="00A850B3" w:rsidRDefault="00A65745" w:rsidP="00A65745">
      <w:pPr>
        <w:pStyle w:val="HTMLPreformatted"/>
        <w:shd w:val="clear" w:color="auto" w:fill="FFFFFF"/>
        <w:ind w:left="720"/>
        <w:rPr>
          <w:rFonts w:ascii="Arial" w:hAnsi="Arial" w:cs="Arial"/>
          <w:color w:val="FF0000"/>
          <w:sz w:val="22"/>
          <w:szCs w:val="22"/>
        </w:rPr>
      </w:pPr>
      <w:moveTo w:id="93" w:author="Fritz Gyger" w:date="2019-03-08T16:44:00Z">
        <w:r w:rsidRPr="00A850B3">
          <w:rPr>
            <w:rStyle w:val="Hyperlink"/>
            <w:rFonts w:ascii="Arial" w:hAnsi="Arial" w:cs="Arial"/>
            <w:color w:val="FF0000"/>
            <w:sz w:val="22"/>
            <w:szCs w:val="22"/>
          </w:rPr>
          <w:t>Surface per borough??</w:t>
        </w:r>
      </w:moveTo>
    </w:p>
    <w:p w14:paraId="1654676A" w14:textId="77777777" w:rsidR="00A65745" w:rsidRPr="00A850B3" w:rsidRDefault="00A65745" w:rsidP="00A65745">
      <w:pPr>
        <w:pStyle w:val="HTMLPreformatted"/>
        <w:shd w:val="clear" w:color="auto" w:fill="FFFFFF"/>
        <w:rPr>
          <w:rFonts w:ascii="Arial" w:hAnsi="Arial" w:cs="Arial"/>
          <w:color w:val="24292E"/>
          <w:sz w:val="22"/>
          <w:szCs w:val="22"/>
        </w:rPr>
      </w:pPr>
    </w:p>
    <w:p w14:paraId="3F100A46" w14:textId="77777777" w:rsidR="00A65745" w:rsidRPr="00424AC2" w:rsidRDefault="00A65745" w:rsidP="00A65745">
      <w:pPr>
        <w:pStyle w:val="HTMLPreformatted"/>
        <w:shd w:val="clear" w:color="auto" w:fill="FFFFFF"/>
        <w:rPr>
          <w:rFonts w:ascii="Arial" w:hAnsi="Arial" w:cs="Arial"/>
          <w:b/>
          <w:color w:val="24292E"/>
          <w:sz w:val="22"/>
          <w:szCs w:val="22"/>
        </w:rPr>
      </w:pPr>
      <w:moveTo w:id="94" w:author="Fritz Gyger" w:date="2019-03-08T16:44:00Z">
        <w:r w:rsidRPr="00424AC2">
          <w:rPr>
            <w:rFonts w:ascii="Arial" w:hAnsi="Arial" w:cs="Arial"/>
            <w:b/>
            <w:color w:val="24292E"/>
            <w:sz w:val="22"/>
            <w:szCs w:val="22"/>
          </w:rPr>
          <w:t xml:space="preserve">Environnement Canada </w:t>
        </w:r>
        <w:r w:rsidRPr="00424AC2">
          <w:rPr>
            <w:rFonts w:ascii="Arial" w:hAnsi="Arial" w:cs="Arial"/>
            <w:color w:val="24292E"/>
            <w:sz w:val="22"/>
            <w:szCs w:val="22"/>
          </w:rPr>
          <w:t>fo</w:t>
        </w:r>
        <w:r>
          <w:rPr>
            <w:rFonts w:ascii="Arial" w:hAnsi="Arial" w:cs="Arial"/>
            <w:color w:val="24292E"/>
            <w:sz w:val="22"/>
            <w:szCs w:val="22"/>
          </w:rPr>
          <w:t>r</w:t>
        </w:r>
        <w:r w:rsidRPr="00424AC2">
          <w:rPr>
            <w:rFonts w:ascii="Arial" w:hAnsi="Arial" w:cs="Arial"/>
            <w:color w:val="24292E"/>
            <w:sz w:val="22"/>
            <w:szCs w:val="22"/>
          </w:rPr>
          <w:t xml:space="preserve"> the weather data form</w:t>
        </w:r>
        <w:r>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moveTo>
    </w:p>
    <w:p w14:paraId="6567052E" w14:textId="77777777" w:rsidR="00A65745" w:rsidRPr="00EA670B" w:rsidRDefault="00A65745" w:rsidP="00A65745">
      <w:pPr>
        <w:pStyle w:val="HTMLPreformatted"/>
        <w:numPr>
          <w:ilvl w:val="0"/>
          <w:numId w:val="4"/>
        </w:numPr>
        <w:shd w:val="clear" w:color="auto" w:fill="FFFFFF"/>
        <w:rPr>
          <w:rFonts w:ascii="Arial" w:hAnsi="Arial" w:cs="Arial"/>
          <w:color w:val="24292E"/>
          <w:sz w:val="22"/>
          <w:szCs w:val="22"/>
        </w:rPr>
      </w:pPr>
      <w:moveTo w:id="95" w:author="Fritz Gyger" w:date="2019-03-08T16:44:00Z">
        <w:r w:rsidRPr="00EA670B">
          <w:rPr>
            <w:rFonts w:ascii="Arial" w:hAnsi="Arial" w:cs="Arial"/>
            <w:color w:val="24292E"/>
            <w:sz w:val="22"/>
            <w:szCs w:val="22"/>
          </w:rPr>
          <w:t xml:space="preserve">Weather data YUL (fichier .csv) </w:t>
        </w:r>
      </w:moveTo>
    </w:p>
    <w:p w14:paraId="3C3EA92D" w14:textId="77777777" w:rsidR="00A65745" w:rsidRPr="00EA670B" w:rsidRDefault="00A65745" w:rsidP="00A65745">
      <w:pPr>
        <w:pStyle w:val="HTMLPreformatted"/>
        <w:shd w:val="clear" w:color="auto" w:fill="FFFFFF"/>
        <w:ind w:left="720"/>
        <w:rPr>
          <w:rStyle w:val="Hyperlink"/>
          <w:rFonts w:ascii="Arial" w:eastAsiaTheme="majorEastAsia" w:hAnsi="Arial" w:cs="Arial"/>
          <w:color w:val="0366D6"/>
          <w:sz w:val="22"/>
          <w:szCs w:val="22"/>
          <w:lang w:val="fr-CA"/>
        </w:rPr>
      </w:pPr>
      <w:moveTo w:id="96" w:author="Fritz Gyger" w:date="2019-03-08T16:44:00Z">
        <w:r w:rsidRPr="000E6895">
          <w:rPr>
            <w:rFonts w:ascii="Arial" w:hAnsi="Arial" w:cs="Arial"/>
            <w:color w:val="24292E"/>
            <w:sz w:val="22"/>
            <w:szCs w:val="22"/>
            <w:lang w:val="fr-CA"/>
          </w:rPr>
          <w:t xml:space="preserve">domain: </w:t>
        </w:r>
        <w:r>
          <w:rPr>
            <w:rStyle w:val="Hyperlink"/>
            <w:rFonts w:ascii="Arial" w:eastAsiaTheme="majorEastAsia" w:hAnsi="Arial" w:cs="Arial"/>
            <w:color w:val="0366D6"/>
            <w:sz w:val="22"/>
            <w:szCs w:val="22"/>
            <w:lang w:val="fr-CA"/>
          </w:rPr>
          <w:fldChar w:fldCharType="begin"/>
        </w:r>
        <w:r>
          <w:rPr>
            <w:rStyle w:val="Hyperlink"/>
            <w:rFonts w:ascii="Arial" w:eastAsiaTheme="majorEastAsia" w:hAnsi="Arial" w:cs="Arial"/>
            <w:color w:val="0366D6"/>
            <w:sz w:val="22"/>
            <w:szCs w:val="22"/>
            <w:lang w:val="fr-CA"/>
          </w:rPr>
          <w:instrText xml:space="preserve"> HYPERLINK "http://climate.weather.gc.ca/historical_data/search_historic_data_e.html" </w:instrText>
        </w:r>
        <w:r>
          <w:rPr>
            <w:rStyle w:val="Hyperlink"/>
            <w:rFonts w:ascii="Arial" w:eastAsiaTheme="majorEastAsia" w:hAnsi="Arial" w:cs="Arial"/>
            <w:color w:val="0366D6"/>
            <w:sz w:val="22"/>
            <w:szCs w:val="22"/>
            <w:lang w:val="fr-CA"/>
          </w:rPr>
          <w:fldChar w:fldCharType="separate"/>
        </w:r>
        <w:r w:rsidRPr="000E6895">
          <w:rPr>
            <w:rStyle w:val="Hyperlink"/>
            <w:rFonts w:ascii="Arial" w:eastAsiaTheme="majorEastAsia" w:hAnsi="Arial" w:cs="Arial"/>
            <w:color w:val="0366D6"/>
            <w:sz w:val="22"/>
            <w:szCs w:val="22"/>
            <w:lang w:val="fr-CA"/>
          </w:rPr>
          <w:t>http://climate.weather.gc.ca/historical_data/search_historic_data_e.html</w:t>
        </w:r>
        <w:r>
          <w:rPr>
            <w:rStyle w:val="Hyperlink"/>
            <w:rFonts w:ascii="Arial" w:eastAsiaTheme="majorEastAsia" w:hAnsi="Arial" w:cs="Arial"/>
            <w:color w:val="0366D6"/>
            <w:sz w:val="22"/>
            <w:szCs w:val="22"/>
            <w:lang w:val="fr-CA"/>
          </w:rPr>
          <w:fldChar w:fldCharType="end"/>
        </w:r>
      </w:moveTo>
    </w:p>
    <w:p w14:paraId="4AECF9AA" w14:textId="77777777" w:rsidR="00A65745"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moveTo w:id="97" w:author="Fritz Gyger" w:date="2019-03-08T16:44:00Z">
        <w:r>
          <w:rPr>
            <w:rStyle w:val="Hyperlink"/>
            <w:rFonts w:ascii="Helvetica" w:hAnsi="Helvetica" w:cs="Helvetica"/>
            <w:bCs/>
            <w:sz w:val="20"/>
            <w:shd w:val="clear" w:color="auto" w:fill="F9F9F9"/>
            <w:lang w:val="fr-CA" w:eastAsia="en-CA"/>
          </w:rPr>
          <w:fldChar w:fldCharType="begin"/>
        </w:r>
        <w:r>
          <w:rPr>
            <w:rStyle w:val="Hyperlink"/>
            <w:rFonts w:ascii="Helvetica" w:hAnsi="Helvetica" w:cs="Helvetica"/>
            <w:bCs/>
            <w:sz w:val="20"/>
            <w:shd w:val="clear" w:color="auto" w:fill="F9F9F9"/>
            <w:lang w:val="fr-CA" w:eastAsia="en-CA"/>
          </w:rPr>
          <w:instrText xml:space="preserve"> HYPERLINK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w:instrText>
        </w:r>
        <w:r>
          <w:rPr>
            <w:rStyle w:val="Hyperlink"/>
            <w:rFonts w:ascii="Helvetica" w:hAnsi="Helvetica" w:cs="Helvetica"/>
            <w:bCs/>
            <w:sz w:val="20"/>
            <w:shd w:val="clear" w:color="auto" w:fill="F9F9F9"/>
            <w:lang w:val="fr-CA" w:eastAsia="en-CA"/>
          </w:rPr>
          <w:fldChar w:fldCharType="separate"/>
        </w:r>
        <w:r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r>
          <w:rPr>
            <w:rStyle w:val="Hyperlink"/>
            <w:rFonts w:ascii="Helvetica" w:hAnsi="Helvetica" w:cs="Helvetica"/>
            <w:bCs/>
            <w:sz w:val="20"/>
            <w:shd w:val="clear" w:color="auto" w:fill="F9F9F9"/>
            <w:lang w:val="fr-CA" w:eastAsia="en-CA"/>
          </w:rPr>
          <w:fldChar w:fldCharType="end"/>
        </w:r>
      </w:moveTo>
    </w:p>
    <w:p w14:paraId="0032D231" w14:textId="77777777" w:rsidR="00A65745" w:rsidRPr="00EA670B"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38B656B3" w14:textId="77777777" w:rsidR="00A65745" w:rsidRDefault="00A65745"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ins w:id="98" w:author="Fritz Gyger" w:date="2019-03-08T16:49:00Z"/>
          <w:rFonts w:cs="Arial"/>
          <w:color w:val="FF0000"/>
          <w:szCs w:val="22"/>
          <w:lang w:val="en-CA" w:eastAsia="en-CA"/>
        </w:rPr>
      </w:pPr>
      <w:moveTo w:id="99" w:author="Fritz Gyger" w:date="2019-03-08T16:44:00Z">
        <w:r>
          <w:rPr>
            <w:rFonts w:cs="Arial"/>
            <w:color w:val="24292E"/>
            <w:szCs w:val="22"/>
            <w:lang w:val="fr-CA" w:eastAsia="en-CA"/>
          </w:rPr>
          <w:tab/>
        </w:r>
        <w:r w:rsidRPr="00A71C3C">
          <w:rPr>
            <w:rFonts w:cs="Arial"/>
            <w:color w:val="FF0000"/>
            <w:szCs w:val="22"/>
            <w:lang w:val="en-CA" w:eastAsia="en-CA"/>
          </w:rPr>
          <w:t>Forecast???</w:t>
        </w:r>
      </w:moveTo>
    </w:p>
    <w:p w14:paraId="3A67BC93" w14:textId="77777777" w:rsidR="007645C1" w:rsidRPr="00A71C3C" w:rsidRDefault="007645C1" w:rsidP="00A6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12AB904" w14:textId="1437C405"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moveToRangeStart w:id="100" w:author="Fritz Gyger" w:date="2019-03-08T16:49:00Z" w:name="move2956186"/>
      <w:moveToRangeEnd w:id="82"/>
      <w:moveTo w:id="101" w:author="Fritz Gyger" w:date="2019-03-08T16:49:00Z">
        <w:del w:id="102" w:author="Fritz Gyger" w:date="2019-03-08T16:49:00Z">
          <w:r w:rsidRPr="004F004F" w:rsidDel="007645C1">
            <w:rPr>
              <w:rFonts w:cs="Arial"/>
              <w:color w:val="24292E"/>
              <w:szCs w:val="22"/>
              <w:lang w:val="en-CA" w:eastAsia="en-CA"/>
            </w:rPr>
            <w:delText>Additionally,</w:delText>
          </w:r>
        </w:del>
      </w:moveTo>
      <w:ins w:id="103" w:author="Fritz Gyger" w:date="2019-03-08T16:49:00Z">
        <w:r>
          <w:rPr>
            <w:rFonts w:cs="Arial"/>
            <w:color w:val="24292E"/>
            <w:szCs w:val="22"/>
            <w:lang w:val="en-CA" w:eastAsia="en-CA"/>
          </w:rPr>
          <w:t>T</w:t>
        </w:r>
      </w:ins>
      <w:moveTo w:id="104" w:author="Fritz Gyger" w:date="2019-03-08T16:49:00Z">
        <w:del w:id="105" w:author="Fritz Gyger" w:date="2019-03-08T16:49:00Z">
          <w:r w:rsidRPr="004F004F" w:rsidDel="007645C1">
            <w:rPr>
              <w:rFonts w:cs="Arial"/>
              <w:color w:val="24292E"/>
              <w:szCs w:val="22"/>
              <w:lang w:val="en-CA" w:eastAsia="en-CA"/>
            </w:rPr>
            <w:delText xml:space="preserve"> t</w:delText>
          </w:r>
        </w:del>
        <w:r w:rsidRPr="004F004F">
          <w:rPr>
            <w:rFonts w:cs="Arial"/>
            <w:color w:val="24292E"/>
            <w:szCs w:val="22"/>
            <w:lang w:val="en-CA" w:eastAsia="en-CA"/>
          </w:rPr>
          <w:t xml:space="preserve">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w:t>
        </w:r>
        <w:r w:rsidRPr="00F05EA4">
          <w:rPr>
            <w:rFonts w:cs="Arial"/>
            <w:b/>
            <w:color w:val="24292E"/>
            <w:szCs w:val="22"/>
            <w:u w:val="single"/>
            <w:lang w:val="en-CA" w:eastAsia="en-CA"/>
          </w:rPr>
          <w:t>ID</w:t>
        </w:r>
        <w:r w:rsidRPr="004F004F">
          <w:rPr>
            <w:rFonts w:cs="Arial"/>
            <w:color w:val="24292E"/>
            <w:szCs w:val="22"/>
            <w:lang w:val="en-CA" w:eastAsia="en-CA"/>
          </w:rPr>
          <w:t xml:space="preserve"> are assumed to have received the same amount of precipitation as the aforementioned airport.</w:t>
        </w:r>
      </w:moveTo>
    </w:p>
    <w:p w14:paraId="1F089F61" w14:textId="77777777" w:rsidR="007645C1" w:rsidRPr="004F004F"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moveToRangeEnd w:id="100"/>
    <w:p w14:paraId="35B2097B" w14:textId="77777777" w:rsidR="00A65745" w:rsidRPr="007645C1" w:rsidRDefault="00A65745">
      <w:pPr>
        <w:pStyle w:val="BodyText"/>
        <w:rPr>
          <w:lang w:val="en-CA"/>
          <w:rPrChange w:id="106" w:author="Fritz Gyger" w:date="2019-03-08T16:49:00Z">
            <w:rPr/>
          </w:rPrChange>
        </w:rPr>
        <w:pPrChange w:id="107" w:author="Fritz Gyger" w:date="2019-03-08T16:44:00Z">
          <w:pPr>
            <w:pStyle w:val="InstructionalText"/>
          </w:pPr>
        </w:pPrChange>
      </w:pPr>
    </w:p>
    <w:p w14:paraId="2804E00A" w14:textId="77777777" w:rsidR="00BB12B8" w:rsidRDefault="004B2EA2">
      <w:pPr>
        <w:pStyle w:val="Heading3"/>
        <w:numPr>
          <w:ilvl w:val="2"/>
          <w:numId w:val="2"/>
        </w:numPr>
      </w:pPr>
      <w:bookmarkStart w:id="108" w:name="_Toc432497658"/>
      <w:bookmarkStart w:id="109" w:name="_Toc2624390"/>
      <w:r>
        <w:t>Constraints</w:t>
      </w:r>
      <w:bookmarkEnd w:id="108"/>
      <w:bookmarkEnd w:id="109"/>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77777777"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w:t>
      </w:r>
      <w:r w:rsidR="0070447E" w:rsidRPr="0070447E">
        <w:rPr>
          <w:color w:val="FF0000"/>
          <w:lang w:val="en-CA" w:eastAsia="ar-SA"/>
        </w:rPr>
        <w:t>weather Canada</w:t>
      </w:r>
      <w:r w:rsidR="0070447E">
        <w:rPr>
          <w:color w:val="FF0000"/>
          <w:lang w:val="en-CA" w:eastAsia="ar-SA"/>
        </w:rPr>
        <w:t xml:space="preserve"> tbc - Ilia</w:t>
      </w:r>
      <w:r w:rsidR="0070447E" w:rsidRPr="0070447E">
        <w:rPr>
          <w:color w:val="FF0000"/>
          <w:lang w:val="en-CA" w:eastAsia="ar-SA"/>
        </w:rPr>
        <w:t>?)</w:t>
      </w:r>
    </w:p>
    <w:p w14:paraId="172CFD39" w14:textId="77777777" w:rsidR="0070447E" w:rsidRPr="00320A42" w:rsidRDefault="0070447E" w:rsidP="00E537B5">
      <w:pPr>
        <w:pStyle w:val="BodyText"/>
        <w:numPr>
          <w:ilvl w:val="0"/>
          <w:numId w:val="4"/>
        </w:numPr>
        <w:rPr>
          <w:lang w:val="en-CA" w:eastAsia="ar-SA"/>
        </w:rPr>
      </w:pPr>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110" w:name="_Toc294191293"/>
      <w:bookmarkStart w:id="111" w:name="_Toc432497659"/>
      <w:bookmarkStart w:id="112" w:name="_Toc2624391"/>
      <w:bookmarkEnd w:id="110"/>
      <w:r>
        <w:t>Risks</w:t>
      </w:r>
      <w:bookmarkEnd w:id="111"/>
      <w:bookmarkEnd w:id="112"/>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6352E5">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844B62" w:rsidRDefault="00410D82" w:rsidP="006352E5">
      <w:pPr>
        <w:pStyle w:val="BodyText"/>
        <w:numPr>
          <w:ilvl w:val="0"/>
          <w:numId w:val="6"/>
        </w:numPr>
        <w:rPr>
          <w:lang w:eastAsia="ar-SA"/>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7131C42D" w14:textId="77777777" w:rsidR="00E537B5" w:rsidRPr="00E537B5" w:rsidRDefault="00E537B5" w:rsidP="00E537B5">
      <w:pPr>
        <w:pStyle w:val="BodyText"/>
        <w:rPr>
          <w:lang w:eastAsia="ar-SA"/>
        </w:rPr>
      </w:pPr>
    </w:p>
    <w:p w14:paraId="1D3FF181" w14:textId="77777777" w:rsidR="00BB12B8" w:rsidRDefault="004B2EA2">
      <w:pPr>
        <w:pStyle w:val="Heading2"/>
        <w:numPr>
          <w:ilvl w:val="1"/>
          <w:numId w:val="2"/>
        </w:numPr>
      </w:pPr>
      <w:bookmarkStart w:id="113" w:name="_Toc432497660"/>
      <w:bookmarkStart w:id="114" w:name="_Toc2624392"/>
      <w:r>
        <w:lastRenderedPageBreak/>
        <w:t>Design Decisions</w:t>
      </w:r>
      <w:bookmarkEnd w:id="113"/>
      <w:bookmarkEnd w:id="114"/>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28E49F82" w14:textId="77777777" w:rsidR="003A3482" w:rsidRDefault="003A3482" w:rsidP="003A3482">
      <w:pPr>
        <w:pStyle w:val="BodyText"/>
      </w:pPr>
    </w:p>
    <w:p w14:paraId="65C7FC44" w14:textId="004DC0B6" w:rsidR="003A3482" w:rsidRPr="003A3482" w:rsidRDefault="003A3482" w:rsidP="003A3482">
      <w:pPr>
        <w:pStyle w:val="BodyText"/>
      </w:pPr>
      <w:r>
        <w:t xml:space="preserve">Storage options: </w:t>
      </w:r>
      <w:r w:rsidRPr="003A3482">
        <w:t>https://www.digitalocean.com/products/managed-databases/</w:t>
      </w:r>
    </w:p>
    <w:p w14:paraId="33782BFC" w14:textId="77777777" w:rsidR="00BB12B8" w:rsidRDefault="004B2EA2">
      <w:pPr>
        <w:pStyle w:val="Heading3"/>
        <w:numPr>
          <w:ilvl w:val="2"/>
          <w:numId w:val="2"/>
        </w:numPr>
      </w:pPr>
      <w:bookmarkStart w:id="115" w:name="_Toc432497661"/>
      <w:bookmarkStart w:id="116" w:name="_Toc2624393"/>
      <w:r>
        <w:t>Key Factors Influencing Design</w:t>
      </w:r>
      <w:bookmarkEnd w:id="115"/>
      <w:bookmarkEnd w:id="116"/>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7777777"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p>
    <w:p w14:paraId="218E3C39" w14:textId="77777777" w:rsidR="00DD27EF" w:rsidRDefault="00DD27EF" w:rsidP="00410D82">
      <w:pPr>
        <w:pStyle w:val="BodyText"/>
        <w:rPr>
          <w:lang w:val="en-CA" w:eastAsia="ar-SA"/>
        </w:rPr>
      </w:pPr>
      <w:r>
        <w:rPr>
          <w:lang w:val="en-CA" w:eastAsia="ar-SA"/>
        </w:rPr>
        <w:t>See also Appendix C &amp; D.</w:t>
      </w:r>
    </w:p>
    <w:p w14:paraId="68A908C2" w14:textId="77777777" w:rsidR="00410D82" w:rsidRDefault="00410D82" w:rsidP="00410D82">
      <w:pPr>
        <w:pStyle w:val="BodyText"/>
        <w:rPr>
          <w:lang w:val="en-CA" w:eastAsia="ar-SA"/>
        </w:rPr>
      </w:pPr>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117" w:name="_Toc432497662"/>
      <w:bookmarkStart w:id="118" w:name="_Toc2624394"/>
      <w:r>
        <w:t>Functional Design Decisions</w:t>
      </w:r>
      <w:bookmarkEnd w:id="117"/>
      <w:bookmarkEnd w:id="118"/>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77777777" w:rsidR="00410D82" w:rsidRDefault="00410D82" w:rsidP="00410D82">
      <w:pPr>
        <w:pStyle w:val="BodyText"/>
        <w:rPr>
          <w:lang w:val="en-CA" w:eastAsia="ar-SA"/>
        </w:rPr>
      </w:pPr>
      <w:r>
        <w:rPr>
          <w:lang w:val="en-CA" w:eastAsia="ar-SA"/>
        </w:rPr>
        <w:t xml:space="preserve">Inputs are csv files obtained from different sources, loaded in weekly batch processes. </w:t>
      </w:r>
    </w:p>
    <w:p w14:paraId="60AFEF4B" w14:textId="77777777"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 xml:space="preserve">we plan to use Tableau. We may give external customer access for a small fee.  </w:t>
      </w:r>
    </w:p>
    <w:p w14:paraId="587BF3E6" w14:textId="77777777" w:rsidR="00410D82" w:rsidRDefault="00410D82" w:rsidP="00410D82">
      <w:pPr>
        <w:pStyle w:val="BodyText"/>
        <w:rPr>
          <w:lang w:val="en-CA" w:eastAsia="ar-SA"/>
        </w:rPr>
      </w:pPr>
      <w:r>
        <w:rPr>
          <w:lang w:val="en-CA" w:eastAsia="ar-SA"/>
        </w:rPr>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119" w:name="_Toc432497663"/>
      <w:bookmarkStart w:id="120" w:name="_Toc2624395"/>
      <w:r>
        <w:lastRenderedPageBreak/>
        <w:t>Database Management System Decisions</w:t>
      </w:r>
      <w:bookmarkEnd w:id="119"/>
      <w:bookmarkEnd w:id="120"/>
    </w:p>
    <w:p w14:paraId="07A90899" w14:textId="77777777" w:rsidR="00BB12B8" w:rsidRDefault="004B2EA2">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14:paraId="38A8280C" w14:textId="77777777" w:rsidR="006352E5" w:rsidRDefault="006352E5" w:rsidP="006352E5">
      <w:pPr>
        <w:pStyle w:val="HTMLPreformatted"/>
        <w:shd w:val="clear" w:color="auto" w:fill="FFFFFF"/>
        <w:rPr>
          <w:rFonts w:ascii="Arial" w:hAnsi="Arial" w:cs="Arial"/>
          <w:color w:val="24292E"/>
          <w:sz w:val="24"/>
          <w:szCs w:val="24"/>
        </w:rPr>
      </w:pPr>
      <w:moveToRangeStart w:id="121" w:author="Fritz Gyger" w:date="2019-03-08T16:51:00Z" w:name="move2956306"/>
      <w:moveTo w:id="122" w:author="Fritz Gyger" w:date="2019-03-08T16:51:00Z">
        <w:r>
          <w:rPr>
            <w:rFonts w:ascii="Arial" w:hAnsi="Arial" w:cs="Arial"/>
            <w:color w:val="24292E"/>
            <w:sz w:val="24"/>
            <w:szCs w:val="24"/>
          </w:rPr>
          <w:t xml:space="preserve">We plan to use Alteryx as an </w:t>
        </w:r>
        <w:r w:rsidRPr="00BA4ED4">
          <w:rPr>
            <w:rFonts w:ascii="Arial" w:hAnsi="Arial" w:cs="Arial"/>
            <w:color w:val="FF0000"/>
            <w:sz w:val="24"/>
            <w:szCs w:val="24"/>
          </w:rPr>
          <w:t>ETL tool ($8000/year)? Arbutus? Free ETL tool?</w:t>
        </w:r>
      </w:moveTo>
    </w:p>
    <w:p w14:paraId="261526C8" w14:textId="77777777" w:rsidR="006352E5" w:rsidRDefault="006352E5" w:rsidP="006352E5">
      <w:pPr>
        <w:pStyle w:val="HTMLPreformatted"/>
        <w:shd w:val="clear" w:color="auto" w:fill="FFFFFF"/>
        <w:rPr>
          <w:rFonts w:ascii="Arial" w:hAnsi="Arial" w:cs="Arial"/>
          <w:color w:val="24292E"/>
          <w:sz w:val="24"/>
          <w:szCs w:val="24"/>
        </w:rPr>
      </w:pPr>
    </w:p>
    <w:moveToRangeEnd w:id="121"/>
    <w:p w14:paraId="7ABB79FE" w14:textId="335E030F" w:rsidR="00410D82" w:rsidRPr="00410D82" w:rsidRDefault="00410D82" w:rsidP="00410D82">
      <w:pPr>
        <w:pStyle w:val="BodyText"/>
        <w:rPr>
          <w:lang w:eastAsia="ar-SA"/>
        </w:rPr>
      </w:pPr>
      <w:del w:id="123" w:author="Fritz Gyger" w:date="2019-03-08T16:51:00Z">
        <w:r w:rsidDel="006352E5">
          <w:rPr>
            <w:lang w:eastAsia="ar-SA"/>
          </w:rPr>
          <w:delText>???</w:delText>
        </w:r>
      </w:del>
      <w:r>
        <w:rPr>
          <w:lang w:eastAsia="ar-SA"/>
        </w:rPr>
        <w:t>?</w:t>
      </w:r>
    </w:p>
    <w:p w14:paraId="0544101F" w14:textId="77777777" w:rsidR="00BB12B8" w:rsidRDefault="004B2EA2">
      <w:pPr>
        <w:pStyle w:val="Heading3"/>
        <w:numPr>
          <w:ilvl w:val="2"/>
          <w:numId w:val="2"/>
        </w:numPr>
      </w:pPr>
      <w:bookmarkStart w:id="124" w:name="_Toc432497664"/>
      <w:bookmarkStart w:id="125" w:name="_Toc2624396"/>
      <w:r>
        <w:t>Security and Privacy Design Decisions</w:t>
      </w:r>
      <w:bookmarkEnd w:id="124"/>
      <w:bookmarkEnd w:id="125"/>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77777777" w:rsidR="00E537B5" w:rsidRDefault="00E537B5" w:rsidP="00E537B5">
      <w:pPr>
        <w:pStyle w:val="BodyText"/>
        <w:rPr>
          <w:lang w:eastAsia="ar-SA"/>
        </w:rPr>
      </w:pPr>
      <w:r>
        <w:rPr>
          <w:lang w:eastAsia="ar-SA"/>
        </w:rPr>
        <w:t xml:space="preserve">No confidential or private data, all data retrieved is publicly available on the web. * </w:t>
      </w:r>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77777777" w:rsidR="00D74765" w:rsidRDefault="00D74765" w:rsidP="00E537B5">
      <w:pPr>
        <w:pStyle w:val="BodyText"/>
        <w:rPr>
          <w:lang w:eastAsia="ar-SA"/>
        </w:rPr>
      </w:pPr>
      <w:r>
        <w:rPr>
          <w:lang w:eastAsia="ar-SA"/>
        </w:rPr>
        <w:t xml:space="preserve">Basic security system, firewall, etc. </w:t>
      </w:r>
    </w:p>
    <w:p w14:paraId="13A09309" w14:textId="77777777" w:rsidR="00E537B5" w:rsidRPr="00E537B5" w:rsidRDefault="00E537B5" w:rsidP="00E537B5">
      <w:pPr>
        <w:pStyle w:val="BodyText"/>
        <w:rPr>
          <w:lang w:eastAsia="ar-SA"/>
        </w:rPr>
      </w:pPr>
    </w:p>
    <w:p w14:paraId="12358A01" w14:textId="77777777" w:rsidR="00BB12B8" w:rsidRDefault="004B2EA2">
      <w:pPr>
        <w:pStyle w:val="Heading3"/>
        <w:numPr>
          <w:ilvl w:val="2"/>
          <w:numId w:val="2"/>
        </w:numPr>
      </w:pPr>
      <w:bookmarkStart w:id="126" w:name="_Toc432497665"/>
      <w:bookmarkStart w:id="127" w:name="_Toc2624397"/>
      <w:r>
        <w:t>Performance and Maintenance Design Decisions</w:t>
      </w:r>
      <w:bookmarkEnd w:id="126"/>
      <w:bookmarkEnd w:id="127"/>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Describe design decisions on database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Eastern time zone home hours during week days: 9 AM – 5PM EST. Application failure is first investigated each</w:t>
      </w:r>
      <w:r>
        <w:rPr>
          <w:color w:val="auto"/>
        </w:rPr>
        <w:t xml:space="preserve"> week day. Normal site operations during week days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ded analysis tools are disabled outside this period. Although, support ticket resolution will occur the following week day.</w:t>
      </w:r>
      <w:r w:rsidR="00C86EE4">
        <w:rPr>
          <w:color w:val="auto"/>
        </w:rPr>
        <w:t xml:space="preserve"> This permits downtime for operations, for archiving purposes and for automated ETL processes for the source files.</w:t>
      </w:r>
    </w:p>
    <w:p w14:paraId="026473DA" w14:textId="77777777" w:rsidR="00BB12B8" w:rsidRDefault="004B2EA2">
      <w:pPr>
        <w:pStyle w:val="InstructionalTextBullet"/>
        <w:numPr>
          <w:ilvl w:val="0"/>
          <w:numId w:val="3"/>
        </w:numPr>
        <w:rPr>
          <w:ins w:id="128" w:author="Fritz Gyger" w:date="2019-03-08T16:52:00Z"/>
        </w:r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24E6ABF0" w14:textId="1D2A36B0" w:rsidR="006352E5" w:rsidRPr="006352E5" w:rsidRDefault="006352E5">
      <w:pPr>
        <w:pStyle w:val="InstructionalTextBullet"/>
        <w:ind w:left="720"/>
        <w:rPr>
          <w:ins w:id="129" w:author="Fritz Gyger" w:date="2019-03-08T16:53:00Z"/>
          <w:color w:val="FF0000"/>
          <w:lang w:val="en-CA"/>
          <w:rPrChange w:id="130" w:author="Fritz Gyger" w:date="2019-03-08T16:53:00Z">
            <w:rPr>
              <w:ins w:id="131" w:author="Fritz Gyger" w:date="2019-03-08T16:53:00Z"/>
              <w:color w:val="FF0000"/>
            </w:rPr>
          </w:rPrChange>
        </w:rPr>
        <w:pPrChange w:id="132" w:author="Fritz Gyger" w:date="2019-03-08T16:54:00Z">
          <w:pPr>
            <w:pStyle w:val="InstructionalTextBullet"/>
            <w:numPr>
              <w:numId w:val="3"/>
            </w:numPr>
            <w:ind w:left="720" w:hanging="360"/>
          </w:pPr>
        </w:pPrChange>
      </w:pPr>
      <w:ins w:id="133" w:author="Fritz Gyger" w:date="2019-03-08T16:53:00Z">
        <w:r>
          <w:rPr>
            <w:color w:val="FF0000"/>
          </w:rPr>
          <w:lastRenderedPageBreak/>
          <w:t xml:space="preserve">Daniel: </w:t>
        </w:r>
      </w:ins>
      <w:ins w:id="134" w:author="Fritz Gyger" w:date="2019-03-08T16:52:00Z">
        <w:r w:rsidRPr="006352E5">
          <w:rPr>
            <w:color w:val="FF0000"/>
            <w:rPrChange w:id="135" w:author="Fritz Gyger" w:date="2019-03-08T16:53:00Z">
              <w:rPr/>
            </w:rPrChange>
          </w:rPr>
          <w:t>In case of a structured database which will be the backup policy in place.</w:t>
        </w:r>
      </w:ins>
      <w:ins w:id="136" w:author="Fritz Gyger" w:date="2019-03-08T16:53:00Z">
        <w:r>
          <w:rPr>
            <w:color w:val="FF0000"/>
          </w:rPr>
          <w:t xml:space="preserve"> = depends on Provider we’ll chose (Pawel</w:t>
        </w:r>
      </w:ins>
      <w:ins w:id="137" w:author="Fritz Gyger" w:date="2019-03-08T16:54:00Z">
        <w:r>
          <w:rPr>
            <w:color w:val="FF0000"/>
            <w:lang w:val="en-CA"/>
          </w:rPr>
          <w:t>?</w:t>
        </w:r>
      </w:ins>
      <w:ins w:id="138" w:author="Fritz Gyger" w:date="2019-03-08T16:53:00Z">
        <w:r>
          <w:rPr>
            <w:color w:val="FF0000"/>
          </w:rPr>
          <w:t>)</w:t>
        </w:r>
      </w:ins>
    </w:p>
    <w:p w14:paraId="47DBE776" w14:textId="77777777" w:rsidR="006352E5" w:rsidRPr="006352E5" w:rsidRDefault="006352E5">
      <w:pPr>
        <w:pStyle w:val="InstructionalTextBullet"/>
        <w:ind w:left="360" w:firstLine="360"/>
        <w:rPr>
          <w:color w:val="FF0000"/>
          <w:rPrChange w:id="139" w:author="Fritz Gyger" w:date="2019-03-08T16:53:00Z">
            <w:rPr/>
          </w:rPrChange>
        </w:rPr>
        <w:pPrChange w:id="140" w:author="Fritz Gyger" w:date="2019-03-08T16:53:00Z">
          <w:pPr>
            <w:pStyle w:val="InstructionalTextBullet"/>
            <w:numPr>
              <w:numId w:val="3"/>
            </w:numPr>
            <w:ind w:left="720" w:hanging="360"/>
          </w:pPr>
        </w:pPrChange>
      </w:pPr>
    </w:p>
    <w:p w14:paraId="62BD1B1B" w14:textId="77777777" w:rsidR="00BB12B8" w:rsidRDefault="004B2EA2">
      <w:pPr>
        <w:pStyle w:val="InstructionalTextBullet"/>
        <w:numPr>
          <w:ilvl w:val="0"/>
          <w:numId w:val="3"/>
        </w:numPr>
        <w:rPr>
          <w:ins w:id="141" w:author="Fritz Gyger" w:date="2019-03-08T16:55:00Z"/>
        </w:rPr>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7780B84E" w14:textId="5453388B" w:rsidR="006352E5" w:rsidRPr="006352E5" w:rsidRDefault="006352E5">
      <w:pPr>
        <w:pStyle w:val="InstructionalTextBullet"/>
        <w:rPr>
          <w:ins w:id="142" w:author="Fritz Gyger" w:date="2019-03-08T16:55:00Z"/>
          <w:color w:val="FF0000"/>
          <w:rPrChange w:id="143" w:author="Fritz Gyger" w:date="2019-03-08T16:55:00Z">
            <w:rPr>
              <w:ins w:id="144" w:author="Fritz Gyger" w:date="2019-03-08T16:55:00Z"/>
            </w:rPr>
          </w:rPrChange>
        </w:rPr>
        <w:pPrChange w:id="145" w:author="Fritz Gyger" w:date="2019-03-08T16:55:00Z">
          <w:pPr>
            <w:pStyle w:val="InstructionalTextBullet"/>
            <w:numPr>
              <w:numId w:val="3"/>
            </w:numPr>
            <w:ind w:left="720" w:hanging="360"/>
          </w:pPr>
        </w:pPrChange>
      </w:pPr>
      <w:ins w:id="146" w:author="Fritz Gyger" w:date="2019-03-08T16:55:00Z">
        <w:r w:rsidRPr="006352E5">
          <w:rPr>
            <w:color w:val="FF0000"/>
            <w:rPrChange w:id="147" w:author="Fritz Gyger" w:date="2019-03-08T16:55:00Z">
              <w:rPr/>
            </w:rPrChange>
          </w:rPr>
          <w:t>Daniel : "Describe design decisions on data reorganization" is if the data will be stored as SSD or HDD, RAM, data heat (hot warm cold), and if you guys have some policies on moving data from "hot" to "warm" type of storage, is it expected to have a stop on the application to do so?</w:t>
        </w:r>
      </w:ins>
    </w:p>
    <w:p w14:paraId="202B7549" w14:textId="77777777" w:rsidR="006352E5" w:rsidRDefault="006352E5">
      <w:pPr>
        <w:pStyle w:val="InstructionalTextBullet"/>
        <w:pPrChange w:id="148" w:author="Fritz Gyger" w:date="2019-03-08T16:55:00Z">
          <w:pPr>
            <w:pStyle w:val="InstructionalTextBullet"/>
            <w:numPr>
              <w:numId w:val="3"/>
            </w:numPr>
            <w:ind w:left="720" w:hanging="360"/>
          </w:pPr>
        </w:pPrChange>
      </w:pPr>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77777777" w:rsidR="00532287" w:rsidRPr="00532287" w:rsidRDefault="00532287" w:rsidP="00532287">
      <w:pPr>
        <w:pStyle w:val="InstructionalTextBullet"/>
        <w:ind w:left="720"/>
        <w:rPr>
          <w:i w:val="0"/>
          <w:color w:val="auto"/>
        </w:rPr>
      </w:pPr>
      <w:r>
        <w:rPr>
          <w:i w:val="0"/>
          <w:color w:val="auto"/>
        </w:rPr>
        <w:t>10 years history</w:t>
      </w:r>
    </w:p>
    <w:p w14:paraId="1A42A187" w14:textId="77777777" w:rsidR="00BB12B8" w:rsidRDefault="004B2EA2">
      <w:pPr>
        <w:pStyle w:val="Heading2"/>
        <w:numPr>
          <w:ilvl w:val="1"/>
          <w:numId w:val="2"/>
        </w:numPr>
      </w:pPr>
      <w:bookmarkStart w:id="149" w:name="_Toc432497666"/>
      <w:bookmarkStart w:id="150" w:name="_Toc2624398"/>
      <w:r>
        <w:lastRenderedPageBreak/>
        <w:t>Detailed Database Design</w:t>
      </w:r>
      <w:bookmarkEnd w:id="149"/>
      <w:bookmarkEnd w:id="150"/>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77777777" w:rsidR="00BB12B8" w:rsidRDefault="004B2EA2">
      <w:pPr>
        <w:pStyle w:val="InstructionalTextBullet"/>
        <w:numPr>
          <w:ilvl w:val="0"/>
          <w:numId w:val="3"/>
        </w:numPr>
      </w:pPr>
      <w:r>
        <w:t xml:space="preserve">Conceptual Data Model (CDM) </w:t>
      </w:r>
    </w:p>
    <w:p w14:paraId="2F1456A3" w14:textId="43D890E5" w:rsidR="00364C04" w:rsidRDefault="006352E5">
      <w:pPr>
        <w:pStyle w:val="InstructionalTextBullet"/>
        <w:pPrChange w:id="151" w:author="Fritz Gyger" w:date="2019-03-08T16:58:00Z">
          <w:pPr>
            <w:pStyle w:val="InstructionalTextBullet"/>
            <w:ind w:left="360"/>
          </w:pPr>
        </w:pPrChange>
      </w:pPr>
      <w:ins w:id="152" w:author="Fritz Gyger" w:date="2019-03-08T16:57:00Z">
        <w:r>
          <w:rPr>
            <w:noProof/>
          </w:rPr>
          <w:drawing>
            <wp:inline distT="0" distB="0" distL="0" distR="0" wp14:anchorId="663B67D9" wp14:editId="74CA6967">
              <wp:extent cx="6638925" cy="3360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525" cy="3371029"/>
                      </a:xfrm>
                      <a:prstGeom prst="rect">
                        <a:avLst/>
                      </a:prstGeom>
                    </pic:spPr>
                  </pic:pic>
                </a:graphicData>
              </a:graphic>
            </wp:inline>
          </w:drawing>
        </w:r>
      </w:ins>
    </w:p>
    <w:p w14:paraId="3A4C7385"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1F89A06" w14:textId="50154BB1" w:rsidR="00E56750" w:rsidRDefault="00E56750">
      <w:pPr>
        <w:pStyle w:val="InstructionalTextBullet"/>
        <w:pPrChange w:id="153" w:author="Fritz Gyger" w:date="2019-03-08T16:58:00Z">
          <w:pPr>
            <w:pStyle w:val="InstructionalTextBullet"/>
            <w:numPr>
              <w:numId w:val="3"/>
            </w:numPr>
            <w:ind w:left="720" w:hanging="360"/>
          </w:pPr>
        </w:pPrChange>
      </w:pPr>
      <w:r>
        <w:rPr>
          <w:noProof/>
        </w:rPr>
        <w:drawing>
          <wp:inline distT="0" distB="0" distL="0" distR="0" wp14:anchorId="5A3A6FB8" wp14:editId="7C688077">
            <wp:extent cx="6477000" cy="308072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5384" cy="3089471"/>
                    </a:xfrm>
                    <a:prstGeom prst="rect">
                      <a:avLst/>
                    </a:prstGeom>
                  </pic:spPr>
                </pic:pic>
              </a:graphicData>
            </a:graphic>
          </wp:inline>
        </w:drawing>
      </w:r>
    </w:p>
    <w:p w14:paraId="59399073" w14:textId="77777777" w:rsidR="00E537B5" w:rsidRPr="00094922" w:rsidRDefault="006352E5" w:rsidP="00E537B5">
      <w:pPr>
        <w:pStyle w:val="InstructionalTextBullet"/>
        <w:ind w:left="360"/>
        <w:rPr>
          <w:color w:val="auto"/>
          <w:sz w:val="16"/>
          <w:szCs w:val="16"/>
          <w:rPrChange w:id="154" w:author="Fritz Gyger" w:date="2019-03-08T17:00:00Z">
            <w:rPr/>
          </w:rPrChange>
        </w:rPr>
      </w:pPr>
      <w:r w:rsidRPr="00094922">
        <w:rPr>
          <w:rStyle w:val="Hyperlink"/>
          <w:color w:val="auto"/>
          <w:sz w:val="16"/>
          <w:szCs w:val="16"/>
          <w:rPrChange w:id="155" w:author="Fritz Gyger" w:date="2019-03-08T17:00:00Z">
            <w:rPr>
              <w:rStyle w:val="Hyperlink"/>
            </w:rPr>
          </w:rPrChange>
        </w:rPr>
        <w:lastRenderedPageBreak/>
        <w:fldChar w:fldCharType="begin"/>
      </w:r>
      <w:r w:rsidRPr="00094922">
        <w:rPr>
          <w:rStyle w:val="Hyperlink"/>
          <w:color w:val="auto"/>
          <w:sz w:val="16"/>
          <w:szCs w:val="16"/>
          <w:rPrChange w:id="156" w:author="Fritz Gyger" w:date="2019-03-08T17:00:00Z">
            <w:rPr>
              <w:rStyle w:val="Hyperlink"/>
            </w:rPr>
          </w:rPrChange>
        </w:rPr>
        <w:instrText xml:space="preserve"> HYPERLINK "https://realtimeboard.com/app/board/o9J_kyQw7mY=/?userEmail=fgyger@gmail.com&amp;invite=2aaaaaaadcc970d363df49da3d893532-f09c55633fb9bfe1-e627fdad19a479bc-f83312ccebd6dc98&amp;event=mailInvite&amp;mailUserEmail=fgyger@gmail.com&amp;track=true%22" </w:instrText>
      </w:r>
      <w:r w:rsidRPr="00094922">
        <w:rPr>
          <w:rStyle w:val="Hyperlink"/>
          <w:color w:val="auto"/>
          <w:sz w:val="16"/>
          <w:szCs w:val="16"/>
          <w:rPrChange w:id="157" w:author="Fritz Gyger" w:date="2019-03-08T17:00:00Z">
            <w:rPr>
              <w:rStyle w:val="Hyperlink"/>
            </w:rPr>
          </w:rPrChange>
        </w:rPr>
        <w:fldChar w:fldCharType="separate"/>
      </w:r>
      <w:r w:rsidR="00650514" w:rsidRPr="00094922">
        <w:rPr>
          <w:rStyle w:val="Hyperlink"/>
          <w:color w:val="auto"/>
          <w:sz w:val="16"/>
          <w:szCs w:val="16"/>
          <w:rPrChange w:id="158" w:author="Fritz Gyger" w:date="2019-03-08T17:00:00Z">
            <w:rPr>
              <w:rStyle w:val="Hyperlink"/>
            </w:rPr>
          </w:rPrChange>
        </w:rPr>
        <w:t>https://realtimeboard.com/app/board/o9J_kyQw7mY=/?userEmail=fgyger@gmail.com&amp;invite=2aaaaaaadcc970d363df49da3d893532-f09c55633fb9bfe1-e627fdad19a479bc-f83312ccebd6dc98&amp;event=mailInvite&amp;mailUserEmail=fgyger@gmail.com&amp;track=true%22</w:t>
      </w:r>
      <w:r w:rsidRPr="00094922">
        <w:rPr>
          <w:rStyle w:val="Hyperlink"/>
          <w:color w:val="auto"/>
          <w:sz w:val="16"/>
          <w:szCs w:val="16"/>
          <w:rPrChange w:id="159" w:author="Fritz Gyger" w:date="2019-03-08T17:00:00Z">
            <w:rPr>
              <w:rStyle w:val="Hyperlink"/>
            </w:rPr>
          </w:rPrChange>
        </w:rPr>
        <w:fldChar w:fldCharType="end"/>
      </w:r>
    </w:p>
    <w:p w14:paraId="1067756E" w14:textId="77777777" w:rsidR="00650514" w:rsidRPr="00E56750" w:rsidRDefault="00650514" w:rsidP="00E537B5">
      <w:pPr>
        <w:pStyle w:val="InstructionalTextBullet"/>
        <w:ind w:left="360"/>
      </w:pPr>
    </w:p>
    <w:p w14:paraId="39393472" w14:textId="77777777" w:rsidR="00094922" w:rsidRDefault="004B2EA2">
      <w:pPr>
        <w:pStyle w:val="InstructionalTextBullet"/>
        <w:numPr>
          <w:ilvl w:val="0"/>
          <w:numId w:val="3"/>
        </w:numPr>
        <w:rPr>
          <w:ins w:id="160" w:author="Fritz Gyger" w:date="2019-03-08T17:00:00Z"/>
        </w:rPr>
      </w:pPr>
      <w:r>
        <w:t>Physical Data Model (PDM) with a description of the DBMS schemas, sub-schemas, records, sets, tables.</w:t>
      </w:r>
      <w:r w:rsidR="00532287">
        <w:t xml:space="preserve"> </w:t>
      </w:r>
    </w:p>
    <w:p w14:paraId="6C10B4C8" w14:textId="594B927A" w:rsidR="00BB12B8" w:rsidRPr="00094922" w:rsidRDefault="00094922">
      <w:pPr>
        <w:pStyle w:val="InstructionalTextBullet"/>
        <w:ind w:left="360" w:firstLine="360"/>
        <w:rPr>
          <w:color w:val="auto"/>
          <w:rPrChange w:id="161" w:author="Fritz Gyger" w:date="2019-03-08T17:01:00Z">
            <w:rPr/>
          </w:rPrChange>
        </w:rPr>
        <w:pPrChange w:id="162" w:author="Fritz Gyger" w:date="2019-03-08T17:00:00Z">
          <w:pPr>
            <w:pStyle w:val="InstructionalTextBullet"/>
            <w:numPr>
              <w:numId w:val="3"/>
            </w:numPr>
            <w:ind w:left="720" w:hanging="360"/>
          </w:pPr>
        </w:pPrChange>
      </w:pPr>
      <w:ins w:id="163" w:author="Fritz Gyger" w:date="2019-03-08T17:00:00Z">
        <w:r w:rsidRPr="00094922">
          <w:rPr>
            <w:color w:val="auto"/>
            <w:rPrChange w:id="164" w:author="Fritz Gyger" w:date="2019-03-08T17:01:00Z">
              <w:rPr/>
            </w:rPrChange>
          </w:rPr>
          <w:t xml:space="preserve">See Appendix 3 </w:t>
        </w:r>
      </w:ins>
      <w:r w:rsidR="00532287" w:rsidRPr="00094922">
        <w:rPr>
          <w:color w:val="auto"/>
        </w:rPr>
        <w:t>DDLs</w:t>
      </w:r>
    </w:p>
    <w:p w14:paraId="57F442DB" w14:textId="77777777" w:rsidR="00BB12B8" w:rsidRDefault="004B2EA2">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50B5C278" w14:textId="77777777" w:rsidR="00BB12B8" w:rsidRDefault="004B2EA2">
      <w:pPr>
        <w:pStyle w:val="InstructionalTextBullet"/>
        <w:numPr>
          <w:ilvl w:val="0"/>
          <w:numId w:val="3"/>
        </w:numPr>
      </w:pPr>
      <w:r>
        <w:t>Planned implementation factors (e.g., distribution and synchronization) that impact the design.</w:t>
      </w:r>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77777777" w:rsidR="00532287" w:rsidRDefault="00532287" w:rsidP="00532287">
      <w:pPr>
        <w:pStyle w:val="BodyText"/>
        <w:numPr>
          <w:ilvl w:val="1"/>
          <w:numId w:val="3"/>
        </w:numPr>
        <w:rPr>
          <w:lang w:val="en-CA" w:eastAsia="ar-SA"/>
        </w:rPr>
      </w:pPr>
      <w:r>
        <w:rPr>
          <w:lang w:val="en-CA" w:eastAsia="ar-SA"/>
        </w:rPr>
        <w:t>Weekly growth :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77777777" w:rsidR="00532287" w:rsidRDefault="00532287" w:rsidP="00532287">
      <w:pPr>
        <w:pStyle w:val="BodyText"/>
        <w:numPr>
          <w:ilvl w:val="1"/>
          <w:numId w:val="3"/>
        </w:numPr>
        <w:rPr>
          <w:lang w:val="en-CA" w:eastAsia="ar-SA"/>
        </w:rPr>
      </w:pPr>
      <w:r>
        <w:rPr>
          <w:lang w:val="en-CA" w:eastAsia="ar-SA"/>
        </w:rPr>
        <w:t>Weather TBC</w:t>
      </w:r>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165" w:name="_Toc432497670"/>
      <w:r>
        <w:br w:type="page"/>
      </w:r>
    </w:p>
    <w:p w14:paraId="00BA8927" w14:textId="77777777" w:rsidR="00BB12B8" w:rsidRDefault="004B2EA2">
      <w:pPr>
        <w:pStyle w:val="Heading3"/>
        <w:numPr>
          <w:ilvl w:val="2"/>
          <w:numId w:val="2"/>
        </w:numPr>
      </w:pPr>
      <w:bookmarkStart w:id="166" w:name="_Toc2624399"/>
      <w:r>
        <w:lastRenderedPageBreak/>
        <w:t>Roles and Responsibilities</w:t>
      </w:r>
      <w:bookmarkEnd w:id="165"/>
      <w:bookmarkEnd w:id="166"/>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Default="000076D9" w:rsidP="000076D9">
      <w:pPr>
        <w:pStyle w:val="BodyText"/>
        <w:rPr>
          <w:lang w:eastAsia="ar-SA"/>
        </w:rPr>
      </w:pPr>
      <w:r>
        <w:rPr>
          <w:lang w:eastAsia="ar-SA"/>
        </w:rPr>
        <w:t xml:space="preserve">DBA : SQL, </w:t>
      </w:r>
    </w:p>
    <w:p w14:paraId="4D972728" w14:textId="77777777" w:rsidR="000076D9" w:rsidRDefault="000076D9" w:rsidP="000076D9">
      <w:pPr>
        <w:pStyle w:val="BodyText"/>
        <w:rPr>
          <w:lang w:eastAsia="ar-SA"/>
        </w:rPr>
      </w:pPr>
      <w:r>
        <w:rPr>
          <w:lang w:eastAsia="ar-SA"/>
        </w:rPr>
        <w:t>Systems admin :</w:t>
      </w:r>
    </w:p>
    <w:p w14:paraId="3AC6176A" w14:textId="77777777" w:rsidR="000076D9" w:rsidRDefault="000076D9" w:rsidP="000076D9">
      <w:pPr>
        <w:pStyle w:val="BodyText"/>
        <w:rPr>
          <w:lang w:eastAsia="ar-SA"/>
        </w:rPr>
      </w:pPr>
      <w:r>
        <w:rPr>
          <w:lang w:eastAsia="ar-SA"/>
        </w:rPr>
        <w:t>Security admin : n/a</w:t>
      </w:r>
    </w:p>
    <w:p w14:paraId="5C7D12A0" w14:textId="77777777" w:rsidR="000076D9" w:rsidRPr="000076D9" w:rsidRDefault="000076D9" w:rsidP="000076D9">
      <w:pPr>
        <w:pStyle w:val="BodyText"/>
        <w:rPr>
          <w:lang w:eastAsia="ar-SA"/>
        </w:rPr>
      </w:pPr>
      <w:r>
        <w:rPr>
          <w:lang w:eastAsia="ar-SA"/>
        </w:rPr>
        <w:t xml:space="preserve">Data Acquisition &amp; cleansing : </w:t>
      </w:r>
      <w:r w:rsidR="00650514">
        <w:rPr>
          <w:lang w:eastAsia="ar-SA"/>
        </w:rPr>
        <w:t>ETL</w:t>
      </w:r>
    </w:p>
    <w:p w14:paraId="45406B27" w14:textId="3255240B" w:rsidR="004B1FF4" w:rsidRPr="00094922" w:rsidRDefault="00094922" w:rsidP="004B1FF4">
      <w:pPr>
        <w:pStyle w:val="BodyText"/>
        <w:rPr>
          <w:color w:val="FF0000"/>
          <w:lang w:eastAsia="ar-SA"/>
          <w:rPrChange w:id="167" w:author="Fritz Gyger" w:date="2019-03-08T17:02:00Z">
            <w:rPr>
              <w:lang w:eastAsia="ar-SA"/>
            </w:rPr>
          </w:rPrChange>
        </w:rPr>
      </w:pPr>
      <w:ins w:id="168" w:author="Fritz Gyger" w:date="2019-03-08T17:02:00Z">
        <w:r w:rsidRPr="00094922">
          <w:rPr>
            <w:color w:val="FF0000"/>
            <w:lang w:eastAsia="ar-SA"/>
            <w:rPrChange w:id="169" w:author="Fritz Gyger" w:date="2019-03-08T17:02:00Z">
              <w:rPr>
                <w:lang w:eastAsia="ar-SA"/>
              </w:rPr>
            </w:rPrChange>
          </w:rPr>
          <w:t>Daniel : At 4.1 is simply listing the departments which will be responsible to manage the system. for example "The database administration will be handled by the Infrastructure department, where as "Query optimization and error handling" will be handled by production support.</w:t>
        </w:r>
      </w:ins>
    </w:p>
    <w:p w14:paraId="535B87A4" w14:textId="77777777" w:rsidR="00BB12B8" w:rsidRDefault="004B2EA2">
      <w:pPr>
        <w:pStyle w:val="Heading3"/>
        <w:numPr>
          <w:ilvl w:val="2"/>
          <w:numId w:val="2"/>
        </w:numPr>
      </w:pPr>
      <w:bookmarkStart w:id="170" w:name="_Toc432497675"/>
      <w:bookmarkStart w:id="171" w:name="_Toc2624400"/>
      <w:r>
        <w:t>Performance Monitoring and Database Efficiency</w:t>
      </w:r>
      <w:bookmarkEnd w:id="170"/>
      <w:bookmarkEnd w:id="171"/>
    </w:p>
    <w:p w14:paraId="796F7B90" w14:textId="77777777" w:rsidR="00BB12B8" w:rsidRDefault="004B2EA2">
      <w:pPr>
        <w:pStyle w:val="Heading4"/>
        <w:numPr>
          <w:ilvl w:val="3"/>
          <w:numId w:val="2"/>
        </w:numPr>
      </w:pPr>
      <w:bookmarkStart w:id="172" w:name="_Toc432497676"/>
      <w:bookmarkStart w:id="173" w:name="_Toc2624401"/>
      <w:r>
        <w:t>Operational Implications</w:t>
      </w:r>
      <w:bookmarkEnd w:id="172"/>
      <w:bookmarkEnd w:id="173"/>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7777777" w:rsidR="003A4EB6" w:rsidRDefault="003A4EB6" w:rsidP="00464AED">
      <w:pPr>
        <w:pStyle w:val="BodyText"/>
        <w:numPr>
          <w:ilvl w:val="1"/>
          <w:numId w:val="4"/>
        </w:numPr>
        <w:rPr>
          <w:lang w:val="en-CA" w:eastAsia="ar-SA"/>
        </w:rPr>
      </w:pPr>
      <w:r>
        <w:rPr>
          <w:lang w:val="en-CA" w:eastAsia="ar-SA"/>
        </w:rPr>
        <w:t>Weather TBC</w:t>
      </w:r>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pPr>
        <w:pStyle w:val="Heading4"/>
        <w:numPr>
          <w:ilvl w:val="3"/>
          <w:numId w:val="2"/>
        </w:numPr>
      </w:pPr>
      <w:bookmarkStart w:id="174" w:name="_Toc432497677"/>
      <w:bookmarkStart w:id="175" w:name="_Toc2624402"/>
      <w:r>
        <w:t>Data Transfer Requirements</w:t>
      </w:r>
      <w:bookmarkEnd w:id="174"/>
      <w:bookmarkEnd w:id="175"/>
    </w:p>
    <w:p w14:paraId="160B8036" w14:textId="77777777" w:rsidR="00BB12B8" w:rsidRDefault="004B2EA2">
      <w:pPr>
        <w:pStyle w:val="InstructionalText"/>
        <w:rPr>
          <w:ins w:id="176" w:author="Fritz Gyger" w:date="2019-03-08T17:03:00Z"/>
        </w:rPr>
      </w:pPr>
      <w:r>
        <w:t>Instructions: Describe data transfer requirements to and from the software, including data content, format, sequence, volume/frequency and any conversion issues.</w:t>
      </w:r>
    </w:p>
    <w:p w14:paraId="51710403" w14:textId="77777777" w:rsidR="00094922" w:rsidRPr="00424AC2" w:rsidRDefault="00094922" w:rsidP="00094922">
      <w:pPr>
        <w:pStyle w:val="HTMLPreformatted"/>
        <w:shd w:val="clear" w:color="auto" w:fill="FFFFFF"/>
        <w:rPr>
          <w:ins w:id="177" w:author="Fritz Gyger" w:date="2019-03-08T17:03:00Z"/>
          <w:rFonts w:ascii="Arial" w:hAnsi="Arial" w:cs="Arial"/>
          <w:b/>
          <w:color w:val="24292E"/>
          <w:sz w:val="24"/>
          <w:szCs w:val="24"/>
          <w:u w:val="single"/>
        </w:rPr>
      </w:pPr>
      <w:ins w:id="178" w:author="Fritz Gyger" w:date="2019-03-08T17:03:00Z">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ins>
    </w:p>
    <w:p w14:paraId="77B3B743" w14:textId="77777777" w:rsidR="00094922" w:rsidRDefault="00094922" w:rsidP="00094922">
      <w:pPr>
        <w:pStyle w:val="HTMLPreformatted"/>
        <w:shd w:val="clear" w:color="auto" w:fill="FFFFFF"/>
        <w:rPr>
          <w:ins w:id="179" w:author="Fritz Gyger" w:date="2019-03-08T17:03:00Z"/>
          <w:rFonts w:ascii="Arial" w:hAnsi="Arial" w:cs="Arial"/>
          <w:b/>
          <w:color w:val="24292E"/>
          <w:sz w:val="24"/>
          <w:szCs w:val="24"/>
          <w:u w:val="single"/>
          <w:lang w:val="fr-CA"/>
        </w:rPr>
      </w:pPr>
      <w:ins w:id="180" w:author="Fritz Gyger" w:date="2019-03-08T17:03:00Z">
        <w:r>
          <w:rPr>
            <w:noProof/>
            <w:lang w:val="en-US" w:eastAsia="en-US"/>
          </w:rPr>
          <w:drawing>
            <wp:inline distT="0" distB="0" distL="0" distR="0" wp14:anchorId="448A6CD1" wp14:editId="0D7D61EC">
              <wp:extent cx="6038850" cy="192327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ins>
    </w:p>
    <w:p w14:paraId="1BA98571" w14:textId="1E2265F7" w:rsidR="00094922" w:rsidRPr="00094922" w:rsidDel="00094922" w:rsidRDefault="00094922">
      <w:pPr>
        <w:pStyle w:val="BodyText"/>
        <w:rPr>
          <w:del w:id="181" w:author="Fritz Gyger" w:date="2019-03-08T17:04:00Z"/>
          <w:rPrChange w:id="182" w:author="Fritz Gyger" w:date="2019-03-08T17:03:00Z">
            <w:rPr>
              <w:del w:id="183" w:author="Fritz Gyger" w:date="2019-03-08T17:04:00Z"/>
            </w:rPr>
          </w:rPrChange>
        </w:rPr>
        <w:pPrChange w:id="184" w:author="Fritz Gyger" w:date="2019-03-08T17:03:00Z">
          <w:pPr>
            <w:pStyle w:val="InstructionalText"/>
          </w:pPr>
        </w:pPrChange>
      </w:pPr>
    </w:p>
    <w:p w14:paraId="524243AD"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Saint-LÃ©onard)  </w:t>
      </w:r>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Weekly growth</w:t>
      </w:r>
      <w:del w:id="185" w:author="Fritz Gyger" w:date="2019-03-08T17:04:00Z">
        <w:r w:rsidDel="00094922">
          <w:rPr>
            <w:lang w:val="en-CA" w:eastAsia="ar-SA"/>
          </w:rPr>
          <w:delText xml:space="preserve"> </w:delText>
        </w:r>
      </w:del>
      <w:r>
        <w:rPr>
          <w:lang w:val="en-CA" w:eastAsia="ar-SA"/>
        </w:rPr>
        <w:t>: about 10MB for transaction &amp; weather data.</w:t>
      </w:r>
    </w:p>
    <w:p w14:paraId="1376FBC4" w14:textId="64307856" w:rsidR="006C31C9" w:rsidRDefault="006C31C9" w:rsidP="006C31C9">
      <w:pPr>
        <w:pStyle w:val="BodyText"/>
        <w:numPr>
          <w:ilvl w:val="0"/>
          <w:numId w:val="4"/>
        </w:numPr>
        <w:rPr>
          <w:lang w:val="en-CA" w:eastAsia="ar-SA"/>
        </w:rPr>
      </w:pPr>
      <w:r>
        <w:rPr>
          <w:lang w:val="en-CA" w:eastAsia="ar-SA"/>
        </w:rPr>
        <w:t xml:space="preserve">Data content and format (See </w:t>
      </w:r>
      <w:ins w:id="186" w:author="Fritz Gyger" w:date="2019-03-08T17:04:00Z">
        <w:r w:rsidR="00094922">
          <w:rPr>
            <w:lang w:val="en-CA" w:eastAsia="ar-SA"/>
          </w:rPr>
          <w:fldChar w:fldCharType="begin"/>
        </w:r>
        <w:r w:rsidR="00094922">
          <w:rPr>
            <w:lang w:val="en-CA" w:eastAsia="ar-SA"/>
          </w:rPr>
          <w:instrText xml:space="preserve"> HYPERLINK  \l "_Data_Formats_/" </w:instrText>
        </w:r>
        <w:r w:rsidR="00094922">
          <w:rPr>
            <w:lang w:val="en-CA" w:eastAsia="ar-SA"/>
          </w:rPr>
          <w:fldChar w:fldCharType="separate"/>
        </w:r>
        <w:r w:rsidRPr="00094922">
          <w:rPr>
            <w:rStyle w:val="Hyperlink"/>
            <w:lang w:val="en-CA" w:eastAsia="ar-SA"/>
          </w:rPr>
          <w:t>4.2.3 Data Formats</w:t>
        </w:r>
        <w:r w:rsidR="00094922">
          <w:rPr>
            <w:lang w:val="en-CA" w:eastAsia="ar-SA"/>
          </w:rPr>
          <w:fldChar w:fldCharType="end"/>
        </w:r>
      </w:ins>
      <w:r>
        <w:rPr>
          <w:lang w:val="en-CA" w:eastAsia="ar-SA"/>
        </w:rPr>
        <w:t xml:space="preserve">) </w:t>
      </w:r>
    </w:p>
    <w:p w14:paraId="56A53A7C" w14:textId="77777777" w:rsidR="006C31C9" w:rsidRDefault="00755931" w:rsidP="006C31C9">
      <w:pPr>
        <w:pStyle w:val="BodyText"/>
        <w:numPr>
          <w:ilvl w:val="0"/>
          <w:numId w:val="4"/>
        </w:numPr>
        <w:rPr>
          <w:lang w:val="en-CA" w:eastAsia="ar-SA"/>
        </w:rPr>
      </w:pPr>
      <w:r>
        <w:rPr>
          <w:lang w:val="en-CA" w:eastAsia="ar-SA"/>
        </w:rPr>
        <w:t>Data Transfer</w:t>
      </w:r>
      <w:r w:rsidR="000076D9">
        <w:rPr>
          <w:lang w:val="en-CA" w:eastAsia="ar-SA"/>
        </w:rPr>
        <w:t>?</w:t>
      </w:r>
    </w:p>
    <w:p w14:paraId="1BC18E4D" w14:textId="77777777" w:rsidR="006C31C9" w:rsidRDefault="006C31C9" w:rsidP="006C31C9">
      <w:pPr>
        <w:pStyle w:val="BodyText"/>
        <w:rPr>
          <w:lang w:eastAsia="ar-SA"/>
        </w:rPr>
      </w:pPr>
    </w:p>
    <w:p w14:paraId="6B7CDEFC" w14:textId="77777777" w:rsidR="006C31C9" w:rsidRPr="006C31C9" w:rsidRDefault="006C31C9" w:rsidP="006C31C9">
      <w:pPr>
        <w:pStyle w:val="BodyText"/>
        <w:rPr>
          <w:lang w:eastAsia="ar-SA"/>
        </w:rPr>
      </w:pPr>
    </w:p>
    <w:p w14:paraId="30836089" w14:textId="77777777" w:rsidR="00BB12B8" w:rsidRDefault="004B2EA2">
      <w:pPr>
        <w:pStyle w:val="Heading4"/>
        <w:numPr>
          <w:ilvl w:val="3"/>
          <w:numId w:val="2"/>
        </w:numPr>
      </w:pPr>
      <w:bookmarkStart w:id="187" w:name="_Data_Formats_/"/>
      <w:bookmarkStart w:id="188" w:name="_Toc432497678"/>
      <w:bookmarkStart w:id="189" w:name="_Toc2624403"/>
      <w:bookmarkEnd w:id="187"/>
      <w:r>
        <w:t>Data Formats</w:t>
      </w:r>
      <w:bookmarkEnd w:id="188"/>
      <w:r w:rsidR="00212541">
        <w:t xml:space="preserve"> / Data </w:t>
      </w:r>
      <w:r w:rsidR="00532287">
        <w:t>Dictionary</w:t>
      </w:r>
      <w:bookmarkEnd w:id="189"/>
    </w:p>
    <w:p w14:paraId="3B1B2C54"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190" w:name="_Toc510936887"/>
    </w:p>
    <w:p w14:paraId="1C807413" w14:textId="77777777" w:rsidR="00063845" w:rsidRPr="0044197A" w:rsidRDefault="00063845" w:rsidP="00063845">
      <w:pPr>
        <w:pStyle w:val="BodyText"/>
        <w:rPr>
          <w:b/>
          <w:lang w:val="fr-CA" w:eastAsia="ar-SA"/>
        </w:rPr>
      </w:pPr>
      <w:r w:rsidRPr="0044197A">
        <w:rPr>
          <w:b/>
          <w:lang w:val="fr-CA" w:eastAsia="ar-SA"/>
        </w:rPr>
        <w:t xml:space="preserve">Source files </w:t>
      </w:r>
    </w:p>
    <w:p w14:paraId="06F1C36A"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45BA98E5" w14:textId="77777777" w:rsidTr="004B2EA2">
        <w:tc>
          <w:tcPr>
            <w:tcW w:w="2681" w:type="dxa"/>
          </w:tcPr>
          <w:p w14:paraId="03E26A11" w14:textId="77777777" w:rsidR="004B2EA2" w:rsidRPr="00C26E0D" w:rsidRDefault="004B2EA2" w:rsidP="004B2EA2">
            <w:pPr>
              <w:pStyle w:val="BodyText"/>
              <w:rPr>
                <w:b/>
                <w:lang w:eastAsia="ar-SA"/>
              </w:rPr>
            </w:pPr>
            <w:r w:rsidRPr="00C26E0D">
              <w:rPr>
                <w:b/>
                <w:lang w:eastAsia="ar-SA"/>
              </w:rPr>
              <w:t>Name</w:t>
            </w:r>
          </w:p>
        </w:tc>
        <w:tc>
          <w:tcPr>
            <w:tcW w:w="1567" w:type="dxa"/>
          </w:tcPr>
          <w:p w14:paraId="200BB644" w14:textId="77777777" w:rsidR="004B2EA2" w:rsidRPr="00C26E0D" w:rsidRDefault="004B2EA2" w:rsidP="004B2EA2">
            <w:pPr>
              <w:pStyle w:val="BodyText"/>
              <w:rPr>
                <w:b/>
                <w:lang w:eastAsia="ar-SA"/>
              </w:rPr>
            </w:pPr>
            <w:r w:rsidRPr="00C26E0D">
              <w:rPr>
                <w:b/>
                <w:lang w:eastAsia="ar-SA"/>
              </w:rPr>
              <w:t>Type</w:t>
            </w:r>
          </w:p>
        </w:tc>
        <w:tc>
          <w:tcPr>
            <w:tcW w:w="992" w:type="dxa"/>
          </w:tcPr>
          <w:p w14:paraId="7C5C08FE" w14:textId="77777777" w:rsidR="004B2EA2" w:rsidRPr="00C26E0D" w:rsidRDefault="004B2EA2" w:rsidP="004B2EA2">
            <w:pPr>
              <w:pStyle w:val="BodyText"/>
              <w:rPr>
                <w:b/>
                <w:lang w:eastAsia="ar-SA"/>
              </w:rPr>
            </w:pPr>
            <w:r w:rsidRPr="00C26E0D">
              <w:rPr>
                <w:b/>
                <w:lang w:eastAsia="ar-SA"/>
              </w:rPr>
              <w:t>Length</w:t>
            </w:r>
          </w:p>
        </w:tc>
        <w:tc>
          <w:tcPr>
            <w:tcW w:w="1134" w:type="dxa"/>
          </w:tcPr>
          <w:p w14:paraId="71D2049D" w14:textId="77777777" w:rsidR="004B2EA2" w:rsidRPr="00C26E0D" w:rsidRDefault="004B2EA2" w:rsidP="004B2EA2">
            <w:pPr>
              <w:pStyle w:val="BodyText"/>
              <w:rPr>
                <w:b/>
                <w:lang w:eastAsia="ar-SA"/>
              </w:rPr>
            </w:pPr>
            <w:r>
              <w:rPr>
                <w:b/>
                <w:lang w:eastAsia="ar-SA"/>
              </w:rPr>
              <w:t>Nullable</w:t>
            </w:r>
          </w:p>
        </w:tc>
        <w:tc>
          <w:tcPr>
            <w:tcW w:w="2976" w:type="dxa"/>
          </w:tcPr>
          <w:p w14:paraId="2107DD1E" w14:textId="77777777" w:rsidR="004B2EA2" w:rsidRPr="00C26E0D" w:rsidRDefault="004B2EA2" w:rsidP="004B2EA2">
            <w:pPr>
              <w:pStyle w:val="BodyText"/>
              <w:rPr>
                <w:b/>
                <w:lang w:eastAsia="ar-SA"/>
              </w:rPr>
            </w:pPr>
            <w:r>
              <w:rPr>
                <w:b/>
                <w:lang w:eastAsia="ar-SA"/>
              </w:rPr>
              <w:t>Comments</w:t>
            </w:r>
          </w:p>
        </w:tc>
      </w:tr>
      <w:tr w:rsidR="004B2EA2" w14:paraId="0616D17B" w14:textId="77777777" w:rsidTr="004B2EA2">
        <w:tc>
          <w:tcPr>
            <w:tcW w:w="2681" w:type="dxa"/>
          </w:tcPr>
          <w:p w14:paraId="22887098" w14:textId="77777777" w:rsidR="004B2EA2" w:rsidRDefault="004B2EA2" w:rsidP="004B2EA2">
            <w:pPr>
              <w:pStyle w:val="BodyText"/>
              <w:rPr>
                <w:lang w:eastAsia="ar-SA"/>
              </w:rPr>
            </w:pPr>
            <w:r w:rsidRPr="00E97D30">
              <w:rPr>
                <w:rFonts w:ascii="Calibri" w:hAnsi="Calibri" w:cs="Calibri"/>
                <w:color w:val="000000"/>
                <w:szCs w:val="22"/>
                <w:lang w:val="en-CA" w:eastAsia="en-CA"/>
              </w:rPr>
              <w:t>IdentifiantDepot</w:t>
            </w:r>
          </w:p>
        </w:tc>
        <w:tc>
          <w:tcPr>
            <w:tcW w:w="1567" w:type="dxa"/>
          </w:tcPr>
          <w:p w14:paraId="6754442B" w14:textId="77777777" w:rsidR="004B2EA2" w:rsidRDefault="004B2EA2" w:rsidP="004B2EA2">
            <w:pPr>
              <w:pStyle w:val="BodyText"/>
              <w:rPr>
                <w:lang w:eastAsia="ar-SA"/>
              </w:rPr>
            </w:pPr>
            <w:r>
              <w:rPr>
                <w:lang w:eastAsia="ar-SA"/>
              </w:rPr>
              <w:t>INT</w:t>
            </w:r>
          </w:p>
        </w:tc>
        <w:tc>
          <w:tcPr>
            <w:tcW w:w="992" w:type="dxa"/>
          </w:tcPr>
          <w:p w14:paraId="26C8145E" w14:textId="77777777" w:rsidR="004B2EA2" w:rsidRDefault="004B2EA2" w:rsidP="004B2EA2">
            <w:pPr>
              <w:pStyle w:val="BodyText"/>
              <w:rPr>
                <w:lang w:eastAsia="ar-SA"/>
              </w:rPr>
            </w:pPr>
            <w:r>
              <w:rPr>
                <w:lang w:eastAsia="ar-SA"/>
              </w:rPr>
              <w:t xml:space="preserve"> </w:t>
            </w:r>
          </w:p>
        </w:tc>
        <w:tc>
          <w:tcPr>
            <w:tcW w:w="1134" w:type="dxa"/>
          </w:tcPr>
          <w:p w14:paraId="64C21F75" w14:textId="77777777" w:rsidR="004B2EA2" w:rsidRDefault="004B2EA2" w:rsidP="004B2EA2">
            <w:pPr>
              <w:pStyle w:val="BodyText"/>
              <w:rPr>
                <w:lang w:eastAsia="ar-SA"/>
              </w:rPr>
            </w:pPr>
            <w:r>
              <w:rPr>
                <w:lang w:eastAsia="ar-SA"/>
              </w:rPr>
              <w:t>N</w:t>
            </w:r>
          </w:p>
        </w:tc>
        <w:tc>
          <w:tcPr>
            <w:tcW w:w="2976" w:type="dxa"/>
          </w:tcPr>
          <w:p w14:paraId="063DA605" w14:textId="77777777" w:rsidR="004B2EA2" w:rsidRDefault="004B2EA2" w:rsidP="004B2EA2">
            <w:pPr>
              <w:pStyle w:val="BodyText"/>
              <w:rPr>
                <w:lang w:eastAsia="ar-SA"/>
              </w:rPr>
            </w:pPr>
          </w:p>
        </w:tc>
      </w:tr>
      <w:tr w:rsidR="004B2EA2" w14:paraId="4A91F9EF" w14:textId="77777777" w:rsidTr="004B2EA2">
        <w:tc>
          <w:tcPr>
            <w:tcW w:w="2681" w:type="dxa"/>
          </w:tcPr>
          <w:p w14:paraId="346F0FFC" w14:textId="77777777" w:rsidR="004B2EA2" w:rsidRDefault="004B2EA2" w:rsidP="004B2EA2">
            <w:pPr>
              <w:pStyle w:val="BodyText"/>
              <w:rPr>
                <w:lang w:eastAsia="ar-SA"/>
              </w:rPr>
            </w:pPr>
            <w:r w:rsidRPr="00C26E0D">
              <w:rPr>
                <w:rFonts w:ascii="Calibri" w:hAnsi="Calibri" w:cs="Calibri"/>
                <w:color w:val="000000"/>
                <w:szCs w:val="22"/>
                <w:lang w:val="en-CA" w:eastAsia="en-CA"/>
              </w:rPr>
              <w:t>NomDepot</w:t>
            </w:r>
          </w:p>
        </w:tc>
        <w:tc>
          <w:tcPr>
            <w:tcW w:w="1567" w:type="dxa"/>
          </w:tcPr>
          <w:p w14:paraId="23C50825" w14:textId="77777777" w:rsidR="004B2EA2" w:rsidRDefault="004B2EA2" w:rsidP="004B2EA2">
            <w:pPr>
              <w:pStyle w:val="BodyText"/>
              <w:rPr>
                <w:lang w:eastAsia="ar-SA"/>
              </w:rPr>
            </w:pPr>
            <w:r>
              <w:rPr>
                <w:lang w:eastAsia="ar-SA"/>
              </w:rPr>
              <w:t>VARCHAR</w:t>
            </w:r>
          </w:p>
        </w:tc>
        <w:tc>
          <w:tcPr>
            <w:tcW w:w="992" w:type="dxa"/>
          </w:tcPr>
          <w:p w14:paraId="58D645DD" w14:textId="77777777" w:rsidR="004B2EA2" w:rsidRDefault="004B2EA2" w:rsidP="004B2EA2">
            <w:pPr>
              <w:pStyle w:val="BodyText"/>
              <w:rPr>
                <w:lang w:eastAsia="ar-SA"/>
              </w:rPr>
            </w:pPr>
            <w:r>
              <w:rPr>
                <w:lang w:eastAsia="ar-SA"/>
              </w:rPr>
              <w:t>30</w:t>
            </w:r>
          </w:p>
        </w:tc>
        <w:tc>
          <w:tcPr>
            <w:tcW w:w="1134" w:type="dxa"/>
          </w:tcPr>
          <w:p w14:paraId="2F4301A2" w14:textId="77777777" w:rsidR="004B2EA2" w:rsidRDefault="004B2EA2" w:rsidP="004B2EA2">
            <w:pPr>
              <w:pStyle w:val="BodyText"/>
              <w:rPr>
                <w:lang w:eastAsia="ar-SA"/>
              </w:rPr>
            </w:pPr>
            <w:r>
              <w:rPr>
                <w:lang w:eastAsia="ar-SA"/>
              </w:rPr>
              <w:t>N</w:t>
            </w:r>
          </w:p>
        </w:tc>
        <w:tc>
          <w:tcPr>
            <w:tcW w:w="2976" w:type="dxa"/>
          </w:tcPr>
          <w:p w14:paraId="38A26F3B" w14:textId="77777777" w:rsidR="004B2EA2" w:rsidRDefault="004B2EA2" w:rsidP="004B2EA2">
            <w:pPr>
              <w:pStyle w:val="BodyText"/>
              <w:rPr>
                <w:lang w:eastAsia="ar-SA"/>
              </w:rPr>
            </w:pPr>
          </w:p>
        </w:tc>
      </w:tr>
      <w:tr w:rsidR="004B2EA2" w:rsidRPr="00A65745" w14:paraId="3EBCBDC4" w14:textId="77777777" w:rsidTr="004B2EA2">
        <w:tc>
          <w:tcPr>
            <w:tcW w:w="2681" w:type="dxa"/>
          </w:tcPr>
          <w:p w14:paraId="5D2E14F2" w14:textId="77777777" w:rsidR="004B2EA2" w:rsidRDefault="004B2EA2" w:rsidP="004B2EA2">
            <w:pPr>
              <w:pStyle w:val="BodyText"/>
              <w:rPr>
                <w:lang w:eastAsia="ar-SA"/>
              </w:rPr>
            </w:pPr>
            <w:r w:rsidRPr="00C26E0D">
              <w:rPr>
                <w:rFonts w:ascii="Calibri" w:hAnsi="Calibri" w:cs="Calibri"/>
                <w:color w:val="000000"/>
                <w:szCs w:val="22"/>
                <w:lang w:val="en-CA" w:eastAsia="en-CA"/>
              </w:rPr>
              <w:t>TypeDepot</w:t>
            </w:r>
          </w:p>
        </w:tc>
        <w:tc>
          <w:tcPr>
            <w:tcW w:w="1567" w:type="dxa"/>
          </w:tcPr>
          <w:p w14:paraId="4BE680EC" w14:textId="77777777" w:rsidR="004B2EA2" w:rsidRDefault="004B2EA2" w:rsidP="004B2EA2">
            <w:pPr>
              <w:pStyle w:val="BodyText"/>
              <w:rPr>
                <w:lang w:eastAsia="ar-SA"/>
              </w:rPr>
            </w:pPr>
            <w:r>
              <w:rPr>
                <w:lang w:eastAsia="ar-SA"/>
              </w:rPr>
              <w:t>VARCHAR</w:t>
            </w:r>
          </w:p>
        </w:tc>
        <w:tc>
          <w:tcPr>
            <w:tcW w:w="992" w:type="dxa"/>
          </w:tcPr>
          <w:p w14:paraId="64ECC4FC" w14:textId="77777777" w:rsidR="004B2EA2" w:rsidRDefault="004B2EA2" w:rsidP="004B2EA2">
            <w:pPr>
              <w:pStyle w:val="BodyText"/>
              <w:rPr>
                <w:lang w:eastAsia="ar-SA"/>
              </w:rPr>
            </w:pPr>
            <w:r>
              <w:rPr>
                <w:lang w:eastAsia="ar-SA"/>
              </w:rPr>
              <w:t>15</w:t>
            </w:r>
          </w:p>
        </w:tc>
        <w:tc>
          <w:tcPr>
            <w:tcW w:w="1134" w:type="dxa"/>
          </w:tcPr>
          <w:p w14:paraId="6A4DDCEC" w14:textId="77777777" w:rsidR="004B2EA2" w:rsidRDefault="004B2EA2" w:rsidP="004B2EA2">
            <w:pPr>
              <w:pStyle w:val="BodyText"/>
              <w:rPr>
                <w:lang w:eastAsia="ar-SA"/>
              </w:rPr>
            </w:pPr>
            <w:r>
              <w:rPr>
                <w:lang w:eastAsia="ar-SA"/>
              </w:rPr>
              <w:t>N</w:t>
            </w:r>
          </w:p>
        </w:tc>
        <w:tc>
          <w:tcPr>
            <w:tcW w:w="2976" w:type="dxa"/>
          </w:tcPr>
          <w:p w14:paraId="482140B8" w14:textId="77777777" w:rsidR="004B2EA2" w:rsidRPr="009277BC" w:rsidRDefault="004B2EA2" w:rsidP="004B2EA2">
            <w:pPr>
              <w:pStyle w:val="BodyText"/>
              <w:rPr>
                <w:lang w:val="fr-CA" w:eastAsia="ar-SA"/>
              </w:rPr>
            </w:pPr>
            <w:r w:rsidRPr="009277BC">
              <w:rPr>
                <w:lang w:val="fr-CA" w:eastAsia="ar-SA"/>
              </w:rPr>
              <w:t xml:space="preserve">Values : Carierre, Chute_Egout, Entassement, </w:t>
            </w:r>
          </w:p>
        </w:tc>
      </w:tr>
      <w:tr w:rsidR="004B2EA2" w:rsidRPr="009277BC" w14:paraId="61F7187F" w14:textId="77777777" w:rsidTr="004B2EA2">
        <w:tc>
          <w:tcPr>
            <w:tcW w:w="2681" w:type="dxa"/>
          </w:tcPr>
          <w:p w14:paraId="69C8E9C2" w14:textId="77777777" w:rsidR="004B2EA2" w:rsidRDefault="004B2EA2" w:rsidP="004B2EA2">
            <w:pPr>
              <w:pStyle w:val="BodyText"/>
              <w:rPr>
                <w:lang w:eastAsia="ar-SA"/>
              </w:rPr>
            </w:pPr>
            <w:r w:rsidRPr="00C26E0D">
              <w:rPr>
                <w:rFonts w:ascii="Calibri" w:hAnsi="Calibri" w:cs="Calibri"/>
                <w:color w:val="000000"/>
                <w:szCs w:val="22"/>
                <w:lang w:val="en-CA" w:eastAsia="en-CA"/>
              </w:rPr>
              <w:t>Capacite</w:t>
            </w:r>
          </w:p>
        </w:tc>
        <w:tc>
          <w:tcPr>
            <w:tcW w:w="1567" w:type="dxa"/>
          </w:tcPr>
          <w:p w14:paraId="5BBCA459" w14:textId="77777777" w:rsidR="004B2EA2" w:rsidRDefault="004B2EA2" w:rsidP="004B2EA2">
            <w:pPr>
              <w:pStyle w:val="BodyText"/>
              <w:rPr>
                <w:lang w:eastAsia="ar-SA"/>
              </w:rPr>
            </w:pPr>
            <w:r>
              <w:rPr>
                <w:lang w:eastAsia="ar-SA"/>
              </w:rPr>
              <w:t>INT</w:t>
            </w:r>
          </w:p>
        </w:tc>
        <w:tc>
          <w:tcPr>
            <w:tcW w:w="992" w:type="dxa"/>
          </w:tcPr>
          <w:p w14:paraId="6EF9C13F" w14:textId="77777777" w:rsidR="004B2EA2" w:rsidRDefault="004B2EA2" w:rsidP="004B2EA2">
            <w:pPr>
              <w:pStyle w:val="BodyText"/>
              <w:rPr>
                <w:lang w:eastAsia="ar-SA"/>
              </w:rPr>
            </w:pPr>
          </w:p>
        </w:tc>
        <w:tc>
          <w:tcPr>
            <w:tcW w:w="1134" w:type="dxa"/>
          </w:tcPr>
          <w:p w14:paraId="7E7782B2" w14:textId="77777777" w:rsidR="004B2EA2" w:rsidRDefault="004B2EA2" w:rsidP="004B2EA2">
            <w:pPr>
              <w:pStyle w:val="BodyText"/>
              <w:rPr>
                <w:lang w:eastAsia="ar-SA"/>
              </w:rPr>
            </w:pPr>
            <w:r>
              <w:rPr>
                <w:lang w:eastAsia="ar-SA"/>
              </w:rPr>
              <w:t>Y</w:t>
            </w:r>
          </w:p>
        </w:tc>
        <w:tc>
          <w:tcPr>
            <w:tcW w:w="2976" w:type="dxa"/>
          </w:tcPr>
          <w:p w14:paraId="49DDEDC2" w14:textId="77777777" w:rsidR="004B2EA2" w:rsidRPr="009277BC" w:rsidRDefault="004B2EA2" w:rsidP="004B2EA2">
            <w:pPr>
              <w:pStyle w:val="BodyText"/>
              <w:rPr>
                <w:lang w:val="fr-CA" w:eastAsia="ar-SA"/>
              </w:rPr>
            </w:pPr>
            <w:r>
              <w:rPr>
                <w:lang w:val="fr-CA" w:eastAsia="ar-SA"/>
              </w:rPr>
              <w:t xml:space="preserve">0 = Sewer well </w:t>
            </w:r>
          </w:p>
        </w:tc>
      </w:tr>
      <w:tr w:rsidR="004B2EA2" w:rsidRPr="009277BC" w14:paraId="551984B2" w14:textId="77777777" w:rsidTr="004B2EA2">
        <w:tc>
          <w:tcPr>
            <w:tcW w:w="2681" w:type="dxa"/>
          </w:tcPr>
          <w:p w14:paraId="5F73A4FD"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728D6A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363AD217"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099A9B4B"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0B44450C" w14:textId="77777777" w:rsidR="004B2EA2" w:rsidRPr="009277BC" w:rsidRDefault="004B2EA2" w:rsidP="004B2EA2">
            <w:pPr>
              <w:pStyle w:val="BodyText"/>
              <w:rPr>
                <w:lang w:val="fr-CA" w:eastAsia="ar-SA"/>
              </w:rPr>
            </w:pPr>
          </w:p>
        </w:tc>
      </w:tr>
      <w:tr w:rsidR="004B2EA2" w:rsidRPr="009277BC" w14:paraId="019947E8" w14:textId="77777777" w:rsidTr="004B2EA2">
        <w:tc>
          <w:tcPr>
            <w:tcW w:w="2681" w:type="dxa"/>
            <w:vAlign w:val="bottom"/>
          </w:tcPr>
          <w:p w14:paraId="4F04885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7BF0409B"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AEB7EEE"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47715DC8"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3279C05" w14:textId="77777777" w:rsidR="004B2EA2" w:rsidRPr="009277BC" w:rsidRDefault="004B2EA2" w:rsidP="004B2EA2">
            <w:pPr>
              <w:pStyle w:val="BodyText"/>
              <w:rPr>
                <w:lang w:val="fr-CA" w:eastAsia="ar-SA"/>
              </w:rPr>
            </w:pPr>
          </w:p>
        </w:tc>
      </w:tr>
      <w:tr w:rsidR="004B2EA2" w:rsidRPr="009277BC" w14:paraId="4694D39B" w14:textId="77777777" w:rsidTr="004B2EA2">
        <w:tc>
          <w:tcPr>
            <w:tcW w:w="2681" w:type="dxa"/>
          </w:tcPr>
          <w:p w14:paraId="70684BD2"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VolumeDeverse</w:t>
            </w:r>
          </w:p>
        </w:tc>
        <w:tc>
          <w:tcPr>
            <w:tcW w:w="1567" w:type="dxa"/>
          </w:tcPr>
          <w:p w14:paraId="6C31AE80"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9004994"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2B138DF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839A5A8" w14:textId="77777777" w:rsidR="004B2EA2" w:rsidRPr="009277BC" w:rsidRDefault="004B2EA2" w:rsidP="00063845">
            <w:pPr>
              <w:pStyle w:val="BodyText"/>
              <w:rPr>
                <w:lang w:val="fr-CA" w:eastAsia="ar-SA"/>
              </w:rPr>
            </w:pPr>
          </w:p>
        </w:tc>
      </w:tr>
      <w:tr w:rsidR="004B2EA2" w:rsidRPr="009277BC" w14:paraId="6164226A" w14:textId="77777777" w:rsidTr="004B2EA2">
        <w:tc>
          <w:tcPr>
            <w:tcW w:w="2681" w:type="dxa"/>
            <w:vAlign w:val="bottom"/>
          </w:tcPr>
          <w:p w14:paraId="5686B647"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IdentifiantArrondissement</w:t>
            </w:r>
          </w:p>
        </w:tc>
        <w:tc>
          <w:tcPr>
            <w:tcW w:w="1567" w:type="dxa"/>
          </w:tcPr>
          <w:p w14:paraId="090B9AE3"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1D41A8D2" w14:textId="77777777" w:rsidR="004B2EA2" w:rsidRPr="009277BC" w:rsidRDefault="004B2EA2" w:rsidP="004B2EA2">
            <w:pPr>
              <w:pStyle w:val="BodyText"/>
              <w:rPr>
                <w:lang w:val="fr-CA" w:eastAsia="ar-SA"/>
              </w:rPr>
            </w:pPr>
          </w:p>
        </w:tc>
        <w:tc>
          <w:tcPr>
            <w:tcW w:w="1134" w:type="dxa"/>
          </w:tcPr>
          <w:p w14:paraId="7AF63629"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288B3BC" w14:textId="77777777" w:rsidR="004B2EA2" w:rsidRPr="009277BC" w:rsidRDefault="004B2EA2" w:rsidP="004B2EA2">
            <w:pPr>
              <w:pStyle w:val="BodyText"/>
              <w:rPr>
                <w:lang w:val="fr-CA" w:eastAsia="ar-SA"/>
              </w:rPr>
            </w:pPr>
          </w:p>
        </w:tc>
      </w:tr>
      <w:tr w:rsidR="004B2EA2" w14:paraId="3B78EC88" w14:textId="77777777" w:rsidTr="004B2EA2">
        <w:tc>
          <w:tcPr>
            <w:tcW w:w="2681" w:type="dxa"/>
            <w:vAlign w:val="bottom"/>
          </w:tcPr>
          <w:p w14:paraId="598924A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r w:rsidRPr="00C26E0D">
              <w:rPr>
                <w:rFonts w:ascii="Calibri" w:hAnsi="Calibri" w:cs="Calibri"/>
                <w:color w:val="000000"/>
                <w:szCs w:val="22"/>
                <w:lang w:val="en-CA" w:eastAsia="en-CA"/>
              </w:rPr>
              <w:t>sementCode</w:t>
            </w:r>
          </w:p>
        </w:tc>
        <w:tc>
          <w:tcPr>
            <w:tcW w:w="1567" w:type="dxa"/>
          </w:tcPr>
          <w:p w14:paraId="7D502D4D" w14:textId="77777777" w:rsidR="004B2EA2" w:rsidRDefault="004B2EA2" w:rsidP="004B2EA2">
            <w:pPr>
              <w:pStyle w:val="BodyText"/>
              <w:rPr>
                <w:lang w:eastAsia="ar-SA"/>
              </w:rPr>
            </w:pPr>
            <w:r>
              <w:rPr>
                <w:lang w:eastAsia="ar-SA"/>
              </w:rPr>
              <w:t>CHAR</w:t>
            </w:r>
          </w:p>
        </w:tc>
        <w:tc>
          <w:tcPr>
            <w:tcW w:w="992" w:type="dxa"/>
          </w:tcPr>
          <w:p w14:paraId="07E6CEE0" w14:textId="77777777" w:rsidR="004B2EA2" w:rsidRDefault="004B2EA2" w:rsidP="004B2EA2">
            <w:pPr>
              <w:pStyle w:val="BodyText"/>
              <w:rPr>
                <w:lang w:eastAsia="ar-SA"/>
              </w:rPr>
            </w:pPr>
            <w:r>
              <w:rPr>
                <w:lang w:eastAsia="ar-SA"/>
              </w:rPr>
              <w:t>3</w:t>
            </w:r>
          </w:p>
        </w:tc>
        <w:tc>
          <w:tcPr>
            <w:tcW w:w="1134" w:type="dxa"/>
          </w:tcPr>
          <w:p w14:paraId="3C9B0A11" w14:textId="77777777" w:rsidR="004B2EA2" w:rsidRDefault="004B2EA2" w:rsidP="004B2EA2">
            <w:pPr>
              <w:pStyle w:val="BodyText"/>
              <w:rPr>
                <w:lang w:eastAsia="ar-SA"/>
              </w:rPr>
            </w:pPr>
            <w:r>
              <w:rPr>
                <w:lang w:eastAsia="ar-SA"/>
              </w:rPr>
              <w:t>N</w:t>
            </w:r>
          </w:p>
        </w:tc>
        <w:tc>
          <w:tcPr>
            <w:tcW w:w="2976" w:type="dxa"/>
          </w:tcPr>
          <w:p w14:paraId="22DE0BD7" w14:textId="77777777" w:rsidR="004B2EA2" w:rsidRDefault="004B2EA2" w:rsidP="004B2EA2">
            <w:pPr>
              <w:pStyle w:val="BodyText"/>
              <w:rPr>
                <w:lang w:eastAsia="ar-SA"/>
              </w:rPr>
            </w:pPr>
          </w:p>
        </w:tc>
      </w:tr>
      <w:tr w:rsidR="004B2EA2" w14:paraId="314C5898" w14:textId="77777777" w:rsidTr="004B2EA2">
        <w:tc>
          <w:tcPr>
            <w:tcW w:w="2681" w:type="dxa"/>
            <w:vAlign w:val="bottom"/>
          </w:tcPr>
          <w:p w14:paraId="2916E47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6E467E04" w14:textId="77777777" w:rsidR="004B2EA2" w:rsidRDefault="004B2EA2" w:rsidP="004B2EA2">
            <w:pPr>
              <w:pStyle w:val="BodyText"/>
              <w:rPr>
                <w:lang w:eastAsia="ar-SA"/>
              </w:rPr>
            </w:pPr>
            <w:r>
              <w:rPr>
                <w:lang w:eastAsia="ar-SA"/>
              </w:rPr>
              <w:t>VARCHAR</w:t>
            </w:r>
          </w:p>
        </w:tc>
        <w:tc>
          <w:tcPr>
            <w:tcW w:w="992" w:type="dxa"/>
          </w:tcPr>
          <w:p w14:paraId="215D5DC9" w14:textId="77777777" w:rsidR="004B2EA2" w:rsidRDefault="004B2EA2" w:rsidP="004B2EA2">
            <w:pPr>
              <w:pStyle w:val="BodyText"/>
              <w:rPr>
                <w:lang w:eastAsia="ar-SA"/>
              </w:rPr>
            </w:pPr>
            <w:r>
              <w:rPr>
                <w:lang w:eastAsia="ar-SA"/>
              </w:rPr>
              <w:t>30</w:t>
            </w:r>
          </w:p>
        </w:tc>
        <w:tc>
          <w:tcPr>
            <w:tcW w:w="1134" w:type="dxa"/>
          </w:tcPr>
          <w:p w14:paraId="15E3A517" w14:textId="77777777" w:rsidR="004B2EA2" w:rsidRDefault="004B2EA2" w:rsidP="004B2EA2">
            <w:pPr>
              <w:pStyle w:val="BodyText"/>
              <w:rPr>
                <w:lang w:eastAsia="ar-SA"/>
              </w:rPr>
            </w:pPr>
            <w:r>
              <w:rPr>
                <w:lang w:eastAsia="ar-SA"/>
              </w:rPr>
              <w:t>N</w:t>
            </w:r>
          </w:p>
        </w:tc>
        <w:tc>
          <w:tcPr>
            <w:tcW w:w="2976" w:type="dxa"/>
          </w:tcPr>
          <w:p w14:paraId="59411841" w14:textId="77777777" w:rsidR="004B2EA2" w:rsidRDefault="004B2EA2" w:rsidP="004B2EA2">
            <w:pPr>
              <w:pStyle w:val="BodyText"/>
              <w:rPr>
                <w:lang w:eastAsia="ar-SA"/>
              </w:rPr>
            </w:pPr>
          </w:p>
        </w:tc>
      </w:tr>
      <w:tr w:rsidR="004B2EA2" w14:paraId="38897133" w14:textId="77777777" w:rsidTr="004B2EA2">
        <w:tc>
          <w:tcPr>
            <w:tcW w:w="2681" w:type="dxa"/>
            <w:vAlign w:val="bottom"/>
          </w:tcPr>
          <w:p w14:paraId="58EF9709"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7A82099C" w14:textId="77777777" w:rsidR="004B2EA2" w:rsidRDefault="004B2EA2" w:rsidP="004B2EA2">
            <w:pPr>
              <w:pStyle w:val="BodyText"/>
              <w:rPr>
                <w:lang w:eastAsia="ar-SA"/>
              </w:rPr>
            </w:pPr>
            <w:r>
              <w:rPr>
                <w:lang w:eastAsia="ar-SA"/>
              </w:rPr>
              <w:t>DECIMAL</w:t>
            </w:r>
          </w:p>
        </w:tc>
        <w:tc>
          <w:tcPr>
            <w:tcW w:w="992" w:type="dxa"/>
          </w:tcPr>
          <w:p w14:paraId="69B7A19A" w14:textId="77777777" w:rsidR="004B2EA2" w:rsidRDefault="004B2EA2" w:rsidP="004B2EA2">
            <w:pPr>
              <w:pStyle w:val="BodyText"/>
              <w:rPr>
                <w:lang w:eastAsia="ar-SA"/>
              </w:rPr>
            </w:pPr>
            <w:r>
              <w:rPr>
                <w:lang w:eastAsia="ar-SA"/>
              </w:rPr>
              <w:t>7,1</w:t>
            </w:r>
          </w:p>
        </w:tc>
        <w:tc>
          <w:tcPr>
            <w:tcW w:w="1134" w:type="dxa"/>
          </w:tcPr>
          <w:p w14:paraId="44BF7B91" w14:textId="77777777" w:rsidR="004B2EA2" w:rsidRDefault="004B2EA2" w:rsidP="004B2EA2">
            <w:pPr>
              <w:pStyle w:val="BodyText"/>
              <w:rPr>
                <w:lang w:eastAsia="ar-SA"/>
              </w:rPr>
            </w:pPr>
            <w:r>
              <w:rPr>
                <w:lang w:eastAsia="ar-SA"/>
              </w:rPr>
              <w:t>N</w:t>
            </w:r>
          </w:p>
        </w:tc>
        <w:tc>
          <w:tcPr>
            <w:tcW w:w="2976" w:type="dxa"/>
          </w:tcPr>
          <w:p w14:paraId="00F455BA" w14:textId="77777777" w:rsidR="004B2EA2" w:rsidRDefault="004B2EA2" w:rsidP="004B2EA2">
            <w:pPr>
              <w:pStyle w:val="BodyText"/>
              <w:rPr>
                <w:lang w:eastAsia="ar-SA"/>
              </w:rPr>
            </w:pPr>
            <w:r>
              <w:rPr>
                <w:lang w:eastAsia="ar-SA"/>
              </w:rPr>
              <w:t>??</w:t>
            </w:r>
          </w:p>
        </w:tc>
      </w:tr>
      <w:tr w:rsidR="004B2EA2" w14:paraId="6AD14F01" w14:textId="77777777" w:rsidTr="004B2EA2">
        <w:tc>
          <w:tcPr>
            <w:tcW w:w="2681" w:type="dxa"/>
            <w:vAlign w:val="bottom"/>
          </w:tcPr>
          <w:p w14:paraId="0BC886F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26EDD9EB" w14:textId="77777777" w:rsidR="004B2EA2" w:rsidRDefault="004B2EA2" w:rsidP="004B2EA2">
            <w:pPr>
              <w:pStyle w:val="BodyText"/>
              <w:rPr>
                <w:lang w:eastAsia="ar-SA"/>
              </w:rPr>
            </w:pPr>
            <w:r>
              <w:rPr>
                <w:lang w:eastAsia="ar-SA"/>
              </w:rPr>
              <w:t>DECIMAL</w:t>
            </w:r>
          </w:p>
        </w:tc>
        <w:tc>
          <w:tcPr>
            <w:tcW w:w="992" w:type="dxa"/>
          </w:tcPr>
          <w:p w14:paraId="0DCDC459" w14:textId="77777777" w:rsidR="004B2EA2" w:rsidRDefault="004B2EA2" w:rsidP="004B2EA2">
            <w:pPr>
              <w:pStyle w:val="BodyText"/>
              <w:rPr>
                <w:lang w:eastAsia="ar-SA"/>
              </w:rPr>
            </w:pPr>
            <w:r>
              <w:rPr>
                <w:lang w:eastAsia="ar-SA"/>
              </w:rPr>
              <w:t>8,1</w:t>
            </w:r>
          </w:p>
        </w:tc>
        <w:tc>
          <w:tcPr>
            <w:tcW w:w="1134" w:type="dxa"/>
          </w:tcPr>
          <w:p w14:paraId="29F231BF" w14:textId="77777777" w:rsidR="004B2EA2" w:rsidRDefault="004B2EA2" w:rsidP="004B2EA2">
            <w:pPr>
              <w:pStyle w:val="BodyText"/>
              <w:rPr>
                <w:lang w:eastAsia="ar-SA"/>
              </w:rPr>
            </w:pPr>
            <w:r>
              <w:rPr>
                <w:lang w:eastAsia="ar-SA"/>
              </w:rPr>
              <w:t>N</w:t>
            </w:r>
          </w:p>
        </w:tc>
        <w:tc>
          <w:tcPr>
            <w:tcW w:w="2976" w:type="dxa"/>
          </w:tcPr>
          <w:p w14:paraId="4B6B34B1" w14:textId="77777777" w:rsidR="004B2EA2" w:rsidRDefault="004B2EA2" w:rsidP="004B2EA2">
            <w:pPr>
              <w:pStyle w:val="BodyText"/>
              <w:rPr>
                <w:lang w:eastAsia="ar-SA"/>
              </w:rPr>
            </w:pPr>
            <w:r>
              <w:rPr>
                <w:lang w:eastAsia="ar-SA"/>
              </w:rPr>
              <w:t>??</w:t>
            </w:r>
          </w:p>
        </w:tc>
      </w:tr>
    </w:tbl>
    <w:p w14:paraId="7AD0B7FF" w14:textId="77777777" w:rsidR="004B2EA2" w:rsidRDefault="004B2EA2" w:rsidP="004B2EA2">
      <w:pPr>
        <w:pStyle w:val="BodyText"/>
        <w:rPr>
          <w:lang w:eastAsia="ar-SA"/>
        </w:rPr>
      </w:pPr>
    </w:p>
    <w:p w14:paraId="342F9B5D"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lastRenderedPageBreak/>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r>
              <w:rPr>
                <w:b/>
                <w:lang w:eastAsia="ar-SA"/>
              </w:rPr>
              <w:t>Nullable</w:t>
            </w:r>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99062E" w:rsidRDefault="0048753C" w:rsidP="004B1FF4">
            <w:pPr>
              <w:spacing w:before="0" w:after="0"/>
              <w:rPr>
                <w:rFonts w:ascii="Calibri" w:hAnsi="Calibri" w:cs="Calibri"/>
                <w:color w:val="000000"/>
                <w:szCs w:val="22"/>
                <w:lang w:val="en-CA" w:eastAsia="en-CA"/>
              </w:rPr>
            </w:pPr>
            <w:r w:rsidRPr="00E43C1E">
              <w:rPr>
                <w:rFonts w:ascii="Calibri" w:hAnsi="Calibri" w:cs="Calibri"/>
                <w:color w:val="000000"/>
                <w:szCs w:val="22"/>
                <w:lang w:val="en-CA" w:eastAsia="en-CA"/>
              </w:rPr>
              <w:t>IdenfiantSecteur</w:t>
            </w:r>
          </w:p>
        </w:tc>
        <w:tc>
          <w:tcPr>
            <w:tcW w:w="1559" w:type="dxa"/>
          </w:tcPr>
          <w:p w14:paraId="074ED01C" w14:textId="77777777" w:rsidR="0048753C" w:rsidRDefault="0048753C" w:rsidP="004B1FF4">
            <w:pPr>
              <w:pStyle w:val="BodyText"/>
              <w:rPr>
                <w:lang w:eastAsia="ar-SA"/>
              </w:rPr>
            </w:pPr>
            <w:r>
              <w:rPr>
                <w:lang w:eastAsia="ar-SA"/>
              </w:rPr>
              <w:t>INT</w:t>
            </w:r>
          </w:p>
        </w:tc>
        <w:tc>
          <w:tcPr>
            <w:tcW w:w="992" w:type="dxa"/>
          </w:tcPr>
          <w:p w14:paraId="75926A08" w14:textId="77777777" w:rsidR="0048753C" w:rsidRDefault="0048753C" w:rsidP="004B1FF4">
            <w:pPr>
              <w:pStyle w:val="BodyText"/>
              <w:rPr>
                <w:lang w:eastAsia="ar-SA"/>
              </w:rPr>
            </w:pPr>
          </w:p>
        </w:tc>
        <w:tc>
          <w:tcPr>
            <w:tcW w:w="1134" w:type="dxa"/>
          </w:tcPr>
          <w:p w14:paraId="0CFAA707" w14:textId="77777777" w:rsidR="0048753C" w:rsidRDefault="0048753C" w:rsidP="004B1FF4">
            <w:pPr>
              <w:pStyle w:val="BodyText"/>
              <w:rPr>
                <w:lang w:eastAsia="ar-SA"/>
              </w:rPr>
            </w:pPr>
            <w:r>
              <w:rPr>
                <w:lang w:eastAsia="ar-SA"/>
              </w:rPr>
              <w:t>N</w:t>
            </w:r>
          </w:p>
        </w:tc>
        <w:tc>
          <w:tcPr>
            <w:tcW w:w="2976" w:type="dxa"/>
          </w:tcPr>
          <w:p w14:paraId="06E65D3C" w14:textId="77777777" w:rsidR="0048753C" w:rsidRDefault="0048753C" w:rsidP="004B1FF4">
            <w:pPr>
              <w:pStyle w:val="BodyText"/>
              <w:rPr>
                <w:lang w:eastAsia="ar-SA"/>
              </w:rPr>
            </w:pPr>
          </w:p>
        </w:tc>
      </w:tr>
      <w:tr w:rsidR="0048753C" w14:paraId="6219360A" w14:textId="77777777" w:rsidTr="004B1FF4">
        <w:tc>
          <w:tcPr>
            <w:tcW w:w="2689" w:type="dxa"/>
          </w:tcPr>
          <w:p w14:paraId="0CE028EC" w14:textId="77777777" w:rsidR="0048753C" w:rsidRDefault="0048753C" w:rsidP="004B1FF4">
            <w:pPr>
              <w:pStyle w:val="BodyText"/>
              <w:rPr>
                <w:lang w:eastAsia="ar-SA"/>
              </w:rPr>
            </w:pPr>
            <w:r w:rsidRPr="00E43C1E">
              <w:rPr>
                <w:rFonts w:ascii="Calibri" w:hAnsi="Calibri" w:cs="Calibri"/>
                <w:color w:val="000000"/>
                <w:szCs w:val="22"/>
                <w:lang w:val="en-CA" w:eastAsia="en-CA"/>
              </w:rPr>
              <w:t>NomSecteur</w:t>
            </w:r>
          </w:p>
        </w:tc>
        <w:tc>
          <w:tcPr>
            <w:tcW w:w="1559" w:type="dxa"/>
          </w:tcPr>
          <w:p w14:paraId="0E8E9564" w14:textId="77777777" w:rsidR="0048753C" w:rsidRDefault="0048753C" w:rsidP="004B1FF4">
            <w:pPr>
              <w:pStyle w:val="BodyText"/>
              <w:rPr>
                <w:lang w:eastAsia="ar-SA"/>
              </w:rPr>
            </w:pPr>
            <w:r>
              <w:rPr>
                <w:lang w:eastAsia="ar-SA"/>
              </w:rPr>
              <w:t>VARCHAR</w:t>
            </w:r>
          </w:p>
        </w:tc>
        <w:tc>
          <w:tcPr>
            <w:tcW w:w="992" w:type="dxa"/>
          </w:tcPr>
          <w:p w14:paraId="0F05E4E3" w14:textId="77777777" w:rsidR="0048753C" w:rsidRDefault="0048753C" w:rsidP="004B1FF4">
            <w:pPr>
              <w:pStyle w:val="BodyText"/>
              <w:rPr>
                <w:lang w:eastAsia="ar-SA"/>
              </w:rPr>
            </w:pPr>
            <w:r>
              <w:rPr>
                <w:lang w:eastAsia="ar-SA"/>
              </w:rPr>
              <w:t>7</w:t>
            </w:r>
          </w:p>
        </w:tc>
        <w:tc>
          <w:tcPr>
            <w:tcW w:w="1134" w:type="dxa"/>
          </w:tcPr>
          <w:p w14:paraId="702A9DD9" w14:textId="77777777" w:rsidR="0048753C" w:rsidRDefault="0048753C" w:rsidP="004B1FF4">
            <w:pPr>
              <w:pStyle w:val="BodyText"/>
              <w:rPr>
                <w:lang w:eastAsia="ar-SA"/>
              </w:rPr>
            </w:pPr>
            <w:r>
              <w:rPr>
                <w:lang w:eastAsia="ar-SA"/>
              </w:rPr>
              <w:t>N</w:t>
            </w:r>
          </w:p>
        </w:tc>
        <w:tc>
          <w:tcPr>
            <w:tcW w:w="2976" w:type="dxa"/>
          </w:tcPr>
          <w:p w14:paraId="2DF66F51" w14:textId="77777777" w:rsidR="0048753C" w:rsidRDefault="0048753C" w:rsidP="004B1FF4">
            <w:pPr>
              <w:pStyle w:val="BodyText"/>
              <w:rPr>
                <w:lang w:eastAsia="ar-SA"/>
              </w:rPr>
            </w:pPr>
          </w:p>
        </w:tc>
      </w:tr>
      <w:tr w:rsidR="0048753C" w14:paraId="600B22EB" w14:textId="77777777" w:rsidTr="004B1FF4">
        <w:tc>
          <w:tcPr>
            <w:tcW w:w="2689" w:type="dxa"/>
          </w:tcPr>
          <w:p w14:paraId="7C3AFFA3" w14:textId="77777777" w:rsidR="0048753C" w:rsidRDefault="0048753C" w:rsidP="004B1FF4">
            <w:pPr>
              <w:pStyle w:val="BodyText"/>
              <w:rPr>
                <w:lang w:eastAsia="ar-SA"/>
              </w:rPr>
            </w:pPr>
            <w:r w:rsidRPr="0099062E">
              <w:rPr>
                <w:rFonts w:ascii="Calibri" w:hAnsi="Calibri" w:cs="Calibri"/>
                <w:color w:val="000000"/>
                <w:szCs w:val="22"/>
                <w:lang w:val="en-CA" w:eastAsia="en-CA"/>
              </w:rPr>
              <w:t>IdentifiantArrondissement</w:t>
            </w:r>
          </w:p>
        </w:tc>
        <w:tc>
          <w:tcPr>
            <w:tcW w:w="1559" w:type="dxa"/>
          </w:tcPr>
          <w:p w14:paraId="7E6E0087" w14:textId="77777777" w:rsidR="0048753C" w:rsidRDefault="0048753C" w:rsidP="004B1FF4">
            <w:pPr>
              <w:pStyle w:val="BodyText"/>
              <w:rPr>
                <w:lang w:eastAsia="ar-SA"/>
              </w:rPr>
            </w:pPr>
            <w:r>
              <w:rPr>
                <w:lang w:eastAsia="ar-SA"/>
              </w:rPr>
              <w:t>INT</w:t>
            </w:r>
          </w:p>
        </w:tc>
        <w:tc>
          <w:tcPr>
            <w:tcW w:w="992" w:type="dxa"/>
          </w:tcPr>
          <w:p w14:paraId="5D174609" w14:textId="77777777" w:rsidR="0048753C" w:rsidRDefault="0048753C" w:rsidP="004B1FF4">
            <w:pPr>
              <w:pStyle w:val="BodyText"/>
              <w:rPr>
                <w:lang w:eastAsia="ar-SA"/>
              </w:rPr>
            </w:pPr>
          </w:p>
        </w:tc>
        <w:tc>
          <w:tcPr>
            <w:tcW w:w="1134" w:type="dxa"/>
          </w:tcPr>
          <w:p w14:paraId="60E69F02" w14:textId="77777777" w:rsidR="0048753C" w:rsidRDefault="0048753C" w:rsidP="004B1FF4">
            <w:pPr>
              <w:pStyle w:val="BodyText"/>
              <w:rPr>
                <w:lang w:eastAsia="ar-SA"/>
              </w:rPr>
            </w:pPr>
            <w:r>
              <w:rPr>
                <w:lang w:eastAsia="ar-SA"/>
              </w:rPr>
              <w:t>N</w:t>
            </w:r>
          </w:p>
        </w:tc>
        <w:tc>
          <w:tcPr>
            <w:tcW w:w="2976" w:type="dxa"/>
          </w:tcPr>
          <w:p w14:paraId="0A6F0478" w14:textId="77777777" w:rsidR="0048753C" w:rsidRDefault="0048753C" w:rsidP="004B1FF4">
            <w:pPr>
              <w:pStyle w:val="BodyText"/>
              <w:rPr>
                <w:lang w:eastAsia="ar-SA"/>
              </w:rPr>
            </w:pPr>
          </w:p>
        </w:tc>
      </w:tr>
      <w:tr w:rsidR="0048753C" w14:paraId="339894B2" w14:textId="77777777" w:rsidTr="004B1FF4">
        <w:tc>
          <w:tcPr>
            <w:tcW w:w="2689" w:type="dxa"/>
          </w:tcPr>
          <w:p w14:paraId="26477B79"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ArrondissementCode</w:t>
            </w:r>
          </w:p>
        </w:tc>
        <w:tc>
          <w:tcPr>
            <w:tcW w:w="1559" w:type="dxa"/>
          </w:tcPr>
          <w:p w14:paraId="1F588C3A" w14:textId="77777777" w:rsidR="0048753C" w:rsidRDefault="0048753C" w:rsidP="004B1FF4">
            <w:pPr>
              <w:pStyle w:val="BodyText"/>
              <w:rPr>
                <w:lang w:eastAsia="ar-SA"/>
              </w:rPr>
            </w:pPr>
            <w:r>
              <w:rPr>
                <w:lang w:eastAsia="ar-SA"/>
              </w:rPr>
              <w:t>CHAR</w:t>
            </w:r>
          </w:p>
        </w:tc>
        <w:tc>
          <w:tcPr>
            <w:tcW w:w="992" w:type="dxa"/>
          </w:tcPr>
          <w:p w14:paraId="23085A8C" w14:textId="77777777" w:rsidR="0048753C" w:rsidRDefault="0048753C" w:rsidP="004B1FF4">
            <w:pPr>
              <w:pStyle w:val="BodyText"/>
              <w:rPr>
                <w:lang w:eastAsia="ar-SA"/>
              </w:rPr>
            </w:pPr>
            <w:r>
              <w:rPr>
                <w:lang w:eastAsia="ar-SA"/>
              </w:rPr>
              <w:t>3</w:t>
            </w:r>
          </w:p>
        </w:tc>
        <w:tc>
          <w:tcPr>
            <w:tcW w:w="1134" w:type="dxa"/>
          </w:tcPr>
          <w:p w14:paraId="12867FA9" w14:textId="77777777" w:rsidR="0048753C" w:rsidRDefault="0048753C" w:rsidP="004B1FF4">
            <w:pPr>
              <w:pStyle w:val="BodyText"/>
              <w:rPr>
                <w:lang w:eastAsia="ar-SA"/>
              </w:rPr>
            </w:pPr>
            <w:r>
              <w:rPr>
                <w:lang w:eastAsia="ar-SA"/>
              </w:rPr>
              <w:t>N</w:t>
            </w:r>
          </w:p>
        </w:tc>
        <w:tc>
          <w:tcPr>
            <w:tcW w:w="2976" w:type="dxa"/>
          </w:tcPr>
          <w:p w14:paraId="4CDC1EDB" w14:textId="77777777" w:rsidR="0048753C" w:rsidRDefault="0048753C" w:rsidP="004B1FF4">
            <w:pPr>
              <w:pStyle w:val="BodyText"/>
              <w:rPr>
                <w:lang w:eastAsia="ar-SA"/>
              </w:rPr>
            </w:pPr>
          </w:p>
        </w:tc>
      </w:tr>
      <w:tr w:rsidR="0048753C" w14:paraId="28B77235" w14:textId="77777777" w:rsidTr="004B1FF4">
        <w:tc>
          <w:tcPr>
            <w:tcW w:w="2689" w:type="dxa"/>
          </w:tcPr>
          <w:p w14:paraId="7F8D4208"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692B3726" w14:textId="77777777" w:rsidR="0048753C" w:rsidRDefault="0048753C" w:rsidP="004B1FF4">
            <w:pPr>
              <w:pStyle w:val="BodyText"/>
              <w:rPr>
                <w:lang w:eastAsia="ar-SA"/>
              </w:rPr>
            </w:pPr>
            <w:r>
              <w:rPr>
                <w:lang w:eastAsia="ar-SA"/>
              </w:rPr>
              <w:t>VARCHAR</w:t>
            </w:r>
          </w:p>
        </w:tc>
        <w:tc>
          <w:tcPr>
            <w:tcW w:w="992" w:type="dxa"/>
          </w:tcPr>
          <w:p w14:paraId="39EF8B97" w14:textId="77777777" w:rsidR="0048753C" w:rsidRDefault="0048753C" w:rsidP="004B1FF4">
            <w:pPr>
              <w:pStyle w:val="BodyText"/>
              <w:rPr>
                <w:lang w:eastAsia="ar-SA"/>
              </w:rPr>
            </w:pPr>
            <w:r>
              <w:rPr>
                <w:lang w:eastAsia="ar-SA"/>
              </w:rPr>
              <w:t>30</w:t>
            </w:r>
          </w:p>
        </w:tc>
        <w:tc>
          <w:tcPr>
            <w:tcW w:w="1134" w:type="dxa"/>
          </w:tcPr>
          <w:p w14:paraId="35CAF114" w14:textId="77777777" w:rsidR="0048753C" w:rsidRDefault="0048753C" w:rsidP="004B1FF4">
            <w:pPr>
              <w:pStyle w:val="BodyText"/>
              <w:rPr>
                <w:lang w:eastAsia="ar-SA"/>
              </w:rPr>
            </w:pPr>
            <w:r>
              <w:rPr>
                <w:lang w:eastAsia="ar-SA"/>
              </w:rPr>
              <w:t>N</w:t>
            </w:r>
          </w:p>
        </w:tc>
        <w:tc>
          <w:tcPr>
            <w:tcW w:w="2976" w:type="dxa"/>
          </w:tcPr>
          <w:p w14:paraId="458F6235" w14:textId="77777777" w:rsidR="0048753C" w:rsidRDefault="0048753C" w:rsidP="004B1FF4">
            <w:pPr>
              <w:pStyle w:val="BodyText"/>
              <w:rPr>
                <w:lang w:eastAsia="ar-SA"/>
              </w:rPr>
            </w:pPr>
          </w:p>
        </w:tc>
      </w:tr>
    </w:tbl>
    <w:p w14:paraId="20A524C3" w14:textId="77777777" w:rsidR="0048753C" w:rsidRDefault="0048753C" w:rsidP="004B2EA2">
      <w:pPr>
        <w:pStyle w:val="BodyText"/>
        <w:rPr>
          <w:lang w:eastAsia="ar-SA"/>
        </w:rPr>
      </w:pPr>
      <w:r>
        <w:rPr>
          <w:b/>
          <w:lang w:eastAsia="ar-SA"/>
        </w:rPr>
        <w:t>D</w:t>
      </w:r>
      <w:r w:rsidRPr="0048753C">
        <w:rPr>
          <w:b/>
          <w:lang w:eastAsia="ar-SA"/>
        </w:rPr>
        <w:t xml:space="preserve">ata dictionary: </w:t>
      </w:r>
      <w:hyperlink r:id="rId13" w:history="1">
        <w:r w:rsidRPr="003E4AAA">
          <w:rPr>
            <w:rStyle w:val="Hyperlink"/>
            <w:lang w:eastAsia="ar-SA"/>
          </w:rPr>
          <w:t>http://donnees.ville.montreal.qc.ca/dataset/contrats-transaction-deneigement</w:t>
        </w:r>
      </w:hyperlink>
    </w:p>
    <w:p w14:paraId="7A800795" w14:textId="77777777" w:rsidR="004B2EA2" w:rsidRPr="0048753C" w:rsidRDefault="004B2EA2" w:rsidP="004B2EA2">
      <w:pPr>
        <w:pStyle w:val="BodyText"/>
        <w:rPr>
          <w:lang w:val="fr-CA" w:eastAsia="ar-SA"/>
        </w:rPr>
      </w:pPr>
      <w:r w:rsidRPr="0048753C">
        <w:rPr>
          <w:b/>
          <w:lang w:val="fr-CA" w:eastAsia="ar-SA"/>
        </w:rPr>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2278683" w14:textId="77777777" w:rsidTr="004B2EA2">
        <w:tc>
          <w:tcPr>
            <w:tcW w:w="2681" w:type="dxa"/>
          </w:tcPr>
          <w:p w14:paraId="1CAFC88E" w14:textId="77777777" w:rsidR="004B2EA2" w:rsidRPr="00C26E0D" w:rsidRDefault="004B2EA2" w:rsidP="004B2EA2">
            <w:pPr>
              <w:pStyle w:val="BodyText"/>
              <w:rPr>
                <w:b/>
                <w:lang w:eastAsia="ar-SA"/>
              </w:rPr>
            </w:pPr>
            <w:r w:rsidRPr="00C26E0D">
              <w:rPr>
                <w:b/>
                <w:lang w:eastAsia="ar-SA"/>
              </w:rPr>
              <w:t>Name</w:t>
            </w:r>
          </w:p>
        </w:tc>
        <w:tc>
          <w:tcPr>
            <w:tcW w:w="1567" w:type="dxa"/>
          </w:tcPr>
          <w:p w14:paraId="1EADB8F1" w14:textId="77777777" w:rsidR="004B2EA2" w:rsidRPr="00C26E0D" w:rsidRDefault="004B2EA2" w:rsidP="004B2EA2">
            <w:pPr>
              <w:pStyle w:val="BodyText"/>
              <w:rPr>
                <w:b/>
                <w:lang w:eastAsia="ar-SA"/>
              </w:rPr>
            </w:pPr>
            <w:r w:rsidRPr="00C26E0D">
              <w:rPr>
                <w:b/>
                <w:lang w:eastAsia="ar-SA"/>
              </w:rPr>
              <w:t>Type</w:t>
            </w:r>
          </w:p>
        </w:tc>
        <w:tc>
          <w:tcPr>
            <w:tcW w:w="992" w:type="dxa"/>
          </w:tcPr>
          <w:p w14:paraId="099CC8BA" w14:textId="77777777" w:rsidR="004B2EA2" w:rsidRPr="00C26E0D" w:rsidRDefault="004B2EA2" w:rsidP="004B2EA2">
            <w:pPr>
              <w:pStyle w:val="BodyText"/>
              <w:rPr>
                <w:b/>
                <w:lang w:eastAsia="ar-SA"/>
              </w:rPr>
            </w:pPr>
            <w:r w:rsidRPr="00C26E0D">
              <w:rPr>
                <w:b/>
                <w:lang w:eastAsia="ar-SA"/>
              </w:rPr>
              <w:t>Length</w:t>
            </w:r>
          </w:p>
        </w:tc>
        <w:tc>
          <w:tcPr>
            <w:tcW w:w="1134" w:type="dxa"/>
          </w:tcPr>
          <w:p w14:paraId="5ECD2C82" w14:textId="77777777" w:rsidR="004B2EA2" w:rsidRPr="00C26E0D" w:rsidRDefault="004B2EA2" w:rsidP="004B2EA2">
            <w:pPr>
              <w:pStyle w:val="BodyText"/>
              <w:rPr>
                <w:b/>
                <w:lang w:eastAsia="ar-SA"/>
              </w:rPr>
            </w:pPr>
            <w:r>
              <w:rPr>
                <w:b/>
                <w:lang w:eastAsia="ar-SA"/>
              </w:rPr>
              <w:t>Nullable</w:t>
            </w:r>
          </w:p>
        </w:tc>
        <w:tc>
          <w:tcPr>
            <w:tcW w:w="2976" w:type="dxa"/>
          </w:tcPr>
          <w:p w14:paraId="00316620" w14:textId="77777777" w:rsidR="004B2EA2" w:rsidRPr="00C26E0D" w:rsidRDefault="004B2EA2" w:rsidP="004B2EA2">
            <w:pPr>
              <w:pStyle w:val="BodyText"/>
              <w:rPr>
                <w:b/>
                <w:lang w:eastAsia="ar-SA"/>
              </w:rPr>
            </w:pPr>
            <w:r>
              <w:rPr>
                <w:b/>
                <w:lang w:eastAsia="ar-SA"/>
              </w:rPr>
              <w:t>Comments</w:t>
            </w:r>
          </w:p>
        </w:tc>
      </w:tr>
      <w:tr w:rsidR="004B2EA2" w14:paraId="6DC181CA" w14:textId="77777777" w:rsidTr="004B2EA2">
        <w:tc>
          <w:tcPr>
            <w:tcW w:w="2681" w:type="dxa"/>
            <w:vAlign w:val="bottom"/>
          </w:tcPr>
          <w:p w14:paraId="415FFB80"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IdentifiantContrat</w:t>
            </w:r>
          </w:p>
        </w:tc>
        <w:tc>
          <w:tcPr>
            <w:tcW w:w="1567" w:type="dxa"/>
          </w:tcPr>
          <w:p w14:paraId="1A403049" w14:textId="77777777" w:rsidR="004B2EA2" w:rsidRDefault="004B2EA2" w:rsidP="004B2EA2">
            <w:pPr>
              <w:pStyle w:val="BodyText"/>
              <w:rPr>
                <w:lang w:eastAsia="ar-SA"/>
              </w:rPr>
            </w:pPr>
            <w:r>
              <w:rPr>
                <w:lang w:eastAsia="ar-SA"/>
              </w:rPr>
              <w:t>INT</w:t>
            </w:r>
          </w:p>
        </w:tc>
        <w:tc>
          <w:tcPr>
            <w:tcW w:w="992" w:type="dxa"/>
          </w:tcPr>
          <w:p w14:paraId="2B892F6C" w14:textId="77777777" w:rsidR="004B2EA2" w:rsidRDefault="004B2EA2" w:rsidP="004B2EA2">
            <w:pPr>
              <w:pStyle w:val="BodyText"/>
              <w:rPr>
                <w:lang w:eastAsia="ar-SA"/>
              </w:rPr>
            </w:pPr>
          </w:p>
        </w:tc>
        <w:tc>
          <w:tcPr>
            <w:tcW w:w="1134" w:type="dxa"/>
          </w:tcPr>
          <w:p w14:paraId="48ECFFFA" w14:textId="77777777" w:rsidR="004B2EA2" w:rsidRDefault="004B2EA2" w:rsidP="004B2EA2">
            <w:pPr>
              <w:pStyle w:val="BodyText"/>
              <w:rPr>
                <w:lang w:eastAsia="ar-SA"/>
              </w:rPr>
            </w:pPr>
            <w:r>
              <w:rPr>
                <w:lang w:eastAsia="ar-SA"/>
              </w:rPr>
              <w:t>N</w:t>
            </w:r>
          </w:p>
        </w:tc>
        <w:tc>
          <w:tcPr>
            <w:tcW w:w="2976" w:type="dxa"/>
          </w:tcPr>
          <w:p w14:paraId="4724E712" w14:textId="77777777" w:rsidR="004B2EA2" w:rsidRDefault="004B2EA2" w:rsidP="004B2EA2">
            <w:pPr>
              <w:pStyle w:val="BodyText"/>
              <w:rPr>
                <w:lang w:eastAsia="ar-SA"/>
              </w:rPr>
            </w:pPr>
          </w:p>
        </w:tc>
      </w:tr>
      <w:tr w:rsidR="004B2EA2" w14:paraId="4100AD8F" w14:textId="77777777" w:rsidTr="004B2EA2">
        <w:tc>
          <w:tcPr>
            <w:tcW w:w="2681" w:type="dxa"/>
          </w:tcPr>
          <w:p w14:paraId="339D23EF" w14:textId="77777777" w:rsidR="004B2EA2" w:rsidRDefault="004B2EA2" w:rsidP="004B2EA2">
            <w:pPr>
              <w:pStyle w:val="BodyText"/>
              <w:rPr>
                <w:lang w:eastAsia="ar-SA"/>
              </w:rPr>
            </w:pPr>
            <w:r w:rsidRPr="0099062E">
              <w:rPr>
                <w:rFonts w:ascii="Calibri" w:hAnsi="Calibri" w:cs="Calibri"/>
                <w:color w:val="000000"/>
                <w:szCs w:val="22"/>
                <w:lang w:val="en-CA" w:eastAsia="en-CA"/>
              </w:rPr>
              <w:t>NumeroContrat</w:t>
            </w:r>
          </w:p>
        </w:tc>
        <w:tc>
          <w:tcPr>
            <w:tcW w:w="1567" w:type="dxa"/>
          </w:tcPr>
          <w:p w14:paraId="2E7863EA" w14:textId="77777777" w:rsidR="004B2EA2" w:rsidRDefault="004B2EA2" w:rsidP="004B2EA2">
            <w:pPr>
              <w:pStyle w:val="BodyText"/>
              <w:rPr>
                <w:lang w:eastAsia="ar-SA"/>
              </w:rPr>
            </w:pPr>
            <w:r>
              <w:rPr>
                <w:lang w:eastAsia="ar-SA"/>
              </w:rPr>
              <w:t>VARCHAR</w:t>
            </w:r>
          </w:p>
        </w:tc>
        <w:tc>
          <w:tcPr>
            <w:tcW w:w="992" w:type="dxa"/>
          </w:tcPr>
          <w:p w14:paraId="5B9DC48C" w14:textId="77777777" w:rsidR="004B2EA2" w:rsidRDefault="004B2EA2" w:rsidP="004B2EA2">
            <w:pPr>
              <w:pStyle w:val="BodyText"/>
              <w:rPr>
                <w:lang w:eastAsia="ar-SA"/>
              </w:rPr>
            </w:pPr>
            <w:r>
              <w:rPr>
                <w:lang w:eastAsia="ar-SA"/>
              </w:rPr>
              <w:t>7</w:t>
            </w:r>
          </w:p>
        </w:tc>
        <w:tc>
          <w:tcPr>
            <w:tcW w:w="1134" w:type="dxa"/>
          </w:tcPr>
          <w:p w14:paraId="4E8A2612" w14:textId="77777777" w:rsidR="004B2EA2" w:rsidRDefault="004B2EA2" w:rsidP="004B2EA2">
            <w:pPr>
              <w:pStyle w:val="BodyText"/>
              <w:rPr>
                <w:lang w:eastAsia="ar-SA"/>
              </w:rPr>
            </w:pPr>
            <w:r>
              <w:rPr>
                <w:lang w:eastAsia="ar-SA"/>
              </w:rPr>
              <w:t>N</w:t>
            </w:r>
          </w:p>
        </w:tc>
        <w:tc>
          <w:tcPr>
            <w:tcW w:w="2976" w:type="dxa"/>
          </w:tcPr>
          <w:p w14:paraId="24E35A01" w14:textId="77777777" w:rsidR="004B2EA2" w:rsidRDefault="004B2EA2" w:rsidP="004B2EA2">
            <w:pPr>
              <w:pStyle w:val="BodyText"/>
              <w:rPr>
                <w:lang w:eastAsia="ar-SA"/>
              </w:rPr>
            </w:pPr>
          </w:p>
        </w:tc>
      </w:tr>
      <w:tr w:rsidR="004B2EA2" w:rsidRPr="00A65745" w14:paraId="4BAC25BF" w14:textId="77777777" w:rsidTr="004B2EA2">
        <w:tc>
          <w:tcPr>
            <w:tcW w:w="2681" w:type="dxa"/>
            <w:vAlign w:val="bottom"/>
          </w:tcPr>
          <w:p w14:paraId="520F0E94"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TypeContrat</w:t>
            </w:r>
          </w:p>
        </w:tc>
        <w:tc>
          <w:tcPr>
            <w:tcW w:w="1567" w:type="dxa"/>
          </w:tcPr>
          <w:p w14:paraId="26AF367C" w14:textId="77777777" w:rsidR="004B2EA2" w:rsidRDefault="004B2EA2" w:rsidP="004B2EA2">
            <w:pPr>
              <w:pStyle w:val="BodyText"/>
              <w:rPr>
                <w:lang w:eastAsia="ar-SA"/>
              </w:rPr>
            </w:pPr>
            <w:r>
              <w:rPr>
                <w:lang w:eastAsia="ar-SA"/>
              </w:rPr>
              <w:t>VARCHAR</w:t>
            </w:r>
          </w:p>
        </w:tc>
        <w:tc>
          <w:tcPr>
            <w:tcW w:w="992" w:type="dxa"/>
          </w:tcPr>
          <w:p w14:paraId="2AC9EA0C" w14:textId="77777777" w:rsidR="004B2EA2" w:rsidRDefault="004B2EA2" w:rsidP="004B2EA2">
            <w:pPr>
              <w:pStyle w:val="BodyText"/>
              <w:rPr>
                <w:lang w:eastAsia="ar-SA"/>
              </w:rPr>
            </w:pPr>
            <w:r>
              <w:rPr>
                <w:lang w:eastAsia="ar-SA"/>
              </w:rPr>
              <w:t>12</w:t>
            </w:r>
          </w:p>
        </w:tc>
        <w:tc>
          <w:tcPr>
            <w:tcW w:w="1134" w:type="dxa"/>
          </w:tcPr>
          <w:p w14:paraId="1F248E47" w14:textId="77777777" w:rsidR="004B2EA2" w:rsidRDefault="004B2EA2" w:rsidP="004B2EA2">
            <w:pPr>
              <w:pStyle w:val="BodyText"/>
              <w:rPr>
                <w:lang w:eastAsia="ar-SA"/>
              </w:rPr>
            </w:pPr>
            <w:r>
              <w:rPr>
                <w:lang w:eastAsia="ar-SA"/>
              </w:rPr>
              <w:t>Y</w:t>
            </w:r>
          </w:p>
        </w:tc>
        <w:tc>
          <w:tcPr>
            <w:tcW w:w="2976" w:type="dxa"/>
          </w:tcPr>
          <w:p w14:paraId="5872EAF2"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blank</w:t>
            </w:r>
          </w:p>
        </w:tc>
      </w:tr>
      <w:tr w:rsidR="004B2EA2" w14:paraId="2B2FFE74" w14:textId="77777777" w:rsidTr="004B2EA2">
        <w:tc>
          <w:tcPr>
            <w:tcW w:w="2681" w:type="dxa"/>
          </w:tcPr>
          <w:p w14:paraId="2630F671" w14:textId="77777777" w:rsidR="004B2EA2" w:rsidRDefault="004B2EA2" w:rsidP="004B2EA2">
            <w:pPr>
              <w:pStyle w:val="BodyText"/>
              <w:rPr>
                <w:lang w:eastAsia="ar-SA"/>
              </w:rPr>
            </w:pPr>
            <w:r w:rsidRPr="0099062E">
              <w:rPr>
                <w:rFonts w:ascii="Calibri" w:hAnsi="Calibri" w:cs="Calibri"/>
                <w:color w:val="000000"/>
                <w:szCs w:val="22"/>
                <w:lang w:val="en-CA" w:eastAsia="en-CA"/>
              </w:rPr>
              <w:t>AnneeContrat</w:t>
            </w:r>
          </w:p>
        </w:tc>
        <w:tc>
          <w:tcPr>
            <w:tcW w:w="1567" w:type="dxa"/>
          </w:tcPr>
          <w:p w14:paraId="3F6B0FAA" w14:textId="77777777" w:rsidR="004B2EA2" w:rsidRDefault="004B2EA2" w:rsidP="004B2EA2">
            <w:pPr>
              <w:pStyle w:val="BodyText"/>
              <w:rPr>
                <w:lang w:eastAsia="ar-SA"/>
              </w:rPr>
            </w:pPr>
            <w:r>
              <w:rPr>
                <w:lang w:eastAsia="ar-SA"/>
              </w:rPr>
              <w:t>CHAR</w:t>
            </w:r>
          </w:p>
        </w:tc>
        <w:tc>
          <w:tcPr>
            <w:tcW w:w="992" w:type="dxa"/>
          </w:tcPr>
          <w:p w14:paraId="0944B298" w14:textId="77777777" w:rsidR="004B2EA2" w:rsidRDefault="004B2EA2" w:rsidP="004B2EA2">
            <w:pPr>
              <w:pStyle w:val="BodyText"/>
              <w:rPr>
                <w:lang w:eastAsia="ar-SA"/>
              </w:rPr>
            </w:pPr>
            <w:r>
              <w:rPr>
                <w:lang w:eastAsia="ar-SA"/>
              </w:rPr>
              <w:t>9</w:t>
            </w:r>
          </w:p>
        </w:tc>
        <w:tc>
          <w:tcPr>
            <w:tcW w:w="1134" w:type="dxa"/>
          </w:tcPr>
          <w:p w14:paraId="2B842FC9" w14:textId="77777777" w:rsidR="004B2EA2" w:rsidRDefault="004B2EA2" w:rsidP="004B2EA2">
            <w:pPr>
              <w:pStyle w:val="BodyText"/>
              <w:rPr>
                <w:lang w:eastAsia="ar-SA"/>
              </w:rPr>
            </w:pPr>
            <w:r>
              <w:rPr>
                <w:lang w:eastAsia="ar-SA"/>
              </w:rPr>
              <w:t>N</w:t>
            </w:r>
          </w:p>
        </w:tc>
        <w:tc>
          <w:tcPr>
            <w:tcW w:w="2976" w:type="dxa"/>
          </w:tcPr>
          <w:p w14:paraId="0929FF33" w14:textId="77777777" w:rsidR="004B2EA2" w:rsidRDefault="004B2EA2" w:rsidP="004B2EA2">
            <w:pPr>
              <w:pStyle w:val="BodyText"/>
              <w:rPr>
                <w:lang w:eastAsia="ar-SA"/>
              </w:rPr>
            </w:pPr>
          </w:p>
        </w:tc>
      </w:tr>
      <w:tr w:rsidR="004B2EA2" w14:paraId="33FF32A7" w14:textId="77777777" w:rsidTr="004B2EA2">
        <w:tc>
          <w:tcPr>
            <w:tcW w:w="2681" w:type="dxa"/>
            <w:vAlign w:val="bottom"/>
          </w:tcPr>
          <w:p w14:paraId="6B416115"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NoResolution</w:t>
            </w:r>
          </w:p>
        </w:tc>
        <w:tc>
          <w:tcPr>
            <w:tcW w:w="1567" w:type="dxa"/>
          </w:tcPr>
          <w:p w14:paraId="463664A1" w14:textId="77777777" w:rsidR="004B2EA2" w:rsidRDefault="004B2EA2" w:rsidP="004B2EA2">
            <w:pPr>
              <w:pStyle w:val="BodyText"/>
              <w:rPr>
                <w:lang w:eastAsia="ar-SA"/>
              </w:rPr>
            </w:pPr>
            <w:r>
              <w:rPr>
                <w:lang w:eastAsia="ar-SA"/>
              </w:rPr>
              <w:t>VARCHAR</w:t>
            </w:r>
          </w:p>
        </w:tc>
        <w:tc>
          <w:tcPr>
            <w:tcW w:w="992" w:type="dxa"/>
          </w:tcPr>
          <w:p w14:paraId="2FBF5406" w14:textId="77777777" w:rsidR="004B2EA2" w:rsidRDefault="004B2EA2" w:rsidP="004B2EA2">
            <w:pPr>
              <w:pStyle w:val="BodyText"/>
              <w:rPr>
                <w:lang w:eastAsia="ar-SA"/>
              </w:rPr>
            </w:pPr>
            <w:r>
              <w:rPr>
                <w:lang w:eastAsia="ar-SA"/>
              </w:rPr>
              <w:t>11</w:t>
            </w:r>
          </w:p>
        </w:tc>
        <w:tc>
          <w:tcPr>
            <w:tcW w:w="1134" w:type="dxa"/>
          </w:tcPr>
          <w:p w14:paraId="5A07345C" w14:textId="77777777" w:rsidR="004B2EA2" w:rsidRDefault="004B2EA2" w:rsidP="004B2EA2">
            <w:pPr>
              <w:pStyle w:val="BodyText"/>
              <w:rPr>
                <w:lang w:eastAsia="ar-SA"/>
              </w:rPr>
            </w:pPr>
            <w:r>
              <w:rPr>
                <w:lang w:eastAsia="ar-SA"/>
              </w:rPr>
              <w:t>Y</w:t>
            </w:r>
          </w:p>
        </w:tc>
        <w:tc>
          <w:tcPr>
            <w:tcW w:w="2976" w:type="dxa"/>
          </w:tcPr>
          <w:p w14:paraId="61708084" w14:textId="77777777" w:rsidR="004B2EA2" w:rsidRDefault="004B2EA2" w:rsidP="004B2EA2">
            <w:pPr>
              <w:pStyle w:val="BodyText"/>
              <w:rPr>
                <w:lang w:eastAsia="ar-SA"/>
              </w:rPr>
            </w:pPr>
          </w:p>
        </w:tc>
      </w:tr>
      <w:tr w:rsidR="004B2EA2" w14:paraId="0AE627D4" w14:textId="77777777" w:rsidTr="004B2EA2">
        <w:tc>
          <w:tcPr>
            <w:tcW w:w="2681" w:type="dxa"/>
          </w:tcPr>
          <w:p w14:paraId="6046FD51" w14:textId="77777777" w:rsidR="004B2EA2" w:rsidRDefault="004B2EA2" w:rsidP="004B2EA2">
            <w:pPr>
              <w:pStyle w:val="BodyText"/>
              <w:rPr>
                <w:lang w:eastAsia="ar-SA"/>
              </w:rPr>
            </w:pPr>
            <w:r w:rsidRPr="0099062E">
              <w:rPr>
                <w:rFonts w:ascii="Calibri" w:hAnsi="Calibri" w:cs="Calibri"/>
                <w:color w:val="000000"/>
                <w:szCs w:val="22"/>
                <w:lang w:val="en-CA" w:eastAsia="en-CA"/>
              </w:rPr>
              <w:t>IdentifiantArrondissement</w:t>
            </w:r>
          </w:p>
        </w:tc>
        <w:tc>
          <w:tcPr>
            <w:tcW w:w="1567" w:type="dxa"/>
          </w:tcPr>
          <w:p w14:paraId="1E7105AA" w14:textId="77777777" w:rsidR="004B2EA2" w:rsidRDefault="004B2EA2" w:rsidP="004B2EA2">
            <w:pPr>
              <w:pStyle w:val="BodyText"/>
              <w:rPr>
                <w:lang w:eastAsia="ar-SA"/>
              </w:rPr>
            </w:pPr>
            <w:r>
              <w:rPr>
                <w:lang w:eastAsia="ar-SA"/>
              </w:rPr>
              <w:t>INT</w:t>
            </w:r>
          </w:p>
        </w:tc>
        <w:tc>
          <w:tcPr>
            <w:tcW w:w="992" w:type="dxa"/>
          </w:tcPr>
          <w:p w14:paraId="70F2FA2F" w14:textId="77777777" w:rsidR="004B2EA2" w:rsidRDefault="004B2EA2" w:rsidP="004B2EA2">
            <w:pPr>
              <w:pStyle w:val="BodyText"/>
              <w:rPr>
                <w:lang w:eastAsia="ar-SA"/>
              </w:rPr>
            </w:pPr>
          </w:p>
        </w:tc>
        <w:tc>
          <w:tcPr>
            <w:tcW w:w="1134" w:type="dxa"/>
          </w:tcPr>
          <w:p w14:paraId="3474DC74" w14:textId="77777777" w:rsidR="004B2EA2" w:rsidRDefault="004B2EA2" w:rsidP="004B2EA2">
            <w:pPr>
              <w:pStyle w:val="BodyText"/>
              <w:rPr>
                <w:lang w:eastAsia="ar-SA"/>
              </w:rPr>
            </w:pPr>
            <w:r>
              <w:rPr>
                <w:lang w:eastAsia="ar-SA"/>
              </w:rPr>
              <w:t>N</w:t>
            </w:r>
          </w:p>
        </w:tc>
        <w:tc>
          <w:tcPr>
            <w:tcW w:w="2976" w:type="dxa"/>
          </w:tcPr>
          <w:p w14:paraId="023A1FE4" w14:textId="77777777" w:rsidR="004B2EA2" w:rsidRDefault="004B2EA2" w:rsidP="004B2EA2">
            <w:pPr>
              <w:pStyle w:val="BodyText"/>
              <w:rPr>
                <w:lang w:eastAsia="ar-SA"/>
              </w:rPr>
            </w:pPr>
          </w:p>
        </w:tc>
      </w:tr>
      <w:tr w:rsidR="004B2EA2" w14:paraId="21C08396" w14:textId="77777777" w:rsidTr="004B2EA2">
        <w:tc>
          <w:tcPr>
            <w:tcW w:w="2681" w:type="dxa"/>
            <w:vAlign w:val="bottom"/>
          </w:tcPr>
          <w:p w14:paraId="3A9293C2"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ArrondissementCode</w:t>
            </w:r>
          </w:p>
        </w:tc>
        <w:tc>
          <w:tcPr>
            <w:tcW w:w="1567" w:type="dxa"/>
          </w:tcPr>
          <w:p w14:paraId="243B5C99" w14:textId="77777777" w:rsidR="004B2EA2" w:rsidRDefault="004B2EA2" w:rsidP="004B2EA2">
            <w:pPr>
              <w:pStyle w:val="BodyText"/>
              <w:rPr>
                <w:lang w:eastAsia="ar-SA"/>
              </w:rPr>
            </w:pPr>
            <w:r>
              <w:rPr>
                <w:lang w:eastAsia="ar-SA"/>
              </w:rPr>
              <w:t>CHAR</w:t>
            </w:r>
          </w:p>
        </w:tc>
        <w:tc>
          <w:tcPr>
            <w:tcW w:w="992" w:type="dxa"/>
          </w:tcPr>
          <w:p w14:paraId="145C300D" w14:textId="77777777" w:rsidR="004B2EA2" w:rsidRDefault="004B2EA2" w:rsidP="004B2EA2">
            <w:pPr>
              <w:pStyle w:val="BodyText"/>
              <w:rPr>
                <w:lang w:eastAsia="ar-SA"/>
              </w:rPr>
            </w:pPr>
            <w:r>
              <w:rPr>
                <w:lang w:eastAsia="ar-SA"/>
              </w:rPr>
              <w:t>3</w:t>
            </w:r>
          </w:p>
        </w:tc>
        <w:tc>
          <w:tcPr>
            <w:tcW w:w="1134" w:type="dxa"/>
          </w:tcPr>
          <w:p w14:paraId="2FAC2DBA" w14:textId="77777777" w:rsidR="004B2EA2" w:rsidRDefault="004B2EA2" w:rsidP="004B2EA2">
            <w:pPr>
              <w:pStyle w:val="BodyText"/>
              <w:rPr>
                <w:lang w:eastAsia="ar-SA"/>
              </w:rPr>
            </w:pPr>
            <w:r>
              <w:rPr>
                <w:lang w:eastAsia="ar-SA"/>
              </w:rPr>
              <w:t>N</w:t>
            </w:r>
          </w:p>
        </w:tc>
        <w:tc>
          <w:tcPr>
            <w:tcW w:w="2976" w:type="dxa"/>
          </w:tcPr>
          <w:p w14:paraId="7B630B96" w14:textId="77777777" w:rsidR="004B2EA2" w:rsidRDefault="004B2EA2" w:rsidP="004B2EA2">
            <w:pPr>
              <w:pStyle w:val="BodyText"/>
              <w:rPr>
                <w:lang w:eastAsia="ar-SA"/>
              </w:rPr>
            </w:pPr>
          </w:p>
        </w:tc>
      </w:tr>
      <w:tr w:rsidR="004B2EA2" w14:paraId="31AB8254" w14:textId="77777777" w:rsidTr="004B2EA2">
        <w:tc>
          <w:tcPr>
            <w:tcW w:w="2681" w:type="dxa"/>
            <w:vAlign w:val="bottom"/>
          </w:tcPr>
          <w:p w14:paraId="7184E256"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11EBFD13" w14:textId="77777777" w:rsidR="004B2EA2" w:rsidRDefault="004B2EA2" w:rsidP="004B2EA2">
            <w:pPr>
              <w:pStyle w:val="BodyText"/>
              <w:rPr>
                <w:lang w:eastAsia="ar-SA"/>
              </w:rPr>
            </w:pPr>
            <w:r>
              <w:rPr>
                <w:lang w:eastAsia="ar-SA"/>
              </w:rPr>
              <w:t>VARCHAR</w:t>
            </w:r>
          </w:p>
        </w:tc>
        <w:tc>
          <w:tcPr>
            <w:tcW w:w="992" w:type="dxa"/>
          </w:tcPr>
          <w:p w14:paraId="255870E2" w14:textId="77777777" w:rsidR="004B2EA2" w:rsidRDefault="004B2EA2" w:rsidP="004B2EA2">
            <w:pPr>
              <w:pStyle w:val="BodyText"/>
              <w:rPr>
                <w:lang w:eastAsia="ar-SA"/>
              </w:rPr>
            </w:pPr>
            <w:r>
              <w:rPr>
                <w:lang w:eastAsia="ar-SA"/>
              </w:rPr>
              <w:t>30</w:t>
            </w:r>
          </w:p>
        </w:tc>
        <w:tc>
          <w:tcPr>
            <w:tcW w:w="1134" w:type="dxa"/>
          </w:tcPr>
          <w:p w14:paraId="4CEF63AB" w14:textId="77777777" w:rsidR="004B2EA2" w:rsidRDefault="004B2EA2" w:rsidP="004B2EA2">
            <w:pPr>
              <w:pStyle w:val="BodyText"/>
              <w:rPr>
                <w:lang w:eastAsia="ar-SA"/>
              </w:rPr>
            </w:pPr>
            <w:r>
              <w:rPr>
                <w:lang w:eastAsia="ar-SA"/>
              </w:rPr>
              <w:t>N</w:t>
            </w:r>
          </w:p>
        </w:tc>
        <w:tc>
          <w:tcPr>
            <w:tcW w:w="2976" w:type="dxa"/>
          </w:tcPr>
          <w:p w14:paraId="16CF8199" w14:textId="77777777" w:rsidR="004B2EA2" w:rsidRDefault="004B2EA2" w:rsidP="004B2EA2">
            <w:pPr>
              <w:pStyle w:val="BodyText"/>
              <w:rPr>
                <w:lang w:eastAsia="ar-SA"/>
              </w:rPr>
            </w:pPr>
          </w:p>
        </w:tc>
      </w:tr>
      <w:tr w:rsidR="004B2EA2" w14:paraId="35685084" w14:textId="77777777" w:rsidTr="004B2EA2">
        <w:trPr>
          <w:trHeight w:val="269"/>
        </w:trPr>
        <w:tc>
          <w:tcPr>
            <w:tcW w:w="2681" w:type="dxa"/>
            <w:vAlign w:val="bottom"/>
          </w:tcPr>
          <w:p w14:paraId="1BB3AFC1"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DescriptionType</w:t>
            </w:r>
          </w:p>
        </w:tc>
        <w:tc>
          <w:tcPr>
            <w:tcW w:w="1567" w:type="dxa"/>
          </w:tcPr>
          <w:p w14:paraId="576A2D6B" w14:textId="77777777" w:rsidR="004B2EA2" w:rsidRDefault="004B2EA2" w:rsidP="004B2EA2">
            <w:pPr>
              <w:pStyle w:val="BodyText"/>
              <w:rPr>
                <w:lang w:eastAsia="ar-SA"/>
              </w:rPr>
            </w:pPr>
            <w:r>
              <w:rPr>
                <w:lang w:eastAsia="ar-SA"/>
              </w:rPr>
              <w:t>VARCHAR</w:t>
            </w:r>
          </w:p>
        </w:tc>
        <w:tc>
          <w:tcPr>
            <w:tcW w:w="992" w:type="dxa"/>
          </w:tcPr>
          <w:p w14:paraId="1F5D4574" w14:textId="77777777" w:rsidR="004B2EA2" w:rsidRDefault="004B2EA2" w:rsidP="004B2EA2">
            <w:pPr>
              <w:pStyle w:val="BodyText"/>
              <w:rPr>
                <w:lang w:eastAsia="ar-SA"/>
              </w:rPr>
            </w:pPr>
            <w:r>
              <w:rPr>
                <w:lang w:eastAsia="ar-SA"/>
              </w:rPr>
              <w:t>100</w:t>
            </w:r>
          </w:p>
        </w:tc>
        <w:tc>
          <w:tcPr>
            <w:tcW w:w="1134" w:type="dxa"/>
          </w:tcPr>
          <w:p w14:paraId="583E35FA" w14:textId="77777777" w:rsidR="004B2EA2" w:rsidRDefault="004B2EA2" w:rsidP="004B2EA2">
            <w:pPr>
              <w:pStyle w:val="BodyText"/>
              <w:rPr>
                <w:lang w:eastAsia="ar-SA"/>
              </w:rPr>
            </w:pPr>
            <w:r>
              <w:rPr>
                <w:lang w:eastAsia="ar-SA"/>
              </w:rPr>
              <w:t>Y</w:t>
            </w:r>
          </w:p>
        </w:tc>
        <w:tc>
          <w:tcPr>
            <w:tcW w:w="2976" w:type="dxa"/>
          </w:tcPr>
          <w:p w14:paraId="65A9928E" w14:textId="77777777" w:rsidR="004B2EA2" w:rsidRDefault="004B2EA2" w:rsidP="004B2EA2">
            <w:pPr>
              <w:pStyle w:val="BodyText"/>
              <w:rPr>
                <w:lang w:eastAsia="ar-SA"/>
              </w:rPr>
            </w:pPr>
          </w:p>
        </w:tc>
      </w:tr>
      <w:tr w:rsidR="004B2EA2" w14:paraId="5D4ECC3C" w14:textId="77777777" w:rsidTr="004B2EA2">
        <w:trPr>
          <w:trHeight w:val="269"/>
        </w:trPr>
        <w:tc>
          <w:tcPr>
            <w:tcW w:w="2681" w:type="dxa"/>
            <w:vAlign w:val="bottom"/>
          </w:tcPr>
          <w:p w14:paraId="7DE5A640"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Entreprise</w:t>
            </w:r>
          </w:p>
        </w:tc>
        <w:tc>
          <w:tcPr>
            <w:tcW w:w="1567" w:type="dxa"/>
          </w:tcPr>
          <w:p w14:paraId="6E27DE55" w14:textId="77777777" w:rsidR="004B2EA2" w:rsidRDefault="004B2EA2" w:rsidP="004B2EA2">
            <w:pPr>
              <w:pStyle w:val="BodyText"/>
              <w:rPr>
                <w:lang w:eastAsia="ar-SA"/>
              </w:rPr>
            </w:pPr>
            <w:r>
              <w:rPr>
                <w:lang w:eastAsia="ar-SA"/>
              </w:rPr>
              <w:t>VARCHAR</w:t>
            </w:r>
          </w:p>
        </w:tc>
        <w:tc>
          <w:tcPr>
            <w:tcW w:w="992" w:type="dxa"/>
          </w:tcPr>
          <w:p w14:paraId="0A89511A" w14:textId="77777777" w:rsidR="004B2EA2" w:rsidRDefault="004B2EA2" w:rsidP="004B2EA2">
            <w:pPr>
              <w:pStyle w:val="BodyText"/>
              <w:rPr>
                <w:lang w:eastAsia="ar-SA"/>
              </w:rPr>
            </w:pPr>
            <w:r>
              <w:rPr>
                <w:lang w:eastAsia="ar-SA"/>
              </w:rPr>
              <w:t>50</w:t>
            </w:r>
          </w:p>
        </w:tc>
        <w:tc>
          <w:tcPr>
            <w:tcW w:w="1134" w:type="dxa"/>
          </w:tcPr>
          <w:p w14:paraId="50F90D6A" w14:textId="77777777" w:rsidR="004B2EA2" w:rsidRDefault="004B2EA2" w:rsidP="004B2EA2">
            <w:pPr>
              <w:pStyle w:val="BodyText"/>
              <w:rPr>
                <w:lang w:eastAsia="ar-SA"/>
              </w:rPr>
            </w:pPr>
            <w:r>
              <w:rPr>
                <w:lang w:eastAsia="ar-SA"/>
              </w:rPr>
              <w:t>N</w:t>
            </w:r>
          </w:p>
        </w:tc>
        <w:tc>
          <w:tcPr>
            <w:tcW w:w="2976" w:type="dxa"/>
          </w:tcPr>
          <w:p w14:paraId="7D847378"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7E3E3DD0" w14:textId="77777777" w:rsidTr="004B2EA2">
        <w:tc>
          <w:tcPr>
            <w:tcW w:w="2681" w:type="dxa"/>
          </w:tcPr>
          <w:p w14:paraId="6762A489" w14:textId="77777777" w:rsidR="004B2EA2" w:rsidRPr="00C26E0D" w:rsidRDefault="004B2EA2" w:rsidP="004B2EA2">
            <w:pPr>
              <w:pStyle w:val="BodyText"/>
              <w:rPr>
                <w:b/>
                <w:lang w:eastAsia="ar-SA"/>
              </w:rPr>
            </w:pPr>
            <w:r w:rsidRPr="00C26E0D">
              <w:rPr>
                <w:b/>
                <w:lang w:eastAsia="ar-SA"/>
              </w:rPr>
              <w:t>Name</w:t>
            </w:r>
          </w:p>
        </w:tc>
        <w:tc>
          <w:tcPr>
            <w:tcW w:w="1567" w:type="dxa"/>
          </w:tcPr>
          <w:p w14:paraId="4E4EF89B" w14:textId="77777777" w:rsidR="004B2EA2" w:rsidRPr="00C26E0D" w:rsidRDefault="004B2EA2" w:rsidP="004B2EA2">
            <w:pPr>
              <w:pStyle w:val="BodyText"/>
              <w:rPr>
                <w:b/>
                <w:lang w:eastAsia="ar-SA"/>
              </w:rPr>
            </w:pPr>
            <w:r w:rsidRPr="00C26E0D">
              <w:rPr>
                <w:b/>
                <w:lang w:eastAsia="ar-SA"/>
              </w:rPr>
              <w:t>Type</w:t>
            </w:r>
          </w:p>
        </w:tc>
        <w:tc>
          <w:tcPr>
            <w:tcW w:w="992" w:type="dxa"/>
          </w:tcPr>
          <w:p w14:paraId="46A42E2C" w14:textId="77777777" w:rsidR="004B2EA2" w:rsidRPr="00C26E0D" w:rsidRDefault="004B2EA2" w:rsidP="004B2EA2">
            <w:pPr>
              <w:pStyle w:val="BodyText"/>
              <w:rPr>
                <w:b/>
                <w:lang w:eastAsia="ar-SA"/>
              </w:rPr>
            </w:pPr>
            <w:r w:rsidRPr="00C26E0D">
              <w:rPr>
                <w:b/>
                <w:lang w:eastAsia="ar-SA"/>
              </w:rPr>
              <w:t>Length</w:t>
            </w:r>
          </w:p>
        </w:tc>
        <w:tc>
          <w:tcPr>
            <w:tcW w:w="1134" w:type="dxa"/>
          </w:tcPr>
          <w:p w14:paraId="238C1BFD" w14:textId="77777777" w:rsidR="004B2EA2" w:rsidRPr="00C26E0D" w:rsidRDefault="004B2EA2" w:rsidP="004B2EA2">
            <w:pPr>
              <w:pStyle w:val="BodyText"/>
              <w:rPr>
                <w:b/>
                <w:lang w:eastAsia="ar-SA"/>
              </w:rPr>
            </w:pPr>
            <w:r>
              <w:rPr>
                <w:b/>
                <w:lang w:eastAsia="ar-SA"/>
              </w:rPr>
              <w:t>Nullable</w:t>
            </w:r>
          </w:p>
        </w:tc>
        <w:tc>
          <w:tcPr>
            <w:tcW w:w="2976" w:type="dxa"/>
          </w:tcPr>
          <w:p w14:paraId="511A6FC2" w14:textId="77777777" w:rsidR="004B2EA2" w:rsidRPr="00C26E0D" w:rsidRDefault="004B2EA2" w:rsidP="004B2EA2">
            <w:pPr>
              <w:pStyle w:val="BodyText"/>
              <w:rPr>
                <w:b/>
                <w:lang w:eastAsia="ar-SA"/>
              </w:rPr>
            </w:pPr>
            <w:r>
              <w:rPr>
                <w:b/>
                <w:lang w:eastAsia="ar-SA"/>
              </w:rPr>
              <w:t>Comments</w:t>
            </w:r>
          </w:p>
        </w:tc>
      </w:tr>
      <w:tr w:rsidR="004B2EA2" w14:paraId="7410B2CD" w14:textId="77777777" w:rsidTr="004B2EA2">
        <w:tc>
          <w:tcPr>
            <w:tcW w:w="2681" w:type="dxa"/>
            <w:vAlign w:val="bottom"/>
          </w:tcPr>
          <w:p w14:paraId="34D65AAF" w14:textId="77777777" w:rsidR="004B2EA2" w:rsidRPr="0099062E" w:rsidRDefault="004B2EA2" w:rsidP="004B2EA2">
            <w:pPr>
              <w:spacing w:before="0" w:after="0"/>
              <w:rPr>
                <w:rFonts w:ascii="Calibri" w:hAnsi="Calibri" w:cs="Calibri"/>
                <w:color w:val="000000"/>
                <w:szCs w:val="22"/>
                <w:lang w:val="en-CA" w:eastAsia="en-CA"/>
              </w:rPr>
            </w:pPr>
            <w:r w:rsidRPr="001E13DF">
              <w:rPr>
                <w:rFonts w:ascii="Calibri" w:hAnsi="Calibri" w:cs="Calibri"/>
                <w:color w:val="000000"/>
                <w:szCs w:val="22"/>
                <w:lang w:val="en-CA" w:eastAsia="en-CA"/>
              </w:rPr>
              <w:t>TransactionID</w:t>
            </w:r>
          </w:p>
        </w:tc>
        <w:tc>
          <w:tcPr>
            <w:tcW w:w="1567" w:type="dxa"/>
          </w:tcPr>
          <w:p w14:paraId="1E61CACF" w14:textId="77777777" w:rsidR="004B2EA2" w:rsidRDefault="004B2EA2" w:rsidP="004B2EA2">
            <w:pPr>
              <w:pStyle w:val="BodyText"/>
              <w:rPr>
                <w:lang w:eastAsia="ar-SA"/>
              </w:rPr>
            </w:pPr>
            <w:r>
              <w:rPr>
                <w:lang w:eastAsia="ar-SA"/>
              </w:rPr>
              <w:t>INT</w:t>
            </w:r>
          </w:p>
        </w:tc>
        <w:tc>
          <w:tcPr>
            <w:tcW w:w="992" w:type="dxa"/>
          </w:tcPr>
          <w:p w14:paraId="28AE3BDF" w14:textId="77777777" w:rsidR="004B2EA2" w:rsidRDefault="004B2EA2" w:rsidP="004B2EA2">
            <w:pPr>
              <w:pStyle w:val="BodyText"/>
              <w:rPr>
                <w:lang w:eastAsia="ar-SA"/>
              </w:rPr>
            </w:pPr>
          </w:p>
        </w:tc>
        <w:tc>
          <w:tcPr>
            <w:tcW w:w="1134" w:type="dxa"/>
          </w:tcPr>
          <w:p w14:paraId="3F3B973A" w14:textId="77777777" w:rsidR="004B2EA2" w:rsidRDefault="004B2EA2" w:rsidP="004B2EA2">
            <w:pPr>
              <w:pStyle w:val="BodyText"/>
              <w:rPr>
                <w:lang w:eastAsia="ar-SA"/>
              </w:rPr>
            </w:pPr>
            <w:r>
              <w:rPr>
                <w:lang w:eastAsia="ar-SA"/>
              </w:rPr>
              <w:t>N</w:t>
            </w:r>
          </w:p>
        </w:tc>
        <w:tc>
          <w:tcPr>
            <w:tcW w:w="2976" w:type="dxa"/>
          </w:tcPr>
          <w:p w14:paraId="6C257544" w14:textId="77777777" w:rsidR="004B2EA2" w:rsidRDefault="004B2EA2" w:rsidP="004B2EA2">
            <w:pPr>
              <w:pStyle w:val="BodyText"/>
              <w:rPr>
                <w:lang w:eastAsia="ar-SA"/>
              </w:rPr>
            </w:pPr>
          </w:p>
        </w:tc>
      </w:tr>
      <w:tr w:rsidR="004B2EA2" w14:paraId="73890407" w14:textId="77777777" w:rsidTr="004B2EA2">
        <w:tc>
          <w:tcPr>
            <w:tcW w:w="2681" w:type="dxa"/>
          </w:tcPr>
          <w:p w14:paraId="3FA8617A" w14:textId="77777777" w:rsidR="004B2EA2" w:rsidRDefault="004B2EA2" w:rsidP="004B2EA2">
            <w:pPr>
              <w:pStyle w:val="BodyText"/>
              <w:rPr>
                <w:lang w:eastAsia="ar-SA"/>
              </w:rPr>
            </w:pPr>
            <w:r w:rsidRPr="001E13DF">
              <w:rPr>
                <w:rFonts w:ascii="Calibri" w:hAnsi="Calibri" w:cs="Calibri"/>
                <w:color w:val="000000"/>
                <w:szCs w:val="22"/>
                <w:lang w:val="en-CA" w:eastAsia="en-CA"/>
              </w:rPr>
              <w:t>DateChargement</w:t>
            </w:r>
          </w:p>
        </w:tc>
        <w:tc>
          <w:tcPr>
            <w:tcW w:w="1567" w:type="dxa"/>
          </w:tcPr>
          <w:p w14:paraId="39B05AAA" w14:textId="77777777" w:rsidR="004B2EA2" w:rsidRDefault="004B2EA2" w:rsidP="004B2EA2">
            <w:pPr>
              <w:pStyle w:val="BodyText"/>
              <w:rPr>
                <w:lang w:eastAsia="ar-SA"/>
              </w:rPr>
            </w:pPr>
            <w:r>
              <w:rPr>
                <w:lang w:eastAsia="ar-SA"/>
              </w:rPr>
              <w:t>TIMESTAMP</w:t>
            </w:r>
          </w:p>
        </w:tc>
        <w:tc>
          <w:tcPr>
            <w:tcW w:w="992" w:type="dxa"/>
          </w:tcPr>
          <w:p w14:paraId="3D930154" w14:textId="77777777" w:rsidR="004B2EA2" w:rsidRDefault="004B2EA2" w:rsidP="004B2EA2">
            <w:pPr>
              <w:pStyle w:val="BodyText"/>
              <w:rPr>
                <w:lang w:eastAsia="ar-SA"/>
              </w:rPr>
            </w:pPr>
            <w:r>
              <w:rPr>
                <w:lang w:eastAsia="ar-SA"/>
              </w:rPr>
              <w:t>19</w:t>
            </w:r>
          </w:p>
        </w:tc>
        <w:tc>
          <w:tcPr>
            <w:tcW w:w="1134" w:type="dxa"/>
          </w:tcPr>
          <w:p w14:paraId="4BA6B7A0" w14:textId="77777777" w:rsidR="004B2EA2" w:rsidRDefault="004B2EA2" w:rsidP="004B2EA2">
            <w:pPr>
              <w:pStyle w:val="BodyText"/>
              <w:rPr>
                <w:lang w:eastAsia="ar-SA"/>
              </w:rPr>
            </w:pPr>
            <w:r>
              <w:rPr>
                <w:lang w:eastAsia="ar-SA"/>
              </w:rPr>
              <w:t>N</w:t>
            </w:r>
          </w:p>
        </w:tc>
        <w:tc>
          <w:tcPr>
            <w:tcW w:w="2976" w:type="dxa"/>
          </w:tcPr>
          <w:p w14:paraId="55DF533C"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r>
              <w:rPr>
                <w:lang w:eastAsia="ar-SA"/>
              </w:rPr>
              <w:t>hh</w:t>
            </w:r>
            <w:r w:rsidRPr="00143A5A">
              <w:rPr>
                <w:lang w:eastAsia="ar-SA"/>
              </w:rPr>
              <w:t>:</w:t>
            </w:r>
            <w:r>
              <w:rPr>
                <w:lang w:eastAsia="ar-SA"/>
              </w:rPr>
              <w:t>mm</w:t>
            </w:r>
            <w:r w:rsidRPr="00143A5A">
              <w:rPr>
                <w:lang w:eastAsia="ar-SA"/>
              </w:rPr>
              <w:t>:</w:t>
            </w:r>
            <w:r>
              <w:rPr>
                <w:lang w:eastAsia="ar-SA"/>
              </w:rPr>
              <w:t>ss</w:t>
            </w:r>
          </w:p>
        </w:tc>
      </w:tr>
      <w:tr w:rsidR="004B2EA2" w14:paraId="1CDF1006" w14:textId="77777777" w:rsidTr="004B2EA2">
        <w:tc>
          <w:tcPr>
            <w:tcW w:w="2681" w:type="dxa"/>
          </w:tcPr>
          <w:p w14:paraId="6A6C7B93" w14:textId="77777777" w:rsidR="004B2EA2" w:rsidRPr="0099062E" w:rsidRDefault="004B2EA2" w:rsidP="004B2EA2">
            <w:pPr>
              <w:spacing w:before="0" w:after="0"/>
              <w:rPr>
                <w:rFonts w:ascii="Calibri" w:hAnsi="Calibri" w:cs="Calibri"/>
                <w:color w:val="000000"/>
                <w:szCs w:val="22"/>
                <w:lang w:val="en-CA" w:eastAsia="en-CA"/>
              </w:rPr>
            </w:pPr>
            <w:r w:rsidRPr="00E43C1E">
              <w:rPr>
                <w:rFonts w:ascii="Calibri" w:hAnsi="Calibri" w:cs="Calibri"/>
                <w:color w:val="000000"/>
                <w:szCs w:val="22"/>
                <w:lang w:val="en-CA" w:eastAsia="en-CA"/>
              </w:rPr>
              <w:t>IdenfiantSecteur</w:t>
            </w:r>
          </w:p>
        </w:tc>
        <w:tc>
          <w:tcPr>
            <w:tcW w:w="1567" w:type="dxa"/>
          </w:tcPr>
          <w:p w14:paraId="5ECD9A21" w14:textId="77777777" w:rsidR="004B2EA2" w:rsidRDefault="004B2EA2" w:rsidP="004B2EA2">
            <w:pPr>
              <w:pStyle w:val="BodyText"/>
              <w:rPr>
                <w:lang w:eastAsia="ar-SA"/>
              </w:rPr>
            </w:pPr>
            <w:r>
              <w:rPr>
                <w:lang w:eastAsia="ar-SA"/>
              </w:rPr>
              <w:t>INT</w:t>
            </w:r>
          </w:p>
        </w:tc>
        <w:tc>
          <w:tcPr>
            <w:tcW w:w="992" w:type="dxa"/>
          </w:tcPr>
          <w:p w14:paraId="109EDB21" w14:textId="77777777" w:rsidR="004B2EA2" w:rsidRDefault="004B2EA2" w:rsidP="004B2EA2">
            <w:pPr>
              <w:pStyle w:val="BodyText"/>
              <w:rPr>
                <w:lang w:eastAsia="ar-SA"/>
              </w:rPr>
            </w:pPr>
          </w:p>
        </w:tc>
        <w:tc>
          <w:tcPr>
            <w:tcW w:w="1134" w:type="dxa"/>
          </w:tcPr>
          <w:p w14:paraId="39492D1F" w14:textId="77777777" w:rsidR="004B2EA2" w:rsidRDefault="004B2EA2" w:rsidP="004B2EA2">
            <w:pPr>
              <w:pStyle w:val="BodyText"/>
              <w:rPr>
                <w:lang w:eastAsia="ar-SA"/>
              </w:rPr>
            </w:pPr>
            <w:r>
              <w:rPr>
                <w:lang w:eastAsia="ar-SA"/>
              </w:rPr>
              <w:t>Y</w:t>
            </w:r>
          </w:p>
        </w:tc>
        <w:tc>
          <w:tcPr>
            <w:tcW w:w="2976" w:type="dxa"/>
          </w:tcPr>
          <w:p w14:paraId="4754D793" w14:textId="77777777" w:rsidR="004B2EA2" w:rsidRDefault="004B2EA2" w:rsidP="004B2EA2">
            <w:pPr>
              <w:pStyle w:val="BodyText"/>
              <w:rPr>
                <w:lang w:eastAsia="ar-SA"/>
              </w:rPr>
            </w:pPr>
          </w:p>
        </w:tc>
      </w:tr>
      <w:tr w:rsidR="004B2EA2" w14:paraId="0C283315" w14:textId="77777777" w:rsidTr="004B2EA2">
        <w:tc>
          <w:tcPr>
            <w:tcW w:w="2681" w:type="dxa"/>
          </w:tcPr>
          <w:p w14:paraId="3476860E" w14:textId="77777777" w:rsidR="004B2EA2" w:rsidRDefault="004B2EA2" w:rsidP="004B2EA2">
            <w:pPr>
              <w:pStyle w:val="BodyText"/>
              <w:rPr>
                <w:lang w:eastAsia="ar-SA"/>
              </w:rPr>
            </w:pPr>
            <w:r w:rsidRPr="00E43C1E">
              <w:rPr>
                <w:rFonts w:ascii="Calibri" w:hAnsi="Calibri" w:cs="Calibri"/>
                <w:color w:val="000000"/>
                <w:szCs w:val="22"/>
                <w:lang w:val="en-CA" w:eastAsia="en-CA"/>
              </w:rPr>
              <w:t>NomSecteur</w:t>
            </w:r>
          </w:p>
        </w:tc>
        <w:tc>
          <w:tcPr>
            <w:tcW w:w="1567" w:type="dxa"/>
          </w:tcPr>
          <w:p w14:paraId="420192B0" w14:textId="77777777" w:rsidR="004B2EA2" w:rsidRDefault="004B2EA2" w:rsidP="004B2EA2">
            <w:pPr>
              <w:pStyle w:val="BodyText"/>
              <w:rPr>
                <w:lang w:eastAsia="ar-SA"/>
              </w:rPr>
            </w:pPr>
            <w:r>
              <w:rPr>
                <w:lang w:eastAsia="ar-SA"/>
              </w:rPr>
              <w:t>VARCHAR</w:t>
            </w:r>
          </w:p>
        </w:tc>
        <w:tc>
          <w:tcPr>
            <w:tcW w:w="992" w:type="dxa"/>
          </w:tcPr>
          <w:p w14:paraId="51654E57" w14:textId="77777777" w:rsidR="004B2EA2" w:rsidRDefault="004B2EA2" w:rsidP="004B2EA2">
            <w:pPr>
              <w:pStyle w:val="BodyText"/>
              <w:rPr>
                <w:lang w:eastAsia="ar-SA"/>
              </w:rPr>
            </w:pPr>
            <w:r>
              <w:rPr>
                <w:lang w:eastAsia="ar-SA"/>
              </w:rPr>
              <w:t>7</w:t>
            </w:r>
          </w:p>
        </w:tc>
        <w:tc>
          <w:tcPr>
            <w:tcW w:w="1134" w:type="dxa"/>
          </w:tcPr>
          <w:p w14:paraId="367B48BB" w14:textId="77777777" w:rsidR="004B2EA2" w:rsidRDefault="004B2EA2" w:rsidP="004B2EA2">
            <w:pPr>
              <w:pStyle w:val="BodyText"/>
              <w:rPr>
                <w:lang w:eastAsia="ar-SA"/>
              </w:rPr>
            </w:pPr>
            <w:r>
              <w:rPr>
                <w:lang w:eastAsia="ar-SA"/>
              </w:rPr>
              <w:t>Y</w:t>
            </w:r>
          </w:p>
        </w:tc>
        <w:tc>
          <w:tcPr>
            <w:tcW w:w="2976" w:type="dxa"/>
          </w:tcPr>
          <w:p w14:paraId="32A201B4" w14:textId="77777777" w:rsidR="004B2EA2" w:rsidRDefault="004B2EA2" w:rsidP="004B2EA2">
            <w:pPr>
              <w:pStyle w:val="BodyText"/>
              <w:rPr>
                <w:lang w:eastAsia="ar-SA"/>
              </w:rPr>
            </w:pPr>
          </w:p>
        </w:tc>
      </w:tr>
      <w:tr w:rsidR="004B2EA2" w14:paraId="5DFD43D2" w14:textId="77777777" w:rsidTr="004B2EA2">
        <w:tc>
          <w:tcPr>
            <w:tcW w:w="2681" w:type="dxa"/>
          </w:tcPr>
          <w:p w14:paraId="7D3C5430" w14:textId="77777777" w:rsidR="004B2EA2" w:rsidRDefault="004B2EA2" w:rsidP="004B2EA2">
            <w:pPr>
              <w:pStyle w:val="BodyText"/>
              <w:rPr>
                <w:lang w:eastAsia="ar-SA"/>
              </w:rPr>
            </w:pPr>
            <w:r w:rsidRPr="0099062E">
              <w:rPr>
                <w:rFonts w:ascii="Calibri" w:hAnsi="Calibri" w:cs="Calibri"/>
                <w:color w:val="000000"/>
                <w:szCs w:val="22"/>
                <w:lang w:val="en-CA" w:eastAsia="en-CA"/>
              </w:rPr>
              <w:lastRenderedPageBreak/>
              <w:t>IdentifiantArrondissement</w:t>
            </w:r>
          </w:p>
        </w:tc>
        <w:tc>
          <w:tcPr>
            <w:tcW w:w="1567" w:type="dxa"/>
          </w:tcPr>
          <w:p w14:paraId="0E76B20C" w14:textId="77777777" w:rsidR="004B2EA2" w:rsidRDefault="004B2EA2" w:rsidP="004B2EA2">
            <w:pPr>
              <w:pStyle w:val="BodyText"/>
              <w:rPr>
                <w:lang w:eastAsia="ar-SA"/>
              </w:rPr>
            </w:pPr>
            <w:r>
              <w:rPr>
                <w:lang w:eastAsia="ar-SA"/>
              </w:rPr>
              <w:t>INT</w:t>
            </w:r>
          </w:p>
        </w:tc>
        <w:tc>
          <w:tcPr>
            <w:tcW w:w="992" w:type="dxa"/>
          </w:tcPr>
          <w:p w14:paraId="7A992C87" w14:textId="77777777" w:rsidR="004B2EA2" w:rsidRDefault="004B2EA2" w:rsidP="004B2EA2">
            <w:pPr>
              <w:pStyle w:val="BodyText"/>
              <w:rPr>
                <w:lang w:eastAsia="ar-SA"/>
              </w:rPr>
            </w:pPr>
          </w:p>
        </w:tc>
        <w:tc>
          <w:tcPr>
            <w:tcW w:w="1134" w:type="dxa"/>
          </w:tcPr>
          <w:p w14:paraId="614E43C2" w14:textId="77777777" w:rsidR="004B2EA2" w:rsidRDefault="004B2EA2" w:rsidP="004B2EA2">
            <w:pPr>
              <w:pStyle w:val="BodyText"/>
              <w:rPr>
                <w:lang w:eastAsia="ar-SA"/>
              </w:rPr>
            </w:pPr>
            <w:r>
              <w:rPr>
                <w:lang w:eastAsia="ar-SA"/>
              </w:rPr>
              <w:t>N</w:t>
            </w:r>
          </w:p>
        </w:tc>
        <w:tc>
          <w:tcPr>
            <w:tcW w:w="2976" w:type="dxa"/>
          </w:tcPr>
          <w:p w14:paraId="128A481D" w14:textId="77777777" w:rsidR="004B2EA2" w:rsidRDefault="004B2EA2" w:rsidP="004B2EA2">
            <w:pPr>
              <w:pStyle w:val="BodyText"/>
              <w:rPr>
                <w:lang w:eastAsia="ar-SA"/>
              </w:rPr>
            </w:pPr>
          </w:p>
        </w:tc>
      </w:tr>
      <w:tr w:rsidR="004B2EA2" w14:paraId="6F78ED34" w14:textId="77777777" w:rsidTr="004B2EA2">
        <w:tc>
          <w:tcPr>
            <w:tcW w:w="2681" w:type="dxa"/>
            <w:vAlign w:val="bottom"/>
          </w:tcPr>
          <w:p w14:paraId="581FAD79"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ArrondissementCode</w:t>
            </w:r>
          </w:p>
        </w:tc>
        <w:tc>
          <w:tcPr>
            <w:tcW w:w="1567" w:type="dxa"/>
          </w:tcPr>
          <w:p w14:paraId="524EE129" w14:textId="77777777" w:rsidR="004B2EA2" w:rsidRDefault="004B2EA2" w:rsidP="004B2EA2">
            <w:pPr>
              <w:pStyle w:val="BodyText"/>
              <w:rPr>
                <w:lang w:eastAsia="ar-SA"/>
              </w:rPr>
            </w:pPr>
            <w:r>
              <w:rPr>
                <w:lang w:eastAsia="ar-SA"/>
              </w:rPr>
              <w:t>CHAR</w:t>
            </w:r>
          </w:p>
        </w:tc>
        <w:tc>
          <w:tcPr>
            <w:tcW w:w="992" w:type="dxa"/>
          </w:tcPr>
          <w:p w14:paraId="3720B271" w14:textId="77777777" w:rsidR="004B2EA2" w:rsidRDefault="004B2EA2" w:rsidP="004B2EA2">
            <w:pPr>
              <w:pStyle w:val="BodyText"/>
              <w:rPr>
                <w:lang w:eastAsia="ar-SA"/>
              </w:rPr>
            </w:pPr>
            <w:r>
              <w:rPr>
                <w:lang w:eastAsia="ar-SA"/>
              </w:rPr>
              <w:t>3</w:t>
            </w:r>
          </w:p>
        </w:tc>
        <w:tc>
          <w:tcPr>
            <w:tcW w:w="1134" w:type="dxa"/>
          </w:tcPr>
          <w:p w14:paraId="7C6A7D00" w14:textId="77777777" w:rsidR="004B2EA2" w:rsidRDefault="004B2EA2" w:rsidP="004B2EA2">
            <w:pPr>
              <w:pStyle w:val="BodyText"/>
              <w:rPr>
                <w:lang w:eastAsia="ar-SA"/>
              </w:rPr>
            </w:pPr>
            <w:r>
              <w:rPr>
                <w:lang w:eastAsia="ar-SA"/>
              </w:rPr>
              <w:t>N</w:t>
            </w:r>
          </w:p>
        </w:tc>
        <w:tc>
          <w:tcPr>
            <w:tcW w:w="2976" w:type="dxa"/>
          </w:tcPr>
          <w:p w14:paraId="1C4A750B" w14:textId="77777777" w:rsidR="004B2EA2" w:rsidRDefault="004B2EA2" w:rsidP="004B2EA2">
            <w:pPr>
              <w:pStyle w:val="BodyText"/>
              <w:rPr>
                <w:lang w:eastAsia="ar-SA"/>
              </w:rPr>
            </w:pPr>
          </w:p>
        </w:tc>
      </w:tr>
      <w:tr w:rsidR="004B2EA2" w14:paraId="5F4354AD" w14:textId="77777777" w:rsidTr="004B2EA2">
        <w:tc>
          <w:tcPr>
            <w:tcW w:w="2681" w:type="dxa"/>
            <w:vAlign w:val="bottom"/>
          </w:tcPr>
          <w:p w14:paraId="0D30C54D"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230DD38C" w14:textId="77777777" w:rsidR="004B2EA2" w:rsidRDefault="004B2EA2" w:rsidP="004B2EA2">
            <w:pPr>
              <w:pStyle w:val="BodyText"/>
              <w:rPr>
                <w:lang w:eastAsia="ar-SA"/>
              </w:rPr>
            </w:pPr>
            <w:r>
              <w:rPr>
                <w:lang w:eastAsia="ar-SA"/>
              </w:rPr>
              <w:t>VARCHAR</w:t>
            </w:r>
          </w:p>
        </w:tc>
        <w:tc>
          <w:tcPr>
            <w:tcW w:w="992" w:type="dxa"/>
          </w:tcPr>
          <w:p w14:paraId="64795AA7" w14:textId="77777777" w:rsidR="004B2EA2" w:rsidRDefault="004B2EA2" w:rsidP="004B2EA2">
            <w:pPr>
              <w:pStyle w:val="BodyText"/>
              <w:rPr>
                <w:lang w:eastAsia="ar-SA"/>
              </w:rPr>
            </w:pPr>
            <w:r>
              <w:rPr>
                <w:lang w:eastAsia="ar-SA"/>
              </w:rPr>
              <w:t>30</w:t>
            </w:r>
          </w:p>
        </w:tc>
        <w:tc>
          <w:tcPr>
            <w:tcW w:w="1134" w:type="dxa"/>
          </w:tcPr>
          <w:p w14:paraId="1E97ACBC" w14:textId="77777777" w:rsidR="004B2EA2" w:rsidRDefault="004B2EA2" w:rsidP="004B2EA2">
            <w:pPr>
              <w:pStyle w:val="BodyText"/>
              <w:rPr>
                <w:lang w:eastAsia="ar-SA"/>
              </w:rPr>
            </w:pPr>
            <w:r>
              <w:rPr>
                <w:lang w:eastAsia="ar-SA"/>
              </w:rPr>
              <w:t>N</w:t>
            </w:r>
          </w:p>
        </w:tc>
        <w:tc>
          <w:tcPr>
            <w:tcW w:w="2976" w:type="dxa"/>
          </w:tcPr>
          <w:p w14:paraId="3BCA69A3" w14:textId="77777777" w:rsidR="004B2EA2" w:rsidRDefault="004B2EA2" w:rsidP="004B2EA2">
            <w:pPr>
              <w:pStyle w:val="BodyText"/>
              <w:rPr>
                <w:lang w:eastAsia="ar-SA"/>
              </w:rPr>
            </w:pPr>
          </w:p>
        </w:tc>
      </w:tr>
      <w:tr w:rsidR="004B2EA2" w14:paraId="0B2FC56D" w14:textId="77777777" w:rsidTr="004B2EA2">
        <w:tc>
          <w:tcPr>
            <w:tcW w:w="2681" w:type="dxa"/>
          </w:tcPr>
          <w:p w14:paraId="35144F1C" w14:textId="77777777" w:rsidR="004B2EA2" w:rsidRDefault="004B2EA2" w:rsidP="004B2EA2">
            <w:pPr>
              <w:pStyle w:val="BodyText"/>
              <w:rPr>
                <w:lang w:eastAsia="ar-SA"/>
              </w:rPr>
            </w:pPr>
            <w:r w:rsidRPr="00E97D30">
              <w:rPr>
                <w:rFonts w:ascii="Calibri" w:hAnsi="Calibri" w:cs="Calibri"/>
                <w:color w:val="000000"/>
                <w:szCs w:val="22"/>
                <w:lang w:val="en-CA" w:eastAsia="en-CA"/>
              </w:rPr>
              <w:t>IdentifiantDepot</w:t>
            </w:r>
          </w:p>
        </w:tc>
        <w:tc>
          <w:tcPr>
            <w:tcW w:w="1567" w:type="dxa"/>
          </w:tcPr>
          <w:p w14:paraId="672BABFA" w14:textId="77777777" w:rsidR="004B2EA2" w:rsidRDefault="004B2EA2" w:rsidP="004B2EA2">
            <w:pPr>
              <w:pStyle w:val="BodyText"/>
              <w:rPr>
                <w:lang w:eastAsia="ar-SA"/>
              </w:rPr>
            </w:pPr>
            <w:r>
              <w:rPr>
                <w:lang w:eastAsia="ar-SA"/>
              </w:rPr>
              <w:t>INT</w:t>
            </w:r>
          </w:p>
        </w:tc>
        <w:tc>
          <w:tcPr>
            <w:tcW w:w="992" w:type="dxa"/>
          </w:tcPr>
          <w:p w14:paraId="1171889D" w14:textId="77777777" w:rsidR="004B2EA2" w:rsidRDefault="004B2EA2" w:rsidP="004B2EA2">
            <w:pPr>
              <w:pStyle w:val="BodyText"/>
              <w:rPr>
                <w:lang w:eastAsia="ar-SA"/>
              </w:rPr>
            </w:pPr>
            <w:r>
              <w:rPr>
                <w:lang w:eastAsia="ar-SA"/>
              </w:rPr>
              <w:t xml:space="preserve"> </w:t>
            </w:r>
          </w:p>
        </w:tc>
        <w:tc>
          <w:tcPr>
            <w:tcW w:w="1134" w:type="dxa"/>
          </w:tcPr>
          <w:p w14:paraId="4B92AD00" w14:textId="77777777" w:rsidR="004B2EA2" w:rsidRDefault="004B2EA2" w:rsidP="004B2EA2">
            <w:pPr>
              <w:pStyle w:val="BodyText"/>
              <w:rPr>
                <w:lang w:eastAsia="ar-SA"/>
              </w:rPr>
            </w:pPr>
            <w:r>
              <w:rPr>
                <w:lang w:eastAsia="ar-SA"/>
              </w:rPr>
              <w:t>N</w:t>
            </w:r>
          </w:p>
        </w:tc>
        <w:tc>
          <w:tcPr>
            <w:tcW w:w="2976" w:type="dxa"/>
          </w:tcPr>
          <w:p w14:paraId="5503BB28" w14:textId="77777777" w:rsidR="004B2EA2" w:rsidRDefault="004B2EA2" w:rsidP="004B2EA2">
            <w:pPr>
              <w:pStyle w:val="BodyText"/>
              <w:rPr>
                <w:lang w:eastAsia="ar-SA"/>
              </w:rPr>
            </w:pPr>
          </w:p>
        </w:tc>
      </w:tr>
      <w:tr w:rsidR="004B2EA2" w14:paraId="5DBA2C81" w14:textId="77777777" w:rsidTr="004B2EA2">
        <w:tc>
          <w:tcPr>
            <w:tcW w:w="2681" w:type="dxa"/>
          </w:tcPr>
          <w:p w14:paraId="42B59C8C" w14:textId="77777777" w:rsidR="004B2EA2" w:rsidRDefault="004B2EA2" w:rsidP="004B2EA2">
            <w:pPr>
              <w:pStyle w:val="BodyText"/>
              <w:rPr>
                <w:lang w:eastAsia="ar-SA"/>
              </w:rPr>
            </w:pPr>
            <w:r w:rsidRPr="00C26E0D">
              <w:rPr>
                <w:rFonts w:ascii="Calibri" w:hAnsi="Calibri" w:cs="Calibri"/>
                <w:color w:val="000000"/>
                <w:szCs w:val="22"/>
                <w:lang w:val="en-CA" w:eastAsia="en-CA"/>
              </w:rPr>
              <w:t>NomDepot</w:t>
            </w:r>
          </w:p>
        </w:tc>
        <w:tc>
          <w:tcPr>
            <w:tcW w:w="1567" w:type="dxa"/>
          </w:tcPr>
          <w:p w14:paraId="4C43784E" w14:textId="77777777" w:rsidR="004B2EA2" w:rsidRDefault="004B2EA2" w:rsidP="004B2EA2">
            <w:pPr>
              <w:pStyle w:val="BodyText"/>
              <w:rPr>
                <w:lang w:eastAsia="ar-SA"/>
              </w:rPr>
            </w:pPr>
            <w:r>
              <w:rPr>
                <w:lang w:eastAsia="ar-SA"/>
              </w:rPr>
              <w:t>VARCHAR</w:t>
            </w:r>
          </w:p>
        </w:tc>
        <w:tc>
          <w:tcPr>
            <w:tcW w:w="992" w:type="dxa"/>
          </w:tcPr>
          <w:p w14:paraId="536B332F" w14:textId="77777777" w:rsidR="004B2EA2" w:rsidRDefault="004B2EA2" w:rsidP="004B2EA2">
            <w:pPr>
              <w:pStyle w:val="BodyText"/>
              <w:rPr>
                <w:lang w:eastAsia="ar-SA"/>
              </w:rPr>
            </w:pPr>
            <w:r>
              <w:rPr>
                <w:lang w:eastAsia="ar-SA"/>
              </w:rPr>
              <w:t>30</w:t>
            </w:r>
          </w:p>
        </w:tc>
        <w:tc>
          <w:tcPr>
            <w:tcW w:w="1134" w:type="dxa"/>
          </w:tcPr>
          <w:p w14:paraId="52976CA9" w14:textId="77777777" w:rsidR="004B2EA2" w:rsidRDefault="004B2EA2" w:rsidP="004B2EA2">
            <w:pPr>
              <w:pStyle w:val="BodyText"/>
              <w:rPr>
                <w:lang w:eastAsia="ar-SA"/>
              </w:rPr>
            </w:pPr>
            <w:r>
              <w:rPr>
                <w:lang w:eastAsia="ar-SA"/>
              </w:rPr>
              <w:t>N</w:t>
            </w:r>
          </w:p>
        </w:tc>
        <w:tc>
          <w:tcPr>
            <w:tcW w:w="2976" w:type="dxa"/>
          </w:tcPr>
          <w:p w14:paraId="16308064" w14:textId="77777777" w:rsidR="004B2EA2" w:rsidRDefault="004B2EA2" w:rsidP="004B2EA2">
            <w:pPr>
              <w:pStyle w:val="BodyText"/>
              <w:rPr>
                <w:lang w:eastAsia="ar-SA"/>
              </w:rPr>
            </w:pPr>
          </w:p>
        </w:tc>
      </w:tr>
      <w:tr w:rsidR="004B2EA2" w14:paraId="704E0C90" w14:textId="77777777" w:rsidTr="004B2EA2">
        <w:trPr>
          <w:trHeight w:val="269"/>
        </w:trPr>
        <w:tc>
          <w:tcPr>
            <w:tcW w:w="2681" w:type="dxa"/>
            <w:vAlign w:val="bottom"/>
          </w:tcPr>
          <w:p w14:paraId="4A4A4933" w14:textId="77777777" w:rsidR="004B2EA2" w:rsidRPr="00C26E0D" w:rsidRDefault="004B2EA2" w:rsidP="004B2EA2">
            <w:pPr>
              <w:spacing w:before="0" w:after="0"/>
              <w:rPr>
                <w:rFonts w:ascii="Calibri" w:hAnsi="Calibri" w:cs="Calibri"/>
                <w:color w:val="000000"/>
                <w:szCs w:val="22"/>
                <w:lang w:val="en-CA" w:eastAsia="en-CA"/>
              </w:rPr>
            </w:pPr>
            <w:r w:rsidRPr="001E13DF">
              <w:rPr>
                <w:rFonts w:ascii="Calibri" w:hAnsi="Calibri" w:cs="Calibri"/>
                <w:color w:val="000000"/>
                <w:szCs w:val="22"/>
                <w:lang w:val="en-CA" w:eastAsia="en-CA"/>
              </w:rPr>
              <w:t>DateDechargement</w:t>
            </w:r>
          </w:p>
        </w:tc>
        <w:tc>
          <w:tcPr>
            <w:tcW w:w="1567" w:type="dxa"/>
          </w:tcPr>
          <w:p w14:paraId="1EE6F86E" w14:textId="77777777" w:rsidR="004B2EA2" w:rsidRDefault="004B2EA2" w:rsidP="004B2EA2">
            <w:pPr>
              <w:pStyle w:val="BodyText"/>
              <w:rPr>
                <w:lang w:eastAsia="ar-SA"/>
              </w:rPr>
            </w:pPr>
            <w:r>
              <w:rPr>
                <w:lang w:eastAsia="ar-SA"/>
              </w:rPr>
              <w:t>TIMESTAMP</w:t>
            </w:r>
          </w:p>
        </w:tc>
        <w:tc>
          <w:tcPr>
            <w:tcW w:w="992" w:type="dxa"/>
          </w:tcPr>
          <w:p w14:paraId="1DD551B4" w14:textId="77777777" w:rsidR="004B2EA2" w:rsidRDefault="004B2EA2" w:rsidP="004B2EA2">
            <w:pPr>
              <w:pStyle w:val="BodyText"/>
              <w:rPr>
                <w:lang w:eastAsia="ar-SA"/>
              </w:rPr>
            </w:pPr>
            <w:r>
              <w:rPr>
                <w:lang w:eastAsia="ar-SA"/>
              </w:rPr>
              <w:t>19</w:t>
            </w:r>
          </w:p>
        </w:tc>
        <w:tc>
          <w:tcPr>
            <w:tcW w:w="1134" w:type="dxa"/>
          </w:tcPr>
          <w:p w14:paraId="1BAC33A5" w14:textId="77777777" w:rsidR="004B2EA2" w:rsidRDefault="004B2EA2" w:rsidP="004B2EA2">
            <w:pPr>
              <w:pStyle w:val="BodyText"/>
              <w:rPr>
                <w:lang w:eastAsia="ar-SA"/>
              </w:rPr>
            </w:pPr>
            <w:r>
              <w:rPr>
                <w:lang w:eastAsia="ar-SA"/>
              </w:rPr>
              <w:t>N</w:t>
            </w:r>
          </w:p>
        </w:tc>
        <w:tc>
          <w:tcPr>
            <w:tcW w:w="2976" w:type="dxa"/>
          </w:tcPr>
          <w:p w14:paraId="3845FED5" w14:textId="77777777" w:rsidR="004B2EA2" w:rsidRDefault="004B2EA2" w:rsidP="004B2EA2">
            <w:pPr>
              <w:pStyle w:val="BodyText"/>
              <w:rPr>
                <w:lang w:eastAsia="ar-SA"/>
              </w:rPr>
            </w:pPr>
          </w:p>
        </w:tc>
      </w:tr>
      <w:tr w:rsidR="004B2EA2" w14:paraId="2B6973C6" w14:textId="77777777" w:rsidTr="004B2EA2">
        <w:trPr>
          <w:trHeight w:val="269"/>
        </w:trPr>
        <w:tc>
          <w:tcPr>
            <w:tcW w:w="2681" w:type="dxa"/>
            <w:vAlign w:val="bottom"/>
          </w:tcPr>
          <w:p w14:paraId="7D44F2AF"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591F25E0" w14:textId="77777777" w:rsidR="004B2EA2" w:rsidRDefault="004B2EA2" w:rsidP="004B2EA2">
            <w:pPr>
              <w:pStyle w:val="BodyText"/>
              <w:rPr>
                <w:lang w:eastAsia="ar-SA"/>
              </w:rPr>
            </w:pPr>
            <w:r>
              <w:rPr>
                <w:lang w:eastAsia="ar-SA"/>
              </w:rPr>
              <w:t>DECIMAL</w:t>
            </w:r>
          </w:p>
        </w:tc>
        <w:tc>
          <w:tcPr>
            <w:tcW w:w="992" w:type="dxa"/>
          </w:tcPr>
          <w:p w14:paraId="1AFCD76C" w14:textId="77777777" w:rsidR="004B2EA2" w:rsidRDefault="004B2EA2" w:rsidP="004B2EA2">
            <w:pPr>
              <w:pStyle w:val="BodyText"/>
              <w:rPr>
                <w:lang w:eastAsia="ar-SA"/>
              </w:rPr>
            </w:pPr>
            <w:r>
              <w:rPr>
                <w:lang w:eastAsia="ar-SA"/>
              </w:rPr>
              <w:t>4,2</w:t>
            </w:r>
          </w:p>
        </w:tc>
        <w:tc>
          <w:tcPr>
            <w:tcW w:w="1134" w:type="dxa"/>
          </w:tcPr>
          <w:p w14:paraId="70E103ED" w14:textId="77777777" w:rsidR="004B2EA2" w:rsidRDefault="004B2EA2" w:rsidP="004B2EA2">
            <w:pPr>
              <w:pStyle w:val="BodyText"/>
              <w:rPr>
                <w:lang w:eastAsia="ar-SA"/>
              </w:rPr>
            </w:pPr>
            <w:r>
              <w:rPr>
                <w:lang w:eastAsia="ar-SA"/>
              </w:rPr>
              <w:t>N</w:t>
            </w:r>
          </w:p>
        </w:tc>
        <w:tc>
          <w:tcPr>
            <w:tcW w:w="2976" w:type="dxa"/>
          </w:tcPr>
          <w:p w14:paraId="0360960F" w14:textId="77777777" w:rsidR="004B2EA2" w:rsidRDefault="004B2EA2" w:rsidP="004B2EA2">
            <w:pPr>
              <w:pStyle w:val="BodyText"/>
              <w:rPr>
                <w:lang w:eastAsia="ar-SA"/>
              </w:rPr>
            </w:pPr>
          </w:p>
        </w:tc>
      </w:tr>
      <w:tr w:rsidR="004B2EA2" w:rsidRPr="00A65745" w14:paraId="03433EEE" w14:textId="77777777" w:rsidTr="004B2EA2">
        <w:tc>
          <w:tcPr>
            <w:tcW w:w="2681" w:type="dxa"/>
            <w:vAlign w:val="bottom"/>
          </w:tcPr>
          <w:p w14:paraId="078B40DC" w14:textId="77777777" w:rsidR="004B2EA2" w:rsidRPr="00C26E0D" w:rsidRDefault="004B2EA2" w:rsidP="004B2EA2">
            <w:pPr>
              <w:spacing w:before="0" w:after="0"/>
              <w:rPr>
                <w:rFonts w:ascii="Calibri" w:hAnsi="Calibri" w:cs="Calibri"/>
                <w:color w:val="000000"/>
                <w:szCs w:val="22"/>
                <w:lang w:val="en-CA" w:eastAsia="en-CA"/>
              </w:rPr>
            </w:pPr>
            <w:r w:rsidRPr="001E13DF">
              <w:rPr>
                <w:rFonts w:ascii="Calibri" w:hAnsi="Calibri" w:cs="Calibri"/>
                <w:color w:val="000000"/>
                <w:szCs w:val="22"/>
                <w:lang w:val="en-CA" w:eastAsia="en-CA"/>
              </w:rPr>
              <w:t>TypeTransaction</w:t>
            </w:r>
          </w:p>
        </w:tc>
        <w:tc>
          <w:tcPr>
            <w:tcW w:w="1567" w:type="dxa"/>
          </w:tcPr>
          <w:p w14:paraId="0443E7CE" w14:textId="77777777" w:rsidR="004B2EA2" w:rsidRDefault="004B2EA2" w:rsidP="004B2EA2">
            <w:pPr>
              <w:pStyle w:val="BodyText"/>
              <w:rPr>
                <w:lang w:eastAsia="ar-SA"/>
              </w:rPr>
            </w:pPr>
            <w:r>
              <w:rPr>
                <w:lang w:eastAsia="ar-SA"/>
              </w:rPr>
              <w:t>VARCHAR</w:t>
            </w:r>
          </w:p>
        </w:tc>
        <w:tc>
          <w:tcPr>
            <w:tcW w:w="992" w:type="dxa"/>
          </w:tcPr>
          <w:p w14:paraId="3C207FEF" w14:textId="77777777" w:rsidR="004B2EA2" w:rsidRDefault="004B2EA2" w:rsidP="004B2EA2">
            <w:pPr>
              <w:pStyle w:val="BodyText"/>
              <w:rPr>
                <w:lang w:eastAsia="ar-SA"/>
              </w:rPr>
            </w:pPr>
            <w:r>
              <w:rPr>
                <w:lang w:eastAsia="ar-SA"/>
              </w:rPr>
              <w:t>7</w:t>
            </w:r>
          </w:p>
        </w:tc>
        <w:tc>
          <w:tcPr>
            <w:tcW w:w="1134" w:type="dxa"/>
          </w:tcPr>
          <w:p w14:paraId="45D8D335" w14:textId="77777777" w:rsidR="004B2EA2" w:rsidRDefault="004B2EA2" w:rsidP="004B2EA2">
            <w:pPr>
              <w:pStyle w:val="BodyText"/>
              <w:rPr>
                <w:lang w:eastAsia="ar-SA"/>
              </w:rPr>
            </w:pPr>
            <w:r>
              <w:rPr>
                <w:lang w:eastAsia="ar-SA"/>
              </w:rPr>
              <w:t>N</w:t>
            </w:r>
          </w:p>
        </w:tc>
        <w:tc>
          <w:tcPr>
            <w:tcW w:w="2976" w:type="dxa"/>
          </w:tcPr>
          <w:p w14:paraId="2A2B7ADC"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61152542"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44F2FA1D" w14:textId="77777777" w:rsidTr="004B2EA2">
        <w:tc>
          <w:tcPr>
            <w:tcW w:w="2681" w:type="dxa"/>
            <w:vAlign w:val="bottom"/>
          </w:tcPr>
          <w:p w14:paraId="45D1DDCB" w14:textId="77777777" w:rsidR="004B2EA2" w:rsidRPr="0099062E"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IdentifiantContrat</w:t>
            </w:r>
          </w:p>
        </w:tc>
        <w:tc>
          <w:tcPr>
            <w:tcW w:w="1567" w:type="dxa"/>
          </w:tcPr>
          <w:p w14:paraId="1F368A78" w14:textId="77777777" w:rsidR="004B2EA2" w:rsidRDefault="004B2EA2" w:rsidP="004B2EA2">
            <w:pPr>
              <w:pStyle w:val="BodyText"/>
              <w:rPr>
                <w:lang w:eastAsia="ar-SA"/>
              </w:rPr>
            </w:pPr>
            <w:r>
              <w:rPr>
                <w:lang w:eastAsia="ar-SA"/>
              </w:rPr>
              <w:t>INT</w:t>
            </w:r>
          </w:p>
        </w:tc>
        <w:tc>
          <w:tcPr>
            <w:tcW w:w="992" w:type="dxa"/>
          </w:tcPr>
          <w:p w14:paraId="0A6AE049" w14:textId="77777777" w:rsidR="004B2EA2" w:rsidRDefault="004B2EA2" w:rsidP="004B2EA2">
            <w:pPr>
              <w:pStyle w:val="BodyText"/>
              <w:rPr>
                <w:lang w:eastAsia="ar-SA"/>
              </w:rPr>
            </w:pPr>
          </w:p>
        </w:tc>
        <w:tc>
          <w:tcPr>
            <w:tcW w:w="1134" w:type="dxa"/>
          </w:tcPr>
          <w:p w14:paraId="412AF6F5" w14:textId="77777777" w:rsidR="004B2EA2" w:rsidRDefault="004B2EA2" w:rsidP="004B2EA2">
            <w:pPr>
              <w:pStyle w:val="BodyText"/>
              <w:rPr>
                <w:lang w:eastAsia="ar-SA"/>
              </w:rPr>
            </w:pPr>
            <w:r>
              <w:rPr>
                <w:lang w:eastAsia="ar-SA"/>
              </w:rPr>
              <w:t>Y</w:t>
            </w:r>
          </w:p>
        </w:tc>
        <w:tc>
          <w:tcPr>
            <w:tcW w:w="2976" w:type="dxa"/>
          </w:tcPr>
          <w:p w14:paraId="2850F5D0" w14:textId="77777777" w:rsidR="004B2EA2" w:rsidRDefault="004B2EA2" w:rsidP="004B2EA2">
            <w:pPr>
              <w:pStyle w:val="BodyText"/>
              <w:rPr>
                <w:lang w:eastAsia="ar-SA"/>
              </w:rPr>
            </w:pPr>
          </w:p>
        </w:tc>
      </w:tr>
      <w:tr w:rsidR="004B2EA2" w14:paraId="6AFA3EF9" w14:textId="77777777" w:rsidTr="004B2EA2">
        <w:tc>
          <w:tcPr>
            <w:tcW w:w="2681" w:type="dxa"/>
          </w:tcPr>
          <w:p w14:paraId="3872044D" w14:textId="77777777" w:rsidR="004B2EA2" w:rsidRDefault="004B2EA2" w:rsidP="004B2EA2">
            <w:pPr>
              <w:pStyle w:val="BodyText"/>
              <w:rPr>
                <w:lang w:eastAsia="ar-SA"/>
              </w:rPr>
            </w:pPr>
            <w:r w:rsidRPr="0099062E">
              <w:rPr>
                <w:rFonts w:ascii="Calibri" w:hAnsi="Calibri" w:cs="Calibri"/>
                <w:color w:val="000000"/>
                <w:szCs w:val="22"/>
                <w:lang w:val="en-CA" w:eastAsia="en-CA"/>
              </w:rPr>
              <w:t>NumeroContrat</w:t>
            </w:r>
          </w:p>
        </w:tc>
        <w:tc>
          <w:tcPr>
            <w:tcW w:w="1567" w:type="dxa"/>
          </w:tcPr>
          <w:p w14:paraId="091BC8AE" w14:textId="77777777" w:rsidR="004B2EA2" w:rsidRDefault="004B2EA2" w:rsidP="004B2EA2">
            <w:pPr>
              <w:pStyle w:val="BodyText"/>
              <w:rPr>
                <w:lang w:eastAsia="ar-SA"/>
              </w:rPr>
            </w:pPr>
            <w:r>
              <w:rPr>
                <w:lang w:eastAsia="ar-SA"/>
              </w:rPr>
              <w:t>VARCHAR</w:t>
            </w:r>
          </w:p>
        </w:tc>
        <w:tc>
          <w:tcPr>
            <w:tcW w:w="992" w:type="dxa"/>
          </w:tcPr>
          <w:p w14:paraId="09EE725D" w14:textId="77777777" w:rsidR="004B2EA2" w:rsidRDefault="004B2EA2" w:rsidP="004B2EA2">
            <w:pPr>
              <w:pStyle w:val="BodyText"/>
              <w:rPr>
                <w:lang w:eastAsia="ar-SA"/>
              </w:rPr>
            </w:pPr>
            <w:r>
              <w:rPr>
                <w:lang w:eastAsia="ar-SA"/>
              </w:rPr>
              <w:t>7</w:t>
            </w:r>
          </w:p>
        </w:tc>
        <w:tc>
          <w:tcPr>
            <w:tcW w:w="1134" w:type="dxa"/>
          </w:tcPr>
          <w:p w14:paraId="1BA60146" w14:textId="77777777" w:rsidR="004B2EA2" w:rsidRDefault="004B2EA2" w:rsidP="004B2EA2">
            <w:pPr>
              <w:pStyle w:val="BodyText"/>
              <w:rPr>
                <w:lang w:eastAsia="ar-SA"/>
              </w:rPr>
            </w:pPr>
            <w:r>
              <w:rPr>
                <w:lang w:eastAsia="ar-SA"/>
              </w:rPr>
              <w:t>Y</w:t>
            </w:r>
          </w:p>
        </w:tc>
        <w:tc>
          <w:tcPr>
            <w:tcW w:w="2976" w:type="dxa"/>
          </w:tcPr>
          <w:p w14:paraId="4A8BA9B4" w14:textId="77777777" w:rsidR="004B2EA2" w:rsidRDefault="004B2EA2" w:rsidP="004B2EA2">
            <w:pPr>
              <w:pStyle w:val="BodyText"/>
              <w:rPr>
                <w:lang w:eastAsia="ar-SA"/>
              </w:rPr>
            </w:pPr>
          </w:p>
        </w:tc>
      </w:tr>
    </w:tbl>
    <w:p w14:paraId="1D4EB578" w14:textId="77777777" w:rsidR="004B2EA2" w:rsidRDefault="004B2EA2" w:rsidP="004B2EA2">
      <w:pPr>
        <w:rPr>
          <w:b/>
        </w:rPr>
      </w:pPr>
      <w:r w:rsidRPr="006F47FC">
        <w:rPr>
          <w:b/>
        </w:rPr>
        <w:t>weather_data</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26C6ABB" w14:textId="77777777" w:rsidTr="004B2EA2">
        <w:tc>
          <w:tcPr>
            <w:tcW w:w="2681" w:type="dxa"/>
          </w:tcPr>
          <w:p w14:paraId="6F947C5B" w14:textId="77777777" w:rsidR="004B2EA2" w:rsidRPr="00C26E0D" w:rsidRDefault="004B2EA2" w:rsidP="004B2EA2">
            <w:pPr>
              <w:pStyle w:val="BodyText"/>
              <w:rPr>
                <w:b/>
                <w:lang w:eastAsia="ar-SA"/>
              </w:rPr>
            </w:pPr>
            <w:r w:rsidRPr="00C26E0D">
              <w:rPr>
                <w:b/>
                <w:lang w:eastAsia="ar-SA"/>
              </w:rPr>
              <w:t>Name</w:t>
            </w:r>
          </w:p>
        </w:tc>
        <w:tc>
          <w:tcPr>
            <w:tcW w:w="1567" w:type="dxa"/>
          </w:tcPr>
          <w:p w14:paraId="2E739F01" w14:textId="77777777" w:rsidR="004B2EA2" w:rsidRPr="00C26E0D" w:rsidRDefault="004B2EA2" w:rsidP="004B2EA2">
            <w:pPr>
              <w:pStyle w:val="BodyText"/>
              <w:rPr>
                <w:b/>
                <w:lang w:eastAsia="ar-SA"/>
              </w:rPr>
            </w:pPr>
            <w:r w:rsidRPr="00C26E0D">
              <w:rPr>
                <w:b/>
                <w:lang w:eastAsia="ar-SA"/>
              </w:rPr>
              <w:t>Type</w:t>
            </w:r>
          </w:p>
        </w:tc>
        <w:tc>
          <w:tcPr>
            <w:tcW w:w="992" w:type="dxa"/>
          </w:tcPr>
          <w:p w14:paraId="24A7AB3A" w14:textId="77777777" w:rsidR="004B2EA2" w:rsidRPr="00C26E0D" w:rsidRDefault="004B2EA2" w:rsidP="004B2EA2">
            <w:pPr>
              <w:pStyle w:val="BodyText"/>
              <w:rPr>
                <w:b/>
                <w:lang w:eastAsia="ar-SA"/>
              </w:rPr>
            </w:pPr>
            <w:r w:rsidRPr="00C26E0D">
              <w:rPr>
                <w:b/>
                <w:lang w:eastAsia="ar-SA"/>
              </w:rPr>
              <w:t>Length</w:t>
            </w:r>
          </w:p>
        </w:tc>
        <w:tc>
          <w:tcPr>
            <w:tcW w:w="1134" w:type="dxa"/>
          </w:tcPr>
          <w:p w14:paraId="4F609CF2" w14:textId="77777777" w:rsidR="004B2EA2" w:rsidRPr="00C26E0D" w:rsidRDefault="004B2EA2" w:rsidP="004B2EA2">
            <w:pPr>
              <w:pStyle w:val="BodyText"/>
              <w:rPr>
                <w:b/>
                <w:lang w:eastAsia="ar-SA"/>
              </w:rPr>
            </w:pPr>
            <w:r>
              <w:rPr>
                <w:b/>
                <w:lang w:eastAsia="ar-SA"/>
              </w:rPr>
              <w:t>Nullable</w:t>
            </w:r>
          </w:p>
        </w:tc>
        <w:tc>
          <w:tcPr>
            <w:tcW w:w="2976" w:type="dxa"/>
          </w:tcPr>
          <w:p w14:paraId="4871D7B1" w14:textId="77777777" w:rsidR="004B2EA2" w:rsidRPr="00C26E0D" w:rsidRDefault="004B2EA2" w:rsidP="004B2EA2">
            <w:pPr>
              <w:pStyle w:val="BodyText"/>
              <w:rPr>
                <w:b/>
                <w:lang w:eastAsia="ar-SA"/>
              </w:rPr>
            </w:pPr>
            <w:r>
              <w:rPr>
                <w:b/>
                <w:lang w:eastAsia="ar-SA"/>
              </w:rPr>
              <w:t>Comments</w:t>
            </w:r>
          </w:p>
        </w:tc>
      </w:tr>
      <w:tr w:rsidR="004B2EA2" w14:paraId="3B6BECF0" w14:textId="77777777" w:rsidTr="004B2EA2">
        <w:tc>
          <w:tcPr>
            <w:tcW w:w="2681" w:type="dxa"/>
            <w:vAlign w:val="bottom"/>
          </w:tcPr>
          <w:p w14:paraId="2447621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618A3A15" w14:textId="77777777" w:rsidR="004B2EA2" w:rsidRDefault="004B2EA2" w:rsidP="004B2EA2">
            <w:pPr>
              <w:pStyle w:val="BodyText"/>
              <w:rPr>
                <w:lang w:eastAsia="ar-SA"/>
              </w:rPr>
            </w:pPr>
            <w:r>
              <w:rPr>
                <w:lang w:eastAsia="ar-SA"/>
              </w:rPr>
              <w:t>DATE</w:t>
            </w:r>
          </w:p>
        </w:tc>
        <w:tc>
          <w:tcPr>
            <w:tcW w:w="992" w:type="dxa"/>
          </w:tcPr>
          <w:p w14:paraId="0EE326E7" w14:textId="77777777" w:rsidR="004B2EA2" w:rsidRDefault="004B2EA2" w:rsidP="004B2EA2">
            <w:pPr>
              <w:pStyle w:val="BodyText"/>
              <w:rPr>
                <w:lang w:eastAsia="ar-SA"/>
              </w:rPr>
            </w:pPr>
            <w:r>
              <w:rPr>
                <w:lang w:eastAsia="ar-SA"/>
              </w:rPr>
              <w:t>10</w:t>
            </w:r>
          </w:p>
        </w:tc>
        <w:tc>
          <w:tcPr>
            <w:tcW w:w="1134" w:type="dxa"/>
          </w:tcPr>
          <w:p w14:paraId="3B581547" w14:textId="77777777" w:rsidR="004B2EA2" w:rsidRDefault="004B2EA2" w:rsidP="004B2EA2">
            <w:pPr>
              <w:pStyle w:val="BodyText"/>
              <w:rPr>
                <w:lang w:eastAsia="ar-SA"/>
              </w:rPr>
            </w:pPr>
            <w:r>
              <w:rPr>
                <w:lang w:eastAsia="ar-SA"/>
              </w:rPr>
              <w:t>N</w:t>
            </w:r>
          </w:p>
        </w:tc>
        <w:tc>
          <w:tcPr>
            <w:tcW w:w="2976" w:type="dxa"/>
          </w:tcPr>
          <w:p w14:paraId="3D3528D3"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67138C4F" w14:textId="77777777" w:rsidTr="004B2EA2">
        <w:tc>
          <w:tcPr>
            <w:tcW w:w="2681" w:type="dxa"/>
            <w:vAlign w:val="bottom"/>
          </w:tcPr>
          <w:p w14:paraId="366D753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20360058" w14:textId="77777777" w:rsidR="004B2EA2" w:rsidRDefault="004B2EA2" w:rsidP="004B2EA2">
            <w:pPr>
              <w:pStyle w:val="BodyText"/>
              <w:rPr>
                <w:lang w:eastAsia="ar-SA"/>
              </w:rPr>
            </w:pPr>
            <w:r>
              <w:rPr>
                <w:lang w:eastAsia="ar-SA"/>
              </w:rPr>
              <w:t>INT</w:t>
            </w:r>
          </w:p>
        </w:tc>
        <w:tc>
          <w:tcPr>
            <w:tcW w:w="992" w:type="dxa"/>
          </w:tcPr>
          <w:p w14:paraId="52B7E923" w14:textId="77777777" w:rsidR="004B2EA2" w:rsidRDefault="004B2EA2" w:rsidP="004B2EA2">
            <w:pPr>
              <w:pStyle w:val="BodyText"/>
              <w:rPr>
                <w:lang w:eastAsia="ar-SA"/>
              </w:rPr>
            </w:pPr>
            <w:r>
              <w:rPr>
                <w:lang w:eastAsia="ar-SA"/>
              </w:rPr>
              <w:t>4</w:t>
            </w:r>
          </w:p>
        </w:tc>
        <w:tc>
          <w:tcPr>
            <w:tcW w:w="1134" w:type="dxa"/>
          </w:tcPr>
          <w:p w14:paraId="7477D441" w14:textId="77777777" w:rsidR="004B2EA2" w:rsidRDefault="004B2EA2" w:rsidP="004B2EA2">
            <w:pPr>
              <w:pStyle w:val="BodyText"/>
              <w:rPr>
                <w:lang w:eastAsia="ar-SA"/>
              </w:rPr>
            </w:pPr>
            <w:r>
              <w:rPr>
                <w:lang w:eastAsia="ar-SA"/>
              </w:rPr>
              <w:t>N</w:t>
            </w:r>
          </w:p>
        </w:tc>
        <w:tc>
          <w:tcPr>
            <w:tcW w:w="2976" w:type="dxa"/>
          </w:tcPr>
          <w:p w14:paraId="3416BB13" w14:textId="77777777" w:rsidR="004B2EA2" w:rsidRDefault="004B2EA2" w:rsidP="004B2EA2">
            <w:pPr>
              <w:pStyle w:val="BodyText"/>
              <w:rPr>
                <w:lang w:eastAsia="ar-SA"/>
              </w:rPr>
            </w:pPr>
          </w:p>
        </w:tc>
      </w:tr>
      <w:tr w:rsidR="004B2EA2" w14:paraId="104241B9" w14:textId="77777777" w:rsidTr="004B2EA2">
        <w:tc>
          <w:tcPr>
            <w:tcW w:w="2681" w:type="dxa"/>
          </w:tcPr>
          <w:p w14:paraId="73FAACAE"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72BF8452" w14:textId="77777777" w:rsidR="004B2EA2" w:rsidRDefault="004B2EA2" w:rsidP="004B2EA2">
            <w:pPr>
              <w:pStyle w:val="BodyText"/>
              <w:rPr>
                <w:lang w:eastAsia="ar-SA"/>
              </w:rPr>
            </w:pPr>
            <w:r>
              <w:rPr>
                <w:lang w:eastAsia="ar-SA"/>
              </w:rPr>
              <w:t>INT</w:t>
            </w:r>
          </w:p>
        </w:tc>
        <w:tc>
          <w:tcPr>
            <w:tcW w:w="992" w:type="dxa"/>
          </w:tcPr>
          <w:p w14:paraId="38443A65" w14:textId="77777777" w:rsidR="004B2EA2" w:rsidRDefault="004B2EA2" w:rsidP="004B2EA2">
            <w:pPr>
              <w:pStyle w:val="BodyText"/>
              <w:rPr>
                <w:lang w:eastAsia="ar-SA"/>
              </w:rPr>
            </w:pPr>
            <w:r>
              <w:rPr>
                <w:lang w:eastAsia="ar-SA"/>
              </w:rPr>
              <w:t>2</w:t>
            </w:r>
          </w:p>
        </w:tc>
        <w:tc>
          <w:tcPr>
            <w:tcW w:w="1134" w:type="dxa"/>
          </w:tcPr>
          <w:p w14:paraId="2C81113B" w14:textId="77777777" w:rsidR="004B2EA2" w:rsidRDefault="004B2EA2" w:rsidP="004B2EA2">
            <w:pPr>
              <w:pStyle w:val="BodyText"/>
              <w:rPr>
                <w:lang w:eastAsia="ar-SA"/>
              </w:rPr>
            </w:pPr>
            <w:r>
              <w:rPr>
                <w:lang w:eastAsia="ar-SA"/>
              </w:rPr>
              <w:t>N</w:t>
            </w:r>
          </w:p>
        </w:tc>
        <w:tc>
          <w:tcPr>
            <w:tcW w:w="2976" w:type="dxa"/>
          </w:tcPr>
          <w:p w14:paraId="6E7EC46B" w14:textId="77777777" w:rsidR="004B2EA2" w:rsidRDefault="004B2EA2" w:rsidP="004B2EA2">
            <w:pPr>
              <w:pStyle w:val="BodyText"/>
              <w:rPr>
                <w:lang w:eastAsia="ar-SA"/>
              </w:rPr>
            </w:pPr>
          </w:p>
        </w:tc>
      </w:tr>
      <w:tr w:rsidR="004B2EA2" w14:paraId="0A363B96" w14:textId="77777777" w:rsidTr="004B2EA2">
        <w:tc>
          <w:tcPr>
            <w:tcW w:w="2681" w:type="dxa"/>
          </w:tcPr>
          <w:p w14:paraId="58E00BA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62B0CE3" w14:textId="77777777" w:rsidR="004B2EA2" w:rsidRDefault="004B2EA2" w:rsidP="004B2EA2">
            <w:pPr>
              <w:pStyle w:val="BodyText"/>
              <w:rPr>
                <w:lang w:eastAsia="ar-SA"/>
              </w:rPr>
            </w:pPr>
            <w:r>
              <w:rPr>
                <w:lang w:eastAsia="ar-SA"/>
              </w:rPr>
              <w:t>INT</w:t>
            </w:r>
          </w:p>
        </w:tc>
        <w:tc>
          <w:tcPr>
            <w:tcW w:w="992" w:type="dxa"/>
          </w:tcPr>
          <w:p w14:paraId="5C9A1B6F" w14:textId="77777777" w:rsidR="004B2EA2" w:rsidRDefault="004B2EA2" w:rsidP="004B2EA2">
            <w:pPr>
              <w:pStyle w:val="BodyText"/>
              <w:rPr>
                <w:lang w:eastAsia="ar-SA"/>
              </w:rPr>
            </w:pPr>
            <w:r>
              <w:rPr>
                <w:lang w:eastAsia="ar-SA"/>
              </w:rPr>
              <w:t>2</w:t>
            </w:r>
          </w:p>
        </w:tc>
        <w:tc>
          <w:tcPr>
            <w:tcW w:w="1134" w:type="dxa"/>
          </w:tcPr>
          <w:p w14:paraId="1F1B494B" w14:textId="77777777" w:rsidR="004B2EA2" w:rsidRDefault="004B2EA2" w:rsidP="004B2EA2">
            <w:pPr>
              <w:pStyle w:val="BodyText"/>
              <w:rPr>
                <w:lang w:eastAsia="ar-SA"/>
              </w:rPr>
            </w:pPr>
            <w:r>
              <w:rPr>
                <w:lang w:eastAsia="ar-SA"/>
              </w:rPr>
              <w:t>N</w:t>
            </w:r>
          </w:p>
        </w:tc>
        <w:tc>
          <w:tcPr>
            <w:tcW w:w="2976" w:type="dxa"/>
          </w:tcPr>
          <w:p w14:paraId="74D77F29" w14:textId="77777777" w:rsidR="004B2EA2" w:rsidRDefault="004B2EA2" w:rsidP="004B2EA2">
            <w:pPr>
              <w:pStyle w:val="BodyText"/>
              <w:rPr>
                <w:lang w:eastAsia="ar-SA"/>
              </w:rPr>
            </w:pPr>
          </w:p>
        </w:tc>
      </w:tr>
      <w:tr w:rsidR="004B2EA2" w14:paraId="5C2808E4" w14:textId="77777777" w:rsidTr="004B2EA2">
        <w:tc>
          <w:tcPr>
            <w:tcW w:w="2681" w:type="dxa"/>
          </w:tcPr>
          <w:p w14:paraId="5D98AE5A"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456589C3" w14:textId="77777777" w:rsidR="004B2EA2" w:rsidRDefault="004B2EA2" w:rsidP="004B2EA2">
            <w:pPr>
              <w:pStyle w:val="BodyText"/>
              <w:rPr>
                <w:lang w:eastAsia="ar-SA"/>
              </w:rPr>
            </w:pPr>
            <w:r>
              <w:rPr>
                <w:lang w:eastAsia="ar-SA"/>
              </w:rPr>
              <w:t>??</w:t>
            </w:r>
          </w:p>
        </w:tc>
        <w:tc>
          <w:tcPr>
            <w:tcW w:w="992" w:type="dxa"/>
          </w:tcPr>
          <w:p w14:paraId="6362DA39" w14:textId="77777777" w:rsidR="004B2EA2" w:rsidRDefault="004B2EA2" w:rsidP="004B2EA2">
            <w:pPr>
              <w:pStyle w:val="BodyText"/>
              <w:rPr>
                <w:lang w:eastAsia="ar-SA"/>
              </w:rPr>
            </w:pPr>
            <w:r>
              <w:rPr>
                <w:lang w:eastAsia="ar-SA"/>
              </w:rPr>
              <w:t>??</w:t>
            </w:r>
          </w:p>
        </w:tc>
        <w:tc>
          <w:tcPr>
            <w:tcW w:w="1134" w:type="dxa"/>
          </w:tcPr>
          <w:p w14:paraId="625ABB7C" w14:textId="77777777" w:rsidR="004B2EA2" w:rsidRDefault="004B2EA2" w:rsidP="004B2EA2">
            <w:pPr>
              <w:pStyle w:val="BodyText"/>
              <w:rPr>
                <w:lang w:eastAsia="ar-SA"/>
              </w:rPr>
            </w:pPr>
            <w:r>
              <w:rPr>
                <w:lang w:eastAsia="ar-SA"/>
              </w:rPr>
              <w:t>Y</w:t>
            </w:r>
          </w:p>
        </w:tc>
        <w:tc>
          <w:tcPr>
            <w:tcW w:w="2976" w:type="dxa"/>
          </w:tcPr>
          <w:p w14:paraId="4DD76AC6" w14:textId="77777777" w:rsidR="004B2EA2" w:rsidRDefault="004B2EA2" w:rsidP="004B2EA2">
            <w:pPr>
              <w:pStyle w:val="BodyText"/>
              <w:rPr>
                <w:lang w:eastAsia="ar-SA"/>
              </w:rPr>
            </w:pPr>
          </w:p>
        </w:tc>
      </w:tr>
      <w:tr w:rsidR="004B2EA2" w14:paraId="6D9C1CCC" w14:textId="77777777" w:rsidTr="004B2EA2">
        <w:tc>
          <w:tcPr>
            <w:tcW w:w="2681" w:type="dxa"/>
            <w:vAlign w:val="bottom"/>
          </w:tcPr>
          <w:p w14:paraId="06EA004D"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5A1A4BE9" w14:textId="77777777" w:rsidR="004B2EA2" w:rsidRDefault="004B2EA2" w:rsidP="004B2EA2">
            <w:pPr>
              <w:pStyle w:val="BodyText"/>
              <w:rPr>
                <w:lang w:eastAsia="ar-SA"/>
              </w:rPr>
            </w:pPr>
            <w:r>
              <w:rPr>
                <w:lang w:eastAsia="ar-SA"/>
              </w:rPr>
              <w:t>DECIMAL</w:t>
            </w:r>
          </w:p>
        </w:tc>
        <w:tc>
          <w:tcPr>
            <w:tcW w:w="992" w:type="dxa"/>
          </w:tcPr>
          <w:p w14:paraId="3DDEFD7D" w14:textId="77777777" w:rsidR="004B2EA2" w:rsidRDefault="004B2EA2" w:rsidP="004B2EA2">
            <w:pPr>
              <w:pStyle w:val="BodyText"/>
              <w:rPr>
                <w:lang w:eastAsia="ar-SA"/>
              </w:rPr>
            </w:pPr>
            <w:r>
              <w:rPr>
                <w:lang w:eastAsia="ar-SA"/>
              </w:rPr>
              <w:t>3,1</w:t>
            </w:r>
          </w:p>
        </w:tc>
        <w:tc>
          <w:tcPr>
            <w:tcW w:w="1134" w:type="dxa"/>
          </w:tcPr>
          <w:p w14:paraId="2EAF8811" w14:textId="77777777" w:rsidR="004B2EA2" w:rsidRDefault="004B2EA2" w:rsidP="004B2EA2">
            <w:pPr>
              <w:pStyle w:val="BodyText"/>
              <w:rPr>
                <w:lang w:eastAsia="ar-SA"/>
              </w:rPr>
            </w:pPr>
            <w:r>
              <w:rPr>
                <w:lang w:eastAsia="ar-SA"/>
              </w:rPr>
              <w:t>Y</w:t>
            </w:r>
          </w:p>
        </w:tc>
        <w:tc>
          <w:tcPr>
            <w:tcW w:w="2976" w:type="dxa"/>
          </w:tcPr>
          <w:p w14:paraId="1F03BDFC" w14:textId="77777777" w:rsidR="004B2EA2" w:rsidRDefault="004B2EA2" w:rsidP="00950888">
            <w:pPr>
              <w:pStyle w:val="BodyText"/>
              <w:rPr>
                <w:lang w:eastAsia="ar-SA"/>
              </w:rPr>
            </w:pPr>
          </w:p>
        </w:tc>
      </w:tr>
      <w:tr w:rsidR="004B2EA2" w14:paraId="7F59998E" w14:textId="77777777" w:rsidTr="004B2EA2">
        <w:tc>
          <w:tcPr>
            <w:tcW w:w="2681" w:type="dxa"/>
            <w:vAlign w:val="bottom"/>
          </w:tcPr>
          <w:p w14:paraId="1909BD6A"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25B4565D" w14:textId="77777777" w:rsidR="004B2EA2" w:rsidRDefault="004B2EA2" w:rsidP="004B2EA2">
            <w:pPr>
              <w:pStyle w:val="BodyText"/>
              <w:rPr>
                <w:lang w:eastAsia="ar-SA"/>
              </w:rPr>
            </w:pPr>
            <w:r>
              <w:rPr>
                <w:lang w:eastAsia="ar-SA"/>
              </w:rPr>
              <w:t>??</w:t>
            </w:r>
          </w:p>
        </w:tc>
        <w:tc>
          <w:tcPr>
            <w:tcW w:w="992" w:type="dxa"/>
          </w:tcPr>
          <w:p w14:paraId="1261F2DF" w14:textId="77777777" w:rsidR="004B2EA2" w:rsidRDefault="004B2EA2" w:rsidP="004B2EA2">
            <w:pPr>
              <w:pStyle w:val="BodyText"/>
              <w:rPr>
                <w:lang w:eastAsia="ar-SA"/>
              </w:rPr>
            </w:pPr>
            <w:r>
              <w:rPr>
                <w:lang w:eastAsia="ar-SA"/>
              </w:rPr>
              <w:t>??</w:t>
            </w:r>
          </w:p>
        </w:tc>
        <w:tc>
          <w:tcPr>
            <w:tcW w:w="1134" w:type="dxa"/>
          </w:tcPr>
          <w:p w14:paraId="52AF1A9F" w14:textId="77777777" w:rsidR="004B2EA2" w:rsidRDefault="004B2EA2" w:rsidP="004B2EA2">
            <w:pPr>
              <w:pStyle w:val="BodyText"/>
              <w:rPr>
                <w:lang w:eastAsia="ar-SA"/>
              </w:rPr>
            </w:pPr>
            <w:r>
              <w:rPr>
                <w:lang w:eastAsia="ar-SA"/>
              </w:rPr>
              <w:t>Y</w:t>
            </w:r>
          </w:p>
        </w:tc>
        <w:tc>
          <w:tcPr>
            <w:tcW w:w="2976" w:type="dxa"/>
          </w:tcPr>
          <w:p w14:paraId="229D15CA" w14:textId="77777777" w:rsidR="004B2EA2" w:rsidRDefault="004B2EA2" w:rsidP="004B2EA2">
            <w:pPr>
              <w:pStyle w:val="BodyText"/>
              <w:rPr>
                <w:lang w:eastAsia="ar-SA"/>
              </w:rPr>
            </w:pPr>
          </w:p>
        </w:tc>
      </w:tr>
      <w:tr w:rsidR="004B2EA2" w14:paraId="48D07CDA" w14:textId="77777777" w:rsidTr="004B2EA2">
        <w:tc>
          <w:tcPr>
            <w:tcW w:w="2681" w:type="dxa"/>
          </w:tcPr>
          <w:p w14:paraId="2B64DF1D" w14:textId="77777777" w:rsidR="004B2EA2" w:rsidRDefault="004B2EA2" w:rsidP="004B2EA2">
            <w:pPr>
              <w:pStyle w:val="BodyText"/>
              <w:rPr>
                <w:lang w:eastAsia="ar-SA"/>
              </w:rPr>
            </w:pPr>
            <w:r w:rsidRPr="00EF4799">
              <w:rPr>
                <w:rFonts w:ascii="Calibri" w:hAnsi="Calibri" w:cs="Calibri"/>
                <w:color w:val="000000"/>
                <w:szCs w:val="22"/>
                <w:lang w:val="en-CA" w:eastAsia="en-CA"/>
              </w:rPr>
              <w:t>Min Temp (°C)</w:t>
            </w:r>
          </w:p>
        </w:tc>
        <w:tc>
          <w:tcPr>
            <w:tcW w:w="1567" w:type="dxa"/>
          </w:tcPr>
          <w:p w14:paraId="57D01F32" w14:textId="77777777" w:rsidR="004B2EA2" w:rsidRDefault="004B2EA2" w:rsidP="004B2EA2">
            <w:pPr>
              <w:pStyle w:val="BodyText"/>
              <w:rPr>
                <w:lang w:eastAsia="ar-SA"/>
              </w:rPr>
            </w:pPr>
            <w:r>
              <w:rPr>
                <w:lang w:eastAsia="ar-SA"/>
              </w:rPr>
              <w:t>DECIMAL</w:t>
            </w:r>
          </w:p>
        </w:tc>
        <w:tc>
          <w:tcPr>
            <w:tcW w:w="992" w:type="dxa"/>
          </w:tcPr>
          <w:p w14:paraId="66499BD3" w14:textId="77777777" w:rsidR="004B2EA2" w:rsidRDefault="004B2EA2" w:rsidP="004B2EA2">
            <w:pPr>
              <w:pStyle w:val="BodyText"/>
              <w:rPr>
                <w:lang w:eastAsia="ar-SA"/>
              </w:rPr>
            </w:pPr>
            <w:r>
              <w:rPr>
                <w:lang w:eastAsia="ar-SA"/>
              </w:rPr>
              <w:t>3,1</w:t>
            </w:r>
          </w:p>
        </w:tc>
        <w:tc>
          <w:tcPr>
            <w:tcW w:w="1134" w:type="dxa"/>
          </w:tcPr>
          <w:p w14:paraId="30EBE59D" w14:textId="77777777" w:rsidR="004B2EA2" w:rsidRDefault="004B2EA2" w:rsidP="004B2EA2">
            <w:pPr>
              <w:pStyle w:val="BodyText"/>
              <w:rPr>
                <w:lang w:eastAsia="ar-SA"/>
              </w:rPr>
            </w:pPr>
            <w:r>
              <w:rPr>
                <w:lang w:eastAsia="ar-SA"/>
              </w:rPr>
              <w:t>Y</w:t>
            </w:r>
          </w:p>
        </w:tc>
        <w:tc>
          <w:tcPr>
            <w:tcW w:w="2976" w:type="dxa"/>
          </w:tcPr>
          <w:p w14:paraId="64D48A74" w14:textId="77777777" w:rsidR="004B2EA2" w:rsidRDefault="004B2EA2" w:rsidP="004B2EA2">
            <w:pPr>
              <w:pStyle w:val="BodyText"/>
              <w:rPr>
                <w:lang w:eastAsia="ar-SA"/>
              </w:rPr>
            </w:pPr>
          </w:p>
        </w:tc>
      </w:tr>
      <w:tr w:rsidR="004B2EA2" w14:paraId="6969AEAA" w14:textId="77777777" w:rsidTr="004B2EA2">
        <w:tc>
          <w:tcPr>
            <w:tcW w:w="2681" w:type="dxa"/>
            <w:vAlign w:val="bottom"/>
          </w:tcPr>
          <w:p w14:paraId="01528294"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556810E6" w14:textId="77777777" w:rsidR="004B2EA2" w:rsidRDefault="004B2EA2" w:rsidP="004B2EA2">
            <w:pPr>
              <w:pStyle w:val="BodyText"/>
              <w:rPr>
                <w:lang w:eastAsia="ar-SA"/>
              </w:rPr>
            </w:pPr>
            <w:r>
              <w:rPr>
                <w:lang w:eastAsia="ar-SA"/>
              </w:rPr>
              <w:t>??</w:t>
            </w:r>
          </w:p>
        </w:tc>
        <w:tc>
          <w:tcPr>
            <w:tcW w:w="992" w:type="dxa"/>
          </w:tcPr>
          <w:p w14:paraId="145D3D0C" w14:textId="77777777" w:rsidR="004B2EA2" w:rsidRDefault="004B2EA2" w:rsidP="004B2EA2">
            <w:pPr>
              <w:pStyle w:val="BodyText"/>
              <w:rPr>
                <w:lang w:eastAsia="ar-SA"/>
              </w:rPr>
            </w:pPr>
            <w:r>
              <w:rPr>
                <w:lang w:eastAsia="ar-SA"/>
              </w:rPr>
              <w:t>??</w:t>
            </w:r>
          </w:p>
        </w:tc>
        <w:tc>
          <w:tcPr>
            <w:tcW w:w="1134" w:type="dxa"/>
          </w:tcPr>
          <w:p w14:paraId="57FBAD1B" w14:textId="77777777" w:rsidR="004B2EA2" w:rsidRDefault="004B2EA2" w:rsidP="004B2EA2">
            <w:pPr>
              <w:pStyle w:val="BodyText"/>
              <w:rPr>
                <w:lang w:eastAsia="ar-SA"/>
              </w:rPr>
            </w:pPr>
            <w:r>
              <w:rPr>
                <w:lang w:eastAsia="ar-SA"/>
              </w:rPr>
              <w:t>Y</w:t>
            </w:r>
          </w:p>
        </w:tc>
        <w:tc>
          <w:tcPr>
            <w:tcW w:w="2976" w:type="dxa"/>
          </w:tcPr>
          <w:p w14:paraId="6D2CC40A" w14:textId="77777777" w:rsidR="004B2EA2" w:rsidRDefault="004B2EA2" w:rsidP="004B2EA2">
            <w:pPr>
              <w:pStyle w:val="BodyText"/>
              <w:rPr>
                <w:lang w:eastAsia="ar-SA"/>
              </w:rPr>
            </w:pPr>
          </w:p>
        </w:tc>
      </w:tr>
      <w:tr w:rsidR="004B2EA2" w14:paraId="33A6334D" w14:textId="77777777" w:rsidTr="004B2EA2">
        <w:trPr>
          <w:trHeight w:val="269"/>
        </w:trPr>
        <w:tc>
          <w:tcPr>
            <w:tcW w:w="2681" w:type="dxa"/>
            <w:vAlign w:val="bottom"/>
          </w:tcPr>
          <w:p w14:paraId="165E937E" w14:textId="77777777" w:rsidR="004B2EA2" w:rsidRPr="00C26E0D"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54CF32F" w14:textId="77777777" w:rsidR="004B2EA2" w:rsidRDefault="004B2EA2" w:rsidP="004B2EA2">
            <w:pPr>
              <w:pStyle w:val="BodyText"/>
              <w:rPr>
                <w:lang w:eastAsia="ar-SA"/>
              </w:rPr>
            </w:pPr>
            <w:r>
              <w:rPr>
                <w:lang w:eastAsia="ar-SA"/>
              </w:rPr>
              <w:t>DECIMAL</w:t>
            </w:r>
          </w:p>
        </w:tc>
        <w:tc>
          <w:tcPr>
            <w:tcW w:w="992" w:type="dxa"/>
          </w:tcPr>
          <w:p w14:paraId="341A2492" w14:textId="77777777" w:rsidR="004B2EA2" w:rsidRDefault="004B2EA2" w:rsidP="004B2EA2">
            <w:pPr>
              <w:pStyle w:val="BodyText"/>
              <w:rPr>
                <w:lang w:eastAsia="ar-SA"/>
              </w:rPr>
            </w:pPr>
            <w:r>
              <w:rPr>
                <w:lang w:eastAsia="ar-SA"/>
              </w:rPr>
              <w:t>3,1</w:t>
            </w:r>
          </w:p>
        </w:tc>
        <w:tc>
          <w:tcPr>
            <w:tcW w:w="1134" w:type="dxa"/>
          </w:tcPr>
          <w:p w14:paraId="69F9CE5A" w14:textId="77777777" w:rsidR="004B2EA2" w:rsidRDefault="004B2EA2" w:rsidP="004B2EA2">
            <w:pPr>
              <w:pStyle w:val="BodyText"/>
              <w:rPr>
                <w:lang w:eastAsia="ar-SA"/>
              </w:rPr>
            </w:pPr>
            <w:r>
              <w:rPr>
                <w:lang w:eastAsia="ar-SA"/>
              </w:rPr>
              <w:t>Y</w:t>
            </w:r>
          </w:p>
        </w:tc>
        <w:tc>
          <w:tcPr>
            <w:tcW w:w="2976" w:type="dxa"/>
          </w:tcPr>
          <w:p w14:paraId="2F6E4051" w14:textId="77777777" w:rsidR="004B2EA2" w:rsidRDefault="004B2EA2" w:rsidP="004B2EA2">
            <w:pPr>
              <w:pStyle w:val="BodyText"/>
              <w:rPr>
                <w:lang w:eastAsia="ar-SA"/>
              </w:rPr>
            </w:pPr>
          </w:p>
        </w:tc>
      </w:tr>
      <w:tr w:rsidR="004B2EA2" w14:paraId="5B626F58" w14:textId="77777777" w:rsidTr="004B2EA2">
        <w:trPr>
          <w:trHeight w:val="269"/>
        </w:trPr>
        <w:tc>
          <w:tcPr>
            <w:tcW w:w="2681" w:type="dxa"/>
            <w:vAlign w:val="bottom"/>
          </w:tcPr>
          <w:p w14:paraId="0A0ADC94"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14:paraId="5DBCD7CE" w14:textId="77777777" w:rsidR="004B2EA2" w:rsidRDefault="004B2EA2" w:rsidP="004B2EA2">
            <w:pPr>
              <w:pStyle w:val="BodyText"/>
              <w:rPr>
                <w:lang w:eastAsia="ar-SA"/>
              </w:rPr>
            </w:pPr>
            <w:r>
              <w:rPr>
                <w:lang w:eastAsia="ar-SA"/>
              </w:rPr>
              <w:t>??</w:t>
            </w:r>
          </w:p>
        </w:tc>
        <w:tc>
          <w:tcPr>
            <w:tcW w:w="992" w:type="dxa"/>
          </w:tcPr>
          <w:p w14:paraId="30AFE2F6" w14:textId="77777777" w:rsidR="004B2EA2" w:rsidRDefault="004B2EA2" w:rsidP="004B2EA2">
            <w:pPr>
              <w:pStyle w:val="BodyText"/>
              <w:rPr>
                <w:lang w:eastAsia="ar-SA"/>
              </w:rPr>
            </w:pPr>
            <w:r>
              <w:rPr>
                <w:lang w:eastAsia="ar-SA"/>
              </w:rPr>
              <w:t>??</w:t>
            </w:r>
          </w:p>
        </w:tc>
        <w:tc>
          <w:tcPr>
            <w:tcW w:w="1134" w:type="dxa"/>
          </w:tcPr>
          <w:p w14:paraId="66A2CB23" w14:textId="77777777" w:rsidR="004B2EA2" w:rsidRDefault="004B2EA2" w:rsidP="004B2EA2">
            <w:pPr>
              <w:pStyle w:val="BodyText"/>
              <w:rPr>
                <w:lang w:eastAsia="ar-SA"/>
              </w:rPr>
            </w:pPr>
            <w:r>
              <w:rPr>
                <w:lang w:eastAsia="ar-SA"/>
              </w:rPr>
              <w:t>Y</w:t>
            </w:r>
          </w:p>
        </w:tc>
        <w:tc>
          <w:tcPr>
            <w:tcW w:w="2976" w:type="dxa"/>
          </w:tcPr>
          <w:p w14:paraId="0E57DA68" w14:textId="77777777" w:rsidR="004B2EA2" w:rsidRDefault="004B2EA2" w:rsidP="004B2EA2">
            <w:pPr>
              <w:pStyle w:val="BodyText"/>
              <w:rPr>
                <w:lang w:eastAsia="ar-SA"/>
              </w:rPr>
            </w:pPr>
          </w:p>
        </w:tc>
      </w:tr>
      <w:tr w:rsidR="004B2EA2" w:rsidRPr="006F47FC" w14:paraId="4BFD5935" w14:textId="77777777" w:rsidTr="004B2EA2">
        <w:tc>
          <w:tcPr>
            <w:tcW w:w="2681" w:type="dxa"/>
            <w:vAlign w:val="bottom"/>
          </w:tcPr>
          <w:p w14:paraId="6A565935"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(°C)</w:t>
            </w:r>
          </w:p>
        </w:tc>
        <w:tc>
          <w:tcPr>
            <w:tcW w:w="1567" w:type="dxa"/>
          </w:tcPr>
          <w:p w14:paraId="0DA94915" w14:textId="77777777" w:rsidR="004B2EA2" w:rsidRDefault="004B2EA2" w:rsidP="004B2EA2">
            <w:pPr>
              <w:pStyle w:val="BodyText"/>
              <w:rPr>
                <w:lang w:eastAsia="ar-SA"/>
              </w:rPr>
            </w:pPr>
            <w:r>
              <w:rPr>
                <w:lang w:eastAsia="ar-SA"/>
              </w:rPr>
              <w:t>DECIMAL</w:t>
            </w:r>
          </w:p>
        </w:tc>
        <w:tc>
          <w:tcPr>
            <w:tcW w:w="992" w:type="dxa"/>
          </w:tcPr>
          <w:p w14:paraId="326563A7" w14:textId="77777777" w:rsidR="004B2EA2" w:rsidRDefault="004B2EA2" w:rsidP="004B2EA2">
            <w:pPr>
              <w:pStyle w:val="BodyText"/>
              <w:rPr>
                <w:lang w:eastAsia="ar-SA"/>
              </w:rPr>
            </w:pPr>
            <w:r>
              <w:rPr>
                <w:lang w:eastAsia="ar-SA"/>
              </w:rPr>
              <w:t>3,1</w:t>
            </w:r>
          </w:p>
        </w:tc>
        <w:tc>
          <w:tcPr>
            <w:tcW w:w="1134" w:type="dxa"/>
          </w:tcPr>
          <w:p w14:paraId="76ACB9E8" w14:textId="77777777" w:rsidR="004B2EA2" w:rsidRDefault="004B2EA2" w:rsidP="004B2EA2">
            <w:pPr>
              <w:pStyle w:val="BodyText"/>
              <w:rPr>
                <w:lang w:eastAsia="ar-SA"/>
              </w:rPr>
            </w:pPr>
            <w:r>
              <w:rPr>
                <w:lang w:eastAsia="ar-SA"/>
              </w:rPr>
              <w:t>Y</w:t>
            </w:r>
          </w:p>
        </w:tc>
        <w:tc>
          <w:tcPr>
            <w:tcW w:w="2976" w:type="dxa"/>
          </w:tcPr>
          <w:p w14:paraId="5B64FAFB" w14:textId="77777777" w:rsidR="004B2EA2" w:rsidRPr="006F47FC" w:rsidRDefault="004B2EA2" w:rsidP="004B2EA2">
            <w:pPr>
              <w:spacing w:before="0" w:after="0"/>
              <w:rPr>
                <w:rFonts w:ascii="Calibri" w:hAnsi="Calibri" w:cs="Calibri"/>
                <w:color w:val="000000"/>
                <w:szCs w:val="22"/>
                <w:lang w:val="fr-CA"/>
              </w:rPr>
            </w:pPr>
          </w:p>
        </w:tc>
      </w:tr>
      <w:tr w:rsidR="004B2EA2" w14:paraId="74870B10" w14:textId="77777777" w:rsidTr="004B2EA2">
        <w:tc>
          <w:tcPr>
            <w:tcW w:w="2681" w:type="dxa"/>
            <w:vAlign w:val="bottom"/>
          </w:tcPr>
          <w:p w14:paraId="515420EB"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Heat Deg Days Flag</w:t>
            </w:r>
          </w:p>
        </w:tc>
        <w:tc>
          <w:tcPr>
            <w:tcW w:w="1567" w:type="dxa"/>
          </w:tcPr>
          <w:p w14:paraId="237FA8F8" w14:textId="77777777" w:rsidR="004B2EA2" w:rsidRDefault="004B2EA2" w:rsidP="004B2EA2">
            <w:pPr>
              <w:pStyle w:val="BodyText"/>
              <w:rPr>
                <w:lang w:eastAsia="ar-SA"/>
              </w:rPr>
            </w:pPr>
            <w:r>
              <w:rPr>
                <w:lang w:eastAsia="ar-SA"/>
              </w:rPr>
              <w:t>??</w:t>
            </w:r>
          </w:p>
        </w:tc>
        <w:tc>
          <w:tcPr>
            <w:tcW w:w="992" w:type="dxa"/>
          </w:tcPr>
          <w:p w14:paraId="73820483" w14:textId="77777777" w:rsidR="004B2EA2" w:rsidRDefault="004B2EA2" w:rsidP="004B2EA2">
            <w:pPr>
              <w:pStyle w:val="BodyText"/>
              <w:rPr>
                <w:lang w:eastAsia="ar-SA"/>
              </w:rPr>
            </w:pPr>
            <w:r>
              <w:rPr>
                <w:lang w:eastAsia="ar-SA"/>
              </w:rPr>
              <w:t>??</w:t>
            </w:r>
          </w:p>
        </w:tc>
        <w:tc>
          <w:tcPr>
            <w:tcW w:w="1134" w:type="dxa"/>
          </w:tcPr>
          <w:p w14:paraId="5DF40E4C" w14:textId="77777777" w:rsidR="004B2EA2" w:rsidRDefault="004B2EA2" w:rsidP="004B2EA2">
            <w:pPr>
              <w:pStyle w:val="BodyText"/>
              <w:rPr>
                <w:lang w:eastAsia="ar-SA"/>
              </w:rPr>
            </w:pPr>
            <w:r>
              <w:rPr>
                <w:lang w:eastAsia="ar-SA"/>
              </w:rPr>
              <w:t>Y</w:t>
            </w:r>
          </w:p>
        </w:tc>
        <w:tc>
          <w:tcPr>
            <w:tcW w:w="2976" w:type="dxa"/>
          </w:tcPr>
          <w:p w14:paraId="76D56B6C" w14:textId="77777777" w:rsidR="004B2EA2" w:rsidRDefault="004B2EA2" w:rsidP="004B2EA2">
            <w:pPr>
              <w:pStyle w:val="BodyText"/>
              <w:rPr>
                <w:lang w:eastAsia="ar-SA"/>
              </w:rPr>
            </w:pPr>
          </w:p>
        </w:tc>
      </w:tr>
      <w:tr w:rsidR="004B2EA2" w14:paraId="0102579F" w14:textId="77777777" w:rsidTr="004B2EA2">
        <w:tc>
          <w:tcPr>
            <w:tcW w:w="2681" w:type="dxa"/>
            <w:vAlign w:val="bottom"/>
          </w:tcPr>
          <w:p w14:paraId="7BC0565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Cool Deg Days (°C)</w:t>
            </w:r>
          </w:p>
        </w:tc>
        <w:tc>
          <w:tcPr>
            <w:tcW w:w="1567" w:type="dxa"/>
          </w:tcPr>
          <w:p w14:paraId="1CBCB58D" w14:textId="77777777" w:rsidR="004B2EA2" w:rsidRDefault="004B2EA2" w:rsidP="004B2EA2">
            <w:pPr>
              <w:pStyle w:val="BodyText"/>
              <w:rPr>
                <w:lang w:eastAsia="ar-SA"/>
              </w:rPr>
            </w:pPr>
            <w:r>
              <w:rPr>
                <w:lang w:eastAsia="ar-SA"/>
              </w:rPr>
              <w:t>DECIMAL</w:t>
            </w:r>
          </w:p>
        </w:tc>
        <w:tc>
          <w:tcPr>
            <w:tcW w:w="992" w:type="dxa"/>
          </w:tcPr>
          <w:p w14:paraId="0E8D9E65" w14:textId="77777777" w:rsidR="004B2EA2" w:rsidRDefault="004B2EA2" w:rsidP="004B2EA2">
            <w:pPr>
              <w:pStyle w:val="BodyText"/>
              <w:rPr>
                <w:lang w:eastAsia="ar-SA"/>
              </w:rPr>
            </w:pPr>
            <w:r>
              <w:rPr>
                <w:lang w:eastAsia="ar-SA"/>
              </w:rPr>
              <w:t>3,1</w:t>
            </w:r>
          </w:p>
        </w:tc>
        <w:tc>
          <w:tcPr>
            <w:tcW w:w="1134" w:type="dxa"/>
          </w:tcPr>
          <w:p w14:paraId="6A0236B2" w14:textId="77777777" w:rsidR="004B2EA2" w:rsidRDefault="004B2EA2" w:rsidP="004B2EA2">
            <w:pPr>
              <w:pStyle w:val="BodyText"/>
              <w:rPr>
                <w:lang w:eastAsia="ar-SA"/>
              </w:rPr>
            </w:pPr>
            <w:r>
              <w:rPr>
                <w:lang w:eastAsia="ar-SA"/>
              </w:rPr>
              <w:t>Y</w:t>
            </w:r>
          </w:p>
        </w:tc>
        <w:tc>
          <w:tcPr>
            <w:tcW w:w="2976" w:type="dxa"/>
          </w:tcPr>
          <w:p w14:paraId="71F938BB" w14:textId="77777777" w:rsidR="004B2EA2" w:rsidRDefault="004B2EA2" w:rsidP="004B2EA2">
            <w:pPr>
              <w:pStyle w:val="BodyText"/>
              <w:rPr>
                <w:lang w:eastAsia="ar-SA"/>
              </w:rPr>
            </w:pPr>
            <w:r>
              <w:rPr>
                <w:lang w:eastAsia="ar-SA"/>
              </w:rPr>
              <w:t>Always 0</w:t>
            </w:r>
          </w:p>
        </w:tc>
      </w:tr>
      <w:tr w:rsidR="004B2EA2" w14:paraId="22484B40" w14:textId="77777777" w:rsidTr="004B2EA2">
        <w:tc>
          <w:tcPr>
            <w:tcW w:w="2681" w:type="dxa"/>
            <w:vAlign w:val="bottom"/>
          </w:tcPr>
          <w:p w14:paraId="51E821A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Cool Deg Days Flag</w:t>
            </w:r>
          </w:p>
        </w:tc>
        <w:tc>
          <w:tcPr>
            <w:tcW w:w="1567" w:type="dxa"/>
          </w:tcPr>
          <w:p w14:paraId="515F50DE" w14:textId="77777777" w:rsidR="004B2EA2" w:rsidRDefault="004B2EA2" w:rsidP="004B2EA2">
            <w:pPr>
              <w:pStyle w:val="BodyText"/>
              <w:rPr>
                <w:lang w:eastAsia="ar-SA"/>
              </w:rPr>
            </w:pPr>
            <w:r>
              <w:rPr>
                <w:lang w:eastAsia="ar-SA"/>
              </w:rPr>
              <w:t>??</w:t>
            </w:r>
          </w:p>
        </w:tc>
        <w:tc>
          <w:tcPr>
            <w:tcW w:w="992" w:type="dxa"/>
          </w:tcPr>
          <w:p w14:paraId="50AE341B" w14:textId="77777777" w:rsidR="004B2EA2" w:rsidRDefault="004B2EA2" w:rsidP="004B2EA2">
            <w:pPr>
              <w:pStyle w:val="BodyText"/>
              <w:rPr>
                <w:lang w:eastAsia="ar-SA"/>
              </w:rPr>
            </w:pPr>
            <w:r>
              <w:rPr>
                <w:lang w:eastAsia="ar-SA"/>
              </w:rPr>
              <w:t>??</w:t>
            </w:r>
          </w:p>
        </w:tc>
        <w:tc>
          <w:tcPr>
            <w:tcW w:w="1134" w:type="dxa"/>
          </w:tcPr>
          <w:p w14:paraId="4611D962" w14:textId="77777777" w:rsidR="004B2EA2" w:rsidRDefault="004B2EA2" w:rsidP="004B2EA2">
            <w:pPr>
              <w:pStyle w:val="BodyText"/>
              <w:rPr>
                <w:lang w:eastAsia="ar-SA"/>
              </w:rPr>
            </w:pPr>
            <w:r>
              <w:rPr>
                <w:lang w:eastAsia="ar-SA"/>
              </w:rPr>
              <w:t>Y</w:t>
            </w:r>
          </w:p>
        </w:tc>
        <w:tc>
          <w:tcPr>
            <w:tcW w:w="2976" w:type="dxa"/>
          </w:tcPr>
          <w:p w14:paraId="35CD5BD2" w14:textId="77777777" w:rsidR="004B2EA2" w:rsidRDefault="004B2EA2" w:rsidP="004B2EA2">
            <w:pPr>
              <w:pStyle w:val="BodyText"/>
              <w:rPr>
                <w:lang w:eastAsia="ar-SA"/>
              </w:rPr>
            </w:pPr>
            <w:r>
              <w:rPr>
                <w:lang w:eastAsia="ar-SA"/>
              </w:rPr>
              <w:t>Always blank</w:t>
            </w:r>
          </w:p>
        </w:tc>
      </w:tr>
      <w:tr w:rsidR="004B2EA2" w14:paraId="32492785" w14:textId="77777777" w:rsidTr="004B2EA2">
        <w:trPr>
          <w:trHeight w:val="562"/>
        </w:trPr>
        <w:tc>
          <w:tcPr>
            <w:tcW w:w="2681" w:type="dxa"/>
            <w:vAlign w:val="bottom"/>
          </w:tcPr>
          <w:p w14:paraId="4A7BA66C"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04AC64B7" w14:textId="77777777" w:rsidR="004B2EA2" w:rsidRDefault="004B2EA2" w:rsidP="004B2EA2">
            <w:pPr>
              <w:pStyle w:val="BodyText"/>
              <w:rPr>
                <w:lang w:eastAsia="ar-SA"/>
              </w:rPr>
            </w:pPr>
            <w:r>
              <w:rPr>
                <w:lang w:eastAsia="ar-SA"/>
              </w:rPr>
              <w:t>??</w:t>
            </w:r>
          </w:p>
        </w:tc>
        <w:tc>
          <w:tcPr>
            <w:tcW w:w="992" w:type="dxa"/>
          </w:tcPr>
          <w:p w14:paraId="64A06E09" w14:textId="77777777" w:rsidR="004B2EA2" w:rsidRDefault="004B2EA2" w:rsidP="004B2EA2">
            <w:pPr>
              <w:pStyle w:val="BodyText"/>
              <w:rPr>
                <w:lang w:eastAsia="ar-SA"/>
              </w:rPr>
            </w:pPr>
            <w:r>
              <w:rPr>
                <w:lang w:eastAsia="ar-SA"/>
              </w:rPr>
              <w:t>??</w:t>
            </w:r>
          </w:p>
        </w:tc>
        <w:tc>
          <w:tcPr>
            <w:tcW w:w="1134" w:type="dxa"/>
          </w:tcPr>
          <w:p w14:paraId="79AA39E4" w14:textId="77777777" w:rsidR="004B2EA2" w:rsidRDefault="004B2EA2" w:rsidP="004B2EA2">
            <w:pPr>
              <w:pStyle w:val="BodyText"/>
              <w:rPr>
                <w:lang w:eastAsia="ar-SA"/>
              </w:rPr>
            </w:pPr>
            <w:r>
              <w:rPr>
                <w:lang w:eastAsia="ar-SA"/>
              </w:rPr>
              <w:t>Y</w:t>
            </w:r>
          </w:p>
        </w:tc>
        <w:tc>
          <w:tcPr>
            <w:tcW w:w="2976" w:type="dxa"/>
          </w:tcPr>
          <w:p w14:paraId="127BCBE1" w14:textId="77777777" w:rsidR="004B2EA2" w:rsidRDefault="004B2EA2" w:rsidP="004B2EA2">
            <w:pPr>
              <w:pStyle w:val="BodyText"/>
              <w:rPr>
                <w:lang w:eastAsia="ar-SA"/>
              </w:rPr>
            </w:pPr>
          </w:p>
        </w:tc>
      </w:tr>
      <w:tr w:rsidR="004B2EA2" w14:paraId="7AECD20E" w14:textId="77777777" w:rsidTr="004B2EA2">
        <w:tc>
          <w:tcPr>
            <w:tcW w:w="2681" w:type="dxa"/>
            <w:vAlign w:val="bottom"/>
          </w:tcPr>
          <w:p w14:paraId="3B7DD64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659368FE" w14:textId="77777777" w:rsidR="004B2EA2" w:rsidRDefault="004B2EA2" w:rsidP="004B2EA2">
            <w:pPr>
              <w:pStyle w:val="BodyText"/>
              <w:rPr>
                <w:lang w:eastAsia="ar-SA"/>
              </w:rPr>
            </w:pPr>
            <w:r>
              <w:rPr>
                <w:lang w:eastAsia="ar-SA"/>
              </w:rPr>
              <w:t>??</w:t>
            </w:r>
          </w:p>
        </w:tc>
        <w:tc>
          <w:tcPr>
            <w:tcW w:w="992" w:type="dxa"/>
          </w:tcPr>
          <w:p w14:paraId="632FBF5F" w14:textId="77777777" w:rsidR="004B2EA2" w:rsidRDefault="004B2EA2" w:rsidP="004B2EA2">
            <w:pPr>
              <w:pStyle w:val="BodyText"/>
              <w:rPr>
                <w:lang w:eastAsia="ar-SA"/>
              </w:rPr>
            </w:pPr>
            <w:r>
              <w:rPr>
                <w:lang w:eastAsia="ar-SA"/>
              </w:rPr>
              <w:t>??</w:t>
            </w:r>
          </w:p>
        </w:tc>
        <w:tc>
          <w:tcPr>
            <w:tcW w:w="1134" w:type="dxa"/>
          </w:tcPr>
          <w:p w14:paraId="39CD9D51" w14:textId="77777777" w:rsidR="004B2EA2" w:rsidRDefault="004B2EA2" w:rsidP="004B2EA2">
            <w:pPr>
              <w:pStyle w:val="BodyText"/>
              <w:rPr>
                <w:lang w:eastAsia="ar-SA"/>
              </w:rPr>
            </w:pPr>
            <w:r>
              <w:rPr>
                <w:lang w:eastAsia="ar-SA"/>
              </w:rPr>
              <w:t>Y</w:t>
            </w:r>
          </w:p>
        </w:tc>
        <w:tc>
          <w:tcPr>
            <w:tcW w:w="2976" w:type="dxa"/>
          </w:tcPr>
          <w:p w14:paraId="2019054B" w14:textId="77777777" w:rsidR="004B2EA2" w:rsidRDefault="004B2EA2" w:rsidP="004B2EA2">
            <w:pPr>
              <w:pStyle w:val="BodyText"/>
              <w:rPr>
                <w:lang w:eastAsia="ar-SA"/>
              </w:rPr>
            </w:pPr>
          </w:p>
        </w:tc>
      </w:tr>
      <w:tr w:rsidR="004B2EA2" w14:paraId="6B20E4FB" w14:textId="77777777" w:rsidTr="004B2EA2">
        <w:tc>
          <w:tcPr>
            <w:tcW w:w="2681" w:type="dxa"/>
            <w:vAlign w:val="bottom"/>
          </w:tcPr>
          <w:p w14:paraId="6A434BA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32BB684B" w14:textId="77777777" w:rsidR="004B2EA2" w:rsidRDefault="004B2EA2" w:rsidP="004B2EA2">
            <w:pPr>
              <w:pStyle w:val="BodyText"/>
              <w:rPr>
                <w:lang w:eastAsia="ar-SA"/>
              </w:rPr>
            </w:pPr>
            <w:r>
              <w:rPr>
                <w:lang w:eastAsia="ar-SA"/>
              </w:rPr>
              <w:t>??</w:t>
            </w:r>
          </w:p>
        </w:tc>
        <w:tc>
          <w:tcPr>
            <w:tcW w:w="992" w:type="dxa"/>
          </w:tcPr>
          <w:p w14:paraId="5A9CD86A" w14:textId="77777777" w:rsidR="004B2EA2" w:rsidRDefault="004B2EA2" w:rsidP="004B2EA2">
            <w:pPr>
              <w:pStyle w:val="BodyText"/>
              <w:rPr>
                <w:lang w:eastAsia="ar-SA"/>
              </w:rPr>
            </w:pPr>
            <w:r>
              <w:rPr>
                <w:lang w:eastAsia="ar-SA"/>
              </w:rPr>
              <w:t>??</w:t>
            </w:r>
          </w:p>
        </w:tc>
        <w:tc>
          <w:tcPr>
            <w:tcW w:w="1134" w:type="dxa"/>
          </w:tcPr>
          <w:p w14:paraId="4E274C2C" w14:textId="77777777" w:rsidR="004B2EA2" w:rsidRDefault="004B2EA2" w:rsidP="004B2EA2">
            <w:pPr>
              <w:pStyle w:val="BodyText"/>
              <w:rPr>
                <w:lang w:eastAsia="ar-SA"/>
              </w:rPr>
            </w:pPr>
            <w:r>
              <w:rPr>
                <w:lang w:eastAsia="ar-SA"/>
              </w:rPr>
              <w:t>Y</w:t>
            </w:r>
          </w:p>
        </w:tc>
        <w:tc>
          <w:tcPr>
            <w:tcW w:w="2976" w:type="dxa"/>
          </w:tcPr>
          <w:p w14:paraId="54A222E1" w14:textId="77777777" w:rsidR="004B2EA2" w:rsidRDefault="004B2EA2" w:rsidP="004B2EA2">
            <w:pPr>
              <w:pStyle w:val="BodyText"/>
              <w:rPr>
                <w:lang w:eastAsia="ar-SA"/>
              </w:rPr>
            </w:pPr>
          </w:p>
        </w:tc>
      </w:tr>
      <w:tr w:rsidR="004B2EA2" w14:paraId="5002BEA0" w14:textId="77777777" w:rsidTr="004B2EA2">
        <w:tc>
          <w:tcPr>
            <w:tcW w:w="2681" w:type="dxa"/>
            <w:vAlign w:val="bottom"/>
          </w:tcPr>
          <w:p w14:paraId="67FD69D1"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7FD161D8" w14:textId="77777777" w:rsidR="004B2EA2" w:rsidRDefault="004B2EA2" w:rsidP="004B2EA2">
            <w:pPr>
              <w:pStyle w:val="BodyText"/>
              <w:rPr>
                <w:lang w:eastAsia="ar-SA"/>
              </w:rPr>
            </w:pPr>
            <w:r>
              <w:rPr>
                <w:lang w:eastAsia="ar-SA"/>
              </w:rPr>
              <w:t>CHAR</w:t>
            </w:r>
          </w:p>
        </w:tc>
        <w:tc>
          <w:tcPr>
            <w:tcW w:w="992" w:type="dxa"/>
          </w:tcPr>
          <w:p w14:paraId="1EA3A364" w14:textId="77777777" w:rsidR="004B2EA2" w:rsidRDefault="004B2EA2" w:rsidP="004B2EA2">
            <w:pPr>
              <w:pStyle w:val="BodyText"/>
              <w:rPr>
                <w:lang w:eastAsia="ar-SA"/>
              </w:rPr>
            </w:pPr>
            <w:r>
              <w:rPr>
                <w:lang w:eastAsia="ar-SA"/>
              </w:rPr>
              <w:t>1</w:t>
            </w:r>
          </w:p>
        </w:tc>
        <w:tc>
          <w:tcPr>
            <w:tcW w:w="1134" w:type="dxa"/>
          </w:tcPr>
          <w:p w14:paraId="06BFF9FD" w14:textId="77777777" w:rsidR="004B2EA2" w:rsidRDefault="004B2EA2" w:rsidP="004B2EA2">
            <w:pPr>
              <w:pStyle w:val="BodyText"/>
              <w:rPr>
                <w:lang w:eastAsia="ar-SA"/>
              </w:rPr>
            </w:pPr>
            <w:r>
              <w:rPr>
                <w:lang w:eastAsia="ar-SA"/>
              </w:rPr>
              <w:t>Y</w:t>
            </w:r>
          </w:p>
        </w:tc>
        <w:tc>
          <w:tcPr>
            <w:tcW w:w="2976" w:type="dxa"/>
          </w:tcPr>
          <w:p w14:paraId="0DE61D67" w14:textId="77777777" w:rsidR="004B2EA2" w:rsidRDefault="004B2EA2" w:rsidP="004B2EA2">
            <w:pPr>
              <w:pStyle w:val="BodyText"/>
              <w:rPr>
                <w:lang w:eastAsia="ar-SA"/>
              </w:rPr>
            </w:pPr>
            <w:r>
              <w:rPr>
                <w:lang w:eastAsia="ar-SA"/>
              </w:rPr>
              <w:t>Value : M</w:t>
            </w:r>
          </w:p>
        </w:tc>
      </w:tr>
      <w:tr w:rsidR="004B2EA2" w14:paraId="23FC883A" w14:textId="77777777" w:rsidTr="004B2EA2">
        <w:tc>
          <w:tcPr>
            <w:tcW w:w="2681" w:type="dxa"/>
            <w:vAlign w:val="bottom"/>
          </w:tcPr>
          <w:p w14:paraId="1457E189"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Precip (mm)</w:t>
            </w:r>
          </w:p>
        </w:tc>
        <w:tc>
          <w:tcPr>
            <w:tcW w:w="1567" w:type="dxa"/>
          </w:tcPr>
          <w:p w14:paraId="0A73FD58" w14:textId="77777777" w:rsidR="004B2EA2" w:rsidRDefault="004B2EA2" w:rsidP="004B2EA2">
            <w:pPr>
              <w:pStyle w:val="BodyText"/>
              <w:rPr>
                <w:lang w:eastAsia="ar-SA"/>
              </w:rPr>
            </w:pPr>
            <w:r>
              <w:rPr>
                <w:lang w:eastAsia="ar-SA"/>
              </w:rPr>
              <w:t>DECIMAL</w:t>
            </w:r>
          </w:p>
        </w:tc>
        <w:tc>
          <w:tcPr>
            <w:tcW w:w="992" w:type="dxa"/>
          </w:tcPr>
          <w:p w14:paraId="1ECAD1C4" w14:textId="77777777" w:rsidR="004B2EA2" w:rsidRDefault="004B2EA2" w:rsidP="004B2EA2">
            <w:pPr>
              <w:pStyle w:val="BodyText"/>
              <w:rPr>
                <w:lang w:eastAsia="ar-SA"/>
              </w:rPr>
            </w:pPr>
            <w:r>
              <w:rPr>
                <w:lang w:eastAsia="ar-SA"/>
              </w:rPr>
              <w:t>3,1</w:t>
            </w:r>
          </w:p>
        </w:tc>
        <w:tc>
          <w:tcPr>
            <w:tcW w:w="1134" w:type="dxa"/>
          </w:tcPr>
          <w:p w14:paraId="65DE19E7" w14:textId="77777777" w:rsidR="004B2EA2" w:rsidRDefault="004B2EA2" w:rsidP="004B2EA2">
            <w:pPr>
              <w:pStyle w:val="BodyText"/>
              <w:rPr>
                <w:lang w:eastAsia="ar-SA"/>
              </w:rPr>
            </w:pPr>
            <w:r>
              <w:rPr>
                <w:lang w:eastAsia="ar-SA"/>
              </w:rPr>
              <w:t>Y</w:t>
            </w:r>
          </w:p>
        </w:tc>
        <w:tc>
          <w:tcPr>
            <w:tcW w:w="2976" w:type="dxa"/>
          </w:tcPr>
          <w:p w14:paraId="14949A9F" w14:textId="77777777" w:rsidR="004B2EA2" w:rsidRDefault="004B2EA2" w:rsidP="004B2EA2">
            <w:pPr>
              <w:pStyle w:val="BodyText"/>
              <w:rPr>
                <w:lang w:eastAsia="ar-SA"/>
              </w:rPr>
            </w:pPr>
          </w:p>
        </w:tc>
      </w:tr>
      <w:tr w:rsidR="004B2EA2" w14:paraId="12E38E19" w14:textId="77777777" w:rsidTr="004B2EA2">
        <w:tc>
          <w:tcPr>
            <w:tcW w:w="2681" w:type="dxa"/>
            <w:vAlign w:val="bottom"/>
          </w:tcPr>
          <w:p w14:paraId="2A02D0F8"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Precip Flag</w:t>
            </w:r>
          </w:p>
        </w:tc>
        <w:tc>
          <w:tcPr>
            <w:tcW w:w="1567" w:type="dxa"/>
          </w:tcPr>
          <w:p w14:paraId="491780E7" w14:textId="77777777" w:rsidR="004B2EA2" w:rsidRDefault="004B2EA2" w:rsidP="004B2EA2">
            <w:pPr>
              <w:pStyle w:val="BodyText"/>
              <w:rPr>
                <w:lang w:eastAsia="ar-SA"/>
              </w:rPr>
            </w:pPr>
            <w:r>
              <w:rPr>
                <w:lang w:eastAsia="ar-SA"/>
              </w:rPr>
              <w:t>CHAR</w:t>
            </w:r>
          </w:p>
        </w:tc>
        <w:tc>
          <w:tcPr>
            <w:tcW w:w="992" w:type="dxa"/>
          </w:tcPr>
          <w:p w14:paraId="25B8EA59" w14:textId="77777777" w:rsidR="004B2EA2" w:rsidRDefault="004B2EA2" w:rsidP="004B2EA2">
            <w:pPr>
              <w:pStyle w:val="BodyText"/>
              <w:rPr>
                <w:lang w:eastAsia="ar-SA"/>
              </w:rPr>
            </w:pPr>
            <w:r>
              <w:rPr>
                <w:lang w:eastAsia="ar-SA"/>
              </w:rPr>
              <w:t>1</w:t>
            </w:r>
          </w:p>
        </w:tc>
        <w:tc>
          <w:tcPr>
            <w:tcW w:w="1134" w:type="dxa"/>
          </w:tcPr>
          <w:p w14:paraId="4203164C" w14:textId="77777777" w:rsidR="004B2EA2" w:rsidRDefault="004B2EA2" w:rsidP="004B2EA2">
            <w:pPr>
              <w:pStyle w:val="BodyText"/>
              <w:rPr>
                <w:lang w:eastAsia="ar-SA"/>
              </w:rPr>
            </w:pPr>
            <w:r>
              <w:rPr>
                <w:lang w:eastAsia="ar-SA"/>
              </w:rPr>
              <w:t>Y</w:t>
            </w:r>
          </w:p>
        </w:tc>
        <w:tc>
          <w:tcPr>
            <w:tcW w:w="2976" w:type="dxa"/>
          </w:tcPr>
          <w:p w14:paraId="0B7B43C5" w14:textId="77777777" w:rsidR="004B2EA2" w:rsidRDefault="004B2EA2" w:rsidP="004B2EA2">
            <w:pPr>
              <w:pStyle w:val="BodyText"/>
              <w:rPr>
                <w:lang w:eastAsia="ar-SA"/>
              </w:rPr>
            </w:pPr>
            <w:r>
              <w:rPr>
                <w:lang w:eastAsia="ar-SA"/>
              </w:rPr>
              <w:t>Value : M</w:t>
            </w:r>
          </w:p>
        </w:tc>
      </w:tr>
      <w:tr w:rsidR="004B2EA2" w14:paraId="02B0854F" w14:textId="77777777" w:rsidTr="004B2EA2">
        <w:tc>
          <w:tcPr>
            <w:tcW w:w="2681" w:type="dxa"/>
            <w:vAlign w:val="bottom"/>
          </w:tcPr>
          <w:p w14:paraId="3ECF0B08"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Snow on Grnd (cm)</w:t>
            </w:r>
          </w:p>
        </w:tc>
        <w:tc>
          <w:tcPr>
            <w:tcW w:w="1567" w:type="dxa"/>
          </w:tcPr>
          <w:p w14:paraId="27E7035B" w14:textId="77777777" w:rsidR="004B2EA2" w:rsidRDefault="004B2EA2" w:rsidP="004B2EA2">
            <w:pPr>
              <w:pStyle w:val="BodyText"/>
              <w:rPr>
                <w:lang w:eastAsia="ar-SA"/>
              </w:rPr>
            </w:pPr>
            <w:r>
              <w:rPr>
                <w:lang w:eastAsia="ar-SA"/>
              </w:rPr>
              <w:t>INT</w:t>
            </w:r>
          </w:p>
        </w:tc>
        <w:tc>
          <w:tcPr>
            <w:tcW w:w="992" w:type="dxa"/>
          </w:tcPr>
          <w:p w14:paraId="64787E8B" w14:textId="77777777" w:rsidR="004B2EA2" w:rsidRDefault="004B2EA2" w:rsidP="004B2EA2">
            <w:pPr>
              <w:pStyle w:val="BodyText"/>
              <w:rPr>
                <w:lang w:eastAsia="ar-SA"/>
              </w:rPr>
            </w:pPr>
            <w:r>
              <w:rPr>
                <w:lang w:eastAsia="ar-SA"/>
              </w:rPr>
              <w:t>2</w:t>
            </w:r>
          </w:p>
        </w:tc>
        <w:tc>
          <w:tcPr>
            <w:tcW w:w="1134" w:type="dxa"/>
          </w:tcPr>
          <w:p w14:paraId="7D9B7515" w14:textId="77777777" w:rsidR="004B2EA2" w:rsidRDefault="004B2EA2" w:rsidP="004B2EA2">
            <w:pPr>
              <w:pStyle w:val="BodyText"/>
              <w:rPr>
                <w:lang w:eastAsia="ar-SA"/>
              </w:rPr>
            </w:pPr>
            <w:r>
              <w:rPr>
                <w:lang w:eastAsia="ar-SA"/>
              </w:rPr>
              <w:t>Y</w:t>
            </w:r>
          </w:p>
        </w:tc>
        <w:tc>
          <w:tcPr>
            <w:tcW w:w="2976" w:type="dxa"/>
          </w:tcPr>
          <w:p w14:paraId="4FE7979F" w14:textId="77777777" w:rsidR="004B2EA2" w:rsidRDefault="004B2EA2" w:rsidP="004B2EA2">
            <w:pPr>
              <w:pStyle w:val="BodyText"/>
              <w:rPr>
                <w:lang w:eastAsia="ar-SA"/>
              </w:rPr>
            </w:pPr>
          </w:p>
        </w:tc>
      </w:tr>
      <w:tr w:rsidR="004B2EA2" w14:paraId="5B02A6BD" w14:textId="77777777" w:rsidTr="004B2EA2">
        <w:tc>
          <w:tcPr>
            <w:tcW w:w="2681" w:type="dxa"/>
            <w:vAlign w:val="bottom"/>
          </w:tcPr>
          <w:p w14:paraId="48F6D34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Snow on Grnd Flag</w:t>
            </w:r>
          </w:p>
        </w:tc>
        <w:tc>
          <w:tcPr>
            <w:tcW w:w="1567" w:type="dxa"/>
          </w:tcPr>
          <w:p w14:paraId="40154C9A" w14:textId="77777777" w:rsidR="004B2EA2" w:rsidRDefault="004B2EA2" w:rsidP="004B2EA2">
            <w:pPr>
              <w:pStyle w:val="BodyText"/>
              <w:rPr>
                <w:lang w:eastAsia="ar-SA"/>
              </w:rPr>
            </w:pPr>
            <w:r>
              <w:rPr>
                <w:lang w:eastAsia="ar-SA"/>
              </w:rPr>
              <w:t>??</w:t>
            </w:r>
          </w:p>
        </w:tc>
        <w:tc>
          <w:tcPr>
            <w:tcW w:w="992" w:type="dxa"/>
          </w:tcPr>
          <w:p w14:paraId="0C2884B1" w14:textId="77777777" w:rsidR="004B2EA2" w:rsidRDefault="004B2EA2" w:rsidP="004B2EA2">
            <w:pPr>
              <w:pStyle w:val="BodyText"/>
              <w:rPr>
                <w:lang w:eastAsia="ar-SA"/>
              </w:rPr>
            </w:pPr>
            <w:r>
              <w:rPr>
                <w:lang w:eastAsia="ar-SA"/>
              </w:rPr>
              <w:t>??</w:t>
            </w:r>
          </w:p>
        </w:tc>
        <w:tc>
          <w:tcPr>
            <w:tcW w:w="1134" w:type="dxa"/>
          </w:tcPr>
          <w:p w14:paraId="09773E7D" w14:textId="77777777" w:rsidR="004B2EA2" w:rsidRDefault="004B2EA2" w:rsidP="004B2EA2">
            <w:pPr>
              <w:pStyle w:val="BodyText"/>
              <w:rPr>
                <w:lang w:eastAsia="ar-SA"/>
              </w:rPr>
            </w:pPr>
            <w:r>
              <w:rPr>
                <w:lang w:eastAsia="ar-SA"/>
              </w:rPr>
              <w:t>Y</w:t>
            </w:r>
          </w:p>
        </w:tc>
        <w:tc>
          <w:tcPr>
            <w:tcW w:w="2976" w:type="dxa"/>
          </w:tcPr>
          <w:p w14:paraId="3EA50020" w14:textId="77777777" w:rsidR="004B2EA2" w:rsidRDefault="004B2EA2" w:rsidP="004B2EA2">
            <w:pPr>
              <w:pStyle w:val="BodyText"/>
              <w:rPr>
                <w:lang w:eastAsia="ar-SA"/>
              </w:rPr>
            </w:pPr>
            <w:r>
              <w:rPr>
                <w:lang w:eastAsia="ar-SA"/>
              </w:rPr>
              <w:t>Always blank</w:t>
            </w:r>
          </w:p>
        </w:tc>
      </w:tr>
      <w:tr w:rsidR="004B2EA2" w14:paraId="2CB9A37F" w14:textId="77777777" w:rsidTr="004B2EA2">
        <w:tc>
          <w:tcPr>
            <w:tcW w:w="2681" w:type="dxa"/>
            <w:vAlign w:val="bottom"/>
          </w:tcPr>
          <w:p w14:paraId="0FC375B5"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(10s deg)</w:t>
            </w:r>
          </w:p>
        </w:tc>
        <w:tc>
          <w:tcPr>
            <w:tcW w:w="1567" w:type="dxa"/>
          </w:tcPr>
          <w:p w14:paraId="58875A73" w14:textId="77777777" w:rsidR="004B2EA2" w:rsidRDefault="004B2EA2" w:rsidP="004B2EA2">
            <w:pPr>
              <w:pStyle w:val="BodyText"/>
              <w:rPr>
                <w:lang w:eastAsia="ar-SA"/>
              </w:rPr>
            </w:pPr>
            <w:r>
              <w:rPr>
                <w:lang w:eastAsia="ar-SA"/>
              </w:rPr>
              <w:t>INT</w:t>
            </w:r>
          </w:p>
        </w:tc>
        <w:tc>
          <w:tcPr>
            <w:tcW w:w="992" w:type="dxa"/>
          </w:tcPr>
          <w:p w14:paraId="5BA5C25F" w14:textId="77777777" w:rsidR="004B2EA2" w:rsidRDefault="004B2EA2" w:rsidP="004B2EA2">
            <w:pPr>
              <w:pStyle w:val="BodyText"/>
              <w:rPr>
                <w:lang w:eastAsia="ar-SA"/>
              </w:rPr>
            </w:pPr>
            <w:r>
              <w:rPr>
                <w:lang w:eastAsia="ar-SA"/>
              </w:rPr>
              <w:t>2</w:t>
            </w:r>
          </w:p>
        </w:tc>
        <w:tc>
          <w:tcPr>
            <w:tcW w:w="1134" w:type="dxa"/>
          </w:tcPr>
          <w:p w14:paraId="011E9321" w14:textId="77777777" w:rsidR="004B2EA2" w:rsidRDefault="004B2EA2" w:rsidP="004B2EA2">
            <w:pPr>
              <w:pStyle w:val="BodyText"/>
              <w:rPr>
                <w:lang w:eastAsia="ar-SA"/>
              </w:rPr>
            </w:pPr>
            <w:r>
              <w:rPr>
                <w:lang w:eastAsia="ar-SA"/>
              </w:rPr>
              <w:t>Y</w:t>
            </w:r>
          </w:p>
        </w:tc>
        <w:tc>
          <w:tcPr>
            <w:tcW w:w="2976" w:type="dxa"/>
          </w:tcPr>
          <w:p w14:paraId="0CFEF996" w14:textId="77777777" w:rsidR="004B2EA2" w:rsidRDefault="004B2EA2" w:rsidP="004B2EA2">
            <w:pPr>
              <w:pStyle w:val="BodyText"/>
              <w:rPr>
                <w:lang w:eastAsia="ar-SA"/>
              </w:rPr>
            </w:pPr>
          </w:p>
        </w:tc>
      </w:tr>
      <w:tr w:rsidR="004B2EA2" w14:paraId="2E71A996" w14:textId="77777777" w:rsidTr="004B2EA2">
        <w:tc>
          <w:tcPr>
            <w:tcW w:w="2681" w:type="dxa"/>
            <w:vAlign w:val="bottom"/>
          </w:tcPr>
          <w:p w14:paraId="68C2005C"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7594BAF9" w14:textId="77777777" w:rsidR="004B2EA2" w:rsidRDefault="004B2EA2" w:rsidP="004B2EA2">
            <w:pPr>
              <w:pStyle w:val="BodyText"/>
              <w:rPr>
                <w:lang w:eastAsia="ar-SA"/>
              </w:rPr>
            </w:pPr>
            <w:r>
              <w:rPr>
                <w:lang w:eastAsia="ar-SA"/>
              </w:rPr>
              <w:t>CHAR</w:t>
            </w:r>
          </w:p>
        </w:tc>
        <w:tc>
          <w:tcPr>
            <w:tcW w:w="992" w:type="dxa"/>
          </w:tcPr>
          <w:p w14:paraId="65D5DA0A" w14:textId="77777777" w:rsidR="004B2EA2" w:rsidRDefault="004B2EA2" w:rsidP="004B2EA2">
            <w:pPr>
              <w:pStyle w:val="BodyText"/>
              <w:rPr>
                <w:lang w:eastAsia="ar-SA"/>
              </w:rPr>
            </w:pPr>
            <w:r>
              <w:rPr>
                <w:lang w:eastAsia="ar-SA"/>
              </w:rPr>
              <w:t>1</w:t>
            </w:r>
          </w:p>
        </w:tc>
        <w:tc>
          <w:tcPr>
            <w:tcW w:w="1134" w:type="dxa"/>
          </w:tcPr>
          <w:p w14:paraId="581AADF0" w14:textId="77777777" w:rsidR="004B2EA2" w:rsidRDefault="004B2EA2" w:rsidP="004B2EA2">
            <w:pPr>
              <w:pStyle w:val="BodyText"/>
              <w:rPr>
                <w:lang w:eastAsia="ar-SA"/>
              </w:rPr>
            </w:pPr>
            <w:r>
              <w:rPr>
                <w:lang w:eastAsia="ar-SA"/>
              </w:rPr>
              <w:t>Y</w:t>
            </w:r>
          </w:p>
        </w:tc>
        <w:tc>
          <w:tcPr>
            <w:tcW w:w="2976" w:type="dxa"/>
          </w:tcPr>
          <w:p w14:paraId="128FB724" w14:textId="77777777" w:rsidR="004B2EA2" w:rsidRDefault="004B2EA2" w:rsidP="004B2EA2">
            <w:pPr>
              <w:pStyle w:val="BodyText"/>
              <w:rPr>
                <w:lang w:eastAsia="ar-SA"/>
              </w:rPr>
            </w:pPr>
            <w:r>
              <w:rPr>
                <w:lang w:eastAsia="ar-SA"/>
              </w:rPr>
              <w:t>Value : M</w:t>
            </w:r>
          </w:p>
        </w:tc>
      </w:tr>
      <w:tr w:rsidR="004B2EA2" w14:paraId="27687E86" w14:textId="77777777" w:rsidTr="004B2EA2">
        <w:tc>
          <w:tcPr>
            <w:tcW w:w="2681" w:type="dxa"/>
            <w:vAlign w:val="bottom"/>
          </w:tcPr>
          <w:p w14:paraId="59839A3C"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Spd of Max Gust (km/h)</w:t>
            </w:r>
          </w:p>
        </w:tc>
        <w:tc>
          <w:tcPr>
            <w:tcW w:w="1567" w:type="dxa"/>
          </w:tcPr>
          <w:p w14:paraId="28C0D939" w14:textId="77777777" w:rsidR="004B2EA2" w:rsidRDefault="004B2EA2" w:rsidP="004B2EA2">
            <w:pPr>
              <w:pStyle w:val="BodyText"/>
              <w:rPr>
                <w:lang w:eastAsia="ar-SA"/>
              </w:rPr>
            </w:pPr>
            <w:r>
              <w:rPr>
                <w:lang w:eastAsia="ar-SA"/>
              </w:rPr>
              <w:t>INT</w:t>
            </w:r>
          </w:p>
        </w:tc>
        <w:tc>
          <w:tcPr>
            <w:tcW w:w="992" w:type="dxa"/>
          </w:tcPr>
          <w:p w14:paraId="095A28FE" w14:textId="77777777" w:rsidR="004B2EA2" w:rsidRDefault="004B2EA2" w:rsidP="004B2EA2">
            <w:pPr>
              <w:pStyle w:val="BodyText"/>
              <w:rPr>
                <w:lang w:eastAsia="ar-SA"/>
              </w:rPr>
            </w:pPr>
            <w:r>
              <w:rPr>
                <w:lang w:eastAsia="ar-SA"/>
              </w:rPr>
              <w:t>2</w:t>
            </w:r>
          </w:p>
        </w:tc>
        <w:tc>
          <w:tcPr>
            <w:tcW w:w="1134" w:type="dxa"/>
          </w:tcPr>
          <w:p w14:paraId="62E33E1C" w14:textId="77777777" w:rsidR="004B2EA2" w:rsidRDefault="004B2EA2" w:rsidP="004B2EA2">
            <w:pPr>
              <w:pStyle w:val="BodyText"/>
              <w:rPr>
                <w:lang w:eastAsia="ar-SA"/>
              </w:rPr>
            </w:pPr>
            <w:r>
              <w:rPr>
                <w:lang w:eastAsia="ar-SA"/>
              </w:rPr>
              <w:t>Y</w:t>
            </w:r>
          </w:p>
        </w:tc>
        <w:tc>
          <w:tcPr>
            <w:tcW w:w="2976" w:type="dxa"/>
          </w:tcPr>
          <w:p w14:paraId="42D2ADF6" w14:textId="77777777" w:rsidR="004B2EA2" w:rsidRDefault="004B2EA2" w:rsidP="004B2EA2">
            <w:pPr>
              <w:pStyle w:val="BodyText"/>
              <w:rPr>
                <w:lang w:eastAsia="ar-SA"/>
              </w:rPr>
            </w:pPr>
          </w:p>
        </w:tc>
      </w:tr>
      <w:tr w:rsidR="004B2EA2" w14:paraId="1C2EC311" w14:textId="77777777" w:rsidTr="004B2EA2">
        <w:tc>
          <w:tcPr>
            <w:tcW w:w="2681" w:type="dxa"/>
            <w:vAlign w:val="bottom"/>
          </w:tcPr>
          <w:p w14:paraId="6ECAB172" w14:textId="77777777" w:rsidR="004B2EA2" w:rsidRPr="00EF4799" w:rsidRDefault="004B2EA2" w:rsidP="004B2EA2">
            <w:pPr>
              <w:spacing w:before="0" w:after="0"/>
              <w:rPr>
                <w:rFonts w:ascii="Calibri" w:hAnsi="Calibri" w:cs="Calibri"/>
                <w:color w:val="000000"/>
                <w:szCs w:val="22"/>
                <w:lang w:val="en-CA" w:eastAsia="en-CA"/>
              </w:rPr>
            </w:pPr>
            <w:r w:rsidRPr="0069302C">
              <w:rPr>
                <w:rFonts w:ascii="Calibri" w:hAnsi="Calibri" w:cs="Calibri"/>
                <w:color w:val="000000"/>
                <w:szCs w:val="22"/>
                <w:lang w:val="en-CA" w:eastAsia="en-CA"/>
              </w:rPr>
              <w:t>Spd of Max Gust Flag</w:t>
            </w:r>
          </w:p>
        </w:tc>
        <w:tc>
          <w:tcPr>
            <w:tcW w:w="1567" w:type="dxa"/>
          </w:tcPr>
          <w:p w14:paraId="7106494A" w14:textId="77777777" w:rsidR="004B2EA2" w:rsidRDefault="004B2EA2" w:rsidP="004B2EA2">
            <w:pPr>
              <w:pStyle w:val="BodyText"/>
              <w:rPr>
                <w:lang w:eastAsia="ar-SA"/>
              </w:rPr>
            </w:pPr>
            <w:r>
              <w:rPr>
                <w:lang w:eastAsia="ar-SA"/>
              </w:rPr>
              <w:t>CHAR</w:t>
            </w:r>
          </w:p>
        </w:tc>
        <w:tc>
          <w:tcPr>
            <w:tcW w:w="992" w:type="dxa"/>
          </w:tcPr>
          <w:p w14:paraId="193684DC" w14:textId="77777777" w:rsidR="004B2EA2" w:rsidRDefault="004B2EA2" w:rsidP="004B2EA2">
            <w:pPr>
              <w:pStyle w:val="BodyText"/>
              <w:rPr>
                <w:lang w:eastAsia="ar-SA"/>
              </w:rPr>
            </w:pPr>
            <w:r>
              <w:rPr>
                <w:lang w:eastAsia="ar-SA"/>
              </w:rPr>
              <w:t>1</w:t>
            </w:r>
          </w:p>
        </w:tc>
        <w:tc>
          <w:tcPr>
            <w:tcW w:w="1134" w:type="dxa"/>
          </w:tcPr>
          <w:p w14:paraId="5B93B1D4" w14:textId="77777777" w:rsidR="004B2EA2" w:rsidRDefault="004B2EA2" w:rsidP="004B2EA2">
            <w:pPr>
              <w:pStyle w:val="BodyText"/>
              <w:rPr>
                <w:lang w:eastAsia="ar-SA"/>
              </w:rPr>
            </w:pPr>
            <w:r>
              <w:rPr>
                <w:lang w:eastAsia="ar-SA"/>
              </w:rPr>
              <w:t>Y</w:t>
            </w:r>
          </w:p>
        </w:tc>
        <w:tc>
          <w:tcPr>
            <w:tcW w:w="2976" w:type="dxa"/>
          </w:tcPr>
          <w:p w14:paraId="4C19FDE9" w14:textId="77777777" w:rsidR="004B2EA2" w:rsidRDefault="004B2EA2" w:rsidP="004B2EA2">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 xml:space="preserve">(ex.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0076D9" w:rsidRDefault="000076D9" w:rsidP="004B2EA2">
      <w:pPr>
        <w:rPr>
          <w:b/>
          <w:lang w:val="en-CA"/>
        </w:rPr>
      </w:pPr>
      <w:r w:rsidRPr="000076D9">
        <w:rPr>
          <w:b/>
          <w:lang w:val="en-CA"/>
        </w:rPr>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r w:rsidRPr="00613836">
        <w:rPr>
          <w:rFonts w:cs="Arial"/>
          <w:color w:val="1A1A1A"/>
          <w:szCs w:val="22"/>
          <w:shd w:val="clear" w:color="auto" w:fill="FFFFFF"/>
        </w:rPr>
        <w:t>DateChargement</w:t>
      </w:r>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hh:mm:ss) into </w:t>
      </w:r>
      <w:r w:rsidRPr="00613836">
        <w:rPr>
          <w:szCs w:val="22"/>
          <w:lang w:val="en-CA" w:eastAsia="ar-SA"/>
        </w:rPr>
        <w:t xml:space="preserve">  </w:t>
      </w:r>
      <w:r w:rsidRPr="00613836">
        <w:rPr>
          <w:szCs w:val="22"/>
          <w:lang w:val="en-CA" w:eastAsia="ar-SA"/>
        </w:rPr>
        <w:br/>
      </w:r>
      <w:r w:rsidRPr="00613836">
        <w:rPr>
          <w:rFonts w:cs="Arial"/>
          <w:color w:val="1A1A1A"/>
          <w:szCs w:val="22"/>
          <w:shd w:val="clear" w:color="auto" w:fill="FFFFFF"/>
        </w:rPr>
        <w:t>DateChargement</w:t>
      </w:r>
      <w:r w:rsidRPr="00613836">
        <w:rPr>
          <w:szCs w:val="22"/>
          <w:lang w:eastAsia="ar-SA"/>
        </w:rPr>
        <w:t xml:space="preserve"> (YYYY-MM-DD) and </w:t>
      </w:r>
      <w:r w:rsidRPr="00613836">
        <w:rPr>
          <w:rFonts w:cs="Arial"/>
          <w:color w:val="1A1A1A"/>
          <w:szCs w:val="22"/>
          <w:shd w:val="clear" w:color="auto" w:fill="FFFFFF"/>
        </w:rPr>
        <w:t>HeureChargement (</w:t>
      </w:r>
      <w:r w:rsidRPr="00613836">
        <w:rPr>
          <w:szCs w:val="22"/>
          <w:lang w:eastAsia="ar-SA"/>
        </w:rPr>
        <w:t xml:space="preserve">hh:mm:ss)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r w:rsidR="009F78B7">
        <w:rPr>
          <w:szCs w:val="22"/>
          <w:lang w:val="en-CA" w:eastAsia="ar-SA"/>
        </w:rPr>
        <w:t>A</w:t>
      </w:r>
      <w:r w:rsidRPr="00613836">
        <w:rPr>
          <w:szCs w:val="22"/>
          <w:lang w:val="en-CA" w:eastAsia="ar-SA"/>
        </w:rPr>
        <w:t>nneeContrat</w:t>
      </w:r>
      <w:r>
        <w:rPr>
          <w:szCs w:val="22"/>
          <w:lang w:val="en-CA" w:eastAsia="ar-SA"/>
        </w:rPr>
        <w:t xml:space="preserve"> (format YYYY-YYYY)</w:t>
      </w:r>
      <w:r w:rsidRPr="00613836">
        <w:rPr>
          <w:szCs w:val="22"/>
          <w:lang w:val="en-CA" w:eastAsia="ar-SA"/>
        </w:rPr>
        <w:t xml:space="preserve"> in </w:t>
      </w:r>
      <w:r w:rsidR="009F78B7">
        <w:rPr>
          <w:szCs w:val="22"/>
          <w:lang w:val="en-CA" w:eastAsia="ar-SA"/>
        </w:rPr>
        <w:t>FirstYear</w:t>
      </w:r>
      <w:r w:rsidRPr="00613836">
        <w:rPr>
          <w:szCs w:val="22"/>
          <w:lang w:val="en-CA" w:eastAsia="ar-SA"/>
        </w:rPr>
        <w:t xml:space="preserve"> &amp; </w:t>
      </w:r>
      <w:r w:rsidR="009F78B7">
        <w:rPr>
          <w:szCs w:val="22"/>
          <w:lang w:val="en-CA" w:eastAsia="ar-SA"/>
        </w:rPr>
        <w:t>LastYear</w:t>
      </w:r>
      <w:r w:rsidRPr="00613836">
        <w:rPr>
          <w:szCs w:val="22"/>
          <w:lang w:val="en-CA" w:eastAsia="ar-SA"/>
        </w:rPr>
        <w:t xml:space="preserve"> in order to allow easier filtering</w:t>
      </w:r>
      <w:r>
        <w:rPr>
          <w:szCs w:val="22"/>
          <w:lang w:eastAsia="ar-SA"/>
        </w:rPr>
        <w:t xml:space="preserve">. </w:t>
      </w:r>
    </w:p>
    <w:p w14:paraId="2FA688B4" w14:textId="77777777" w:rsidR="00D469CA" w:rsidRPr="00613836" w:rsidRDefault="00D469CA" w:rsidP="009F78B7">
      <w:pPr>
        <w:pStyle w:val="BodyText"/>
        <w:ind w:left="1440"/>
        <w:rPr>
          <w:szCs w:val="22"/>
          <w:lang w:val="en-CA" w:eastAsia="ar-SA"/>
        </w:rPr>
      </w:pPr>
    </w:p>
    <w:p w14:paraId="22D73C22"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362A968E"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r w:rsidRPr="009F78B7">
              <w:rPr>
                <w:rFonts w:cs="Arial"/>
                <w:b/>
                <w:color w:val="000000"/>
                <w:lang w:val="en-CA" w:eastAsia="en-CA"/>
              </w:rPr>
              <w:t>IdentifiantDepot</w:t>
            </w:r>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424AC2">
        <w:tc>
          <w:tcPr>
            <w:tcW w:w="2681" w:type="dxa"/>
          </w:tcPr>
          <w:p w14:paraId="2A41E82C" w14:textId="77777777" w:rsidR="00102536" w:rsidRPr="009F78B7" w:rsidRDefault="00102536" w:rsidP="00424AC2">
            <w:pPr>
              <w:pStyle w:val="BodyText"/>
              <w:rPr>
                <w:rFonts w:cs="Arial"/>
                <w:lang w:eastAsia="ar-SA"/>
              </w:rPr>
            </w:pPr>
            <w:r w:rsidRPr="009F78B7">
              <w:rPr>
                <w:rFonts w:cs="Arial"/>
                <w:color w:val="000000"/>
                <w:lang w:val="en-CA" w:eastAsia="en-CA"/>
              </w:rPr>
              <w:lastRenderedPageBreak/>
              <w:t>NomDepot</w:t>
            </w:r>
          </w:p>
        </w:tc>
        <w:tc>
          <w:tcPr>
            <w:tcW w:w="1567" w:type="dxa"/>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2DEEA4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CCD48FC" w14:textId="77777777" w:rsidR="00102536" w:rsidRPr="009F78B7" w:rsidRDefault="00102536" w:rsidP="00424AC2">
            <w:pPr>
              <w:pStyle w:val="BodyText"/>
              <w:rPr>
                <w:rFonts w:cs="Arial"/>
                <w:lang w:eastAsia="ar-SA"/>
              </w:rPr>
            </w:pPr>
          </w:p>
        </w:tc>
      </w:tr>
      <w:tr w:rsidR="00102536" w:rsidRPr="00A65745" w14:paraId="3F651882" w14:textId="77777777" w:rsidTr="00424AC2">
        <w:tc>
          <w:tcPr>
            <w:tcW w:w="2681" w:type="dxa"/>
          </w:tcPr>
          <w:p w14:paraId="4BB06E61" w14:textId="77777777" w:rsidR="00102536" w:rsidRPr="009F78B7" w:rsidRDefault="00102536" w:rsidP="00424AC2">
            <w:pPr>
              <w:pStyle w:val="BodyText"/>
              <w:rPr>
                <w:rFonts w:cs="Arial"/>
                <w:lang w:eastAsia="ar-SA"/>
              </w:rPr>
            </w:pPr>
            <w:r w:rsidRPr="009F78B7">
              <w:rPr>
                <w:rFonts w:cs="Arial"/>
                <w:color w:val="000000"/>
                <w:lang w:val="en-CA" w:eastAsia="en-CA"/>
              </w:rPr>
              <w:t>TypeDepot</w:t>
            </w:r>
          </w:p>
        </w:tc>
        <w:tc>
          <w:tcPr>
            <w:tcW w:w="1567" w:type="dxa"/>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383783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Carierre, Chute_Egout, Entassement, </w:t>
            </w:r>
          </w:p>
        </w:tc>
      </w:tr>
      <w:tr w:rsidR="00102536" w:rsidRPr="009F78B7" w14:paraId="7A0B03B2" w14:textId="77777777" w:rsidTr="00424AC2">
        <w:tc>
          <w:tcPr>
            <w:tcW w:w="2681" w:type="dxa"/>
          </w:tcPr>
          <w:p w14:paraId="246A1383" w14:textId="77777777" w:rsidR="00102536" w:rsidRPr="009F78B7" w:rsidRDefault="00102536" w:rsidP="00424AC2">
            <w:pPr>
              <w:pStyle w:val="BodyText"/>
              <w:rPr>
                <w:rFonts w:cs="Arial"/>
                <w:lang w:eastAsia="ar-SA"/>
              </w:rPr>
            </w:pPr>
            <w:r w:rsidRPr="009F78B7">
              <w:rPr>
                <w:rFonts w:cs="Arial"/>
                <w:color w:val="000000"/>
                <w:lang w:val="en-CA" w:eastAsia="en-CA"/>
              </w:rPr>
              <w:t>Capacite</w:t>
            </w:r>
          </w:p>
        </w:tc>
        <w:tc>
          <w:tcPr>
            <w:tcW w:w="1567" w:type="dxa"/>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914EED1" w14:textId="77777777" w:rsidR="00102536" w:rsidRPr="009F78B7" w:rsidRDefault="00102536" w:rsidP="00424AC2">
            <w:pPr>
              <w:pStyle w:val="BodyText"/>
              <w:rPr>
                <w:rFonts w:cs="Arial"/>
                <w:lang w:eastAsia="ar-SA"/>
              </w:rPr>
            </w:pPr>
          </w:p>
        </w:tc>
        <w:tc>
          <w:tcPr>
            <w:tcW w:w="1134" w:type="dxa"/>
          </w:tcPr>
          <w:p w14:paraId="131AB660"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Sewer well </w:t>
            </w:r>
          </w:p>
        </w:tc>
      </w:tr>
      <w:tr w:rsidR="00102536" w:rsidRPr="009F78B7" w14:paraId="02190161" w14:textId="77777777" w:rsidTr="00424AC2">
        <w:tc>
          <w:tcPr>
            <w:tcW w:w="2681" w:type="dxa"/>
          </w:tcPr>
          <w:p w14:paraId="1399AC32"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5D6B7B4B"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424AC2">
        <w:tc>
          <w:tcPr>
            <w:tcW w:w="2681" w:type="dxa"/>
            <w:vAlign w:val="bottom"/>
          </w:tcPr>
          <w:p w14:paraId="14569479"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65EBE47"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424AC2">
        <w:tc>
          <w:tcPr>
            <w:tcW w:w="2681" w:type="dxa"/>
          </w:tcPr>
          <w:p w14:paraId="00757697" w14:textId="77777777" w:rsidR="00102536" w:rsidRPr="009F78B7" w:rsidRDefault="00102536" w:rsidP="00424AC2">
            <w:pPr>
              <w:pStyle w:val="BodyText"/>
              <w:rPr>
                <w:rFonts w:cs="Arial"/>
                <w:lang w:val="fr-CA" w:eastAsia="ar-SA"/>
              </w:rPr>
            </w:pPr>
            <w:r w:rsidRPr="009F78B7">
              <w:rPr>
                <w:rFonts w:cs="Arial"/>
                <w:color w:val="000000"/>
                <w:lang w:val="fr-CA" w:eastAsia="en-CA"/>
              </w:rPr>
              <w:t>VolumeDeverse</w:t>
            </w:r>
          </w:p>
        </w:tc>
        <w:tc>
          <w:tcPr>
            <w:tcW w:w="1567" w:type="dxa"/>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607B8CA5"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424AC2">
        <w:tc>
          <w:tcPr>
            <w:tcW w:w="2681" w:type="dxa"/>
            <w:vAlign w:val="bottom"/>
          </w:tcPr>
          <w:p w14:paraId="347C572A"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IdentifiantArrondissement</w:t>
            </w:r>
          </w:p>
        </w:tc>
        <w:tc>
          <w:tcPr>
            <w:tcW w:w="1567" w:type="dxa"/>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1C6231F" w14:textId="77777777" w:rsidR="00102536" w:rsidRPr="009F78B7" w:rsidRDefault="00102536" w:rsidP="00424AC2">
            <w:pPr>
              <w:pStyle w:val="BodyText"/>
              <w:rPr>
                <w:rFonts w:cs="Arial"/>
                <w:lang w:val="fr-CA" w:eastAsia="ar-SA"/>
              </w:rPr>
            </w:pPr>
          </w:p>
        </w:tc>
        <w:tc>
          <w:tcPr>
            <w:tcW w:w="1134" w:type="dxa"/>
          </w:tcPr>
          <w:p w14:paraId="193E1908"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r w:rsidRPr="009F78B7">
              <w:rPr>
                <w:rFonts w:cs="Arial"/>
                <w:b/>
                <w:color w:val="000000"/>
                <w:lang w:val="en-CA" w:eastAsia="en-CA"/>
              </w:rPr>
              <w:t>IdenfiantSecteur</w:t>
            </w:r>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424AC2">
        <w:tc>
          <w:tcPr>
            <w:tcW w:w="2689" w:type="dxa"/>
          </w:tcPr>
          <w:p w14:paraId="4F4B1D9B" w14:textId="77777777" w:rsidR="00102536" w:rsidRPr="009F78B7" w:rsidRDefault="00102536" w:rsidP="00424AC2">
            <w:pPr>
              <w:pStyle w:val="BodyText"/>
              <w:rPr>
                <w:rFonts w:cs="Arial"/>
                <w:lang w:eastAsia="ar-SA"/>
              </w:rPr>
            </w:pPr>
            <w:r w:rsidRPr="009F78B7">
              <w:rPr>
                <w:rFonts w:cs="Arial"/>
                <w:color w:val="000000"/>
                <w:lang w:val="en-CA" w:eastAsia="en-CA"/>
              </w:rPr>
              <w:t>NomSecteur</w:t>
            </w:r>
          </w:p>
        </w:tc>
        <w:tc>
          <w:tcPr>
            <w:tcW w:w="1559" w:type="dxa"/>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67228B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424AC2">
        <w:tc>
          <w:tcPr>
            <w:tcW w:w="2689" w:type="dxa"/>
          </w:tcPr>
          <w:p w14:paraId="05F2E714" w14:textId="77777777" w:rsidR="00102536" w:rsidRPr="009F78B7" w:rsidRDefault="00102536" w:rsidP="00424AC2">
            <w:pPr>
              <w:pStyle w:val="BodyText"/>
              <w:rPr>
                <w:rFonts w:cs="Arial"/>
                <w:lang w:eastAsia="ar-SA"/>
              </w:rPr>
            </w:pPr>
            <w:r w:rsidRPr="009F78B7">
              <w:rPr>
                <w:rFonts w:cs="Arial"/>
                <w:color w:val="000000"/>
                <w:lang w:val="en-CA" w:eastAsia="en-CA"/>
              </w:rPr>
              <w:t>IdentifiantArrondissement</w:t>
            </w:r>
          </w:p>
        </w:tc>
        <w:tc>
          <w:tcPr>
            <w:tcW w:w="1559" w:type="dxa"/>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EF2A388" w14:textId="77777777" w:rsidR="00102536" w:rsidRPr="009F78B7" w:rsidRDefault="00102536" w:rsidP="00424AC2">
            <w:pPr>
              <w:pStyle w:val="BodyText"/>
              <w:rPr>
                <w:rFonts w:cs="Arial"/>
                <w:lang w:eastAsia="ar-SA"/>
              </w:rPr>
            </w:pPr>
          </w:p>
        </w:tc>
        <w:tc>
          <w:tcPr>
            <w:tcW w:w="1134" w:type="dxa"/>
          </w:tcPr>
          <w:p w14:paraId="5D786163"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77777777" w:rsidR="00204EA7" w:rsidRPr="009F78B7" w:rsidRDefault="00204EA7" w:rsidP="00204EA7">
      <w:pPr>
        <w:pStyle w:val="BodyText"/>
        <w:rPr>
          <w:rFonts w:cs="Arial"/>
          <w:b/>
          <w:bCs/>
          <w:color w:val="1A1A1A"/>
          <w:sz w:val="20"/>
          <w:shd w:val="clear" w:color="auto" w:fill="FFFFFF"/>
        </w:rPr>
      </w:pPr>
    </w:p>
    <w:p w14:paraId="61A3A31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r w:rsidRPr="009F78B7">
              <w:rPr>
                <w:rFonts w:cs="Arial"/>
                <w:b/>
                <w:lang w:eastAsia="ar-SA"/>
              </w:rPr>
              <w:t>Nullable</w:t>
            </w:r>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424AC2">
        <w:tc>
          <w:tcPr>
            <w:tcW w:w="2689" w:type="dxa"/>
          </w:tcPr>
          <w:p w14:paraId="4C74DB87" w14:textId="77777777" w:rsidR="00204EA7" w:rsidRPr="009F78B7" w:rsidRDefault="00204EA7" w:rsidP="00424AC2">
            <w:pPr>
              <w:spacing w:before="0" w:after="0"/>
              <w:rPr>
                <w:rFonts w:cs="Arial"/>
                <w:b/>
                <w:color w:val="000000"/>
                <w:lang w:val="en-CA" w:eastAsia="en-CA"/>
              </w:rPr>
            </w:pPr>
            <w:r w:rsidRPr="009F78B7">
              <w:rPr>
                <w:rFonts w:cs="Arial"/>
                <w:color w:val="000000"/>
                <w:lang w:val="en-CA" w:eastAsia="en-CA"/>
              </w:rPr>
              <w:t>IdentifiantArrondissement</w:t>
            </w:r>
          </w:p>
        </w:tc>
        <w:tc>
          <w:tcPr>
            <w:tcW w:w="1559" w:type="dxa"/>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14D2F8AA" w14:textId="77777777" w:rsidR="00204EA7" w:rsidRPr="009F78B7" w:rsidRDefault="00204EA7" w:rsidP="00424AC2">
            <w:pPr>
              <w:pStyle w:val="BodyText"/>
              <w:rPr>
                <w:rFonts w:cs="Arial"/>
                <w:lang w:eastAsia="ar-SA"/>
              </w:rPr>
            </w:pPr>
          </w:p>
        </w:tc>
        <w:tc>
          <w:tcPr>
            <w:tcW w:w="1134" w:type="dxa"/>
          </w:tcPr>
          <w:p w14:paraId="7C9A423C"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424AC2">
        <w:tc>
          <w:tcPr>
            <w:tcW w:w="2689" w:type="dxa"/>
            <w:vAlign w:val="bottom"/>
          </w:tcPr>
          <w:p w14:paraId="27D4AD68"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ArrondissementCode</w:t>
            </w:r>
          </w:p>
        </w:tc>
        <w:tc>
          <w:tcPr>
            <w:tcW w:w="1559" w:type="dxa"/>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495433AA"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424AC2">
        <w:tc>
          <w:tcPr>
            <w:tcW w:w="2689" w:type="dxa"/>
            <w:vAlign w:val="bottom"/>
          </w:tcPr>
          <w:p w14:paraId="5CE929CD"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w:t>
            </w:r>
          </w:p>
        </w:tc>
        <w:tc>
          <w:tcPr>
            <w:tcW w:w="1559" w:type="dxa"/>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17D84AC9"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5FB9BC83" w14:textId="77777777" w:rsidR="00204EA7" w:rsidRPr="009F78B7" w:rsidRDefault="00204EA7" w:rsidP="00204EA7">
            <w:pPr>
              <w:pStyle w:val="BodyText"/>
              <w:rPr>
                <w:rFonts w:cs="Arial"/>
                <w:lang w:eastAsia="ar-SA"/>
              </w:rPr>
            </w:pPr>
          </w:p>
        </w:tc>
      </w:tr>
    </w:tbl>
    <w:p w14:paraId="561449E3" w14:textId="77777777" w:rsidR="00204EA7" w:rsidRDefault="00204EA7" w:rsidP="00204EA7">
      <w:pPr>
        <w:pStyle w:val="BodyText"/>
        <w:rPr>
          <w:b/>
          <w:lang w:eastAsia="ar-SA"/>
        </w:rPr>
      </w:pPr>
    </w:p>
    <w:p w14:paraId="63637FC6" w14:textId="77777777" w:rsidR="00102536" w:rsidRDefault="00102536" w:rsidP="00102536">
      <w:pPr>
        <w:pStyle w:val="BodyText"/>
        <w:rPr>
          <w:b/>
          <w:lang w:eastAsia="ar-SA"/>
        </w:rPr>
      </w:pPr>
    </w:p>
    <w:p w14:paraId="7B29C7DC"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424AC2">
        <w:tc>
          <w:tcPr>
            <w:tcW w:w="2681" w:type="dxa"/>
            <w:vAlign w:val="bottom"/>
          </w:tcPr>
          <w:p w14:paraId="2405D074" w14:textId="77777777" w:rsidR="00102536" w:rsidRPr="009F78B7" w:rsidRDefault="00102536" w:rsidP="00424AC2">
            <w:pPr>
              <w:spacing w:before="0" w:after="0"/>
              <w:rPr>
                <w:rFonts w:cs="Arial"/>
                <w:b/>
                <w:color w:val="000000"/>
                <w:lang w:val="en-CA" w:eastAsia="en-CA"/>
              </w:rPr>
            </w:pPr>
            <w:r w:rsidRPr="009F78B7">
              <w:rPr>
                <w:rFonts w:cs="Arial"/>
                <w:b/>
                <w:color w:val="000000"/>
                <w:lang w:val="en-CA" w:eastAsia="en-CA"/>
              </w:rPr>
              <w:t>IdentifiantContrat</w:t>
            </w:r>
          </w:p>
        </w:tc>
        <w:tc>
          <w:tcPr>
            <w:tcW w:w="1567" w:type="dxa"/>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1E2B275" w14:textId="77777777" w:rsidR="00102536" w:rsidRPr="009F78B7" w:rsidRDefault="00102536" w:rsidP="00424AC2">
            <w:pPr>
              <w:pStyle w:val="BodyText"/>
              <w:rPr>
                <w:rFonts w:cs="Arial"/>
                <w:lang w:eastAsia="ar-SA"/>
              </w:rPr>
            </w:pPr>
          </w:p>
        </w:tc>
        <w:tc>
          <w:tcPr>
            <w:tcW w:w="1134" w:type="dxa"/>
          </w:tcPr>
          <w:p w14:paraId="60E4F4E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424AC2">
        <w:tc>
          <w:tcPr>
            <w:tcW w:w="2681" w:type="dxa"/>
          </w:tcPr>
          <w:p w14:paraId="708529DA" w14:textId="77777777" w:rsidR="00102536" w:rsidRPr="009F78B7" w:rsidRDefault="00102536" w:rsidP="00424AC2">
            <w:pPr>
              <w:pStyle w:val="BodyText"/>
              <w:rPr>
                <w:rFonts w:cs="Arial"/>
                <w:lang w:eastAsia="ar-SA"/>
              </w:rPr>
            </w:pPr>
            <w:r w:rsidRPr="009F78B7">
              <w:rPr>
                <w:rFonts w:cs="Arial"/>
                <w:color w:val="000000"/>
                <w:lang w:val="en-CA" w:eastAsia="en-CA"/>
              </w:rPr>
              <w:t>NumeroContrat</w:t>
            </w:r>
          </w:p>
        </w:tc>
        <w:tc>
          <w:tcPr>
            <w:tcW w:w="1567" w:type="dxa"/>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49978C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55EBBFA0" w14:textId="77777777" w:rsidR="00102536" w:rsidRPr="009F78B7" w:rsidRDefault="00102536" w:rsidP="00424AC2">
            <w:pPr>
              <w:pStyle w:val="BodyText"/>
              <w:rPr>
                <w:rFonts w:cs="Arial"/>
                <w:lang w:eastAsia="ar-SA"/>
              </w:rPr>
            </w:pPr>
          </w:p>
        </w:tc>
      </w:tr>
      <w:tr w:rsidR="00102536" w:rsidRPr="00A65745" w14:paraId="6747B45D" w14:textId="77777777" w:rsidTr="00424AC2">
        <w:tc>
          <w:tcPr>
            <w:tcW w:w="2681" w:type="dxa"/>
            <w:vAlign w:val="bottom"/>
          </w:tcPr>
          <w:p w14:paraId="71231D5C"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TypeContrat</w:t>
            </w:r>
          </w:p>
        </w:tc>
        <w:tc>
          <w:tcPr>
            <w:tcW w:w="1567" w:type="dxa"/>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C30C803"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Values : Déneigement, Régie, Transport, blank</w:t>
            </w:r>
          </w:p>
        </w:tc>
      </w:tr>
      <w:tr w:rsidR="00102536" w:rsidRPr="009F78B7" w14:paraId="7BC52EEE" w14:textId="77777777" w:rsidTr="00424AC2">
        <w:tc>
          <w:tcPr>
            <w:tcW w:w="2681" w:type="dxa"/>
          </w:tcPr>
          <w:p w14:paraId="44DF35CB" w14:textId="77777777" w:rsidR="00102536" w:rsidRPr="009F78B7" w:rsidRDefault="00102536" w:rsidP="00424AC2">
            <w:pPr>
              <w:pStyle w:val="BodyText"/>
              <w:rPr>
                <w:rFonts w:cs="Arial"/>
                <w:lang w:eastAsia="ar-SA"/>
              </w:rPr>
            </w:pPr>
            <w:r w:rsidRPr="009F78B7">
              <w:rPr>
                <w:rFonts w:cs="Arial"/>
                <w:color w:val="000000"/>
                <w:lang w:val="en-CA" w:eastAsia="en-CA"/>
              </w:rPr>
              <w:lastRenderedPageBreak/>
              <w:t>AnneeContrat</w:t>
            </w:r>
          </w:p>
        </w:tc>
        <w:tc>
          <w:tcPr>
            <w:tcW w:w="1567" w:type="dxa"/>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0C8C45D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424AC2">
        <w:tc>
          <w:tcPr>
            <w:tcW w:w="2681" w:type="dxa"/>
          </w:tcPr>
          <w:p w14:paraId="56A64DC8" w14:textId="77777777" w:rsidR="00204EA7" w:rsidRPr="009F78B7" w:rsidRDefault="009F78B7" w:rsidP="00424AC2">
            <w:pPr>
              <w:pStyle w:val="BodyText"/>
              <w:rPr>
                <w:rFonts w:cs="Arial"/>
                <w:lang w:eastAsia="ar-SA"/>
              </w:rPr>
            </w:pPr>
            <w:r w:rsidRPr="009F78B7">
              <w:rPr>
                <w:rFonts w:cs="Arial"/>
                <w:lang w:val="en-CA" w:eastAsia="ar-SA"/>
              </w:rPr>
              <w:t>FirstYear</w:t>
            </w:r>
          </w:p>
        </w:tc>
        <w:tc>
          <w:tcPr>
            <w:tcW w:w="1567" w:type="dxa"/>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563765B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424AC2">
        <w:tc>
          <w:tcPr>
            <w:tcW w:w="2681" w:type="dxa"/>
          </w:tcPr>
          <w:p w14:paraId="20E7B4D5" w14:textId="77777777" w:rsidR="00204EA7" w:rsidRPr="009F78B7" w:rsidRDefault="009F78B7" w:rsidP="00204EA7">
            <w:pPr>
              <w:pStyle w:val="BodyText"/>
              <w:rPr>
                <w:rFonts w:cs="Arial"/>
                <w:lang w:eastAsia="ar-SA"/>
              </w:rPr>
            </w:pPr>
            <w:r w:rsidRPr="009F78B7">
              <w:rPr>
                <w:rFonts w:cs="Arial"/>
                <w:color w:val="000000"/>
                <w:lang w:val="en-CA" w:eastAsia="en-CA"/>
              </w:rPr>
              <w:t>LastYear</w:t>
            </w:r>
          </w:p>
        </w:tc>
        <w:tc>
          <w:tcPr>
            <w:tcW w:w="1567" w:type="dxa"/>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138E15AE"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424AC2">
        <w:tc>
          <w:tcPr>
            <w:tcW w:w="2681" w:type="dxa"/>
            <w:vAlign w:val="bottom"/>
          </w:tcPr>
          <w:p w14:paraId="007F4440"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NoResolution</w:t>
            </w:r>
          </w:p>
        </w:tc>
        <w:tc>
          <w:tcPr>
            <w:tcW w:w="1567" w:type="dxa"/>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44F94C38"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424AC2">
        <w:tc>
          <w:tcPr>
            <w:tcW w:w="2681" w:type="dxa"/>
          </w:tcPr>
          <w:p w14:paraId="4F18FD59" w14:textId="77777777" w:rsidR="00102536" w:rsidRPr="009F78B7" w:rsidRDefault="00102536" w:rsidP="00424AC2">
            <w:pPr>
              <w:pStyle w:val="BodyText"/>
              <w:rPr>
                <w:rFonts w:cs="Arial"/>
                <w:lang w:eastAsia="ar-SA"/>
              </w:rPr>
            </w:pPr>
            <w:r w:rsidRPr="009F78B7">
              <w:rPr>
                <w:rFonts w:cs="Arial"/>
                <w:color w:val="000000"/>
                <w:lang w:val="en-CA" w:eastAsia="en-CA"/>
              </w:rPr>
              <w:t>IdentifiantArrondissement</w:t>
            </w:r>
          </w:p>
        </w:tc>
        <w:tc>
          <w:tcPr>
            <w:tcW w:w="1567" w:type="dxa"/>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A6BA41A" w14:textId="77777777" w:rsidR="00102536" w:rsidRPr="009F78B7" w:rsidRDefault="00102536" w:rsidP="00424AC2">
            <w:pPr>
              <w:pStyle w:val="BodyText"/>
              <w:rPr>
                <w:rFonts w:cs="Arial"/>
                <w:lang w:eastAsia="ar-SA"/>
              </w:rPr>
            </w:pPr>
          </w:p>
        </w:tc>
        <w:tc>
          <w:tcPr>
            <w:tcW w:w="1134" w:type="dxa"/>
          </w:tcPr>
          <w:p w14:paraId="7E83347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424AC2">
        <w:trPr>
          <w:trHeight w:val="269"/>
        </w:trPr>
        <w:tc>
          <w:tcPr>
            <w:tcW w:w="2681" w:type="dxa"/>
            <w:vAlign w:val="bottom"/>
          </w:tcPr>
          <w:p w14:paraId="6FBA5187"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DescriptionType</w:t>
            </w:r>
          </w:p>
        </w:tc>
        <w:tc>
          <w:tcPr>
            <w:tcW w:w="1567" w:type="dxa"/>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5D252CE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424AC2">
        <w:trPr>
          <w:trHeight w:val="269"/>
        </w:trPr>
        <w:tc>
          <w:tcPr>
            <w:tcW w:w="2681" w:type="dxa"/>
            <w:vAlign w:val="bottom"/>
          </w:tcPr>
          <w:p w14:paraId="33D3BF0D"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Entreprise</w:t>
            </w:r>
          </w:p>
        </w:tc>
        <w:tc>
          <w:tcPr>
            <w:tcW w:w="1567" w:type="dxa"/>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61C592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10A52251" w14:textId="77777777" w:rsidTr="00424AC2">
        <w:tc>
          <w:tcPr>
            <w:tcW w:w="2681" w:type="dxa"/>
          </w:tcPr>
          <w:p w14:paraId="4D4724D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251CA21A"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424AC2">
        <w:tc>
          <w:tcPr>
            <w:tcW w:w="2681" w:type="dxa"/>
            <w:vAlign w:val="bottom"/>
          </w:tcPr>
          <w:p w14:paraId="2A223998" w14:textId="77777777" w:rsidR="00102536" w:rsidRPr="009F78B7" w:rsidRDefault="00102536" w:rsidP="00424AC2">
            <w:pPr>
              <w:spacing w:before="0" w:after="0"/>
              <w:rPr>
                <w:rFonts w:cs="Arial"/>
                <w:b/>
                <w:color w:val="000000"/>
                <w:lang w:val="en-CA" w:eastAsia="en-CA"/>
              </w:rPr>
            </w:pPr>
            <w:r w:rsidRPr="009F78B7">
              <w:rPr>
                <w:rFonts w:cs="Arial"/>
                <w:b/>
                <w:color w:val="000000"/>
                <w:lang w:val="en-CA" w:eastAsia="en-CA"/>
              </w:rPr>
              <w:t>TransactionID</w:t>
            </w:r>
          </w:p>
        </w:tc>
        <w:tc>
          <w:tcPr>
            <w:tcW w:w="1567" w:type="dxa"/>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0087890" w14:textId="77777777" w:rsidR="00102536" w:rsidRPr="009F78B7" w:rsidRDefault="00102536" w:rsidP="00424AC2">
            <w:pPr>
              <w:pStyle w:val="BodyText"/>
              <w:rPr>
                <w:rFonts w:cs="Arial"/>
                <w:lang w:eastAsia="ar-SA"/>
              </w:rPr>
            </w:pPr>
          </w:p>
        </w:tc>
        <w:tc>
          <w:tcPr>
            <w:tcW w:w="1134" w:type="dxa"/>
          </w:tcPr>
          <w:p w14:paraId="0005FFB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424AC2">
        <w:tc>
          <w:tcPr>
            <w:tcW w:w="2681" w:type="dxa"/>
          </w:tcPr>
          <w:p w14:paraId="559BEE94" w14:textId="77777777" w:rsidR="00102536" w:rsidRPr="009F78B7" w:rsidRDefault="00102536" w:rsidP="00424AC2">
            <w:pPr>
              <w:pStyle w:val="BodyText"/>
              <w:rPr>
                <w:rFonts w:cs="Arial"/>
                <w:lang w:eastAsia="ar-SA"/>
              </w:rPr>
            </w:pPr>
            <w:r w:rsidRPr="009F78B7">
              <w:rPr>
                <w:rFonts w:cs="Arial"/>
                <w:color w:val="000000"/>
                <w:lang w:val="en-CA" w:eastAsia="en-CA"/>
              </w:rPr>
              <w:t>DateChargement</w:t>
            </w:r>
          </w:p>
        </w:tc>
        <w:tc>
          <w:tcPr>
            <w:tcW w:w="1567" w:type="dxa"/>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7420F9F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424AC2">
        <w:tc>
          <w:tcPr>
            <w:tcW w:w="2681" w:type="dxa"/>
          </w:tcPr>
          <w:p w14:paraId="722496A6" w14:textId="77777777" w:rsidR="00950888" w:rsidRPr="009F78B7" w:rsidRDefault="00950888" w:rsidP="00950888">
            <w:pPr>
              <w:pStyle w:val="BodyText"/>
              <w:rPr>
                <w:rFonts w:cs="Arial"/>
                <w:lang w:eastAsia="ar-SA"/>
              </w:rPr>
            </w:pPr>
            <w:r w:rsidRPr="009F78B7">
              <w:rPr>
                <w:rFonts w:cs="Arial"/>
                <w:color w:val="000000"/>
                <w:lang w:val="en-CA" w:eastAsia="en-CA"/>
              </w:rPr>
              <w:t>TimeChargement</w:t>
            </w:r>
          </w:p>
        </w:tc>
        <w:tc>
          <w:tcPr>
            <w:tcW w:w="1567" w:type="dxa"/>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2860C32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232B167B" w14:textId="77777777" w:rsidR="00950888" w:rsidRPr="009F78B7" w:rsidRDefault="00950888" w:rsidP="00424AC2">
            <w:pPr>
              <w:pStyle w:val="BodyText"/>
              <w:rPr>
                <w:rFonts w:cs="Arial"/>
                <w:lang w:eastAsia="ar-SA"/>
              </w:rPr>
            </w:pPr>
            <w:r w:rsidRPr="009F78B7">
              <w:rPr>
                <w:rFonts w:cs="Arial"/>
                <w:lang w:eastAsia="ar-SA"/>
              </w:rPr>
              <w:t>hh:mm:ss</w:t>
            </w:r>
          </w:p>
        </w:tc>
      </w:tr>
      <w:tr w:rsidR="00102536" w:rsidRPr="009F78B7" w14:paraId="1D9B1BC6" w14:textId="77777777" w:rsidTr="00424AC2">
        <w:tc>
          <w:tcPr>
            <w:tcW w:w="2681" w:type="dxa"/>
          </w:tcPr>
          <w:p w14:paraId="6E3C5B90"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IdenfiantSecteur</w:t>
            </w:r>
          </w:p>
        </w:tc>
        <w:tc>
          <w:tcPr>
            <w:tcW w:w="1567" w:type="dxa"/>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8EA7FE9" w14:textId="77777777" w:rsidR="00102536" w:rsidRPr="009F78B7" w:rsidRDefault="00102536" w:rsidP="00424AC2">
            <w:pPr>
              <w:pStyle w:val="BodyText"/>
              <w:rPr>
                <w:rFonts w:cs="Arial"/>
                <w:lang w:eastAsia="ar-SA"/>
              </w:rPr>
            </w:pPr>
          </w:p>
        </w:tc>
        <w:tc>
          <w:tcPr>
            <w:tcW w:w="1134" w:type="dxa"/>
          </w:tcPr>
          <w:p w14:paraId="7739BE0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424AC2">
        <w:tc>
          <w:tcPr>
            <w:tcW w:w="2681" w:type="dxa"/>
          </w:tcPr>
          <w:p w14:paraId="628540D6" w14:textId="77777777" w:rsidR="00102536" w:rsidRPr="009F78B7" w:rsidRDefault="00102536" w:rsidP="00424AC2">
            <w:pPr>
              <w:pStyle w:val="BodyText"/>
              <w:rPr>
                <w:rFonts w:cs="Arial"/>
                <w:lang w:eastAsia="ar-SA"/>
              </w:rPr>
            </w:pPr>
            <w:r w:rsidRPr="009F78B7">
              <w:rPr>
                <w:rFonts w:cs="Arial"/>
                <w:color w:val="000000"/>
                <w:lang w:val="en-CA" w:eastAsia="en-CA"/>
              </w:rPr>
              <w:t>IdentifiantArrondissement</w:t>
            </w:r>
          </w:p>
        </w:tc>
        <w:tc>
          <w:tcPr>
            <w:tcW w:w="1567" w:type="dxa"/>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2EA85A3" w14:textId="77777777" w:rsidR="00102536" w:rsidRPr="009F78B7" w:rsidRDefault="00102536" w:rsidP="00424AC2">
            <w:pPr>
              <w:pStyle w:val="BodyText"/>
              <w:rPr>
                <w:rFonts w:cs="Arial"/>
                <w:lang w:eastAsia="ar-SA"/>
              </w:rPr>
            </w:pPr>
          </w:p>
        </w:tc>
        <w:tc>
          <w:tcPr>
            <w:tcW w:w="1134" w:type="dxa"/>
          </w:tcPr>
          <w:p w14:paraId="1A15758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424AC2">
        <w:tc>
          <w:tcPr>
            <w:tcW w:w="2681" w:type="dxa"/>
          </w:tcPr>
          <w:p w14:paraId="4281B666" w14:textId="77777777" w:rsidR="00102536" w:rsidRPr="009F78B7" w:rsidRDefault="00102536" w:rsidP="00424AC2">
            <w:pPr>
              <w:pStyle w:val="BodyText"/>
              <w:rPr>
                <w:rFonts w:cs="Arial"/>
                <w:lang w:eastAsia="ar-SA"/>
              </w:rPr>
            </w:pPr>
            <w:r w:rsidRPr="009F78B7">
              <w:rPr>
                <w:rFonts w:cs="Arial"/>
                <w:color w:val="000000"/>
                <w:lang w:val="en-CA" w:eastAsia="en-CA"/>
              </w:rPr>
              <w:t>IdentifiantDepot</w:t>
            </w:r>
          </w:p>
        </w:tc>
        <w:tc>
          <w:tcPr>
            <w:tcW w:w="1567" w:type="dxa"/>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6623A6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424AC2">
        <w:trPr>
          <w:trHeight w:val="269"/>
        </w:trPr>
        <w:tc>
          <w:tcPr>
            <w:tcW w:w="2681" w:type="dxa"/>
            <w:vAlign w:val="bottom"/>
          </w:tcPr>
          <w:p w14:paraId="5B3CAC59"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DateDechargement</w:t>
            </w:r>
          </w:p>
        </w:tc>
        <w:tc>
          <w:tcPr>
            <w:tcW w:w="1567" w:type="dxa"/>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031E5B8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424AC2">
        <w:trPr>
          <w:trHeight w:val="269"/>
        </w:trPr>
        <w:tc>
          <w:tcPr>
            <w:tcW w:w="2681" w:type="dxa"/>
            <w:vAlign w:val="bottom"/>
          </w:tcPr>
          <w:p w14:paraId="4AF8C985"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Volume</w:t>
            </w:r>
          </w:p>
        </w:tc>
        <w:tc>
          <w:tcPr>
            <w:tcW w:w="1567" w:type="dxa"/>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1E601FF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B73FD0" w14:textId="77777777" w:rsidR="00102536" w:rsidRPr="009F78B7" w:rsidRDefault="00102536" w:rsidP="00424AC2">
            <w:pPr>
              <w:pStyle w:val="BodyText"/>
              <w:rPr>
                <w:rFonts w:cs="Arial"/>
                <w:lang w:eastAsia="ar-SA"/>
              </w:rPr>
            </w:pPr>
          </w:p>
        </w:tc>
      </w:tr>
      <w:tr w:rsidR="00102536" w:rsidRPr="00A65745" w14:paraId="3B399E52" w14:textId="77777777" w:rsidTr="00424AC2">
        <w:tc>
          <w:tcPr>
            <w:tcW w:w="2681" w:type="dxa"/>
            <w:vAlign w:val="bottom"/>
          </w:tcPr>
          <w:p w14:paraId="084965EB"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TypeTransaction</w:t>
            </w:r>
          </w:p>
        </w:tc>
        <w:tc>
          <w:tcPr>
            <w:tcW w:w="1567" w:type="dxa"/>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6E9F50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424AC2">
        <w:tc>
          <w:tcPr>
            <w:tcW w:w="2681" w:type="dxa"/>
            <w:vAlign w:val="bottom"/>
          </w:tcPr>
          <w:p w14:paraId="2C7B7639"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IdentifiantContrat</w:t>
            </w:r>
          </w:p>
        </w:tc>
        <w:tc>
          <w:tcPr>
            <w:tcW w:w="1567" w:type="dxa"/>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51579A" w14:textId="77777777" w:rsidR="00102536" w:rsidRPr="009F78B7" w:rsidRDefault="00102536" w:rsidP="00424AC2">
            <w:pPr>
              <w:pStyle w:val="BodyText"/>
              <w:rPr>
                <w:rFonts w:cs="Arial"/>
                <w:lang w:eastAsia="ar-SA"/>
              </w:rPr>
            </w:pPr>
          </w:p>
        </w:tc>
        <w:tc>
          <w:tcPr>
            <w:tcW w:w="1134" w:type="dxa"/>
          </w:tcPr>
          <w:p w14:paraId="5D9A8F3A"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77777777" w:rsidR="00950888" w:rsidRPr="009F78B7" w:rsidRDefault="00950888" w:rsidP="00102536">
      <w:pPr>
        <w:rPr>
          <w:rFonts w:cs="Arial"/>
          <w:b/>
          <w:sz w:val="20"/>
        </w:rPr>
      </w:pPr>
    </w:p>
    <w:p w14:paraId="482F33AE"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789D971D" w14:textId="77777777" w:rsidTr="00424AC2">
        <w:tc>
          <w:tcPr>
            <w:tcW w:w="2681" w:type="dxa"/>
          </w:tcPr>
          <w:p w14:paraId="55DE6CC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FC442F" w14:textId="77777777" w:rsidR="00102536" w:rsidRPr="009F78B7" w:rsidRDefault="00102536" w:rsidP="00424AC2">
            <w:pPr>
              <w:pStyle w:val="BodyText"/>
              <w:rPr>
                <w:rFonts w:cs="Arial"/>
                <w:b/>
                <w:lang w:eastAsia="ar-SA"/>
              </w:rPr>
            </w:pPr>
            <w:r w:rsidRPr="009F78B7">
              <w:rPr>
                <w:rFonts w:cs="Arial"/>
                <w:b/>
                <w:lang w:eastAsia="ar-SA"/>
              </w:rPr>
              <w:t>Nullable</w:t>
            </w:r>
          </w:p>
        </w:tc>
        <w:tc>
          <w:tcPr>
            <w:tcW w:w="2976" w:type="dxa"/>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424AC2">
        <w:tc>
          <w:tcPr>
            <w:tcW w:w="2681" w:type="dxa"/>
            <w:vAlign w:val="bottom"/>
          </w:tcPr>
          <w:p w14:paraId="50BB1E9B"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773DF7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950888" w:rsidRPr="009F78B7" w14:paraId="4560C743" w14:textId="77777777" w:rsidTr="00424AC2">
        <w:tc>
          <w:tcPr>
            <w:tcW w:w="2681" w:type="dxa"/>
          </w:tcPr>
          <w:p w14:paraId="0A1FD689" w14:textId="77777777" w:rsidR="00950888" w:rsidRPr="009F78B7" w:rsidRDefault="00950888" w:rsidP="00424AC2">
            <w:pPr>
              <w:spacing w:before="0" w:after="0"/>
              <w:rPr>
                <w:rFonts w:cs="Arial"/>
                <w:color w:val="000000"/>
                <w:lang w:val="en-CA" w:eastAsia="en-CA"/>
              </w:rPr>
            </w:pPr>
            <w:r w:rsidRPr="009F78B7">
              <w:rPr>
                <w:rFonts w:cs="Arial"/>
                <w:color w:val="000000"/>
                <w:lang w:val="en-CA" w:eastAsia="en-CA"/>
              </w:rPr>
              <w:lastRenderedPageBreak/>
              <w:t>Data Quality</w:t>
            </w:r>
          </w:p>
        </w:tc>
        <w:tc>
          <w:tcPr>
            <w:tcW w:w="1567" w:type="dxa"/>
          </w:tcPr>
          <w:p w14:paraId="027607A3" w14:textId="77777777" w:rsidR="00950888" w:rsidRPr="009F78B7" w:rsidRDefault="00950888" w:rsidP="00424AC2">
            <w:pPr>
              <w:pStyle w:val="BodyText"/>
              <w:rPr>
                <w:rFonts w:cs="Arial"/>
                <w:lang w:eastAsia="ar-SA"/>
              </w:rPr>
            </w:pPr>
            <w:r w:rsidRPr="009F78B7">
              <w:rPr>
                <w:rFonts w:cs="Arial"/>
                <w:lang w:eastAsia="ar-SA"/>
              </w:rPr>
              <w:t>??</w:t>
            </w:r>
          </w:p>
        </w:tc>
        <w:tc>
          <w:tcPr>
            <w:tcW w:w="992" w:type="dxa"/>
          </w:tcPr>
          <w:p w14:paraId="050F9EBB" w14:textId="77777777" w:rsidR="00950888" w:rsidRPr="009F78B7" w:rsidRDefault="00950888" w:rsidP="00424AC2">
            <w:pPr>
              <w:pStyle w:val="BodyText"/>
              <w:rPr>
                <w:rFonts w:cs="Arial"/>
                <w:lang w:eastAsia="ar-SA"/>
              </w:rPr>
            </w:pPr>
            <w:r w:rsidRPr="009F78B7">
              <w:rPr>
                <w:rFonts w:cs="Arial"/>
                <w:lang w:eastAsia="ar-SA"/>
              </w:rPr>
              <w:t>??</w:t>
            </w:r>
          </w:p>
        </w:tc>
        <w:tc>
          <w:tcPr>
            <w:tcW w:w="1134" w:type="dxa"/>
          </w:tcPr>
          <w:p w14:paraId="43492D59"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695D8FC1" w14:textId="77777777" w:rsidR="00950888" w:rsidRPr="009F78B7" w:rsidRDefault="00950888" w:rsidP="00424AC2">
            <w:pPr>
              <w:pStyle w:val="BodyText"/>
              <w:rPr>
                <w:rFonts w:cs="Arial"/>
                <w:lang w:eastAsia="ar-SA"/>
              </w:rPr>
            </w:pPr>
          </w:p>
        </w:tc>
      </w:tr>
      <w:tr w:rsidR="00950888" w:rsidRPr="009F78B7" w14:paraId="63CAB593" w14:textId="77777777" w:rsidTr="00424AC2">
        <w:tc>
          <w:tcPr>
            <w:tcW w:w="2681" w:type="dxa"/>
            <w:vAlign w:val="bottom"/>
          </w:tcPr>
          <w:p w14:paraId="2CC9419D"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3FE6E992"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189B4F19"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19362962"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4DDE4A06" w14:textId="77777777" w:rsidR="00950888" w:rsidRPr="009F78B7" w:rsidRDefault="00950888" w:rsidP="00950888">
            <w:pPr>
              <w:pStyle w:val="BodyText"/>
              <w:rPr>
                <w:rFonts w:cs="Arial"/>
                <w:lang w:eastAsia="ar-SA"/>
              </w:rPr>
            </w:pPr>
            <w:r w:rsidRPr="009F78B7">
              <w:rPr>
                <w:rFonts w:cs="Arial"/>
                <w:lang w:eastAsia="ar-SA"/>
              </w:rPr>
              <w:t xml:space="preserve">Celsius </w:t>
            </w:r>
          </w:p>
        </w:tc>
      </w:tr>
      <w:tr w:rsidR="00950888" w:rsidRPr="009F78B7" w14:paraId="399A7374" w14:textId="77777777" w:rsidTr="00424AC2">
        <w:tc>
          <w:tcPr>
            <w:tcW w:w="2681" w:type="dxa"/>
          </w:tcPr>
          <w:p w14:paraId="72A4A9BB" w14:textId="77777777" w:rsidR="00950888" w:rsidRPr="009F78B7" w:rsidRDefault="00950888" w:rsidP="00950888">
            <w:pPr>
              <w:pStyle w:val="BodyText"/>
              <w:rPr>
                <w:rFonts w:cs="Arial"/>
                <w:lang w:eastAsia="ar-SA"/>
              </w:rPr>
            </w:pPr>
            <w:r w:rsidRPr="009F78B7">
              <w:rPr>
                <w:rFonts w:cs="Arial"/>
                <w:color w:val="000000"/>
                <w:lang w:val="en-CA" w:eastAsia="en-CA"/>
              </w:rPr>
              <w:t xml:space="preserve">Min Temp  </w:t>
            </w:r>
          </w:p>
        </w:tc>
        <w:tc>
          <w:tcPr>
            <w:tcW w:w="1567" w:type="dxa"/>
          </w:tcPr>
          <w:p w14:paraId="32106944"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3AA312C5"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1D13EAD5"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024AA00" w14:textId="77777777" w:rsidR="00950888" w:rsidRPr="009F78B7" w:rsidRDefault="00950888" w:rsidP="00424AC2">
            <w:pPr>
              <w:pStyle w:val="BodyText"/>
              <w:rPr>
                <w:rFonts w:cs="Arial"/>
                <w:lang w:eastAsia="ar-SA"/>
              </w:rPr>
            </w:pPr>
            <w:r w:rsidRPr="009F78B7">
              <w:rPr>
                <w:rFonts w:cs="Arial"/>
                <w:lang w:eastAsia="ar-SA"/>
              </w:rPr>
              <w:t>Celsius</w:t>
            </w:r>
          </w:p>
        </w:tc>
      </w:tr>
      <w:tr w:rsidR="00950888" w:rsidRPr="009F78B7" w14:paraId="056C6770" w14:textId="77777777" w:rsidTr="00424AC2">
        <w:tc>
          <w:tcPr>
            <w:tcW w:w="2681" w:type="dxa"/>
            <w:vAlign w:val="bottom"/>
          </w:tcPr>
          <w:p w14:paraId="754BFE7B"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7F6EB09D"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547A61A8"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76015626"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C52F421" w14:textId="77777777" w:rsidR="00950888" w:rsidRPr="009F78B7" w:rsidRDefault="00950888" w:rsidP="00424AC2">
            <w:pPr>
              <w:pStyle w:val="BodyText"/>
              <w:rPr>
                <w:rFonts w:cs="Arial"/>
                <w:lang w:eastAsia="ar-SA"/>
              </w:rPr>
            </w:pPr>
            <w:r w:rsidRPr="009F78B7">
              <w:rPr>
                <w:rFonts w:cs="Arial"/>
                <w:lang w:eastAsia="ar-SA"/>
              </w:rPr>
              <w:t>Celsius</w:t>
            </w:r>
          </w:p>
        </w:tc>
      </w:tr>
      <w:tr w:rsidR="00950888" w:rsidRPr="009F78B7" w14:paraId="7E5622A5" w14:textId="77777777" w:rsidTr="00424AC2">
        <w:tc>
          <w:tcPr>
            <w:tcW w:w="2681" w:type="dxa"/>
            <w:vAlign w:val="bottom"/>
          </w:tcPr>
          <w:p w14:paraId="2AC8F82C" w14:textId="77777777" w:rsidR="00950888" w:rsidRPr="009F78B7" w:rsidRDefault="00950888" w:rsidP="00424AC2">
            <w:pPr>
              <w:pStyle w:val="BodyText"/>
              <w:rPr>
                <w:rFonts w:cs="Arial"/>
                <w:lang w:eastAsia="ar-SA"/>
              </w:rPr>
            </w:pPr>
            <w:r w:rsidRPr="009F78B7">
              <w:rPr>
                <w:rFonts w:cs="Arial"/>
                <w:color w:val="000000"/>
                <w:lang w:val="en-CA" w:eastAsia="en-CA"/>
              </w:rPr>
              <w:t>Mean Temp Flag</w:t>
            </w:r>
          </w:p>
        </w:tc>
        <w:tc>
          <w:tcPr>
            <w:tcW w:w="1567" w:type="dxa"/>
          </w:tcPr>
          <w:p w14:paraId="7AE58A92" w14:textId="77777777" w:rsidR="00950888" w:rsidRPr="009F78B7" w:rsidRDefault="00950888" w:rsidP="00424AC2">
            <w:pPr>
              <w:pStyle w:val="BodyText"/>
              <w:rPr>
                <w:rFonts w:cs="Arial"/>
                <w:lang w:eastAsia="ar-SA"/>
              </w:rPr>
            </w:pPr>
            <w:r w:rsidRPr="009F78B7">
              <w:rPr>
                <w:rFonts w:cs="Arial"/>
                <w:lang w:eastAsia="ar-SA"/>
              </w:rPr>
              <w:t>??</w:t>
            </w:r>
          </w:p>
        </w:tc>
        <w:tc>
          <w:tcPr>
            <w:tcW w:w="992" w:type="dxa"/>
          </w:tcPr>
          <w:p w14:paraId="5301F408" w14:textId="77777777" w:rsidR="00950888" w:rsidRPr="009F78B7" w:rsidRDefault="00950888" w:rsidP="00424AC2">
            <w:pPr>
              <w:pStyle w:val="BodyText"/>
              <w:rPr>
                <w:rFonts w:cs="Arial"/>
                <w:lang w:eastAsia="ar-SA"/>
              </w:rPr>
            </w:pPr>
            <w:r w:rsidRPr="009F78B7">
              <w:rPr>
                <w:rFonts w:cs="Arial"/>
                <w:lang w:eastAsia="ar-SA"/>
              </w:rPr>
              <w:t>??</w:t>
            </w:r>
          </w:p>
        </w:tc>
        <w:tc>
          <w:tcPr>
            <w:tcW w:w="1134" w:type="dxa"/>
          </w:tcPr>
          <w:p w14:paraId="0CFBAD74"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E39E6C0" w14:textId="77777777" w:rsidR="00950888" w:rsidRPr="009F78B7" w:rsidRDefault="00950888" w:rsidP="00424AC2">
            <w:pPr>
              <w:pStyle w:val="BodyText"/>
              <w:rPr>
                <w:rFonts w:cs="Arial"/>
                <w:lang w:eastAsia="ar-SA"/>
              </w:rPr>
            </w:pPr>
          </w:p>
        </w:tc>
      </w:tr>
      <w:tr w:rsidR="00950888" w:rsidRPr="009F78B7" w14:paraId="58E59571" w14:textId="77777777" w:rsidTr="00424AC2">
        <w:tc>
          <w:tcPr>
            <w:tcW w:w="2681" w:type="dxa"/>
            <w:vAlign w:val="bottom"/>
          </w:tcPr>
          <w:p w14:paraId="497C1E69"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Total Precip)</w:t>
            </w:r>
          </w:p>
        </w:tc>
        <w:tc>
          <w:tcPr>
            <w:tcW w:w="1567" w:type="dxa"/>
          </w:tcPr>
          <w:p w14:paraId="39A76F65"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676959F2"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4FAC741A"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5EEE576" w14:textId="77777777" w:rsidR="00950888" w:rsidRPr="009F78B7" w:rsidRDefault="00950888" w:rsidP="00424AC2">
            <w:pPr>
              <w:pStyle w:val="BodyText"/>
              <w:rPr>
                <w:rFonts w:cs="Arial"/>
                <w:lang w:eastAsia="ar-SA"/>
              </w:rPr>
            </w:pPr>
            <w:r w:rsidRPr="009F78B7">
              <w:rPr>
                <w:rFonts w:cs="Arial"/>
                <w:lang w:eastAsia="ar-SA"/>
              </w:rPr>
              <w:t>Millimeters</w:t>
            </w:r>
          </w:p>
        </w:tc>
      </w:tr>
      <w:tr w:rsidR="00950888" w:rsidRPr="009F78B7" w14:paraId="083F405F" w14:textId="77777777" w:rsidTr="00424AC2">
        <w:tc>
          <w:tcPr>
            <w:tcW w:w="2681" w:type="dxa"/>
            <w:vAlign w:val="bottom"/>
          </w:tcPr>
          <w:p w14:paraId="7AA2E504"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Snow on Grnd </w:t>
            </w:r>
          </w:p>
        </w:tc>
        <w:tc>
          <w:tcPr>
            <w:tcW w:w="1567" w:type="dxa"/>
          </w:tcPr>
          <w:p w14:paraId="5638C9E8" w14:textId="77777777" w:rsidR="00950888" w:rsidRPr="009F78B7" w:rsidRDefault="00950888" w:rsidP="00424AC2">
            <w:pPr>
              <w:pStyle w:val="BodyText"/>
              <w:rPr>
                <w:rFonts w:cs="Arial"/>
                <w:lang w:eastAsia="ar-SA"/>
              </w:rPr>
            </w:pPr>
            <w:r w:rsidRPr="009F78B7">
              <w:rPr>
                <w:rFonts w:cs="Arial"/>
                <w:lang w:eastAsia="ar-SA"/>
              </w:rPr>
              <w:t>INT</w:t>
            </w:r>
          </w:p>
        </w:tc>
        <w:tc>
          <w:tcPr>
            <w:tcW w:w="992" w:type="dxa"/>
          </w:tcPr>
          <w:p w14:paraId="5BA6A212" w14:textId="77777777" w:rsidR="00950888" w:rsidRPr="009F78B7" w:rsidRDefault="00950888" w:rsidP="00424AC2">
            <w:pPr>
              <w:pStyle w:val="BodyText"/>
              <w:rPr>
                <w:rFonts w:cs="Arial"/>
                <w:lang w:eastAsia="ar-SA"/>
              </w:rPr>
            </w:pPr>
            <w:r w:rsidRPr="009F78B7">
              <w:rPr>
                <w:rFonts w:cs="Arial"/>
                <w:lang w:eastAsia="ar-SA"/>
              </w:rPr>
              <w:t>2</w:t>
            </w:r>
          </w:p>
        </w:tc>
        <w:tc>
          <w:tcPr>
            <w:tcW w:w="1134" w:type="dxa"/>
          </w:tcPr>
          <w:p w14:paraId="22A46FBF"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195FB8BF" w14:textId="77777777" w:rsidR="00950888" w:rsidRPr="009F78B7" w:rsidRDefault="00950888" w:rsidP="00424AC2">
            <w:pPr>
              <w:pStyle w:val="BodyText"/>
              <w:rPr>
                <w:rFonts w:cs="Arial"/>
                <w:lang w:eastAsia="ar-SA"/>
              </w:rPr>
            </w:pPr>
            <w:r w:rsidRPr="009F78B7">
              <w:rPr>
                <w:rFonts w:cs="Arial"/>
                <w:lang w:eastAsia="ar-SA"/>
              </w:rPr>
              <w:t>Centimeters</w:t>
            </w:r>
          </w:p>
        </w:tc>
      </w:tr>
    </w:tbl>
    <w:p w14:paraId="7D952CD6" w14:textId="77777777" w:rsidR="00102536" w:rsidRPr="009F78B7" w:rsidRDefault="00102536" w:rsidP="004B2EA2">
      <w:pPr>
        <w:pStyle w:val="BodyText"/>
        <w:rPr>
          <w:rFonts w:cs="Arial"/>
          <w:color w:val="FF0000"/>
          <w:sz w:val="20"/>
          <w:lang w:eastAsia="ar-SA"/>
        </w:rPr>
      </w:pPr>
    </w:p>
    <w:p w14:paraId="5EE61403" w14:textId="77777777" w:rsidR="00613836" w:rsidRPr="00FC5B2D" w:rsidRDefault="00FC5B2D" w:rsidP="004B2EA2">
      <w:pPr>
        <w:pStyle w:val="BodyText"/>
        <w:rPr>
          <w:color w:val="FF0000"/>
          <w:lang w:eastAsia="ar-SA"/>
        </w:rPr>
      </w:pPr>
      <w:r w:rsidRPr="00FC5B2D">
        <w:rPr>
          <w:color w:val="FF0000"/>
          <w:lang w:eastAsia="ar-SA"/>
        </w:rPr>
        <w:t>DDL Ilia</w:t>
      </w:r>
      <w:r w:rsidR="00102536">
        <w:rPr>
          <w:color w:val="FF0000"/>
          <w:lang w:eastAsia="ar-SA"/>
        </w:rPr>
        <w:t xml:space="preserve"> &amp; Pavel</w:t>
      </w:r>
    </w:p>
    <w:p w14:paraId="3B9AA41C" w14:textId="77777777" w:rsidR="00BB12B8" w:rsidRDefault="004B2EA2">
      <w:pPr>
        <w:pStyle w:val="BackMatterHeading"/>
      </w:pPr>
      <w:bookmarkStart w:id="191" w:name="_Toc432497682"/>
      <w:bookmarkStart w:id="192" w:name="AppC"/>
      <w:bookmarkStart w:id="193" w:name="_Toc395095147"/>
      <w:bookmarkStart w:id="194" w:name="_Toc395093010"/>
      <w:bookmarkStart w:id="195" w:name="_Toc395092001"/>
      <w:bookmarkStart w:id="196" w:name="_Toc395081363"/>
      <w:bookmarkStart w:id="197" w:name="_Toc2624404"/>
      <w:r>
        <w:lastRenderedPageBreak/>
        <w:t>Appendix A: Acronyms</w:t>
      </w:r>
      <w:bookmarkEnd w:id="191"/>
      <w:bookmarkEnd w:id="192"/>
      <w:bookmarkEnd w:id="193"/>
      <w:bookmarkEnd w:id="194"/>
      <w:bookmarkEnd w:id="195"/>
      <w:bookmarkEnd w:id="196"/>
      <w:bookmarkEnd w:id="197"/>
    </w:p>
    <w:p w14:paraId="3696AB07"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D2BF1C0" w14:textId="77777777" w:rsidR="00BB12B8" w:rsidRDefault="004B2EA2">
      <w:pPr>
        <w:pStyle w:val="Caption"/>
      </w:pPr>
      <w:bookmarkStart w:id="198" w:name="_Toc432497690"/>
      <w:bookmarkStart w:id="199" w:name="_Toc395104373"/>
      <w:bookmarkStart w:id="200" w:name="_Toc395104117"/>
      <w:bookmarkStart w:id="201" w:name="_Toc395092486"/>
      <w:bookmarkStart w:id="202" w:name="_Toc391640583"/>
      <w:r>
        <w:t xml:space="preserve">Table </w:t>
      </w:r>
      <w:r>
        <w:fldChar w:fldCharType="begin"/>
      </w:r>
      <w:r>
        <w:instrText>SEQ Table \* ARABIC</w:instrText>
      </w:r>
      <w:r>
        <w:fldChar w:fldCharType="separate"/>
      </w:r>
      <w:r>
        <w:t>1</w:t>
      </w:r>
      <w:r>
        <w:fldChar w:fldCharType="end"/>
      </w:r>
      <w:r>
        <w:t xml:space="preserve"> - Acronyms</w:t>
      </w:r>
      <w:bookmarkEnd w:id="198"/>
      <w:bookmarkEnd w:id="199"/>
      <w:bookmarkEnd w:id="200"/>
      <w:bookmarkEnd w:id="201"/>
      <w:bookmarkEnd w:id="202"/>
    </w:p>
    <w:tbl>
      <w:tblPr>
        <w:tblStyle w:val="TableGrid"/>
        <w:tblW w:w="3964" w:type="dxa"/>
        <w:tblLook w:val="0000" w:firstRow="0" w:lastRow="0" w:firstColumn="0" w:lastColumn="0" w:noHBand="0" w:noVBand="0"/>
      </w:tblPr>
      <w:tblGrid>
        <w:gridCol w:w="1082"/>
        <w:gridCol w:w="2882"/>
      </w:tblGrid>
      <w:tr w:rsidR="00BB12B8" w14:paraId="63E9D163" w14:textId="77777777" w:rsidTr="004B2EA2">
        <w:trPr>
          <w:cantSplit/>
          <w:tblHeader/>
        </w:trPr>
        <w:tc>
          <w:tcPr>
            <w:tcW w:w="1082" w:type="dxa"/>
            <w:shd w:val="clear" w:color="auto" w:fill="1F497D"/>
            <w:vAlign w:val="center"/>
          </w:tcPr>
          <w:p w14:paraId="29E63429"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F6BC176"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42B95A21" w14:textId="77777777" w:rsidTr="004B2EA2">
        <w:trPr>
          <w:cantSplit/>
        </w:trPr>
        <w:tc>
          <w:tcPr>
            <w:tcW w:w="1082" w:type="dxa"/>
            <w:shd w:val="clear" w:color="auto" w:fill="auto"/>
          </w:tcPr>
          <w:p w14:paraId="1C12B72E"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150A2EFD"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745E66C8" w14:textId="77777777" w:rsidTr="004B2EA2">
        <w:trPr>
          <w:cantSplit/>
        </w:trPr>
        <w:tc>
          <w:tcPr>
            <w:tcW w:w="1082" w:type="dxa"/>
            <w:shd w:val="clear" w:color="auto" w:fill="auto"/>
          </w:tcPr>
          <w:p w14:paraId="5BC382FF" w14:textId="77777777" w:rsidR="00BB12B8" w:rsidRDefault="00BB12B8">
            <w:pPr>
              <w:pStyle w:val="TableText10"/>
              <w:spacing w:after="0"/>
              <w:rPr>
                <w:rFonts w:ascii="Times New Roman" w:hAnsi="Times New Roman"/>
              </w:rPr>
            </w:pPr>
          </w:p>
        </w:tc>
        <w:tc>
          <w:tcPr>
            <w:tcW w:w="2882" w:type="dxa"/>
            <w:shd w:val="clear" w:color="auto" w:fill="auto"/>
          </w:tcPr>
          <w:p w14:paraId="768556C3" w14:textId="77777777" w:rsidR="00BB12B8" w:rsidRDefault="00BB12B8">
            <w:pPr>
              <w:pStyle w:val="TableText10"/>
              <w:spacing w:after="0"/>
              <w:rPr>
                <w:rFonts w:ascii="Times New Roman" w:hAnsi="Times New Roman"/>
              </w:rPr>
            </w:pPr>
          </w:p>
        </w:tc>
      </w:tr>
      <w:tr w:rsidR="00BB12B8" w14:paraId="1BF6DE78" w14:textId="77777777" w:rsidTr="004B2EA2">
        <w:trPr>
          <w:cantSplit/>
        </w:trPr>
        <w:tc>
          <w:tcPr>
            <w:tcW w:w="1082" w:type="dxa"/>
            <w:shd w:val="clear" w:color="auto" w:fill="auto"/>
          </w:tcPr>
          <w:p w14:paraId="6499EEE1" w14:textId="77777777" w:rsidR="00BB12B8" w:rsidRDefault="00BB12B8">
            <w:pPr>
              <w:pStyle w:val="TableText10"/>
              <w:spacing w:after="0"/>
              <w:rPr>
                <w:rFonts w:ascii="Times New Roman" w:hAnsi="Times New Roman"/>
              </w:rPr>
            </w:pPr>
          </w:p>
        </w:tc>
        <w:tc>
          <w:tcPr>
            <w:tcW w:w="2882" w:type="dxa"/>
            <w:shd w:val="clear" w:color="auto" w:fill="auto"/>
          </w:tcPr>
          <w:p w14:paraId="006E210F" w14:textId="77777777" w:rsidR="00BB12B8" w:rsidRDefault="00BB12B8">
            <w:pPr>
              <w:pStyle w:val="TableText10"/>
              <w:spacing w:after="0"/>
              <w:rPr>
                <w:rFonts w:ascii="Times New Roman" w:hAnsi="Times New Roman"/>
              </w:rPr>
            </w:pPr>
          </w:p>
        </w:tc>
      </w:tr>
      <w:tr w:rsidR="00BB12B8" w14:paraId="2B0C5019" w14:textId="77777777" w:rsidTr="004B2EA2">
        <w:trPr>
          <w:cantSplit/>
        </w:trPr>
        <w:tc>
          <w:tcPr>
            <w:tcW w:w="1082" w:type="dxa"/>
            <w:shd w:val="clear" w:color="auto" w:fill="auto"/>
          </w:tcPr>
          <w:p w14:paraId="68C166E7" w14:textId="77777777" w:rsidR="00BB12B8" w:rsidRDefault="00BB12B8">
            <w:pPr>
              <w:pStyle w:val="TableText10"/>
              <w:spacing w:after="0"/>
              <w:rPr>
                <w:rFonts w:ascii="Times New Roman" w:hAnsi="Times New Roman"/>
              </w:rPr>
            </w:pPr>
          </w:p>
        </w:tc>
        <w:tc>
          <w:tcPr>
            <w:tcW w:w="2882" w:type="dxa"/>
            <w:shd w:val="clear" w:color="auto" w:fill="auto"/>
          </w:tcPr>
          <w:p w14:paraId="5E9591EE" w14:textId="77777777" w:rsidR="00BB12B8" w:rsidRDefault="00BB12B8">
            <w:pPr>
              <w:pStyle w:val="TableText10"/>
              <w:spacing w:after="0"/>
              <w:rPr>
                <w:rFonts w:ascii="Times New Roman" w:hAnsi="Times New Roman"/>
              </w:rPr>
            </w:pPr>
          </w:p>
        </w:tc>
      </w:tr>
      <w:tr w:rsidR="00BB12B8" w14:paraId="3DEA1D71" w14:textId="77777777" w:rsidTr="004B2EA2">
        <w:trPr>
          <w:cantSplit/>
        </w:trPr>
        <w:tc>
          <w:tcPr>
            <w:tcW w:w="1082" w:type="dxa"/>
            <w:shd w:val="clear" w:color="auto" w:fill="auto"/>
          </w:tcPr>
          <w:p w14:paraId="1269937F" w14:textId="77777777" w:rsidR="00BB12B8" w:rsidRDefault="00BB12B8">
            <w:pPr>
              <w:pStyle w:val="TableText10"/>
              <w:spacing w:after="0"/>
              <w:rPr>
                <w:rFonts w:ascii="Times New Roman" w:hAnsi="Times New Roman"/>
              </w:rPr>
            </w:pPr>
          </w:p>
        </w:tc>
        <w:tc>
          <w:tcPr>
            <w:tcW w:w="2882" w:type="dxa"/>
            <w:shd w:val="clear" w:color="auto" w:fill="auto"/>
          </w:tcPr>
          <w:p w14:paraId="774C1C64" w14:textId="77777777" w:rsidR="00BB12B8" w:rsidRDefault="00BB12B8">
            <w:pPr>
              <w:pStyle w:val="TableText10"/>
              <w:spacing w:after="0"/>
              <w:rPr>
                <w:rFonts w:ascii="Times New Roman" w:hAnsi="Times New Roman"/>
              </w:rPr>
            </w:pPr>
          </w:p>
        </w:tc>
      </w:tr>
      <w:tr w:rsidR="00AB6461" w14:paraId="49AA5223" w14:textId="77777777" w:rsidTr="004B2EA2">
        <w:trPr>
          <w:cantSplit/>
        </w:trPr>
        <w:tc>
          <w:tcPr>
            <w:tcW w:w="1082" w:type="dxa"/>
            <w:shd w:val="clear" w:color="auto" w:fill="auto"/>
          </w:tcPr>
          <w:p w14:paraId="59784E4B" w14:textId="77777777" w:rsidR="00AB6461" w:rsidRDefault="00AB6461">
            <w:pPr>
              <w:pStyle w:val="TableText10"/>
              <w:spacing w:after="0"/>
              <w:rPr>
                <w:rFonts w:ascii="Times New Roman" w:hAnsi="Times New Roman"/>
              </w:rPr>
            </w:pPr>
          </w:p>
        </w:tc>
        <w:tc>
          <w:tcPr>
            <w:tcW w:w="2882" w:type="dxa"/>
            <w:shd w:val="clear" w:color="auto" w:fill="auto"/>
          </w:tcPr>
          <w:p w14:paraId="77606FB4" w14:textId="77777777" w:rsidR="00AB6461" w:rsidRDefault="00AB6461">
            <w:pPr>
              <w:pStyle w:val="TableText10"/>
              <w:spacing w:after="0"/>
              <w:rPr>
                <w:rFonts w:ascii="Times New Roman" w:hAnsi="Times New Roman"/>
              </w:rPr>
            </w:pPr>
          </w:p>
        </w:tc>
      </w:tr>
      <w:tr w:rsidR="00FC5B2D" w14:paraId="55F8904D" w14:textId="77777777" w:rsidTr="004B2EA2">
        <w:trPr>
          <w:cantSplit/>
        </w:trPr>
        <w:tc>
          <w:tcPr>
            <w:tcW w:w="1082" w:type="dxa"/>
            <w:shd w:val="clear" w:color="auto" w:fill="auto"/>
          </w:tcPr>
          <w:p w14:paraId="261DEB66" w14:textId="77777777" w:rsidR="00FC5B2D" w:rsidRDefault="00FC5B2D">
            <w:pPr>
              <w:pStyle w:val="TableText10"/>
              <w:spacing w:after="0"/>
              <w:rPr>
                <w:rFonts w:ascii="Times New Roman" w:hAnsi="Times New Roman"/>
              </w:rPr>
            </w:pPr>
          </w:p>
          <w:p w14:paraId="64DC63FF" w14:textId="77777777" w:rsidR="00FC5B2D" w:rsidRDefault="00FC5B2D">
            <w:pPr>
              <w:pStyle w:val="TableText10"/>
              <w:spacing w:after="0"/>
              <w:rPr>
                <w:rFonts w:ascii="Times New Roman" w:hAnsi="Times New Roman"/>
              </w:rPr>
            </w:pPr>
          </w:p>
        </w:tc>
        <w:tc>
          <w:tcPr>
            <w:tcW w:w="2882" w:type="dxa"/>
            <w:shd w:val="clear" w:color="auto" w:fill="auto"/>
          </w:tcPr>
          <w:p w14:paraId="75F51376" w14:textId="77777777" w:rsidR="00FC5B2D" w:rsidRDefault="00FC5B2D">
            <w:pPr>
              <w:pStyle w:val="TableText10"/>
              <w:spacing w:after="0"/>
              <w:rPr>
                <w:rFonts w:ascii="Times New Roman" w:hAnsi="Times New Roman"/>
              </w:rPr>
            </w:pPr>
          </w:p>
        </w:tc>
      </w:tr>
    </w:tbl>
    <w:p w14:paraId="3BC4AC52" w14:textId="77777777" w:rsidR="00DD27EF" w:rsidRDefault="00DD27EF" w:rsidP="00DD27EF">
      <w:pPr>
        <w:pStyle w:val="BackMatterHeading"/>
      </w:pPr>
      <w:bookmarkStart w:id="203" w:name="_Toc490026795"/>
      <w:bookmarkStart w:id="204" w:name="_Toc363205563"/>
      <w:bookmarkStart w:id="205" w:name="_Toc2624405"/>
      <w:bookmarkEnd w:id="190"/>
      <w:bookmarkEnd w:id="203"/>
      <w:bookmarkEnd w:id="204"/>
      <w:r>
        <w:lastRenderedPageBreak/>
        <w:t>Appendix B: DDL</w:t>
      </w:r>
      <w:bookmarkEnd w:id="205"/>
    </w:p>
    <w:p w14:paraId="0313912C" w14:textId="77777777" w:rsidR="0044197A" w:rsidRDefault="0044197A"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4" o:title=""/>
          </v:shape>
          <o:OLEObject Type="Embed" ProgID="Package" ShapeID="_x0000_i1025" DrawAspect="Icon" ObjectID="_1487569203" r:id="rId15"/>
        </w:object>
      </w:r>
      <w:r w:rsidR="00380833">
        <w:t xml:space="preserve">    </w:t>
      </w:r>
      <w:bookmarkStart w:id="206" w:name="_MON_1612706839"/>
      <w:bookmarkEnd w:id="206"/>
      <w:r w:rsidR="001B55C4">
        <w:object w:dxaOrig="1543" w:dyaOrig="991" w14:anchorId="1A3DE329">
          <v:shape id="_x0000_i1026" type="#_x0000_t75" style="width:77pt;height:50pt" o:ole="">
            <v:imagedata r:id="rId16" o:title=""/>
          </v:shape>
          <o:OLEObject Type="Embed" ProgID="Word.Document.8" ShapeID="_x0000_i1026" DrawAspect="Icon" ObjectID="_1487569204" r:id="rId17">
            <o:FieldCodes>\s</o:FieldCodes>
          </o:OLEObject>
        </w:object>
      </w:r>
    </w:p>
    <w:p w14:paraId="20B4EE1F" w14:textId="77777777" w:rsidR="00380833" w:rsidRDefault="00380833" w:rsidP="0044197A"/>
    <w:p w14:paraId="581FEA63" w14:textId="77777777" w:rsidR="00380833" w:rsidRDefault="00DD27EF" w:rsidP="00DD27EF">
      <w:pPr>
        <w:pStyle w:val="BackMatterHeading"/>
        <w:rPr>
          <w:szCs w:val="36"/>
        </w:rPr>
      </w:pPr>
      <w:bookmarkStart w:id="207" w:name="_Toc2624406"/>
      <w:r>
        <w:lastRenderedPageBreak/>
        <w:t xml:space="preserve">Appendix C: </w:t>
      </w:r>
      <w:r w:rsidR="00380833" w:rsidRPr="00380833">
        <w:rPr>
          <w:szCs w:val="36"/>
        </w:rPr>
        <w:t xml:space="preserve">Decision chart </w:t>
      </w:r>
      <w:r w:rsidR="00380833">
        <w:rPr>
          <w:szCs w:val="36"/>
        </w:rPr>
        <w:t>d</w:t>
      </w:r>
      <w:r w:rsidR="00380833" w:rsidRPr="00380833">
        <w:rPr>
          <w:szCs w:val="36"/>
        </w:rPr>
        <w:t>atabase system</w:t>
      </w:r>
      <w:bookmarkEnd w:id="207"/>
    </w:p>
    <w:p w14:paraId="5B6FC19D" w14:textId="77777777" w:rsidR="00380833" w:rsidRDefault="00380833" w:rsidP="00380833">
      <w:pPr>
        <w:pStyle w:val="NormalWeb"/>
        <w:spacing w:before="120" w:beforeAutospacing="0" w:after="120" w:afterAutospacing="0"/>
      </w:pPr>
      <w:r>
        <w:rPr>
          <w:rFonts w:ascii="Arial" w:hAnsi="Arial" w:cs="Arial"/>
          <w:color w:val="222222"/>
          <w:sz w:val="19"/>
          <w:szCs w:val="19"/>
          <w:shd w:val="clear" w:color="auto" w:fill="EAF3FF"/>
        </w:rPr>
        <w:t>Scofield, Ben (2010-01-14). </w:t>
      </w:r>
      <w:hyperlink r:id="rId18" w:history="1">
        <w:r>
          <w:rPr>
            <w:rStyle w:val="Hyperlink"/>
            <w:rFonts w:ascii="Arial" w:eastAsiaTheme="majorEastAsia" w:hAnsi="Arial" w:cs="Arial"/>
            <w:color w:val="663366"/>
            <w:sz w:val="19"/>
            <w:szCs w:val="19"/>
          </w:rPr>
          <w:t>"NoSQL - Death to Relational Databases(?)"</w:t>
        </w:r>
      </w:hyperlink>
    </w:p>
    <w:p w14:paraId="69638238" w14:textId="77777777" w:rsidR="00DD27EF" w:rsidRDefault="00DD27EF" w:rsidP="00DD27EF">
      <w:pPr>
        <w:pStyle w:val="Caption"/>
      </w:pPr>
      <w:r>
        <w:t xml:space="preserve">Table 2 – Database options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99"/>
        <w:gridCol w:w="1695"/>
        <w:gridCol w:w="1489"/>
        <w:gridCol w:w="1380"/>
        <w:gridCol w:w="1544"/>
        <w:gridCol w:w="1764"/>
      </w:tblGrid>
      <w:tr w:rsidR="00380833" w14:paraId="047ECE53" w14:textId="77777777" w:rsidTr="006352E5">
        <w:trPr>
          <w:trHeight w:val="37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Default="00380833" w:rsidP="006352E5">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Default="00380833" w:rsidP="006352E5">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Default="00380833" w:rsidP="006352E5">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Default="00380833" w:rsidP="006352E5">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Default="00380833" w:rsidP="006352E5">
            <w:pPr>
              <w:spacing w:before="240" w:after="240"/>
              <w:rPr>
                <w:rFonts w:cs="Arial"/>
                <w:color w:val="222222"/>
                <w:sz w:val="21"/>
                <w:szCs w:val="21"/>
              </w:rPr>
            </w:pPr>
            <w:r>
              <w:rPr>
                <w:rFonts w:cs="Arial"/>
                <w:color w:val="222222"/>
                <w:sz w:val="21"/>
                <w:szCs w:val="21"/>
              </w:rPr>
              <w:t>variable (none)</w:t>
            </w:r>
          </w:p>
        </w:tc>
      </w:tr>
      <w:tr w:rsidR="00380833" w14:paraId="172B148E"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Default="00380833" w:rsidP="006352E5">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Default="00380833" w:rsidP="006352E5">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Default="00380833" w:rsidP="006352E5">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Default="00380833" w:rsidP="006352E5">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Default="00380833" w:rsidP="006352E5">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Default="00380833" w:rsidP="006352E5">
            <w:pPr>
              <w:spacing w:before="240" w:after="240"/>
              <w:rPr>
                <w:rFonts w:cs="Arial"/>
                <w:color w:val="222222"/>
                <w:sz w:val="21"/>
                <w:szCs w:val="21"/>
              </w:rPr>
            </w:pPr>
            <w:r>
              <w:rPr>
                <w:rFonts w:cs="Arial"/>
                <w:color w:val="222222"/>
                <w:sz w:val="21"/>
                <w:szCs w:val="21"/>
              </w:rPr>
              <w:t>variable (low)</w:t>
            </w:r>
          </w:p>
        </w:tc>
      </w:tr>
      <w:tr w:rsidR="00380833" w14:paraId="387A605B" w14:textId="77777777" w:rsidTr="006352E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Default="00380833" w:rsidP="006352E5">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Default="00380833" w:rsidP="006352E5">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1E0D98" w:rsidRDefault="00380833" w:rsidP="006352E5">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Default="00CA79C3" w:rsidP="006352E5">
            <w:pPr>
              <w:spacing w:before="240" w:after="240"/>
              <w:rPr>
                <w:rFonts w:cs="Arial"/>
                <w:color w:val="222222"/>
                <w:sz w:val="21"/>
                <w:szCs w:val="21"/>
              </w:rPr>
            </w:pPr>
            <w:hyperlink r:id="rId19" w:tooltip="Graph theory" w:history="1">
              <w:r w:rsidR="00380833" w:rsidRPr="001E0D98">
                <w:rPr>
                  <w:rStyle w:val="Hyperlink"/>
                  <w:rFonts w:eastAsiaTheme="majorEastAsia" w:cs="Arial"/>
                  <w:color w:val="FF0000"/>
                  <w:sz w:val="21"/>
                  <w:szCs w:val="21"/>
                </w:rPr>
                <w:t>graph theory</w:t>
              </w:r>
            </w:hyperlink>
          </w:p>
        </w:tc>
      </w:tr>
      <w:tr w:rsidR="001E0D98" w:rsidRPr="001E0D98" w14:paraId="13FEC446" w14:textId="77777777" w:rsidTr="00380833">
        <w:trPr>
          <w:trHeight w:val="4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1E0D98" w:rsidRDefault="00380833" w:rsidP="006352E5">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1E0D98" w:rsidRDefault="00CA79C3" w:rsidP="006352E5">
            <w:pPr>
              <w:spacing w:before="240" w:after="240"/>
              <w:rPr>
                <w:rFonts w:cs="Arial"/>
                <w:color w:val="00B050"/>
                <w:sz w:val="21"/>
                <w:szCs w:val="21"/>
              </w:rPr>
            </w:pPr>
            <w:hyperlink r:id="rId20" w:tooltip="Relational algebra" w:history="1">
              <w:r w:rsidR="00380833" w:rsidRPr="001E0D98">
                <w:rPr>
                  <w:rStyle w:val="Hyperlink"/>
                  <w:rFonts w:eastAsiaTheme="majorEastAsia" w:cs="Arial"/>
                  <w:color w:val="00B050"/>
                  <w:sz w:val="21"/>
                  <w:szCs w:val="21"/>
                </w:rPr>
                <w:t>relational algebra</w:t>
              </w:r>
            </w:hyperlink>
          </w:p>
        </w:tc>
      </w:tr>
    </w:tbl>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Column family</w:t>
      </w:r>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nor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is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Default="00DD27EF" w:rsidP="00DD27EF">
      <w:pPr>
        <w:pStyle w:val="BackMatterHeading"/>
        <w:rPr>
          <w:szCs w:val="36"/>
        </w:rPr>
      </w:pPr>
      <w:bookmarkStart w:id="208" w:name="_Toc2624407"/>
      <w:r>
        <w:lastRenderedPageBreak/>
        <w:t xml:space="preserve">Appendix D: </w:t>
      </w:r>
      <w:r w:rsidRPr="00380833">
        <w:rPr>
          <w:szCs w:val="36"/>
        </w:rPr>
        <w:t xml:space="preserve">Decision </w:t>
      </w:r>
      <w:r>
        <w:rPr>
          <w:szCs w:val="36"/>
        </w:rPr>
        <w:t>tree</w:t>
      </w:r>
      <w:bookmarkEnd w:id="208"/>
    </w:p>
    <w:p w14:paraId="3BCF16BF" w14:textId="77777777" w:rsidR="00DD27EF" w:rsidRPr="00DD27EF" w:rsidRDefault="00CA79C3" w:rsidP="00DD27EF">
      <w:hyperlink r:id="rId21" w:history="1">
        <w:r w:rsidR="00DD27EF" w:rsidRPr="009C5C35">
          <w:rPr>
            <w:rStyle w:val="Hyperlink"/>
            <w:rFonts w:eastAsiaTheme="majorEastAsia"/>
          </w:rPr>
          <w:t>https://cloud.google.com/storage-options/</w:t>
        </w:r>
      </w:hyperlink>
    </w:p>
    <w:p w14:paraId="12A860D3" w14:textId="77777777" w:rsidR="001E0D98" w:rsidRDefault="00DD27EF" w:rsidP="0044197A">
      <w:pPr>
        <w:rPr>
          <w:rFonts w:ascii="Arial Narrow" w:hAnsi="Arial Narrow"/>
          <w:b/>
          <w:sz w:val="36"/>
          <w:szCs w:val="36"/>
        </w:rPr>
      </w:pPr>
      <w:r>
        <w:rPr>
          <w:noProof/>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72145"/>
                    </a:xfrm>
                    <a:prstGeom prst="rect">
                      <a:avLst/>
                    </a:prstGeom>
                  </pic:spPr>
                </pic:pic>
              </a:graphicData>
            </a:graphic>
          </wp:inline>
        </w:drawing>
      </w:r>
    </w:p>
    <w:p w14:paraId="3DD9ECC6" w14:textId="62F850BA" w:rsidR="007A292C" w:rsidRPr="007A292C" w:rsidRDefault="001A77D9" w:rsidP="007A292C">
      <w:pPr>
        <w:pStyle w:val="BackMatterHeading"/>
        <w:rPr>
          <w:szCs w:val="36"/>
        </w:rPr>
      </w:pPr>
      <w:r>
        <w:lastRenderedPageBreak/>
        <w:t xml:space="preserve">Appendix E: </w:t>
      </w:r>
      <w:r>
        <w:rPr>
          <w:szCs w:val="36"/>
        </w:rPr>
        <w:t>Highlight of milestone meetings</w:t>
      </w:r>
    </w:p>
    <w:p w14:paraId="6C5D328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5F35B405" w14:textId="77777777" w:rsidR="00CA79C3" w:rsidRDefault="00CA79C3" w:rsidP="00CA79C3">
      <w:pPr>
        <w:widowControl w:val="0"/>
        <w:autoSpaceDE w:val="0"/>
        <w:autoSpaceDN w:val="0"/>
        <w:adjustRightInd w:val="0"/>
        <w:spacing w:before="0" w:after="0"/>
        <w:rPr>
          <w:ins w:id="209" w:author="ilia kassianenko" w:date="2019-03-10T08:54:00Z"/>
          <w:rFonts w:ascii="AppleSystemUIFont" w:eastAsiaTheme="minorHAnsi" w:hAnsi="AppleSystemUIFont" w:cs="AppleSystemUIFont"/>
          <w:sz w:val="24"/>
          <w:szCs w:val="24"/>
        </w:rPr>
      </w:pPr>
      <w:ins w:id="210" w:author="ilia kassianenko" w:date="2019-03-10T08:54:00Z">
        <w:r>
          <w:rPr>
            <w:rFonts w:ascii="AppleSystemUIFont" w:eastAsiaTheme="minorHAnsi" w:hAnsi="AppleSystemUIFont" w:cs="AppleSystemUIFont"/>
            <w:sz w:val="24"/>
            <w:szCs w:val="24"/>
          </w:rPr>
          <w:t>March 7th: Review of Daniel’s feedback on Slack concerning the report. Update of milestones. Review of Digital Ocean and Microsoft Azure’s pricing. Data flow diagram updated on Real Time board. Discussion concerning the difference between the object-relational database and the entity relational database.</w:t>
        </w:r>
      </w:ins>
    </w:p>
    <w:p w14:paraId="2A4811BD" w14:textId="77777777" w:rsidR="00CA79C3" w:rsidRDefault="00CA79C3" w:rsidP="00CA79C3">
      <w:pPr>
        <w:widowControl w:val="0"/>
        <w:autoSpaceDE w:val="0"/>
        <w:autoSpaceDN w:val="0"/>
        <w:adjustRightInd w:val="0"/>
        <w:spacing w:before="0" w:after="0"/>
        <w:rPr>
          <w:ins w:id="211" w:author="ilia kassianenko" w:date="2019-03-10T08:54:00Z"/>
          <w:rFonts w:ascii="AppleSystemUIFont" w:eastAsiaTheme="minorHAnsi" w:hAnsi="AppleSystemUIFont" w:cs="AppleSystemUIFont"/>
          <w:sz w:val="24"/>
          <w:szCs w:val="24"/>
        </w:rPr>
      </w:pPr>
    </w:p>
    <w:p w14:paraId="29DD450C" w14:textId="77777777" w:rsidR="00CA79C3" w:rsidRDefault="00CA79C3" w:rsidP="00CA79C3">
      <w:pPr>
        <w:widowControl w:val="0"/>
        <w:autoSpaceDE w:val="0"/>
        <w:autoSpaceDN w:val="0"/>
        <w:adjustRightInd w:val="0"/>
        <w:spacing w:before="0" w:after="0"/>
        <w:rPr>
          <w:ins w:id="212" w:author="ilia kassianenko" w:date="2019-03-10T08:54:00Z"/>
          <w:rFonts w:ascii="AppleSystemUIFont" w:eastAsiaTheme="minorHAnsi" w:hAnsi="AppleSystemUIFont" w:cs="AppleSystemUIFont"/>
          <w:sz w:val="24"/>
          <w:szCs w:val="24"/>
        </w:rPr>
      </w:pPr>
      <w:ins w:id="213" w:author="ilia kassianenko" w:date="2019-03-10T08:54:00Z">
        <w:r>
          <w:rPr>
            <w:rFonts w:ascii="AppleSystemUIFont" w:eastAsiaTheme="minorHAnsi" w:hAnsi="AppleSystemUIFont" w:cs="AppleSystemUIFont"/>
            <w:sz w:val="24"/>
            <w:szCs w:val="24"/>
          </w:rPr>
          <w:t>March 5th: Debrief following comments from Daniel in class concerning chosen path for Acid and Relation db with SQL. Review of undefined sections. No response from city of Montreal for measurement questions. Data flow diagram updated on Real Time board, and decision on the type of database (columnar, object vs relational).</w:t>
        </w:r>
      </w:ins>
    </w:p>
    <w:p w14:paraId="28AE987B" w14:textId="77777777" w:rsidR="00CA79C3" w:rsidRDefault="00CA79C3" w:rsidP="00CA79C3">
      <w:pPr>
        <w:widowControl w:val="0"/>
        <w:autoSpaceDE w:val="0"/>
        <w:autoSpaceDN w:val="0"/>
        <w:adjustRightInd w:val="0"/>
        <w:spacing w:before="0" w:after="0"/>
        <w:rPr>
          <w:ins w:id="214" w:author="ilia kassianenko" w:date="2019-03-10T08:54:00Z"/>
          <w:rFonts w:ascii="AppleSystemUIFont" w:eastAsiaTheme="minorHAnsi" w:hAnsi="AppleSystemUIFont" w:cs="AppleSystemUIFont"/>
          <w:sz w:val="24"/>
          <w:szCs w:val="24"/>
        </w:rPr>
      </w:pPr>
    </w:p>
    <w:p w14:paraId="4D1C6639" w14:textId="77777777" w:rsidR="00CA79C3" w:rsidRDefault="00CA79C3" w:rsidP="00CA79C3">
      <w:pPr>
        <w:widowControl w:val="0"/>
        <w:autoSpaceDE w:val="0"/>
        <w:autoSpaceDN w:val="0"/>
        <w:adjustRightInd w:val="0"/>
        <w:spacing w:before="0" w:after="0"/>
        <w:rPr>
          <w:ins w:id="215" w:author="ilia kassianenko" w:date="2019-03-10T08:54:00Z"/>
          <w:rFonts w:ascii="AppleSystemUIFont" w:eastAsiaTheme="minorHAnsi" w:hAnsi="AppleSystemUIFont" w:cs="AppleSystemUIFont"/>
          <w:sz w:val="24"/>
          <w:szCs w:val="24"/>
        </w:rPr>
      </w:pPr>
      <w:ins w:id="216" w:author="ilia kassianenko" w:date="2019-03-10T08:54:00Z">
        <w:r>
          <w:rPr>
            <w:rFonts w:ascii="AppleSystemUIFont" w:eastAsiaTheme="minorHAnsi" w:hAnsi="AppleSystemUIFont" w:cs="AppleSystemUIFont"/>
            <w:sz w:val="24"/>
            <w:szCs w:val="24"/>
          </w:rPr>
          <w:t xml:space="preserve">February 28th: meeting to review Amazon and Google daba base options (storage, and Acid/Base characteristics), follow-up on next steps No response from city of Montreal for measurement questions. ERP diagram added to the report. Submission of our questions and report to Daniel on Slack. </w:t>
        </w:r>
      </w:ins>
    </w:p>
    <w:p w14:paraId="558A73BE" w14:textId="77777777" w:rsidR="00CA79C3" w:rsidRDefault="00CA79C3" w:rsidP="00CA79C3">
      <w:pPr>
        <w:widowControl w:val="0"/>
        <w:autoSpaceDE w:val="0"/>
        <w:autoSpaceDN w:val="0"/>
        <w:adjustRightInd w:val="0"/>
        <w:spacing w:before="0" w:after="0"/>
        <w:rPr>
          <w:ins w:id="217" w:author="ilia kassianenko" w:date="2019-03-10T08:54:00Z"/>
          <w:rFonts w:ascii="AppleSystemUIFont" w:eastAsiaTheme="minorHAnsi" w:hAnsi="AppleSystemUIFont" w:cs="AppleSystemUIFont"/>
          <w:sz w:val="24"/>
          <w:szCs w:val="24"/>
        </w:rPr>
      </w:pPr>
    </w:p>
    <w:p w14:paraId="3B873476" w14:textId="77777777" w:rsidR="00CA79C3" w:rsidRDefault="00CA79C3" w:rsidP="00CA79C3">
      <w:pPr>
        <w:widowControl w:val="0"/>
        <w:autoSpaceDE w:val="0"/>
        <w:autoSpaceDN w:val="0"/>
        <w:adjustRightInd w:val="0"/>
        <w:spacing w:before="0" w:after="0"/>
        <w:rPr>
          <w:ins w:id="218" w:author="ilia kassianenko" w:date="2019-03-10T08:54:00Z"/>
          <w:rFonts w:ascii="AppleSystemUIFont" w:eastAsiaTheme="minorHAnsi" w:hAnsi="AppleSystemUIFont" w:cs="AppleSystemUIFont"/>
          <w:sz w:val="24"/>
          <w:szCs w:val="24"/>
        </w:rPr>
      </w:pPr>
      <w:ins w:id="219" w:author="ilia kassianenko" w:date="2019-03-10T08:54:00Z">
        <w:r>
          <w:rPr>
            <w:rFonts w:ascii="AppleSystemUIFont" w:eastAsiaTheme="minorHAnsi" w:hAnsi="AppleSystemUIFont" w:cs="AppleSystemUIFont"/>
            <w:sz w:val="24"/>
            <w:szCs w:val="24"/>
          </w:rPr>
          <w: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t>
        </w:r>
      </w:ins>
    </w:p>
    <w:p w14:paraId="4CF4770C" w14:textId="77777777" w:rsidR="00CA79C3" w:rsidRDefault="00CA79C3" w:rsidP="00CA79C3">
      <w:pPr>
        <w:widowControl w:val="0"/>
        <w:autoSpaceDE w:val="0"/>
        <w:autoSpaceDN w:val="0"/>
        <w:adjustRightInd w:val="0"/>
        <w:spacing w:before="0" w:after="0"/>
        <w:rPr>
          <w:ins w:id="220" w:author="ilia kassianenko" w:date="2019-03-10T08:54:00Z"/>
          <w:rFonts w:ascii="AppleSystemUIFont" w:eastAsiaTheme="minorHAnsi" w:hAnsi="AppleSystemUIFont" w:cs="AppleSystemUIFont"/>
          <w:sz w:val="24"/>
          <w:szCs w:val="24"/>
        </w:rPr>
      </w:pPr>
    </w:p>
    <w:p w14:paraId="5987DB94" w14:textId="77777777" w:rsidR="00CA79C3" w:rsidRDefault="00CA79C3" w:rsidP="00CA79C3">
      <w:pPr>
        <w:widowControl w:val="0"/>
        <w:autoSpaceDE w:val="0"/>
        <w:autoSpaceDN w:val="0"/>
        <w:adjustRightInd w:val="0"/>
        <w:spacing w:before="0" w:after="0"/>
        <w:rPr>
          <w:ins w:id="221" w:author="ilia kassianenko" w:date="2019-03-10T08:54:00Z"/>
          <w:rFonts w:ascii="AppleSystemUIFont" w:eastAsiaTheme="minorHAnsi" w:hAnsi="AppleSystemUIFont" w:cs="AppleSystemUIFont"/>
          <w:sz w:val="24"/>
          <w:szCs w:val="24"/>
        </w:rPr>
      </w:pPr>
      <w:ins w:id="222" w:author="ilia kassianenko" w:date="2019-03-10T08:54:00Z">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ins>
    </w:p>
    <w:p w14:paraId="4BFF9CE6" w14:textId="77777777" w:rsidR="00CA79C3" w:rsidRDefault="00CA79C3" w:rsidP="00CA79C3">
      <w:pPr>
        <w:widowControl w:val="0"/>
        <w:autoSpaceDE w:val="0"/>
        <w:autoSpaceDN w:val="0"/>
        <w:adjustRightInd w:val="0"/>
        <w:spacing w:before="0" w:after="0"/>
        <w:rPr>
          <w:ins w:id="223" w:author="ilia kassianenko" w:date="2019-03-10T08:54:00Z"/>
          <w:rFonts w:ascii="AppleSystemUIFont" w:eastAsiaTheme="minorHAnsi" w:hAnsi="AppleSystemUIFont" w:cs="AppleSystemUIFont"/>
          <w:sz w:val="24"/>
          <w:szCs w:val="24"/>
        </w:rPr>
      </w:pPr>
    </w:p>
    <w:p w14:paraId="2832FF1E" w14:textId="77777777" w:rsidR="00CA79C3" w:rsidRDefault="00CA79C3" w:rsidP="00CA79C3">
      <w:pPr>
        <w:widowControl w:val="0"/>
        <w:autoSpaceDE w:val="0"/>
        <w:autoSpaceDN w:val="0"/>
        <w:adjustRightInd w:val="0"/>
        <w:spacing w:before="0" w:after="0"/>
        <w:rPr>
          <w:ins w:id="224" w:author="ilia kassianenko" w:date="2019-03-10T08:54:00Z"/>
          <w:rFonts w:ascii="AppleSystemUIFont" w:eastAsiaTheme="minorHAnsi" w:hAnsi="AppleSystemUIFont" w:cs="AppleSystemUIFont"/>
          <w:sz w:val="24"/>
          <w:szCs w:val="24"/>
        </w:rPr>
      </w:pPr>
      <w:ins w:id="225" w:author="ilia kassianenko" w:date="2019-03-10T08:54:00Z">
        <w:r>
          <w:rPr>
            <w:rFonts w:ascii="AppleSystemUIFont" w:eastAsiaTheme="minorHAnsi" w:hAnsi="AppleSystemUIFont" w:cs="AppleSystemUIFont"/>
            <w:sz w:val="24"/>
            <w:szCs w:val="24"/>
          </w:rPr>
          <w:t>February 19th: Review of video communicated by the city of Montreal concerning the snow collection.</w:t>
        </w:r>
      </w:ins>
    </w:p>
    <w:p w14:paraId="4771FA63" w14:textId="77777777" w:rsidR="00CA79C3" w:rsidRDefault="00CA79C3" w:rsidP="00CA79C3">
      <w:pPr>
        <w:widowControl w:val="0"/>
        <w:autoSpaceDE w:val="0"/>
        <w:autoSpaceDN w:val="0"/>
        <w:adjustRightInd w:val="0"/>
        <w:spacing w:before="0" w:after="0"/>
        <w:rPr>
          <w:ins w:id="226" w:author="ilia kassianenko" w:date="2019-03-10T08:54:00Z"/>
          <w:rFonts w:ascii="AppleSystemUIFont" w:eastAsiaTheme="minorHAnsi" w:hAnsi="AppleSystemUIFont" w:cs="AppleSystemUIFont"/>
          <w:sz w:val="24"/>
          <w:szCs w:val="24"/>
        </w:rPr>
      </w:pPr>
    </w:p>
    <w:p w14:paraId="7A9F95A8" w14:textId="77777777" w:rsidR="00CA79C3" w:rsidRDefault="00CA79C3" w:rsidP="00CA79C3">
      <w:pPr>
        <w:widowControl w:val="0"/>
        <w:autoSpaceDE w:val="0"/>
        <w:autoSpaceDN w:val="0"/>
        <w:adjustRightInd w:val="0"/>
        <w:spacing w:before="0" w:after="0"/>
        <w:rPr>
          <w:ins w:id="227" w:author="ilia kassianenko" w:date="2019-03-10T08:54:00Z"/>
          <w:rFonts w:ascii="AppleSystemUIFont" w:eastAsiaTheme="minorHAnsi" w:hAnsi="AppleSystemUIFont" w:cs="AppleSystemUIFont"/>
          <w:sz w:val="24"/>
          <w:szCs w:val="24"/>
        </w:rPr>
      </w:pPr>
      <w:ins w:id="228" w:author="ilia kassianenko" w:date="2019-03-10T08:54:00Z">
        <w:r>
          <w:rPr>
            <w:rFonts w:ascii="AppleSystemUIFont" w:eastAsiaTheme="minorHAnsi" w:hAnsi="AppleSystemUIFont" w:cs="AppleSystemUIFont"/>
            <w:sz w:val="24"/>
            <w:szCs w:val="24"/>
          </w:rPr>
          <w:t>February 13th: Discussion concerning license for city of Montreal data and realism in the application of the proposed solution. Review of Système Planif-Neige API document. Discussion concerning the hierarchy of the data and the data dictionary. Data dictionary including data type updated in project document. Use of Tableau to visualize the boroughs were depots and snow collection transactions are being recorded.</w:t>
        </w:r>
      </w:ins>
    </w:p>
    <w:p w14:paraId="573D4B3C" w14:textId="77777777" w:rsidR="00CA79C3" w:rsidRDefault="00CA79C3" w:rsidP="00CA79C3">
      <w:pPr>
        <w:widowControl w:val="0"/>
        <w:autoSpaceDE w:val="0"/>
        <w:autoSpaceDN w:val="0"/>
        <w:adjustRightInd w:val="0"/>
        <w:spacing w:before="0" w:after="0"/>
        <w:rPr>
          <w:ins w:id="229" w:author="ilia kassianenko" w:date="2019-03-10T08:54:00Z"/>
          <w:rFonts w:ascii="AppleSystemUIFont" w:eastAsiaTheme="minorHAnsi" w:hAnsi="AppleSystemUIFont" w:cs="AppleSystemUIFont"/>
          <w:sz w:val="24"/>
          <w:szCs w:val="24"/>
        </w:rPr>
      </w:pPr>
    </w:p>
    <w:p w14:paraId="4E696E7E" w14:textId="657C2AB7" w:rsidR="007A292C" w:rsidDel="00CA79C3" w:rsidRDefault="00CA79C3" w:rsidP="00CA79C3">
      <w:pPr>
        <w:widowControl w:val="0"/>
        <w:autoSpaceDE w:val="0"/>
        <w:autoSpaceDN w:val="0"/>
        <w:adjustRightInd w:val="0"/>
        <w:spacing w:before="0" w:after="0"/>
        <w:rPr>
          <w:del w:id="230" w:author="ilia kassianenko" w:date="2019-03-10T08:54:00Z"/>
          <w:rFonts w:ascii="AppleSystemUIFont" w:eastAsiaTheme="minorHAnsi" w:hAnsi="AppleSystemUIFont" w:cs="AppleSystemUIFont"/>
          <w:sz w:val="24"/>
          <w:szCs w:val="24"/>
        </w:rPr>
      </w:pPr>
      <w:ins w:id="231" w:author="ilia kassianenko" w:date="2019-03-10T08:54:00Z">
        <w:r>
          <w:rPr>
            <w:rFonts w:ascii="AppleSystemUIFont" w:eastAsiaTheme="minorHAnsi" w:hAnsi="AppleSystemUIFont" w:cs="AppleSystemUIFont"/>
            <w:sz w:val="24"/>
            <w:szCs w:val="24"/>
          </w:rPr>
          <w:t>February 11th: meeting kick-off and review of Real Time board contents. Sample of database downloaded, and conducted data profiling, in order to access which data to keep. Initial preparation of the data dictionary.</w:t>
        </w:r>
      </w:ins>
      <w:bookmarkStart w:id="232" w:name="_GoBack"/>
      <w:bookmarkEnd w:id="232"/>
      <w:del w:id="233" w:author="ilia kassianenko" w:date="2019-03-10T08:54:00Z">
        <w:r w:rsidR="007A292C" w:rsidDel="00CA79C3">
          <w:rPr>
            <w:rFonts w:ascii="AppleSystemUIFont" w:eastAsiaTheme="minorHAnsi" w:hAnsi="AppleSystemUIFont" w:cs="AppleSystemUIFont"/>
            <w:sz w:val="24"/>
            <w:szCs w:val="24"/>
          </w:rPr>
          <w:delText>March 5th: Debrief following comments from Daniel concerning chosen path for Acid and Relation db with SQL. Review of undefined sections. No response from city of Montreal for measurement questions.</w:delText>
        </w:r>
      </w:del>
    </w:p>
    <w:p w14:paraId="3DC0A9D2" w14:textId="140E5D5B" w:rsidR="007A292C" w:rsidDel="00CA79C3" w:rsidRDefault="007A292C" w:rsidP="007A292C">
      <w:pPr>
        <w:widowControl w:val="0"/>
        <w:autoSpaceDE w:val="0"/>
        <w:autoSpaceDN w:val="0"/>
        <w:adjustRightInd w:val="0"/>
        <w:spacing w:before="0" w:after="0"/>
        <w:rPr>
          <w:del w:id="234" w:author="ilia kassianenko" w:date="2019-03-10T08:54:00Z"/>
          <w:rFonts w:ascii="AppleSystemUIFont" w:eastAsiaTheme="minorHAnsi" w:hAnsi="AppleSystemUIFont" w:cs="AppleSystemUIFont"/>
          <w:sz w:val="24"/>
          <w:szCs w:val="24"/>
        </w:rPr>
      </w:pPr>
    </w:p>
    <w:p w14:paraId="233FB329" w14:textId="5EB105D0" w:rsidR="007A292C" w:rsidDel="00CA79C3" w:rsidRDefault="007A292C" w:rsidP="007A292C">
      <w:pPr>
        <w:widowControl w:val="0"/>
        <w:autoSpaceDE w:val="0"/>
        <w:autoSpaceDN w:val="0"/>
        <w:adjustRightInd w:val="0"/>
        <w:spacing w:before="0" w:after="0"/>
        <w:rPr>
          <w:del w:id="235" w:author="ilia kassianenko" w:date="2019-03-10T08:54:00Z"/>
          <w:rFonts w:ascii="AppleSystemUIFont" w:eastAsiaTheme="minorHAnsi" w:hAnsi="AppleSystemUIFont" w:cs="AppleSystemUIFont"/>
          <w:sz w:val="24"/>
          <w:szCs w:val="24"/>
        </w:rPr>
      </w:pPr>
      <w:del w:id="236" w:author="ilia kassianenko" w:date="2019-03-10T08:54:00Z">
        <w:r w:rsidDel="00CA79C3">
          <w:rPr>
            <w:rFonts w:ascii="AppleSystemUIFont" w:eastAsiaTheme="minorHAnsi" w:hAnsi="AppleSystemUIFont" w:cs="AppleSystemUIFont"/>
            <w:sz w:val="24"/>
            <w:szCs w:val="24"/>
          </w:rPr>
          <w:delText>February 28th: meeting to review Amazon and Google daba base options (storage, and Acid/Base characteristics), follow-up on next steps No response from city of Montreal for measurement questions.</w:delText>
        </w:r>
      </w:del>
    </w:p>
    <w:p w14:paraId="5DC8E583" w14:textId="4838D534" w:rsidR="007A292C" w:rsidDel="00CA79C3" w:rsidRDefault="007A292C" w:rsidP="007A292C">
      <w:pPr>
        <w:widowControl w:val="0"/>
        <w:autoSpaceDE w:val="0"/>
        <w:autoSpaceDN w:val="0"/>
        <w:adjustRightInd w:val="0"/>
        <w:spacing w:before="0" w:after="0"/>
        <w:rPr>
          <w:del w:id="237" w:author="ilia kassianenko" w:date="2019-03-10T08:54:00Z"/>
          <w:rFonts w:ascii="AppleSystemUIFont" w:eastAsiaTheme="minorHAnsi" w:hAnsi="AppleSystemUIFont" w:cs="AppleSystemUIFont"/>
          <w:sz w:val="24"/>
          <w:szCs w:val="24"/>
        </w:rPr>
      </w:pPr>
    </w:p>
    <w:p w14:paraId="7F19C693" w14:textId="335153E3" w:rsidR="007A292C" w:rsidDel="00CA79C3" w:rsidRDefault="007A292C" w:rsidP="007A292C">
      <w:pPr>
        <w:widowControl w:val="0"/>
        <w:autoSpaceDE w:val="0"/>
        <w:autoSpaceDN w:val="0"/>
        <w:adjustRightInd w:val="0"/>
        <w:spacing w:before="0" w:after="0"/>
        <w:rPr>
          <w:del w:id="238" w:author="ilia kassianenko" w:date="2019-03-10T08:54:00Z"/>
          <w:rFonts w:ascii="AppleSystemUIFont" w:eastAsiaTheme="minorHAnsi" w:hAnsi="AppleSystemUIFont" w:cs="AppleSystemUIFont"/>
          <w:sz w:val="24"/>
          <w:szCs w:val="24"/>
        </w:rPr>
      </w:pPr>
      <w:del w:id="239" w:author="ilia kassianenko" w:date="2019-03-10T08:54:00Z">
        <w:r w:rsidDel="00CA79C3">
          <w:rPr>
            <w:rFonts w:ascii="AppleSystemUIFont" w:eastAsiaTheme="minorHAnsi" w:hAnsi="AppleSystemUIFont" w:cs="AppleSystemUIFont"/>
            <w:sz w:val="24"/>
            <w:szCs w:val="24"/>
          </w:rPr>
          <w:delText>February 24th: Discuss open data resources available, similar projects, and streets of Montreal surface area. No response received from city of Montreal, following another attempt made using the data request form. Review of locations in Montreal without depots. Start and end dates of season for snow removal contracts are not confirmed by the city of Montreal. No response from city of Montreal for measurement questions.</w:delText>
        </w:r>
      </w:del>
    </w:p>
    <w:p w14:paraId="1AE3FC80" w14:textId="520BE7EE" w:rsidR="007A292C" w:rsidDel="00CA79C3" w:rsidRDefault="007A292C" w:rsidP="007A292C">
      <w:pPr>
        <w:widowControl w:val="0"/>
        <w:autoSpaceDE w:val="0"/>
        <w:autoSpaceDN w:val="0"/>
        <w:adjustRightInd w:val="0"/>
        <w:spacing w:before="0" w:after="0"/>
        <w:rPr>
          <w:del w:id="240" w:author="ilia kassianenko" w:date="2019-03-10T08:54:00Z"/>
          <w:rFonts w:ascii="AppleSystemUIFont" w:eastAsiaTheme="minorHAnsi" w:hAnsi="AppleSystemUIFont" w:cs="AppleSystemUIFont"/>
          <w:sz w:val="24"/>
          <w:szCs w:val="24"/>
        </w:rPr>
      </w:pPr>
    </w:p>
    <w:p w14:paraId="375A8129" w14:textId="408F27FA" w:rsidR="007A292C" w:rsidDel="00CA79C3" w:rsidRDefault="007A292C" w:rsidP="007A292C">
      <w:pPr>
        <w:widowControl w:val="0"/>
        <w:autoSpaceDE w:val="0"/>
        <w:autoSpaceDN w:val="0"/>
        <w:adjustRightInd w:val="0"/>
        <w:spacing w:before="0" w:after="0"/>
        <w:rPr>
          <w:del w:id="241" w:author="ilia kassianenko" w:date="2019-03-10T08:54:00Z"/>
          <w:rFonts w:ascii="AppleSystemUIFont" w:eastAsiaTheme="minorHAnsi" w:hAnsi="AppleSystemUIFont" w:cs="AppleSystemUIFont"/>
          <w:sz w:val="24"/>
          <w:szCs w:val="24"/>
        </w:rPr>
      </w:pPr>
      <w:del w:id="242" w:author="ilia kassianenko" w:date="2019-03-10T08:54:00Z">
        <w:r w:rsidDel="00CA79C3">
          <w:rPr>
            <w:rFonts w:ascii="AppleSystemUIFont" w:eastAsiaTheme="minorHAnsi" w:hAnsi="AppleSystemUIFont" w:cs="AppleSystemUIFont"/>
            <w:sz w:val="24"/>
            <w:szCs w:val="24"/>
          </w:rPr>
          <w:delText>February 22nd: No response from city of Montreal for measurement questions concerning the volume measure and the start of the season.</w:delText>
        </w:r>
      </w:del>
    </w:p>
    <w:p w14:paraId="2619C063" w14:textId="4EFD76A3" w:rsidR="007A292C" w:rsidDel="00CA79C3" w:rsidRDefault="007A292C" w:rsidP="007A292C">
      <w:pPr>
        <w:widowControl w:val="0"/>
        <w:autoSpaceDE w:val="0"/>
        <w:autoSpaceDN w:val="0"/>
        <w:adjustRightInd w:val="0"/>
        <w:spacing w:before="0" w:after="0"/>
        <w:rPr>
          <w:del w:id="243" w:author="ilia kassianenko" w:date="2019-03-10T08:54:00Z"/>
          <w:rFonts w:ascii="AppleSystemUIFont" w:eastAsiaTheme="minorHAnsi" w:hAnsi="AppleSystemUIFont" w:cs="AppleSystemUIFont"/>
          <w:sz w:val="24"/>
          <w:szCs w:val="24"/>
        </w:rPr>
      </w:pPr>
    </w:p>
    <w:p w14:paraId="44F65C2C" w14:textId="650EB077" w:rsidR="007A292C" w:rsidDel="00CA79C3" w:rsidRDefault="007A292C" w:rsidP="007A292C">
      <w:pPr>
        <w:widowControl w:val="0"/>
        <w:autoSpaceDE w:val="0"/>
        <w:autoSpaceDN w:val="0"/>
        <w:adjustRightInd w:val="0"/>
        <w:spacing w:before="0" w:after="0"/>
        <w:rPr>
          <w:del w:id="244" w:author="ilia kassianenko" w:date="2019-03-10T08:54:00Z"/>
          <w:rFonts w:ascii="AppleSystemUIFont" w:eastAsiaTheme="minorHAnsi" w:hAnsi="AppleSystemUIFont" w:cs="AppleSystemUIFont"/>
          <w:sz w:val="24"/>
          <w:szCs w:val="24"/>
        </w:rPr>
      </w:pPr>
      <w:del w:id="245" w:author="ilia kassianenko" w:date="2019-03-10T08:54:00Z">
        <w:r w:rsidDel="00CA79C3">
          <w:rPr>
            <w:rFonts w:ascii="AppleSystemUIFont" w:eastAsiaTheme="minorHAnsi" w:hAnsi="AppleSystemUIFont" w:cs="AppleSystemUIFont"/>
            <w:sz w:val="24"/>
            <w:szCs w:val="24"/>
          </w:rPr>
          <w:delText>February 19th: Review of video communicated by the city of Montreal concerning the snow collection.</w:delText>
        </w:r>
      </w:del>
    </w:p>
    <w:p w14:paraId="3A3AE564" w14:textId="7F94A4B0" w:rsidR="007A292C" w:rsidDel="00CA79C3" w:rsidRDefault="007A292C" w:rsidP="007A292C">
      <w:pPr>
        <w:widowControl w:val="0"/>
        <w:autoSpaceDE w:val="0"/>
        <w:autoSpaceDN w:val="0"/>
        <w:adjustRightInd w:val="0"/>
        <w:spacing w:before="0" w:after="0"/>
        <w:rPr>
          <w:del w:id="246" w:author="ilia kassianenko" w:date="2019-03-10T08:54:00Z"/>
          <w:rFonts w:ascii="AppleSystemUIFont" w:eastAsiaTheme="minorHAnsi" w:hAnsi="AppleSystemUIFont" w:cs="AppleSystemUIFont"/>
          <w:sz w:val="24"/>
          <w:szCs w:val="24"/>
        </w:rPr>
      </w:pPr>
    </w:p>
    <w:p w14:paraId="007F0C44" w14:textId="5B8EC607" w:rsidR="007A292C" w:rsidDel="00CA79C3" w:rsidRDefault="007A292C" w:rsidP="007A292C">
      <w:pPr>
        <w:widowControl w:val="0"/>
        <w:autoSpaceDE w:val="0"/>
        <w:autoSpaceDN w:val="0"/>
        <w:adjustRightInd w:val="0"/>
        <w:spacing w:before="0" w:after="0"/>
        <w:rPr>
          <w:del w:id="247" w:author="ilia kassianenko" w:date="2019-03-10T08:54:00Z"/>
          <w:rFonts w:ascii="AppleSystemUIFont" w:eastAsiaTheme="minorHAnsi" w:hAnsi="AppleSystemUIFont" w:cs="AppleSystemUIFont"/>
          <w:sz w:val="24"/>
          <w:szCs w:val="24"/>
        </w:rPr>
      </w:pPr>
      <w:del w:id="248" w:author="ilia kassianenko" w:date="2019-03-10T08:54:00Z">
        <w:r w:rsidDel="00CA79C3">
          <w:rPr>
            <w:rFonts w:ascii="AppleSystemUIFont" w:eastAsiaTheme="minorHAnsi" w:hAnsi="AppleSystemUIFont" w:cs="AppleSystemUIFont"/>
            <w:sz w:val="24"/>
            <w:szCs w:val="24"/>
          </w:rPr>
          <w:delText>February 13th: Discussion concerning license for city of Montreal data and realism in the application of the proposed solution. Review of Système Planif-Neige API document. Discussion concerning the hierarchy of the data and the data dictionary.</w:delText>
        </w:r>
      </w:del>
    </w:p>
    <w:p w14:paraId="25064580" w14:textId="0F4FECF6" w:rsidR="007A292C" w:rsidDel="00CA79C3" w:rsidRDefault="007A292C" w:rsidP="007A292C">
      <w:pPr>
        <w:widowControl w:val="0"/>
        <w:autoSpaceDE w:val="0"/>
        <w:autoSpaceDN w:val="0"/>
        <w:adjustRightInd w:val="0"/>
        <w:spacing w:before="0" w:after="0"/>
        <w:rPr>
          <w:del w:id="249" w:author="ilia kassianenko" w:date="2019-03-10T08:54:00Z"/>
          <w:rFonts w:ascii="AppleSystemUIFont" w:eastAsiaTheme="minorHAnsi" w:hAnsi="AppleSystemUIFont" w:cs="AppleSystemUIFont"/>
          <w:sz w:val="24"/>
          <w:szCs w:val="24"/>
        </w:rPr>
      </w:pPr>
    </w:p>
    <w:p w14:paraId="7CA50D33" w14:textId="74A453F4" w:rsidR="007A292C" w:rsidDel="00CA79C3" w:rsidRDefault="007A292C" w:rsidP="007A292C">
      <w:pPr>
        <w:widowControl w:val="0"/>
        <w:autoSpaceDE w:val="0"/>
        <w:autoSpaceDN w:val="0"/>
        <w:adjustRightInd w:val="0"/>
        <w:spacing w:before="0" w:after="0"/>
        <w:rPr>
          <w:del w:id="250" w:author="ilia kassianenko" w:date="2019-03-10T08:54:00Z"/>
          <w:rFonts w:ascii="AppleSystemUIFont" w:eastAsiaTheme="minorHAnsi" w:hAnsi="AppleSystemUIFont" w:cs="AppleSystemUIFont"/>
          <w:sz w:val="24"/>
          <w:szCs w:val="24"/>
        </w:rPr>
      </w:pPr>
      <w:del w:id="251" w:author="ilia kassianenko" w:date="2019-03-10T08:54:00Z">
        <w:r w:rsidDel="00CA79C3">
          <w:rPr>
            <w:rFonts w:ascii="AppleSystemUIFont" w:eastAsiaTheme="minorHAnsi" w:hAnsi="AppleSystemUIFont" w:cs="AppleSystemUIFont"/>
            <w:sz w:val="24"/>
            <w:szCs w:val="24"/>
          </w:rPr>
          <w:delText>February 11th: meeting kick-off and review of Real Time board contents.</w:delText>
        </w:r>
      </w:del>
    </w:p>
    <w:p w14:paraId="33CF70C4" w14:textId="77777777" w:rsidR="001A77D9" w:rsidRPr="00380833" w:rsidRDefault="001A77D9" w:rsidP="0044197A">
      <w:pPr>
        <w:rPr>
          <w:rFonts w:ascii="Arial Narrow" w:hAnsi="Arial Narrow"/>
          <w:b/>
          <w:sz w:val="36"/>
          <w:szCs w:val="36"/>
        </w:rPr>
      </w:pPr>
    </w:p>
    <w:sectPr w:rsidR="001A77D9" w:rsidRPr="00380833" w:rsidSect="008406C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1DD10" w14:textId="77777777" w:rsidR="002B033F" w:rsidRDefault="002B033F">
      <w:pPr>
        <w:spacing w:before="0" w:after="0"/>
      </w:pPr>
      <w:r>
        <w:separator/>
      </w:r>
    </w:p>
  </w:endnote>
  <w:endnote w:type="continuationSeparator" w:id="0">
    <w:p w14:paraId="754BBEC9" w14:textId="77777777" w:rsidR="002B033F" w:rsidRDefault="002B03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534A5" w14:textId="77777777" w:rsidR="006352E5" w:rsidRDefault="006352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2954F" w14:textId="77777777" w:rsidR="006352E5" w:rsidRDefault="006352E5">
    <w:pPr>
      <w:pStyle w:val="Footer"/>
    </w:pPr>
    <w:r>
      <w:tab/>
    </w:r>
    <w:r>
      <w:fldChar w:fldCharType="begin"/>
    </w:r>
    <w:r>
      <w:instrText>PAGE</w:instrText>
    </w:r>
    <w:r>
      <w:fldChar w:fldCharType="separate"/>
    </w:r>
    <w:r w:rsidR="00CA79C3">
      <w:rPr>
        <w:noProof/>
      </w:rPr>
      <w:t>25</w:t>
    </w:r>
    <w:r>
      <w:fldChar w:fldCharType="end"/>
    </w:r>
    <w:r>
      <w:tab/>
      <w:t>Snowstorm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BC2DF" w14:textId="77777777" w:rsidR="006352E5" w:rsidRDefault="006352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284F4" w14:textId="77777777" w:rsidR="002B033F" w:rsidRDefault="002B033F">
      <w:pPr>
        <w:spacing w:before="0" w:after="0"/>
      </w:pPr>
      <w:r>
        <w:separator/>
      </w:r>
    </w:p>
  </w:footnote>
  <w:footnote w:type="continuationSeparator" w:id="0">
    <w:p w14:paraId="18A86ED2" w14:textId="77777777" w:rsidR="002B033F" w:rsidRDefault="002B033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2BA64" w14:textId="77777777" w:rsidR="006352E5" w:rsidRDefault="006352E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057F8" w14:textId="77777777" w:rsidR="006352E5" w:rsidRDefault="006352E5">
    <w:pPr>
      <w:pStyle w:val="Header"/>
    </w:pPr>
    <w:r>
      <w:t>Snowstorm</w:t>
    </w:r>
    <w:r>
      <w:tab/>
    </w:r>
  </w:p>
  <w:p w14:paraId="2ADB8C5A" w14:textId="77777777" w:rsidR="006352E5" w:rsidRDefault="006352E5">
    <w:pPr>
      <w:pStyle w:val="ParagraphSpacer1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89748" w14:textId="77777777" w:rsidR="006352E5" w:rsidRDefault="006352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4">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tz Gyger">
    <w15:presenceInfo w15:providerId="Windows Live" w15:userId="32d0e83641d2b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B8"/>
    <w:rsid w:val="000076D9"/>
    <w:rsid w:val="00044CD1"/>
    <w:rsid w:val="00063845"/>
    <w:rsid w:val="00094922"/>
    <w:rsid w:val="000F21DA"/>
    <w:rsid w:val="00102536"/>
    <w:rsid w:val="001A44B7"/>
    <w:rsid w:val="001A473B"/>
    <w:rsid w:val="001A77D9"/>
    <w:rsid w:val="001A7934"/>
    <w:rsid w:val="001B55C4"/>
    <w:rsid w:val="001E0D98"/>
    <w:rsid w:val="00204EA7"/>
    <w:rsid w:val="00212541"/>
    <w:rsid w:val="002818C1"/>
    <w:rsid w:val="002A2A44"/>
    <w:rsid w:val="002A376A"/>
    <w:rsid w:val="002B033F"/>
    <w:rsid w:val="002C0BC9"/>
    <w:rsid w:val="00320A42"/>
    <w:rsid w:val="00340382"/>
    <w:rsid w:val="00361A15"/>
    <w:rsid w:val="00364C04"/>
    <w:rsid w:val="00380833"/>
    <w:rsid w:val="00385B86"/>
    <w:rsid w:val="003A3482"/>
    <w:rsid w:val="003A4EB6"/>
    <w:rsid w:val="00410D82"/>
    <w:rsid w:val="00424AC2"/>
    <w:rsid w:val="0044197A"/>
    <w:rsid w:val="00464AED"/>
    <w:rsid w:val="0048753C"/>
    <w:rsid w:val="004B1FF4"/>
    <w:rsid w:val="004B2EA2"/>
    <w:rsid w:val="004D0F41"/>
    <w:rsid w:val="00532287"/>
    <w:rsid w:val="005B6178"/>
    <w:rsid w:val="00613836"/>
    <w:rsid w:val="006352E5"/>
    <w:rsid w:val="00650514"/>
    <w:rsid w:val="00663358"/>
    <w:rsid w:val="00673017"/>
    <w:rsid w:val="006922A6"/>
    <w:rsid w:val="006C31C9"/>
    <w:rsid w:val="0070447E"/>
    <w:rsid w:val="00755931"/>
    <w:rsid w:val="007645C1"/>
    <w:rsid w:val="00771911"/>
    <w:rsid w:val="007A292C"/>
    <w:rsid w:val="007D59B8"/>
    <w:rsid w:val="00831315"/>
    <w:rsid w:val="008406CC"/>
    <w:rsid w:val="008459C6"/>
    <w:rsid w:val="008D539A"/>
    <w:rsid w:val="00950888"/>
    <w:rsid w:val="009B42AD"/>
    <w:rsid w:val="009F78B7"/>
    <w:rsid w:val="00A20FFE"/>
    <w:rsid w:val="00A65745"/>
    <w:rsid w:val="00A71C3C"/>
    <w:rsid w:val="00A850B3"/>
    <w:rsid w:val="00AA7E20"/>
    <w:rsid w:val="00AB13B1"/>
    <w:rsid w:val="00AB6461"/>
    <w:rsid w:val="00AC75FB"/>
    <w:rsid w:val="00AE3028"/>
    <w:rsid w:val="00AF22DB"/>
    <w:rsid w:val="00AF77D1"/>
    <w:rsid w:val="00B33F71"/>
    <w:rsid w:val="00BA4ED4"/>
    <w:rsid w:val="00BB12B8"/>
    <w:rsid w:val="00C754D3"/>
    <w:rsid w:val="00C86EE4"/>
    <w:rsid w:val="00CA79C3"/>
    <w:rsid w:val="00D233B1"/>
    <w:rsid w:val="00D469CA"/>
    <w:rsid w:val="00D74765"/>
    <w:rsid w:val="00D84CA3"/>
    <w:rsid w:val="00DD27EF"/>
    <w:rsid w:val="00E537B5"/>
    <w:rsid w:val="00E56750"/>
    <w:rsid w:val="00E65900"/>
    <w:rsid w:val="00E678AD"/>
    <w:rsid w:val="00E719AA"/>
    <w:rsid w:val="00EF00A0"/>
    <w:rsid w:val="00F05EA4"/>
    <w:rsid w:val="00F82BF2"/>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3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ille.montreal.qc.ca/snowremoval/elimination-neige" TargetMode="External"/><Relationship Id="rId20" Type="http://schemas.openxmlformats.org/officeDocument/2006/relationships/hyperlink" Target="https://en.wikipedia.org/wiki/Relational_algebra" TargetMode="External"/><Relationship Id="rId21" Type="http://schemas.openxmlformats.org/officeDocument/2006/relationships/hyperlink" Target="https://cloud.google.com/storage-options/" TargetMode="External"/><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31"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donnees.ville.montreal.qc.ca/dataset/contrats-transaction-deneigement" TargetMode="External"/><Relationship Id="rId14" Type="http://schemas.openxmlformats.org/officeDocument/2006/relationships/image" Target="media/image4.emf"/><Relationship Id="rId15" Type="http://schemas.openxmlformats.org/officeDocument/2006/relationships/oleObject" Target="embeddings/oleObject1.bin"/><Relationship Id="rId16" Type="http://schemas.openxmlformats.org/officeDocument/2006/relationships/image" Target="media/image5.emf"/><Relationship Id="rId17" Type="http://schemas.openxmlformats.org/officeDocument/2006/relationships/oleObject" Target="embeddings/Microsoft_Word_97_-_2004_Document1.doc"/><Relationship Id="rId18" Type="http://schemas.openxmlformats.org/officeDocument/2006/relationships/hyperlink" Target="http://www.slideshare.net/bscofield/nosql-codemash-2010" TargetMode="External"/><Relationship Id="rId19" Type="http://schemas.openxmlformats.org/officeDocument/2006/relationships/hyperlink" Target="https://en.wikipedia.org/wiki/Graph_the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841DD-E13A-D741-8853-BDE7B45C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5327</Words>
  <Characters>30365</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35621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ilia kassianenko</cp:lastModifiedBy>
  <cp:revision>7</cp:revision>
  <dcterms:created xsi:type="dcterms:W3CDTF">2019-03-08T21:42:00Z</dcterms:created>
  <dcterms:modified xsi:type="dcterms:W3CDTF">2019-03-10T12:54:00Z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