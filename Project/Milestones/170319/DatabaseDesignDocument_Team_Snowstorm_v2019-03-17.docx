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D5C80" w14:textId="77777777" w:rsidR="00BB12B8" w:rsidRDefault="00BB12B8">
      <w:pPr>
        <w:pStyle w:val="Figure"/>
      </w:pPr>
    </w:p>
    <w:p w14:paraId="17828E31" w14:textId="77777777" w:rsidR="005B6178" w:rsidRDefault="005B6178" w:rsidP="005B6178"/>
    <w:p w14:paraId="0695B2AA" w14:textId="77777777" w:rsidR="005B6178" w:rsidRPr="005B6178" w:rsidRDefault="005B6178" w:rsidP="005B6178"/>
    <w:p w14:paraId="37F3D476" w14:textId="77777777" w:rsidR="00BB12B8" w:rsidRDefault="00320A42">
      <w:pPr>
        <w:pStyle w:val="CoverProjectName"/>
      </w:pPr>
      <w:r>
        <w:t>Snowstorm</w:t>
      </w:r>
    </w:p>
    <w:p w14:paraId="202A8F42" w14:textId="77777777" w:rsidR="00BB12B8" w:rsidRDefault="004B2EA2">
      <w:pPr>
        <w:pStyle w:val="Heading1"/>
        <w:numPr>
          <w:ilvl w:val="0"/>
          <w:numId w:val="2"/>
        </w:numPr>
      </w:pPr>
      <w:r>
        <w:t>Database Design Document</w:t>
      </w:r>
    </w:p>
    <w:p w14:paraId="1BC68908" w14:textId="2A7C0D57" w:rsidR="00320A42" w:rsidRDefault="00320A42" w:rsidP="00320A42">
      <w:pPr>
        <w:pStyle w:val="CoverText"/>
        <w:numPr>
          <w:ilvl w:val="0"/>
          <w:numId w:val="2"/>
        </w:numPr>
      </w:pPr>
      <w:r>
        <w:t>Version 0.</w:t>
      </w:r>
      <w:del w:id="0" w:author="Fritz Gyger" w:date="2019-03-08T16:42:00Z">
        <w:r w:rsidR="00E537B5" w:rsidDel="00A65745">
          <w:delText>2</w:delText>
        </w:r>
      </w:del>
      <w:ins w:id="1" w:author="Fritz Gyger" w:date="2019-03-17T15:10:00Z">
        <w:r w:rsidR="00495659">
          <w:t>6</w:t>
        </w:r>
      </w:ins>
    </w:p>
    <w:p w14:paraId="2A83B845" w14:textId="6DCF4340" w:rsidR="00320A42" w:rsidRDefault="00320A42" w:rsidP="00320A42">
      <w:pPr>
        <w:pStyle w:val="CoverTextDate"/>
        <w:numPr>
          <w:ilvl w:val="0"/>
          <w:numId w:val="2"/>
        </w:numPr>
      </w:pPr>
      <w:r>
        <w:t>0</w:t>
      </w:r>
      <w:r w:rsidR="00A850B3">
        <w:t>3</w:t>
      </w:r>
      <w:r>
        <w:t>/</w:t>
      </w:r>
      <w:del w:id="2" w:author="Fritz Gyger" w:date="2019-03-08T16:42:00Z">
        <w:r w:rsidR="00A850B3" w:rsidDel="00A65745">
          <w:delText>04</w:delText>
        </w:r>
      </w:del>
      <w:ins w:id="3" w:author="ilia kassianenko" w:date="2019-03-10T08:53:00Z">
        <w:r w:rsidR="00CA79C3">
          <w:t>1</w:t>
        </w:r>
        <w:del w:id="4" w:author="Fritz Gyger" w:date="2019-03-11T20:33:00Z">
          <w:r w:rsidR="00CA79C3" w:rsidDel="004670F5">
            <w:delText>0</w:delText>
          </w:r>
        </w:del>
      </w:ins>
      <w:ins w:id="5" w:author="Fritz Gyger" w:date="2019-03-17T15:10:00Z">
        <w:r w:rsidR="00495659">
          <w:t>7</w:t>
        </w:r>
      </w:ins>
      <w:ins w:id="6" w:author="Fritz Gyger" w:date="2019-03-08T16:42:00Z">
        <w:del w:id="7" w:author="ilia kassianenko" w:date="2019-03-10T08:53:00Z">
          <w:r w:rsidR="00A65745" w:rsidDel="00CA79C3">
            <w:delText>06</w:delText>
          </w:r>
        </w:del>
      </w:ins>
      <w:r>
        <w:t>/2019</w:t>
      </w:r>
    </w:p>
    <w:p w14:paraId="1A410A08" w14:textId="77777777" w:rsidR="00BB12B8" w:rsidRDefault="00320A42" w:rsidP="00AE3028">
      <w:pPr>
        <w:pStyle w:val="CoverTextDate"/>
        <w:numPr>
          <w:ilvl w:val="0"/>
          <w:numId w:val="2"/>
        </w:numPr>
      </w:pPr>
      <w:r>
        <w:t xml:space="preserve">Team: </w:t>
      </w:r>
      <w:r w:rsidRPr="007A08A9">
        <w:rPr>
          <w:rStyle w:val="Strong"/>
          <w:rFonts w:ascii="Helvetica" w:eastAsiaTheme="majorEastAsia" w:hAnsi="Helvetica" w:cs="Helvetica"/>
          <w:color w:val="333333"/>
          <w:szCs w:val="32"/>
        </w:rPr>
        <w:t>Ilia Kassianenko, Pawel Kaluski, Fritz Gyger</w:t>
      </w:r>
    </w:p>
    <w:p w14:paraId="4C2A9C03" w14:textId="77777777" w:rsidR="00BB12B8" w:rsidRDefault="004B2EA2">
      <w:pPr>
        <w:pStyle w:val="FrontMatterHeader"/>
      </w:pPr>
      <w:bookmarkStart w:id="8" w:name="_Toc278189218"/>
      <w:bookmarkStart w:id="9" w:name="_Toc278187082"/>
      <w:r>
        <w:lastRenderedPageBreak/>
        <w:t>Table of Contents</w:t>
      </w:r>
      <w:bookmarkEnd w:id="8"/>
      <w:bookmarkEnd w:id="9"/>
    </w:p>
    <w:p w14:paraId="44FEF4AB" w14:textId="77777777" w:rsidR="003B3A7C" w:rsidRDefault="004B2EA2">
      <w:pPr>
        <w:pStyle w:val="TOC1"/>
        <w:rPr>
          <w:ins w:id="10" w:author="Fritz Gyger" w:date="2019-03-17T15:30:00Z"/>
          <w:rFonts w:asciiTheme="minorHAnsi" w:eastAsiaTheme="minorEastAsia" w:hAnsiTheme="minorHAnsi" w:cstheme="minorBidi"/>
          <w:b w:val="0"/>
          <w:noProof/>
          <w:sz w:val="22"/>
          <w:szCs w:val="22"/>
          <w:lang w:val="en-CA" w:eastAsia="en-CA"/>
        </w:rPr>
      </w:pPr>
      <w:r>
        <w:fldChar w:fldCharType="begin"/>
      </w:r>
      <w:r>
        <w:rPr>
          <w:rStyle w:val="IndexLink"/>
          <w:webHidden/>
        </w:rPr>
        <w:instrText>TOC \z \t "Heading 2,1,Back Matter Heading,1,Appendix,1,Heading 3,2,Heading 4,3" \h</w:instrText>
      </w:r>
      <w:r>
        <w:rPr>
          <w:rStyle w:val="IndexLink"/>
        </w:rPr>
        <w:fldChar w:fldCharType="separate"/>
      </w:r>
      <w:bookmarkStart w:id="11" w:name="_Toc278189219"/>
      <w:bookmarkStart w:id="12" w:name="_Toc278187083"/>
      <w:ins w:id="13" w:author="Fritz Gyger" w:date="2019-03-17T15:30:00Z">
        <w:r w:rsidR="003B3A7C" w:rsidRPr="00D80598">
          <w:rPr>
            <w:rStyle w:val="Hyperlink"/>
            <w:noProof/>
          </w:rPr>
          <w:fldChar w:fldCharType="begin"/>
        </w:r>
        <w:r w:rsidR="003B3A7C" w:rsidRPr="00D80598">
          <w:rPr>
            <w:rStyle w:val="Hyperlink"/>
            <w:noProof/>
          </w:rPr>
          <w:instrText xml:space="preserve"> </w:instrText>
        </w:r>
        <w:r w:rsidR="003B3A7C">
          <w:rPr>
            <w:noProof/>
          </w:rPr>
          <w:instrText>HYPERLINK \l "_Toc3729052"</w:instrText>
        </w:r>
        <w:r w:rsidR="003B3A7C" w:rsidRPr="00D80598">
          <w:rPr>
            <w:rStyle w:val="Hyperlink"/>
            <w:noProof/>
          </w:rPr>
          <w:instrText xml:space="preserve"> </w:instrText>
        </w:r>
        <w:r w:rsidR="003B3A7C" w:rsidRPr="00D80598">
          <w:rPr>
            <w:rStyle w:val="Hyperlink"/>
            <w:noProof/>
          </w:rPr>
        </w:r>
        <w:r w:rsidR="003B3A7C" w:rsidRPr="00D80598">
          <w:rPr>
            <w:rStyle w:val="Hyperlink"/>
            <w:noProof/>
          </w:rPr>
          <w:fldChar w:fldCharType="separate"/>
        </w:r>
        <w:r w:rsidR="003B3A7C" w:rsidRPr="00D80598">
          <w:rPr>
            <w:rStyle w:val="Hyperlink"/>
            <w:noProof/>
          </w:rPr>
          <w:t>1.</w:t>
        </w:r>
        <w:r w:rsidR="003B3A7C">
          <w:rPr>
            <w:rFonts w:asciiTheme="minorHAnsi" w:eastAsiaTheme="minorEastAsia" w:hAnsiTheme="minorHAnsi" w:cstheme="minorBidi"/>
            <w:b w:val="0"/>
            <w:noProof/>
            <w:sz w:val="22"/>
            <w:szCs w:val="22"/>
            <w:lang w:val="en-CA" w:eastAsia="en-CA"/>
          </w:rPr>
          <w:tab/>
        </w:r>
        <w:r w:rsidR="003B3A7C" w:rsidRPr="00D80598">
          <w:rPr>
            <w:rStyle w:val="Hyperlink"/>
            <w:noProof/>
          </w:rPr>
          <w:t>Overview</w:t>
        </w:r>
        <w:r w:rsidR="003B3A7C">
          <w:rPr>
            <w:noProof/>
            <w:webHidden/>
          </w:rPr>
          <w:tab/>
        </w:r>
        <w:r w:rsidR="003B3A7C">
          <w:rPr>
            <w:noProof/>
            <w:webHidden/>
          </w:rPr>
          <w:fldChar w:fldCharType="begin"/>
        </w:r>
        <w:r w:rsidR="003B3A7C">
          <w:rPr>
            <w:noProof/>
            <w:webHidden/>
          </w:rPr>
          <w:instrText xml:space="preserve"> PAGEREF _Toc3729052 \h </w:instrText>
        </w:r>
        <w:r w:rsidR="003B3A7C">
          <w:rPr>
            <w:noProof/>
            <w:webHidden/>
          </w:rPr>
        </w:r>
      </w:ins>
      <w:r w:rsidR="003B3A7C">
        <w:rPr>
          <w:noProof/>
          <w:webHidden/>
        </w:rPr>
        <w:fldChar w:fldCharType="separate"/>
      </w:r>
      <w:ins w:id="14" w:author="Fritz Gyger" w:date="2019-03-17T15:30:00Z">
        <w:r w:rsidR="003B3A7C">
          <w:rPr>
            <w:noProof/>
            <w:webHidden/>
          </w:rPr>
          <w:t>4</w:t>
        </w:r>
        <w:r w:rsidR="003B3A7C">
          <w:rPr>
            <w:noProof/>
            <w:webHidden/>
          </w:rPr>
          <w:fldChar w:fldCharType="end"/>
        </w:r>
        <w:r w:rsidR="003B3A7C" w:rsidRPr="00D80598">
          <w:rPr>
            <w:rStyle w:val="Hyperlink"/>
            <w:noProof/>
          </w:rPr>
          <w:fldChar w:fldCharType="end"/>
        </w:r>
      </w:ins>
    </w:p>
    <w:p w14:paraId="03FD2DC6" w14:textId="77777777" w:rsidR="003B3A7C" w:rsidRDefault="003B3A7C">
      <w:pPr>
        <w:pStyle w:val="TOC1"/>
        <w:rPr>
          <w:ins w:id="15" w:author="Fritz Gyger" w:date="2019-03-17T15:30:00Z"/>
          <w:rFonts w:asciiTheme="minorHAnsi" w:eastAsiaTheme="minorEastAsia" w:hAnsiTheme="minorHAnsi" w:cstheme="minorBidi"/>
          <w:b w:val="0"/>
          <w:noProof/>
          <w:sz w:val="22"/>
          <w:szCs w:val="22"/>
          <w:lang w:val="en-CA" w:eastAsia="en-CA"/>
        </w:rPr>
      </w:pPr>
      <w:ins w:id="16"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"_Toc3729053"</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2.</w:t>
        </w:r>
        <w:r>
          <w:rPr>
            <w:rFonts w:asciiTheme="minorHAnsi" w:eastAsiaTheme="minorEastAsia" w:hAnsiTheme="minorHAnsi" w:cstheme="minorBidi"/>
            <w:b w:val="0"/>
            <w:noProof/>
            <w:sz w:val="22"/>
            <w:szCs w:val="22"/>
            <w:lang w:val="en-CA" w:eastAsia="en-CA"/>
          </w:rPr>
          <w:tab/>
        </w:r>
        <w:r w:rsidRPr="00D80598">
          <w:rPr>
            <w:rStyle w:val="Hyperlink"/>
            <w:noProof/>
          </w:rPr>
          <w:t>Assumptions/Constraints/Risks</w:t>
        </w:r>
        <w:r>
          <w:rPr>
            <w:noProof/>
            <w:webHidden/>
          </w:rPr>
          <w:tab/>
        </w:r>
        <w:r>
          <w:rPr>
            <w:noProof/>
            <w:webHidden/>
          </w:rPr>
          <w:fldChar w:fldCharType="begin"/>
        </w:r>
        <w:r>
          <w:rPr>
            <w:noProof/>
            <w:webHidden/>
          </w:rPr>
          <w:instrText xml:space="preserve"> PAGEREF _Toc3729053 \h </w:instrText>
        </w:r>
        <w:r>
          <w:rPr>
            <w:noProof/>
            <w:webHidden/>
          </w:rPr>
        </w:r>
      </w:ins>
      <w:r>
        <w:rPr>
          <w:noProof/>
          <w:webHidden/>
        </w:rPr>
        <w:fldChar w:fldCharType="separate"/>
      </w:r>
      <w:ins w:id="17" w:author="Fritz Gyger" w:date="2019-03-17T15:30:00Z">
        <w:r>
          <w:rPr>
            <w:noProof/>
            <w:webHidden/>
          </w:rPr>
          <w:t>6</w:t>
        </w:r>
        <w:r>
          <w:rPr>
            <w:noProof/>
            <w:webHidden/>
          </w:rPr>
          <w:fldChar w:fldCharType="end"/>
        </w:r>
        <w:r w:rsidRPr="00D80598">
          <w:rPr>
            <w:rStyle w:val="Hyperlink"/>
            <w:noProof/>
          </w:rPr>
          <w:fldChar w:fldCharType="end"/>
        </w:r>
      </w:ins>
    </w:p>
    <w:p w14:paraId="22D1BCC1" w14:textId="77777777" w:rsidR="003B3A7C" w:rsidRDefault="003B3A7C">
      <w:pPr>
        <w:pStyle w:val="TOC2"/>
        <w:rPr>
          <w:ins w:id="18" w:author="Fritz Gyger" w:date="2019-03-17T15:30:00Z"/>
          <w:rFonts w:asciiTheme="minorHAnsi" w:eastAsiaTheme="minorEastAsia" w:hAnsiTheme="minorHAnsi" w:cstheme="minorBidi"/>
          <w:noProof/>
          <w:sz w:val="22"/>
          <w:szCs w:val="22"/>
          <w:lang w:val="en-CA" w:eastAsia="en-CA"/>
        </w:rPr>
      </w:pPr>
      <w:ins w:id="19"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"_Toc3729054"</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2.1</w:t>
        </w:r>
        <w:r>
          <w:rPr>
            <w:rFonts w:asciiTheme="minorHAnsi" w:eastAsiaTheme="minorEastAsia" w:hAnsiTheme="minorHAnsi" w:cstheme="minorBidi"/>
            <w:noProof/>
            <w:sz w:val="22"/>
            <w:szCs w:val="22"/>
            <w:lang w:val="en-CA" w:eastAsia="en-CA"/>
          </w:rPr>
          <w:tab/>
        </w:r>
        <w:r w:rsidRPr="00D80598">
          <w:rPr>
            <w:rStyle w:val="Hyperlink"/>
            <w:noProof/>
          </w:rPr>
          <w:t>Assumptions</w:t>
        </w:r>
        <w:r>
          <w:rPr>
            <w:noProof/>
            <w:webHidden/>
          </w:rPr>
          <w:tab/>
        </w:r>
        <w:r>
          <w:rPr>
            <w:noProof/>
            <w:webHidden/>
          </w:rPr>
          <w:fldChar w:fldCharType="begin"/>
        </w:r>
        <w:r>
          <w:rPr>
            <w:noProof/>
            <w:webHidden/>
          </w:rPr>
          <w:instrText xml:space="preserve"> PAGEREF _Toc3729054 \h </w:instrText>
        </w:r>
        <w:r>
          <w:rPr>
            <w:noProof/>
            <w:webHidden/>
          </w:rPr>
        </w:r>
      </w:ins>
      <w:r>
        <w:rPr>
          <w:noProof/>
          <w:webHidden/>
        </w:rPr>
        <w:fldChar w:fldCharType="separate"/>
      </w:r>
      <w:ins w:id="20" w:author="Fritz Gyger" w:date="2019-03-17T15:30:00Z">
        <w:r>
          <w:rPr>
            <w:noProof/>
            <w:webHidden/>
          </w:rPr>
          <w:t>6</w:t>
        </w:r>
        <w:r>
          <w:rPr>
            <w:noProof/>
            <w:webHidden/>
          </w:rPr>
          <w:fldChar w:fldCharType="end"/>
        </w:r>
        <w:r w:rsidRPr="00D80598">
          <w:rPr>
            <w:rStyle w:val="Hyperlink"/>
            <w:noProof/>
          </w:rPr>
          <w:fldChar w:fldCharType="end"/>
        </w:r>
      </w:ins>
    </w:p>
    <w:p w14:paraId="6342F7F3" w14:textId="77777777" w:rsidR="003B3A7C" w:rsidRDefault="003B3A7C">
      <w:pPr>
        <w:pStyle w:val="TOC2"/>
        <w:rPr>
          <w:ins w:id="21" w:author="Fritz Gyger" w:date="2019-03-17T15:30:00Z"/>
          <w:rFonts w:asciiTheme="minorHAnsi" w:eastAsiaTheme="minorEastAsia" w:hAnsiTheme="minorHAnsi" w:cstheme="minorBidi"/>
          <w:noProof/>
          <w:sz w:val="22"/>
          <w:szCs w:val="22"/>
          <w:lang w:val="en-CA" w:eastAsia="en-CA"/>
        </w:rPr>
      </w:pPr>
      <w:ins w:id="22"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"_Toc3729055"</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2.2</w:t>
        </w:r>
        <w:r>
          <w:rPr>
            <w:rFonts w:asciiTheme="minorHAnsi" w:eastAsiaTheme="minorEastAsia" w:hAnsiTheme="minorHAnsi" w:cstheme="minorBidi"/>
            <w:noProof/>
            <w:sz w:val="22"/>
            <w:szCs w:val="22"/>
            <w:lang w:val="en-CA" w:eastAsia="en-CA"/>
          </w:rPr>
          <w:tab/>
        </w:r>
        <w:r w:rsidRPr="00D80598">
          <w:rPr>
            <w:rStyle w:val="Hyperlink"/>
            <w:noProof/>
          </w:rPr>
          <w:t>Constraints</w:t>
        </w:r>
        <w:r>
          <w:rPr>
            <w:noProof/>
            <w:webHidden/>
          </w:rPr>
          <w:tab/>
        </w:r>
        <w:r>
          <w:rPr>
            <w:noProof/>
            <w:webHidden/>
          </w:rPr>
          <w:fldChar w:fldCharType="begin"/>
        </w:r>
        <w:r>
          <w:rPr>
            <w:noProof/>
            <w:webHidden/>
          </w:rPr>
          <w:instrText xml:space="preserve"> PAGEREF _Toc3729055 \h </w:instrText>
        </w:r>
        <w:r>
          <w:rPr>
            <w:noProof/>
            <w:webHidden/>
          </w:rPr>
        </w:r>
      </w:ins>
      <w:r>
        <w:rPr>
          <w:noProof/>
          <w:webHidden/>
        </w:rPr>
        <w:fldChar w:fldCharType="separate"/>
      </w:r>
      <w:ins w:id="23" w:author="Fritz Gyger" w:date="2019-03-17T15:30:00Z">
        <w:r>
          <w:rPr>
            <w:noProof/>
            <w:webHidden/>
          </w:rPr>
          <w:t>7</w:t>
        </w:r>
        <w:r>
          <w:rPr>
            <w:noProof/>
            <w:webHidden/>
          </w:rPr>
          <w:fldChar w:fldCharType="end"/>
        </w:r>
        <w:r w:rsidRPr="00D80598">
          <w:rPr>
            <w:rStyle w:val="Hyperlink"/>
            <w:noProof/>
          </w:rPr>
          <w:fldChar w:fldCharType="end"/>
        </w:r>
      </w:ins>
    </w:p>
    <w:p w14:paraId="1B2F1C31" w14:textId="77777777" w:rsidR="003B3A7C" w:rsidRDefault="003B3A7C">
      <w:pPr>
        <w:pStyle w:val="TOC2"/>
        <w:rPr>
          <w:ins w:id="24" w:author="Fritz Gyger" w:date="2019-03-17T15:30:00Z"/>
          <w:rFonts w:asciiTheme="minorHAnsi" w:eastAsiaTheme="minorEastAsia" w:hAnsiTheme="minorHAnsi" w:cstheme="minorBidi"/>
          <w:noProof/>
          <w:sz w:val="22"/>
          <w:szCs w:val="22"/>
          <w:lang w:val="en-CA" w:eastAsia="en-CA"/>
        </w:rPr>
      </w:pPr>
      <w:ins w:id="25"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"_Toc3729056"</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2.3</w:t>
        </w:r>
        <w:r>
          <w:rPr>
            <w:rFonts w:asciiTheme="minorHAnsi" w:eastAsiaTheme="minorEastAsia" w:hAnsiTheme="minorHAnsi" w:cstheme="minorBidi"/>
            <w:noProof/>
            <w:sz w:val="22"/>
            <w:szCs w:val="22"/>
            <w:lang w:val="en-CA" w:eastAsia="en-CA"/>
          </w:rPr>
          <w:tab/>
        </w:r>
        <w:r w:rsidRPr="00D80598">
          <w:rPr>
            <w:rStyle w:val="Hyperlink"/>
            <w:noProof/>
          </w:rPr>
          <w:t>Risks</w:t>
        </w:r>
        <w:r>
          <w:rPr>
            <w:noProof/>
            <w:webHidden/>
          </w:rPr>
          <w:tab/>
        </w:r>
        <w:r>
          <w:rPr>
            <w:noProof/>
            <w:webHidden/>
          </w:rPr>
          <w:fldChar w:fldCharType="begin"/>
        </w:r>
        <w:r>
          <w:rPr>
            <w:noProof/>
            <w:webHidden/>
          </w:rPr>
          <w:instrText xml:space="preserve"> PAGEREF _Toc3729056 \h </w:instrText>
        </w:r>
        <w:r>
          <w:rPr>
            <w:noProof/>
            <w:webHidden/>
          </w:rPr>
        </w:r>
      </w:ins>
      <w:r>
        <w:rPr>
          <w:noProof/>
          <w:webHidden/>
        </w:rPr>
        <w:fldChar w:fldCharType="separate"/>
      </w:r>
      <w:ins w:id="26" w:author="Fritz Gyger" w:date="2019-03-17T15:30:00Z">
        <w:r>
          <w:rPr>
            <w:noProof/>
            <w:webHidden/>
          </w:rPr>
          <w:t>7</w:t>
        </w:r>
        <w:r>
          <w:rPr>
            <w:noProof/>
            <w:webHidden/>
          </w:rPr>
          <w:fldChar w:fldCharType="end"/>
        </w:r>
        <w:r w:rsidRPr="00D80598">
          <w:rPr>
            <w:rStyle w:val="Hyperlink"/>
            <w:noProof/>
          </w:rPr>
          <w:fldChar w:fldCharType="end"/>
        </w:r>
      </w:ins>
    </w:p>
    <w:p w14:paraId="79594163" w14:textId="77777777" w:rsidR="003B3A7C" w:rsidRDefault="003B3A7C">
      <w:pPr>
        <w:pStyle w:val="TOC1"/>
        <w:rPr>
          <w:ins w:id="27" w:author="Fritz Gyger" w:date="2019-03-17T15:30:00Z"/>
          <w:rFonts w:asciiTheme="minorHAnsi" w:eastAsiaTheme="minorEastAsia" w:hAnsiTheme="minorHAnsi" w:cstheme="minorBidi"/>
          <w:b w:val="0"/>
          <w:noProof/>
          <w:sz w:val="22"/>
          <w:szCs w:val="22"/>
          <w:lang w:val="en-CA" w:eastAsia="en-CA"/>
        </w:rPr>
      </w:pPr>
      <w:ins w:id="28"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"_Toc3729057"</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3.</w:t>
        </w:r>
        <w:r>
          <w:rPr>
            <w:rFonts w:asciiTheme="minorHAnsi" w:eastAsiaTheme="minorEastAsia" w:hAnsiTheme="minorHAnsi" w:cstheme="minorBidi"/>
            <w:b w:val="0"/>
            <w:noProof/>
            <w:sz w:val="22"/>
            <w:szCs w:val="22"/>
            <w:lang w:val="en-CA" w:eastAsia="en-CA"/>
          </w:rPr>
          <w:tab/>
        </w:r>
        <w:r w:rsidRPr="00D80598">
          <w:rPr>
            <w:rStyle w:val="Hyperlink"/>
            <w:noProof/>
          </w:rPr>
          <w:t>Design Decisions</w:t>
        </w:r>
        <w:r>
          <w:rPr>
            <w:noProof/>
            <w:webHidden/>
          </w:rPr>
          <w:tab/>
        </w:r>
        <w:r>
          <w:rPr>
            <w:noProof/>
            <w:webHidden/>
          </w:rPr>
          <w:fldChar w:fldCharType="begin"/>
        </w:r>
        <w:r>
          <w:rPr>
            <w:noProof/>
            <w:webHidden/>
          </w:rPr>
          <w:instrText xml:space="preserve"> PAGEREF _Toc3729057 \h </w:instrText>
        </w:r>
        <w:r>
          <w:rPr>
            <w:noProof/>
            <w:webHidden/>
          </w:rPr>
        </w:r>
      </w:ins>
      <w:r>
        <w:rPr>
          <w:noProof/>
          <w:webHidden/>
        </w:rPr>
        <w:fldChar w:fldCharType="separate"/>
      </w:r>
      <w:ins w:id="29" w:author="Fritz Gyger" w:date="2019-03-17T15:30:00Z">
        <w:r>
          <w:rPr>
            <w:noProof/>
            <w:webHidden/>
          </w:rPr>
          <w:t>8</w:t>
        </w:r>
        <w:r>
          <w:rPr>
            <w:noProof/>
            <w:webHidden/>
          </w:rPr>
          <w:fldChar w:fldCharType="end"/>
        </w:r>
        <w:r w:rsidRPr="00D80598">
          <w:rPr>
            <w:rStyle w:val="Hyperlink"/>
            <w:noProof/>
          </w:rPr>
          <w:fldChar w:fldCharType="end"/>
        </w:r>
      </w:ins>
    </w:p>
    <w:p w14:paraId="702E7F01" w14:textId="77777777" w:rsidR="003B3A7C" w:rsidRDefault="003B3A7C">
      <w:pPr>
        <w:pStyle w:val="TOC2"/>
        <w:rPr>
          <w:ins w:id="30" w:author="Fritz Gyger" w:date="2019-03-17T15:30:00Z"/>
          <w:rFonts w:asciiTheme="minorHAnsi" w:eastAsiaTheme="minorEastAsia" w:hAnsiTheme="minorHAnsi" w:cstheme="minorBidi"/>
          <w:noProof/>
          <w:sz w:val="22"/>
          <w:szCs w:val="22"/>
          <w:lang w:val="en-CA" w:eastAsia="en-CA"/>
        </w:rPr>
      </w:pPr>
      <w:ins w:id="31"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"_Toc3729065"</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3.1</w:t>
        </w:r>
        <w:r>
          <w:rPr>
            <w:rFonts w:asciiTheme="minorHAnsi" w:eastAsiaTheme="minorEastAsia" w:hAnsiTheme="minorHAnsi" w:cstheme="minorBidi"/>
            <w:noProof/>
            <w:sz w:val="22"/>
            <w:szCs w:val="22"/>
            <w:lang w:val="en-CA" w:eastAsia="en-CA"/>
          </w:rPr>
          <w:tab/>
        </w:r>
        <w:r w:rsidRPr="00D80598">
          <w:rPr>
            <w:rStyle w:val="Hyperlink"/>
            <w:noProof/>
          </w:rPr>
          <w:t>Key Factors Influencing Design</w:t>
        </w:r>
        <w:r>
          <w:rPr>
            <w:noProof/>
            <w:webHidden/>
          </w:rPr>
          <w:tab/>
        </w:r>
        <w:r>
          <w:rPr>
            <w:noProof/>
            <w:webHidden/>
          </w:rPr>
          <w:fldChar w:fldCharType="begin"/>
        </w:r>
        <w:r>
          <w:rPr>
            <w:noProof/>
            <w:webHidden/>
          </w:rPr>
          <w:instrText xml:space="preserve"> PAGEREF _Toc3729065 \h </w:instrText>
        </w:r>
        <w:r>
          <w:rPr>
            <w:noProof/>
            <w:webHidden/>
          </w:rPr>
        </w:r>
      </w:ins>
      <w:r>
        <w:rPr>
          <w:noProof/>
          <w:webHidden/>
        </w:rPr>
        <w:fldChar w:fldCharType="separate"/>
      </w:r>
      <w:ins w:id="32" w:author="Fritz Gyger" w:date="2019-03-17T15:30:00Z">
        <w:r>
          <w:rPr>
            <w:noProof/>
            <w:webHidden/>
          </w:rPr>
          <w:t>8</w:t>
        </w:r>
        <w:r>
          <w:rPr>
            <w:noProof/>
            <w:webHidden/>
          </w:rPr>
          <w:fldChar w:fldCharType="end"/>
        </w:r>
        <w:r w:rsidRPr="00D80598">
          <w:rPr>
            <w:rStyle w:val="Hyperlink"/>
            <w:noProof/>
          </w:rPr>
          <w:fldChar w:fldCharType="end"/>
        </w:r>
      </w:ins>
    </w:p>
    <w:p w14:paraId="42CB35EF" w14:textId="77777777" w:rsidR="003B3A7C" w:rsidRDefault="003B3A7C">
      <w:pPr>
        <w:pStyle w:val="TOC2"/>
        <w:rPr>
          <w:ins w:id="33" w:author="Fritz Gyger" w:date="2019-03-17T15:30:00Z"/>
          <w:rFonts w:asciiTheme="minorHAnsi" w:eastAsiaTheme="minorEastAsia" w:hAnsiTheme="minorHAnsi" w:cstheme="minorBidi"/>
          <w:noProof/>
          <w:sz w:val="22"/>
          <w:szCs w:val="22"/>
          <w:lang w:val="en-CA" w:eastAsia="en-CA"/>
        </w:rPr>
      </w:pPr>
      <w:ins w:id="34"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"_Toc3729066"</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3.2</w:t>
        </w:r>
        <w:r>
          <w:rPr>
            <w:rFonts w:asciiTheme="minorHAnsi" w:eastAsiaTheme="minorEastAsia" w:hAnsiTheme="minorHAnsi" w:cstheme="minorBidi"/>
            <w:noProof/>
            <w:sz w:val="22"/>
            <w:szCs w:val="22"/>
            <w:lang w:val="en-CA" w:eastAsia="en-CA"/>
          </w:rPr>
          <w:tab/>
        </w:r>
        <w:r w:rsidRPr="00D80598">
          <w:rPr>
            <w:rStyle w:val="Hyperlink"/>
            <w:noProof/>
          </w:rPr>
          <w:t>Functional Design Decisions</w:t>
        </w:r>
        <w:r>
          <w:rPr>
            <w:noProof/>
            <w:webHidden/>
          </w:rPr>
          <w:tab/>
        </w:r>
        <w:r>
          <w:rPr>
            <w:noProof/>
            <w:webHidden/>
          </w:rPr>
          <w:fldChar w:fldCharType="begin"/>
        </w:r>
        <w:r>
          <w:rPr>
            <w:noProof/>
            <w:webHidden/>
          </w:rPr>
          <w:instrText xml:space="preserve"> PAGEREF _Toc3729066 \h </w:instrText>
        </w:r>
        <w:r>
          <w:rPr>
            <w:noProof/>
            <w:webHidden/>
          </w:rPr>
        </w:r>
      </w:ins>
      <w:r>
        <w:rPr>
          <w:noProof/>
          <w:webHidden/>
        </w:rPr>
        <w:fldChar w:fldCharType="separate"/>
      </w:r>
      <w:ins w:id="35" w:author="Fritz Gyger" w:date="2019-03-17T15:30:00Z">
        <w:r>
          <w:rPr>
            <w:noProof/>
            <w:webHidden/>
          </w:rPr>
          <w:t>8</w:t>
        </w:r>
        <w:r>
          <w:rPr>
            <w:noProof/>
            <w:webHidden/>
          </w:rPr>
          <w:fldChar w:fldCharType="end"/>
        </w:r>
        <w:r w:rsidRPr="00D80598">
          <w:rPr>
            <w:rStyle w:val="Hyperlink"/>
            <w:noProof/>
          </w:rPr>
          <w:fldChar w:fldCharType="end"/>
        </w:r>
      </w:ins>
    </w:p>
    <w:p w14:paraId="08E0F34F" w14:textId="77777777" w:rsidR="003B3A7C" w:rsidRDefault="003B3A7C">
      <w:pPr>
        <w:pStyle w:val="TOC2"/>
        <w:rPr>
          <w:ins w:id="36" w:author="Fritz Gyger" w:date="2019-03-17T15:30:00Z"/>
          <w:rFonts w:asciiTheme="minorHAnsi" w:eastAsiaTheme="minorEastAsia" w:hAnsiTheme="minorHAnsi" w:cstheme="minorBidi"/>
          <w:noProof/>
          <w:sz w:val="22"/>
          <w:szCs w:val="22"/>
          <w:lang w:val="en-CA" w:eastAsia="en-CA"/>
        </w:rPr>
      </w:pPr>
      <w:ins w:id="37"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"_Toc3729067"</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3.3</w:t>
        </w:r>
        <w:r>
          <w:rPr>
            <w:rFonts w:asciiTheme="minorHAnsi" w:eastAsiaTheme="minorEastAsia" w:hAnsiTheme="minorHAnsi" w:cstheme="minorBidi"/>
            <w:noProof/>
            <w:sz w:val="22"/>
            <w:szCs w:val="22"/>
            <w:lang w:val="en-CA" w:eastAsia="en-CA"/>
          </w:rPr>
          <w:tab/>
        </w:r>
        <w:r w:rsidRPr="00D80598">
          <w:rPr>
            <w:rStyle w:val="Hyperlink"/>
            <w:noProof/>
          </w:rPr>
          <w:t>Database Management System Decisions</w:t>
        </w:r>
        <w:r>
          <w:rPr>
            <w:noProof/>
            <w:webHidden/>
          </w:rPr>
          <w:tab/>
        </w:r>
        <w:r>
          <w:rPr>
            <w:noProof/>
            <w:webHidden/>
          </w:rPr>
          <w:fldChar w:fldCharType="begin"/>
        </w:r>
        <w:r>
          <w:rPr>
            <w:noProof/>
            <w:webHidden/>
          </w:rPr>
          <w:instrText xml:space="preserve"> PAGEREF _Toc3729067 \h </w:instrText>
        </w:r>
        <w:r>
          <w:rPr>
            <w:noProof/>
            <w:webHidden/>
          </w:rPr>
        </w:r>
      </w:ins>
      <w:r>
        <w:rPr>
          <w:noProof/>
          <w:webHidden/>
        </w:rPr>
        <w:fldChar w:fldCharType="separate"/>
      </w:r>
      <w:ins w:id="38" w:author="Fritz Gyger" w:date="2019-03-17T15:30:00Z">
        <w:r>
          <w:rPr>
            <w:noProof/>
            <w:webHidden/>
          </w:rPr>
          <w:t>9</w:t>
        </w:r>
        <w:r>
          <w:rPr>
            <w:noProof/>
            <w:webHidden/>
          </w:rPr>
          <w:fldChar w:fldCharType="end"/>
        </w:r>
        <w:r w:rsidRPr="00D80598">
          <w:rPr>
            <w:rStyle w:val="Hyperlink"/>
            <w:noProof/>
          </w:rPr>
          <w:fldChar w:fldCharType="end"/>
        </w:r>
      </w:ins>
    </w:p>
    <w:p w14:paraId="38E2DD3D" w14:textId="77777777" w:rsidR="003B3A7C" w:rsidRDefault="003B3A7C">
      <w:pPr>
        <w:pStyle w:val="TOC2"/>
        <w:rPr>
          <w:ins w:id="39" w:author="Fritz Gyger" w:date="2019-03-17T15:30:00Z"/>
          <w:rFonts w:asciiTheme="minorHAnsi" w:eastAsiaTheme="minorEastAsia" w:hAnsiTheme="minorHAnsi" w:cstheme="minorBidi"/>
          <w:noProof/>
          <w:sz w:val="22"/>
          <w:szCs w:val="22"/>
          <w:lang w:val="en-CA" w:eastAsia="en-CA"/>
        </w:rPr>
      </w:pPr>
      <w:ins w:id="40"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"_Toc3729069"</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3.4</w:t>
        </w:r>
        <w:r>
          <w:rPr>
            <w:rFonts w:asciiTheme="minorHAnsi" w:eastAsiaTheme="minorEastAsia" w:hAnsiTheme="minorHAnsi" w:cstheme="minorBidi"/>
            <w:noProof/>
            <w:sz w:val="22"/>
            <w:szCs w:val="22"/>
            <w:lang w:val="en-CA" w:eastAsia="en-CA"/>
          </w:rPr>
          <w:tab/>
        </w:r>
        <w:r w:rsidRPr="00D80598">
          <w:rPr>
            <w:rStyle w:val="Hyperlink"/>
            <w:noProof/>
          </w:rPr>
          <w:t>Security and Privacy Design Decisions</w:t>
        </w:r>
        <w:r>
          <w:rPr>
            <w:noProof/>
            <w:webHidden/>
          </w:rPr>
          <w:tab/>
        </w:r>
        <w:r>
          <w:rPr>
            <w:noProof/>
            <w:webHidden/>
          </w:rPr>
          <w:fldChar w:fldCharType="begin"/>
        </w:r>
        <w:r>
          <w:rPr>
            <w:noProof/>
            <w:webHidden/>
          </w:rPr>
          <w:instrText xml:space="preserve"> PAGEREF _Toc3729069 \h </w:instrText>
        </w:r>
        <w:r>
          <w:rPr>
            <w:noProof/>
            <w:webHidden/>
          </w:rPr>
        </w:r>
      </w:ins>
      <w:r>
        <w:rPr>
          <w:noProof/>
          <w:webHidden/>
        </w:rPr>
        <w:fldChar w:fldCharType="separate"/>
      </w:r>
      <w:ins w:id="41" w:author="Fritz Gyger" w:date="2019-03-17T15:30:00Z">
        <w:r>
          <w:rPr>
            <w:noProof/>
            <w:webHidden/>
          </w:rPr>
          <w:t>9</w:t>
        </w:r>
        <w:r>
          <w:rPr>
            <w:noProof/>
            <w:webHidden/>
          </w:rPr>
          <w:fldChar w:fldCharType="end"/>
        </w:r>
        <w:r w:rsidRPr="00D80598">
          <w:rPr>
            <w:rStyle w:val="Hyperlink"/>
            <w:noProof/>
          </w:rPr>
          <w:fldChar w:fldCharType="end"/>
        </w:r>
      </w:ins>
    </w:p>
    <w:p w14:paraId="724E4832" w14:textId="77777777" w:rsidR="003B3A7C" w:rsidRDefault="003B3A7C">
      <w:pPr>
        <w:pStyle w:val="TOC2"/>
        <w:rPr>
          <w:ins w:id="42" w:author="Fritz Gyger" w:date="2019-03-17T15:30:00Z"/>
          <w:rFonts w:asciiTheme="minorHAnsi" w:eastAsiaTheme="minorEastAsia" w:hAnsiTheme="minorHAnsi" w:cstheme="minorBidi"/>
          <w:noProof/>
          <w:sz w:val="22"/>
          <w:szCs w:val="22"/>
          <w:lang w:val="en-CA" w:eastAsia="en-CA"/>
        </w:rPr>
      </w:pPr>
      <w:ins w:id="43"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"_Toc3729070"</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3.5</w:t>
        </w:r>
        <w:r>
          <w:rPr>
            <w:rFonts w:asciiTheme="minorHAnsi" w:eastAsiaTheme="minorEastAsia" w:hAnsiTheme="minorHAnsi" w:cstheme="minorBidi"/>
            <w:noProof/>
            <w:sz w:val="22"/>
            <w:szCs w:val="22"/>
            <w:lang w:val="en-CA" w:eastAsia="en-CA"/>
          </w:rPr>
          <w:tab/>
        </w:r>
        <w:r w:rsidRPr="00D80598">
          <w:rPr>
            <w:rStyle w:val="Hyperlink"/>
            <w:noProof/>
          </w:rPr>
          <w:t>Performance and Maintenance Design Decisions</w:t>
        </w:r>
        <w:r>
          <w:rPr>
            <w:noProof/>
            <w:webHidden/>
          </w:rPr>
          <w:tab/>
        </w:r>
        <w:r>
          <w:rPr>
            <w:noProof/>
            <w:webHidden/>
          </w:rPr>
          <w:fldChar w:fldCharType="begin"/>
        </w:r>
        <w:r>
          <w:rPr>
            <w:noProof/>
            <w:webHidden/>
          </w:rPr>
          <w:instrText xml:space="preserve"> PAGEREF _Toc3729070 \h </w:instrText>
        </w:r>
        <w:r>
          <w:rPr>
            <w:noProof/>
            <w:webHidden/>
          </w:rPr>
        </w:r>
      </w:ins>
      <w:r>
        <w:rPr>
          <w:noProof/>
          <w:webHidden/>
        </w:rPr>
        <w:fldChar w:fldCharType="separate"/>
      </w:r>
      <w:ins w:id="44" w:author="Fritz Gyger" w:date="2019-03-17T15:30:00Z">
        <w:r>
          <w:rPr>
            <w:noProof/>
            <w:webHidden/>
          </w:rPr>
          <w:t>9</w:t>
        </w:r>
        <w:r>
          <w:rPr>
            <w:noProof/>
            <w:webHidden/>
          </w:rPr>
          <w:fldChar w:fldCharType="end"/>
        </w:r>
        <w:r w:rsidRPr="00D80598">
          <w:rPr>
            <w:rStyle w:val="Hyperlink"/>
            <w:noProof/>
          </w:rPr>
          <w:fldChar w:fldCharType="end"/>
        </w:r>
      </w:ins>
    </w:p>
    <w:p w14:paraId="40349A9A" w14:textId="77777777" w:rsidR="003B3A7C" w:rsidRDefault="003B3A7C">
      <w:pPr>
        <w:pStyle w:val="TOC1"/>
        <w:rPr>
          <w:ins w:id="45" w:author="Fritz Gyger" w:date="2019-03-17T15:30:00Z"/>
          <w:rFonts w:asciiTheme="minorHAnsi" w:eastAsiaTheme="minorEastAsia" w:hAnsiTheme="minorHAnsi" w:cstheme="minorBidi"/>
          <w:b w:val="0"/>
          <w:noProof/>
          <w:sz w:val="22"/>
          <w:szCs w:val="22"/>
          <w:lang w:val="en-CA" w:eastAsia="en-CA"/>
        </w:rPr>
      </w:pPr>
      <w:ins w:id="46"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"_Toc3729071"</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4.</w:t>
        </w:r>
        <w:r>
          <w:rPr>
            <w:rFonts w:asciiTheme="minorHAnsi" w:eastAsiaTheme="minorEastAsia" w:hAnsiTheme="minorHAnsi" w:cstheme="minorBidi"/>
            <w:b w:val="0"/>
            <w:noProof/>
            <w:sz w:val="22"/>
            <w:szCs w:val="22"/>
            <w:lang w:val="en-CA" w:eastAsia="en-CA"/>
          </w:rPr>
          <w:tab/>
        </w:r>
        <w:r w:rsidRPr="00D80598">
          <w:rPr>
            <w:rStyle w:val="Hyperlink"/>
            <w:noProof/>
          </w:rPr>
          <w:t>Detailed Database Design</w:t>
        </w:r>
        <w:r>
          <w:rPr>
            <w:noProof/>
            <w:webHidden/>
          </w:rPr>
          <w:tab/>
        </w:r>
        <w:r>
          <w:rPr>
            <w:noProof/>
            <w:webHidden/>
          </w:rPr>
          <w:fldChar w:fldCharType="begin"/>
        </w:r>
        <w:r>
          <w:rPr>
            <w:noProof/>
            <w:webHidden/>
          </w:rPr>
          <w:instrText xml:space="preserve"> PAGEREF _Toc3729071 \h </w:instrText>
        </w:r>
        <w:r>
          <w:rPr>
            <w:noProof/>
            <w:webHidden/>
          </w:rPr>
        </w:r>
      </w:ins>
      <w:r>
        <w:rPr>
          <w:noProof/>
          <w:webHidden/>
        </w:rPr>
        <w:fldChar w:fldCharType="separate"/>
      </w:r>
      <w:ins w:id="47" w:author="Fritz Gyger" w:date="2019-03-17T15:30:00Z">
        <w:r>
          <w:rPr>
            <w:noProof/>
            <w:webHidden/>
          </w:rPr>
          <w:t>11</w:t>
        </w:r>
        <w:r>
          <w:rPr>
            <w:noProof/>
            <w:webHidden/>
          </w:rPr>
          <w:fldChar w:fldCharType="end"/>
        </w:r>
        <w:r w:rsidRPr="00D80598">
          <w:rPr>
            <w:rStyle w:val="Hyperlink"/>
            <w:noProof/>
          </w:rPr>
          <w:fldChar w:fldCharType="end"/>
        </w:r>
      </w:ins>
    </w:p>
    <w:p w14:paraId="3D1BEA46" w14:textId="77777777" w:rsidR="003B3A7C" w:rsidRDefault="003B3A7C">
      <w:pPr>
        <w:pStyle w:val="TOC2"/>
        <w:rPr>
          <w:ins w:id="48" w:author="Fritz Gyger" w:date="2019-03-17T15:30:00Z"/>
          <w:rFonts w:asciiTheme="minorHAnsi" w:eastAsiaTheme="minorEastAsia" w:hAnsiTheme="minorHAnsi" w:cstheme="minorBidi"/>
          <w:noProof/>
          <w:sz w:val="22"/>
          <w:szCs w:val="22"/>
          <w:lang w:val="en-CA" w:eastAsia="en-CA"/>
        </w:rPr>
      </w:pPr>
      <w:ins w:id="49"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"_Toc3729072"</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4.1</w:t>
        </w:r>
        <w:r>
          <w:rPr>
            <w:rFonts w:asciiTheme="minorHAnsi" w:eastAsiaTheme="minorEastAsia" w:hAnsiTheme="minorHAnsi" w:cstheme="minorBidi"/>
            <w:noProof/>
            <w:sz w:val="22"/>
            <w:szCs w:val="22"/>
            <w:lang w:val="en-CA" w:eastAsia="en-CA"/>
          </w:rPr>
          <w:tab/>
        </w:r>
        <w:r w:rsidRPr="00D80598">
          <w:rPr>
            <w:rStyle w:val="Hyperlink"/>
            <w:noProof/>
          </w:rPr>
          <w:t>Roles and Responsibilities</w:t>
        </w:r>
        <w:r>
          <w:rPr>
            <w:noProof/>
            <w:webHidden/>
          </w:rPr>
          <w:tab/>
        </w:r>
        <w:r>
          <w:rPr>
            <w:noProof/>
            <w:webHidden/>
          </w:rPr>
          <w:fldChar w:fldCharType="begin"/>
        </w:r>
        <w:r>
          <w:rPr>
            <w:noProof/>
            <w:webHidden/>
          </w:rPr>
          <w:instrText xml:space="preserve"> PAGEREF _Toc3729072 \h </w:instrText>
        </w:r>
        <w:r>
          <w:rPr>
            <w:noProof/>
            <w:webHidden/>
          </w:rPr>
        </w:r>
      </w:ins>
      <w:r>
        <w:rPr>
          <w:noProof/>
          <w:webHidden/>
        </w:rPr>
        <w:fldChar w:fldCharType="separate"/>
      </w:r>
      <w:ins w:id="50" w:author="Fritz Gyger" w:date="2019-03-17T15:30:00Z">
        <w:r>
          <w:rPr>
            <w:noProof/>
            <w:webHidden/>
          </w:rPr>
          <w:t>13</w:t>
        </w:r>
        <w:r>
          <w:rPr>
            <w:noProof/>
            <w:webHidden/>
          </w:rPr>
          <w:fldChar w:fldCharType="end"/>
        </w:r>
        <w:r w:rsidRPr="00D80598">
          <w:rPr>
            <w:rStyle w:val="Hyperlink"/>
            <w:noProof/>
          </w:rPr>
          <w:fldChar w:fldCharType="end"/>
        </w:r>
      </w:ins>
    </w:p>
    <w:p w14:paraId="72F76195" w14:textId="77777777" w:rsidR="003B3A7C" w:rsidRDefault="003B3A7C">
      <w:pPr>
        <w:pStyle w:val="TOC2"/>
        <w:rPr>
          <w:ins w:id="51" w:author="Fritz Gyger" w:date="2019-03-17T15:30:00Z"/>
          <w:rFonts w:asciiTheme="minorHAnsi" w:eastAsiaTheme="minorEastAsia" w:hAnsiTheme="minorHAnsi" w:cstheme="minorBidi"/>
          <w:noProof/>
          <w:sz w:val="22"/>
          <w:szCs w:val="22"/>
          <w:lang w:val="en-CA" w:eastAsia="en-CA"/>
        </w:rPr>
      </w:pPr>
      <w:ins w:id="52"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"_Toc3729073"</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4.2</w:t>
        </w:r>
        <w:r>
          <w:rPr>
            <w:rFonts w:asciiTheme="minorHAnsi" w:eastAsiaTheme="minorEastAsia" w:hAnsiTheme="minorHAnsi" w:cstheme="minorBidi"/>
            <w:noProof/>
            <w:sz w:val="22"/>
            <w:szCs w:val="22"/>
            <w:lang w:val="en-CA" w:eastAsia="en-CA"/>
          </w:rPr>
          <w:tab/>
        </w:r>
        <w:r w:rsidRPr="00D80598">
          <w:rPr>
            <w:rStyle w:val="Hyperlink"/>
            <w:noProof/>
          </w:rPr>
          <w:t>Performance Monitoring and Database Efficiency</w:t>
        </w:r>
        <w:r>
          <w:rPr>
            <w:noProof/>
            <w:webHidden/>
          </w:rPr>
          <w:tab/>
        </w:r>
        <w:r>
          <w:rPr>
            <w:noProof/>
            <w:webHidden/>
          </w:rPr>
          <w:fldChar w:fldCharType="begin"/>
        </w:r>
        <w:r>
          <w:rPr>
            <w:noProof/>
            <w:webHidden/>
          </w:rPr>
          <w:instrText xml:space="preserve"> PAGEREF _Toc3729073 \h </w:instrText>
        </w:r>
        <w:r>
          <w:rPr>
            <w:noProof/>
            <w:webHidden/>
          </w:rPr>
        </w:r>
      </w:ins>
      <w:r>
        <w:rPr>
          <w:noProof/>
          <w:webHidden/>
        </w:rPr>
        <w:fldChar w:fldCharType="separate"/>
      </w:r>
      <w:ins w:id="53" w:author="Fritz Gyger" w:date="2019-03-17T15:30:00Z">
        <w:r>
          <w:rPr>
            <w:noProof/>
            <w:webHidden/>
          </w:rPr>
          <w:t>13</w:t>
        </w:r>
        <w:r>
          <w:rPr>
            <w:noProof/>
            <w:webHidden/>
          </w:rPr>
          <w:fldChar w:fldCharType="end"/>
        </w:r>
        <w:r w:rsidRPr="00D80598">
          <w:rPr>
            <w:rStyle w:val="Hyperlink"/>
            <w:noProof/>
          </w:rPr>
          <w:fldChar w:fldCharType="end"/>
        </w:r>
      </w:ins>
    </w:p>
    <w:p w14:paraId="17678F63" w14:textId="77777777" w:rsidR="003B3A7C" w:rsidRDefault="003B3A7C">
      <w:pPr>
        <w:pStyle w:val="TOC3"/>
        <w:rPr>
          <w:ins w:id="54" w:author="Fritz Gyger" w:date="2019-03-17T15:30:00Z"/>
          <w:rFonts w:asciiTheme="minorHAnsi" w:eastAsiaTheme="minorEastAsia" w:hAnsiTheme="minorHAnsi" w:cstheme="minorBidi"/>
          <w:noProof/>
          <w:sz w:val="22"/>
          <w:szCs w:val="22"/>
          <w:lang w:val="en-CA" w:eastAsia="en-CA"/>
        </w:rPr>
      </w:pPr>
      <w:ins w:id="55"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"_Toc3729074"</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4.2.1</w:t>
        </w:r>
        <w:r>
          <w:rPr>
            <w:rFonts w:asciiTheme="minorHAnsi" w:eastAsiaTheme="minorEastAsia" w:hAnsiTheme="minorHAnsi" w:cstheme="minorBidi"/>
            <w:noProof/>
            <w:sz w:val="22"/>
            <w:szCs w:val="22"/>
            <w:lang w:val="en-CA" w:eastAsia="en-CA"/>
          </w:rPr>
          <w:tab/>
        </w:r>
        <w:r w:rsidRPr="00D80598">
          <w:rPr>
            <w:rStyle w:val="Hyperlink"/>
            <w:noProof/>
          </w:rPr>
          <w:t>Operational Implications</w:t>
        </w:r>
        <w:r>
          <w:rPr>
            <w:noProof/>
            <w:webHidden/>
          </w:rPr>
          <w:tab/>
        </w:r>
        <w:r>
          <w:rPr>
            <w:noProof/>
            <w:webHidden/>
          </w:rPr>
          <w:fldChar w:fldCharType="begin"/>
        </w:r>
        <w:r>
          <w:rPr>
            <w:noProof/>
            <w:webHidden/>
          </w:rPr>
          <w:instrText xml:space="preserve"> PAGEREF _Toc3729074 \h </w:instrText>
        </w:r>
        <w:r>
          <w:rPr>
            <w:noProof/>
            <w:webHidden/>
          </w:rPr>
        </w:r>
      </w:ins>
      <w:r>
        <w:rPr>
          <w:noProof/>
          <w:webHidden/>
        </w:rPr>
        <w:fldChar w:fldCharType="separate"/>
      </w:r>
      <w:ins w:id="56" w:author="Fritz Gyger" w:date="2019-03-17T15:30:00Z">
        <w:r>
          <w:rPr>
            <w:noProof/>
            <w:webHidden/>
          </w:rPr>
          <w:t>13</w:t>
        </w:r>
        <w:r>
          <w:rPr>
            <w:noProof/>
            <w:webHidden/>
          </w:rPr>
          <w:fldChar w:fldCharType="end"/>
        </w:r>
        <w:r w:rsidRPr="00D80598">
          <w:rPr>
            <w:rStyle w:val="Hyperlink"/>
            <w:noProof/>
          </w:rPr>
          <w:fldChar w:fldCharType="end"/>
        </w:r>
      </w:ins>
    </w:p>
    <w:p w14:paraId="7AF47EFC" w14:textId="77777777" w:rsidR="003B3A7C" w:rsidRDefault="003B3A7C">
      <w:pPr>
        <w:pStyle w:val="TOC3"/>
        <w:rPr>
          <w:ins w:id="57" w:author="Fritz Gyger" w:date="2019-03-17T15:30:00Z"/>
          <w:rFonts w:asciiTheme="minorHAnsi" w:eastAsiaTheme="minorEastAsia" w:hAnsiTheme="minorHAnsi" w:cstheme="minorBidi"/>
          <w:noProof/>
          <w:sz w:val="22"/>
          <w:szCs w:val="22"/>
          <w:lang w:val="en-CA" w:eastAsia="en-CA"/>
        </w:rPr>
      </w:pPr>
      <w:ins w:id="58"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"_Toc3729075"</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4.2.2</w:t>
        </w:r>
        <w:r>
          <w:rPr>
            <w:rFonts w:asciiTheme="minorHAnsi" w:eastAsiaTheme="minorEastAsia" w:hAnsiTheme="minorHAnsi" w:cstheme="minorBidi"/>
            <w:noProof/>
            <w:sz w:val="22"/>
            <w:szCs w:val="22"/>
            <w:lang w:val="en-CA" w:eastAsia="en-CA"/>
          </w:rPr>
          <w:tab/>
        </w:r>
        <w:r w:rsidRPr="00D80598">
          <w:rPr>
            <w:rStyle w:val="Hyperlink"/>
            <w:noProof/>
          </w:rPr>
          <w:t>Data Transfer Requirements</w:t>
        </w:r>
        <w:r>
          <w:rPr>
            <w:noProof/>
            <w:webHidden/>
          </w:rPr>
          <w:tab/>
        </w:r>
        <w:r>
          <w:rPr>
            <w:noProof/>
            <w:webHidden/>
          </w:rPr>
          <w:fldChar w:fldCharType="begin"/>
        </w:r>
        <w:r>
          <w:rPr>
            <w:noProof/>
            <w:webHidden/>
          </w:rPr>
          <w:instrText xml:space="preserve"> PAGEREF _Toc3729075 \h </w:instrText>
        </w:r>
        <w:r>
          <w:rPr>
            <w:noProof/>
            <w:webHidden/>
          </w:rPr>
        </w:r>
      </w:ins>
      <w:r>
        <w:rPr>
          <w:noProof/>
          <w:webHidden/>
        </w:rPr>
        <w:fldChar w:fldCharType="separate"/>
      </w:r>
      <w:ins w:id="59" w:author="Fritz Gyger" w:date="2019-03-17T15:30:00Z">
        <w:r>
          <w:rPr>
            <w:noProof/>
            <w:webHidden/>
          </w:rPr>
          <w:t>13</w:t>
        </w:r>
        <w:r>
          <w:rPr>
            <w:noProof/>
            <w:webHidden/>
          </w:rPr>
          <w:fldChar w:fldCharType="end"/>
        </w:r>
        <w:r w:rsidRPr="00D80598">
          <w:rPr>
            <w:rStyle w:val="Hyperlink"/>
            <w:noProof/>
          </w:rPr>
          <w:fldChar w:fldCharType="end"/>
        </w:r>
      </w:ins>
    </w:p>
    <w:p w14:paraId="10B88854" w14:textId="77777777" w:rsidR="003B3A7C" w:rsidRDefault="003B3A7C">
      <w:pPr>
        <w:pStyle w:val="TOC3"/>
        <w:rPr>
          <w:ins w:id="60" w:author="Fritz Gyger" w:date="2019-03-17T15:30:00Z"/>
          <w:rFonts w:asciiTheme="minorHAnsi" w:eastAsiaTheme="minorEastAsia" w:hAnsiTheme="minorHAnsi" w:cstheme="minorBidi"/>
          <w:noProof/>
          <w:sz w:val="22"/>
          <w:szCs w:val="22"/>
          <w:lang w:val="en-CA" w:eastAsia="en-CA"/>
        </w:rPr>
      </w:pPr>
      <w:ins w:id="61"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"_Toc3729076"</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4.2.3</w:t>
        </w:r>
        <w:r>
          <w:rPr>
            <w:rFonts w:asciiTheme="minorHAnsi" w:eastAsiaTheme="minorEastAsia" w:hAnsiTheme="minorHAnsi" w:cstheme="minorBidi"/>
            <w:noProof/>
            <w:sz w:val="22"/>
            <w:szCs w:val="22"/>
            <w:lang w:val="en-CA" w:eastAsia="en-CA"/>
          </w:rPr>
          <w:tab/>
        </w:r>
        <w:r w:rsidRPr="00D80598">
          <w:rPr>
            <w:rStyle w:val="Hyperlink"/>
            <w:noProof/>
          </w:rPr>
          <w:t>Data Formats / Data Dictionary</w:t>
        </w:r>
        <w:r>
          <w:rPr>
            <w:noProof/>
            <w:webHidden/>
          </w:rPr>
          <w:tab/>
        </w:r>
        <w:r>
          <w:rPr>
            <w:noProof/>
            <w:webHidden/>
          </w:rPr>
          <w:fldChar w:fldCharType="begin"/>
        </w:r>
        <w:r>
          <w:rPr>
            <w:noProof/>
            <w:webHidden/>
          </w:rPr>
          <w:instrText xml:space="preserve"> PAGEREF _Toc3729076 \h </w:instrText>
        </w:r>
        <w:r>
          <w:rPr>
            <w:noProof/>
            <w:webHidden/>
          </w:rPr>
        </w:r>
      </w:ins>
      <w:r>
        <w:rPr>
          <w:noProof/>
          <w:webHidden/>
        </w:rPr>
        <w:fldChar w:fldCharType="separate"/>
      </w:r>
      <w:ins w:id="62" w:author="Fritz Gyger" w:date="2019-03-17T15:30:00Z">
        <w:r>
          <w:rPr>
            <w:noProof/>
            <w:webHidden/>
          </w:rPr>
          <w:t>14</w:t>
        </w:r>
        <w:r>
          <w:rPr>
            <w:noProof/>
            <w:webHidden/>
          </w:rPr>
          <w:fldChar w:fldCharType="end"/>
        </w:r>
        <w:r w:rsidRPr="00D80598">
          <w:rPr>
            <w:rStyle w:val="Hyperlink"/>
            <w:noProof/>
          </w:rPr>
          <w:fldChar w:fldCharType="end"/>
        </w:r>
      </w:ins>
    </w:p>
    <w:p w14:paraId="1252BEE2" w14:textId="77777777" w:rsidR="003B3A7C" w:rsidRDefault="003B3A7C">
      <w:pPr>
        <w:pStyle w:val="TOC1"/>
        <w:rPr>
          <w:ins w:id="63" w:author="Fritz Gyger" w:date="2019-03-17T15:30:00Z"/>
          <w:rFonts w:asciiTheme="minorHAnsi" w:eastAsiaTheme="minorEastAsia" w:hAnsiTheme="minorHAnsi" w:cstheme="minorBidi"/>
          <w:b w:val="0"/>
          <w:noProof/>
          <w:sz w:val="22"/>
          <w:szCs w:val="22"/>
          <w:lang w:val="en-CA" w:eastAsia="en-CA"/>
        </w:rPr>
      </w:pPr>
      <w:ins w:id="64"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"_Toc3729077"</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lang w:eastAsia="ar-SA"/>
          </w:rPr>
          <w:t>References</w:t>
        </w:r>
        <w:r w:rsidRPr="00D80598">
          <w:rPr>
            <w:rStyle w:val="Hyperlink"/>
            <w:noProof/>
          </w:rPr>
          <w:t>:</w:t>
        </w:r>
        <w:r>
          <w:rPr>
            <w:noProof/>
            <w:webHidden/>
          </w:rPr>
          <w:tab/>
        </w:r>
        <w:r>
          <w:rPr>
            <w:noProof/>
            <w:webHidden/>
          </w:rPr>
          <w:fldChar w:fldCharType="begin"/>
        </w:r>
        <w:r>
          <w:rPr>
            <w:noProof/>
            <w:webHidden/>
          </w:rPr>
          <w:instrText xml:space="preserve"> PAGEREF _Toc3729077 \h </w:instrText>
        </w:r>
        <w:r>
          <w:rPr>
            <w:noProof/>
            <w:webHidden/>
          </w:rPr>
        </w:r>
      </w:ins>
      <w:r>
        <w:rPr>
          <w:noProof/>
          <w:webHidden/>
        </w:rPr>
        <w:fldChar w:fldCharType="separate"/>
      </w:r>
      <w:ins w:id="65" w:author="Fritz Gyger" w:date="2019-03-17T15:30:00Z">
        <w:r>
          <w:rPr>
            <w:noProof/>
            <w:webHidden/>
          </w:rPr>
          <w:t>21</w:t>
        </w:r>
        <w:r>
          <w:rPr>
            <w:noProof/>
            <w:webHidden/>
          </w:rPr>
          <w:fldChar w:fldCharType="end"/>
        </w:r>
        <w:r w:rsidRPr="00D80598">
          <w:rPr>
            <w:rStyle w:val="Hyperlink"/>
            <w:noProof/>
          </w:rPr>
          <w:fldChar w:fldCharType="end"/>
        </w:r>
      </w:ins>
    </w:p>
    <w:p w14:paraId="0B7198B4" w14:textId="77777777" w:rsidR="003B3A7C" w:rsidRDefault="003B3A7C">
      <w:pPr>
        <w:pStyle w:val="TOC1"/>
        <w:rPr>
          <w:ins w:id="66" w:author="Fritz Gyger" w:date="2019-03-17T15:30:00Z"/>
          <w:rFonts w:asciiTheme="minorHAnsi" w:eastAsiaTheme="minorEastAsia" w:hAnsiTheme="minorHAnsi" w:cstheme="minorBidi"/>
          <w:b w:val="0"/>
          <w:noProof/>
          <w:sz w:val="22"/>
          <w:szCs w:val="22"/>
          <w:lang w:val="en-CA" w:eastAsia="en-CA"/>
        </w:rPr>
      </w:pPr>
      <w:ins w:id="67"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"_Toc3729078"</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Appendix A: Acronyms</w:t>
        </w:r>
        <w:r>
          <w:rPr>
            <w:noProof/>
            <w:webHidden/>
          </w:rPr>
          <w:tab/>
        </w:r>
        <w:r>
          <w:rPr>
            <w:noProof/>
            <w:webHidden/>
          </w:rPr>
          <w:fldChar w:fldCharType="begin"/>
        </w:r>
        <w:r>
          <w:rPr>
            <w:noProof/>
            <w:webHidden/>
          </w:rPr>
          <w:instrText xml:space="preserve"> PAGEREF _Toc3729078 \h </w:instrText>
        </w:r>
        <w:r>
          <w:rPr>
            <w:noProof/>
            <w:webHidden/>
          </w:rPr>
        </w:r>
      </w:ins>
      <w:r>
        <w:rPr>
          <w:noProof/>
          <w:webHidden/>
        </w:rPr>
        <w:fldChar w:fldCharType="separate"/>
      </w:r>
      <w:ins w:id="68" w:author="Fritz Gyger" w:date="2019-03-17T15:30:00Z">
        <w:r>
          <w:rPr>
            <w:noProof/>
            <w:webHidden/>
          </w:rPr>
          <w:t>22</w:t>
        </w:r>
        <w:r>
          <w:rPr>
            <w:noProof/>
            <w:webHidden/>
          </w:rPr>
          <w:fldChar w:fldCharType="end"/>
        </w:r>
        <w:r w:rsidRPr="00D80598">
          <w:rPr>
            <w:rStyle w:val="Hyperlink"/>
            <w:noProof/>
          </w:rPr>
          <w:fldChar w:fldCharType="end"/>
        </w:r>
      </w:ins>
    </w:p>
    <w:p w14:paraId="1FFBF880" w14:textId="77777777" w:rsidR="003B3A7C" w:rsidRDefault="003B3A7C">
      <w:pPr>
        <w:pStyle w:val="TOC1"/>
        <w:rPr>
          <w:ins w:id="69" w:author="Fritz Gyger" w:date="2019-03-17T15:30:00Z"/>
          <w:rFonts w:asciiTheme="minorHAnsi" w:eastAsiaTheme="minorEastAsia" w:hAnsiTheme="minorHAnsi" w:cstheme="minorBidi"/>
          <w:b w:val="0"/>
          <w:noProof/>
          <w:sz w:val="22"/>
          <w:szCs w:val="22"/>
          <w:lang w:val="en-CA" w:eastAsia="en-CA"/>
        </w:rPr>
      </w:pPr>
      <w:ins w:id="70"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"_Toc3729079"</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Appendix B: DDL</w:t>
        </w:r>
        <w:r>
          <w:rPr>
            <w:noProof/>
            <w:webHidden/>
          </w:rPr>
          <w:tab/>
        </w:r>
        <w:r>
          <w:rPr>
            <w:noProof/>
            <w:webHidden/>
          </w:rPr>
          <w:fldChar w:fldCharType="begin"/>
        </w:r>
        <w:r>
          <w:rPr>
            <w:noProof/>
            <w:webHidden/>
          </w:rPr>
          <w:instrText xml:space="preserve"> PAGEREF _Toc3729079 \h </w:instrText>
        </w:r>
        <w:r>
          <w:rPr>
            <w:noProof/>
            <w:webHidden/>
          </w:rPr>
        </w:r>
      </w:ins>
      <w:r>
        <w:rPr>
          <w:noProof/>
          <w:webHidden/>
        </w:rPr>
        <w:fldChar w:fldCharType="separate"/>
      </w:r>
      <w:ins w:id="71" w:author="Fritz Gyger" w:date="2019-03-17T15:30:00Z">
        <w:r>
          <w:rPr>
            <w:noProof/>
            <w:webHidden/>
          </w:rPr>
          <w:t>23</w:t>
        </w:r>
        <w:r>
          <w:rPr>
            <w:noProof/>
            <w:webHidden/>
          </w:rPr>
          <w:fldChar w:fldCharType="end"/>
        </w:r>
        <w:r w:rsidRPr="00D80598">
          <w:rPr>
            <w:rStyle w:val="Hyperlink"/>
            <w:noProof/>
          </w:rPr>
          <w:fldChar w:fldCharType="end"/>
        </w:r>
      </w:ins>
    </w:p>
    <w:p w14:paraId="20790870" w14:textId="77777777" w:rsidR="003B3A7C" w:rsidRDefault="003B3A7C">
      <w:pPr>
        <w:pStyle w:val="TOC1"/>
        <w:rPr>
          <w:ins w:id="72" w:author="Fritz Gyger" w:date="2019-03-17T15:30:00Z"/>
          <w:rFonts w:asciiTheme="minorHAnsi" w:eastAsiaTheme="minorEastAsia" w:hAnsiTheme="minorHAnsi" w:cstheme="minorBidi"/>
          <w:b w:val="0"/>
          <w:noProof/>
          <w:sz w:val="22"/>
          <w:szCs w:val="22"/>
          <w:lang w:val="en-CA" w:eastAsia="en-CA"/>
        </w:rPr>
      </w:pPr>
      <w:ins w:id="73"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"_Toc3729080"</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Appendix C: Decision chart database system</w:t>
        </w:r>
        <w:r>
          <w:rPr>
            <w:noProof/>
            <w:webHidden/>
          </w:rPr>
          <w:tab/>
        </w:r>
        <w:r>
          <w:rPr>
            <w:noProof/>
            <w:webHidden/>
          </w:rPr>
          <w:fldChar w:fldCharType="begin"/>
        </w:r>
        <w:r>
          <w:rPr>
            <w:noProof/>
            <w:webHidden/>
          </w:rPr>
          <w:instrText xml:space="preserve"> PAGEREF _Toc3729080 \h </w:instrText>
        </w:r>
        <w:r>
          <w:rPr>
            <w:noProof/>
            <w:webHidden/>
          </w:rPr>
        </w:r>
      </w:ins>
      <w:r>
        <w:rPr>
          <w:noProof/>
          <w:webHidden/>
        </w:rPr>
        <w:fldChar w:fldCharType="separate"/>
      </w:r>
      <w:ins w:id="74" w:author="Fritz Gyger" w:date="2019-03-17T15:30:00Z">
        <w:r>
          <w:rPr>
            <w:noProof/>
            <w:webHidden/>
          </w:rPr>
          <w:t>24</w:t>
        </w:r>
        <w:r>
          <w:rPr>
            <w:noProof/>
            <w:webHidden/>
          </w:rPr>
          <w:fldChar w:fldCharType="end"/>
        </w:r>
        <w:r w:rsidRPr="00D80598">
          <w:rPr>
            <w:rStyle w:val="Hyperlink"/>
            <w:noProof/>
          </w:rPr>
          <w:fldChar w:fldCharType="end"/>
        </w:r>
      </w:ins>
    </w:p>
    <w:p w14:paraId="5E458488" w14:textId="77777777" w:rsidR="003B3A7C" w:rsidRDefault="003B3A7C">
      <w:pPr>
        <w:pStyle w:val="TOC1"/>
        <w:rPr>
          <w:ins w:id="75" w:author="Fritz Gyger" w:date="2019-03-17T15:30:00Z"/>
          <w:rFonts w:asciiTheme="minorHAnsi" w:eastAsiaTheme="minorEastAsia" w:hAnsiTheme="minorHAnsi" w:cstheme="minorBidi"/>
          <w:b w:val="0"/>
          <w:noProof/>
          <w:sz w:val="22"/>
          <w:szCs w:val="22"/>
          <w:lang w:val="en-CA" w:eastAsia="en-CA"/>
        </w:rPr>
      </w:pPr>
      <w:ins w:id="76"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"_Toc3729081"</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Appendix D: Decision tree</w:t>
        </w:r>
        <w:r>
          <w:rPr>
            <w:noProof/>
            <w:webHidden/>
          </w:rPr>
          <w:tab/>
        </w:r>
        <w:r>
          <w:rPr>
            <w:noProof/>
            <w:webHidden/>
          </w:rPr>
          <w:fldChar w:fldCharType="begin"/>
        </w:r>
        <w:r>
          <w:rPr>
            <w:noProof/>
            <w:webHidden/>
          </w:rPr>
          <w:instrText xml:space="preserve"> PAGEREF _Toc3729081 \h </w:instrText>
        </w:r>
        <w:r>
          <w:rPr>
            <w:noProof/>
            <w:webHidden/>
          </w:rPr>
        </w:r>
      </w:ins>
      <w:r>
        <w:rPr>
          <w:noProof/>
          <w:webHidden/>
        </w:rPr>
        <w:fldChar w:fldCharType="separate"/>
      </w:r>
      <w:ins w:id="77" w:author="Fritz Gyger" w:date="2019-03-17T15:30:00Z">
        <w:r>
          <w:rPr>
            <w:noProof/>
            <w:webHidden/>
          </w:rPr>
          <w:t>25</w:t>
        </w:r>
        <w:r>
          <w:rPr>
            <w:noProof/>
            <w:webHidden/>
          </w:rPr>
          <w:fldChar w:fldCharType="end"/>
        </w:r>
        <w:r w:rsidRPr="00D80598">
          <w:rPr>
            <w:rStyle w:val="Hyperlink"/>
            <w:noProof/>
          </w:rPr>
          <w:fldChar w:fldCharType="end"/>
        </w:r>
      </w:ins>
    </w:p>
    <w:p w14:paraId="2BFA3910" w14:textId="77777777" w:rsidR="003B3A7C" w:rsidRDefault="003B3A7C">
      <w:pPr>
        <w:pStyle w:val="TOC1"/>
        <w:rPr>
          <w:ins w:id="78" w:author="Fritz Gyger" w:date="2019-03-17T15:30:00Z"/>
          <w:rFonts w:asciiTheme="minorHAnsi" w:eastAsiaTheme="minorEastAsia" w:hAnsiTheme="minorHAnsi" w:cstheme="minorBidi"/>
          <w:b w:val="0"/>
          <w:noProof/>
          <w:sz w:val="22"/>
          <w:szCs w:val="22"/>
          <w:lang w:val="en-CA" w:eastAsia="en-CA"/>
        </w:rPr>
      </w:pPr>
      <w:ins w:id="79" w:author="Fritz Gyger" w:date="2019-03-17T15:30:00Z">
        <w:r w:rsidRPr="00D80598">
          <w:rPr>
            <w:rStyle w:val="Hyperlink"/>
            <w:noProof/>
          </w:rPr>
          <w:fldChar w:fldCharType="begin"/>
        </w:r>
        <w:r w:rsidRPr="00D80598">
          <w:rPr>
            <w:rStyle w:val="Hyperlink"/>
            <w:noProof/>
          </w:rPr>
          <w:instrText xml:space="preserve"> </w:instrText>
        </w:r>
        <w:r>
          <w:rPr>
            <w:noProof/>
          </w:rPr>
          <w:instrText>HYPERLINK \l "_Toc3729082"</w:instrText>
        </w:r>
        <w:r w:rsidRPr="00D80598">
          <w:rPr>
            <w:rStyle w:val="Hyperlink"/>
            <w:noProof/>
          </w:rPr>
          <w:instrText xml:space="preserve"> </w:instrText>
        </w:r>
        <w:r w:rsidRPr="00D80598">
          <w:rPr>
            <w:rStyle w:val="Hyperlink"/>
            <w:noProof/>
          </w:rPr>
        </w:r>
        <w:r w:rsidRPr="00D80598">
          <w:rPr>
            <w:rStyle w:val="Hyperlink"/>
            <w:noProof/>
          </w:rPr>
          <w:fldChar w:fldCharType="separate"/>
        </w:r>
        <w:r w:rsidRPr="00D80598">
          <w:rPr>
            <w:rStyle w:val="Hyperlink"/>
            <w:noProof/>
          </w:rPr>
          <w:t>Appendix E: Highlight of milestone meetings</w:t>
        </w:r>
        <w:r>
          <w:rPr>
            <w:noProof/>
            <w:webHidden/>
          </w:rPr>
          <w:tab/>
        </w:r>
        <w:r>
          <w:rPr>
            <w:noProof/>
            <w:webHidden/>
          </w:rPr>
          <w:fldChar w:fldCharType="begin"/>
        </w:r>
        <w:r>
          <w:rPr>
            <w:noProof/>
            <w:webHidden/>
          </w:rPr>
          <w:instrText xml:space="preserve"> PAGEREF _Toc3729082 \h </w:instrText>
        </w:r>
        <w:r>
          <w:rPr>
            <w:noProof/>
            <w:webHidden/>
          </w:rPr>
        </w:r>
      </w:ins>
      <w:r>
        <w:rPr>
          <w:noProof/>
          <w:webHidden/>
        </w:rPr>
        <w:fldChar w:fldCharType="separate"/>
      </w:r>
      <w:ins w:id="80" w:author="Fritz Gyger" w:date="2019-03-17T15:30:00Z">
        <w:r>
          <w:rPr>
            <w:noProof/>
            <w:webHidden/>
          </w:rPr>
          <w:t>26</w:t>
        </w:r>
        <w:r>
          <w:rPr>
            <w:noProof/>
            <w:webHidden/>
          </w:rPr>
          <w:fldChar w:fldCharType="end"/>
        </w:r>
        <w:r w:rsidRPr="00D80598">
          <w:rPr>
            <w:rStyle w:val="Hyperlink"/>
            <w:noProof/>
          </w:rPr>
          <w:fldChar w:fldCharType="end"/>
        </w:r>
      </w:ins>
    </w:p>
    <w:p w14:paraId="19B00765" w14:textId="77777777" w:rsidR="00DD27EF" w:rsidDel="00495659" w:rsidRDefault="00DD27EF">
      <w:pPr>
        <w:pStyle w:val="TOC1"/>
        <w:rPr>
          <w:del w:id="81" w:author="Fritz Gyger" w:date="2019-03-17T15:10:00Z"/>
          <w:rFonts w:asciiTheme="minorHAnsi" w:eastAsiaTheme="minorEastAsia" w:hAnsiTheme="minorHAnsi" w:cstheme="minorBidi"/>
          <w:b w:val="0"/>
          <w:noProof/>
          <w:sz w:val="22"/>
          <w:szCs w:val="22"/>
          <w:lang w:val="en-CA" w:eastAsia="en-CA"/>
        </w:rPr>
      </w:pPr>
      <w:del w:id="82" w:author="Fritz Gyger" w:date="2019-03-17T15:10:00Z">
        <w:r w:rsidRPr="00310E30" w:rsidDel="00495659">
          <w:rPr>
            <w:rStyle w:val="Hyperlink"/>
            <w:noProof/>
          </w:rPr>
          <w:delText>1.</w:delText>
        </w:r>
        <w:r w:rsidDel="00495659">
          <w:rPr>
            <w:rFonts w:asciiTheme="minorHAnsi" w:eastAsiaTheme="minorEastAsia" w:hAnsiTheme="minorHAnsi" w:cstheme="minorBidi"/>
            <w:b w:val="0"/>
            <w:noProof/>
            <w:sz w:val="22"/>
            <w:szCs w:val="22"/>
            <w:lang w:val="en-CA" w:eastAsia="en-CA"/>
          </w:rPr>
          <w:tab/>
        </w:r>
        <w:r w:rsidRPr="00310E30" w:rsidDel="00495659">
          <w:rPr>
            <w:rStyle w:val="Hyperlink"/>
            <w:noProof/>
          </w:rPr>
          <w:delText>Overview</w:delText>
        </w:r>
        <w:r w:rsidDel="00495659">
          <w:rPr>
            <w:noProof/>
            <w:webHidden/>
          </w:rPr>
          <w:tab/>
        </w:r>
        <w:r w:rsidR="00951200" w:rsidDel="00495659">
          <w:rPr>
            <w:noProof/>
            <w:webHidden/>
          </w:rPr>
          <w:delText>3</w:delText>
        </w:r>
      </w:del>
    </w:p>
    <w:p w14:paraId="11185B2D" w14:textId="77777777" w:rsidR="00DD27EF" w:rsidDel="00495659" w:rsidRDefault="00DD27EF">
      <w:pPr>
        <w:pStyle w:val="TOC1"/>
        <w:rPr>
          <w:del w:id="83" w:author="Fritz Gyger" w:date="2019-03-17T15:10:00Z"/>
          <w:rFonts w:asciiTheme="minorHAnsi" w:eastAsiaTheme="minorEastAsia" w:hAnsiTheme="minorHAnsi" w:cstheme="minorBidi"/>
          <w:b w:val="0"/>
          <w:noProof/>
          <w:sz w:val="22"/>
          <w:szCs w:val="22"/>
          <w:lang w:val="en-CA" w:eastAsia="en-CA"/>
        </w:rPr>
      </w:pPr>
      <w:del w:id="84" w:author="Fritz Gyger" w:date="2019-03-17T15:10:00Z">
        <w:r w:rsidRPr="00310E30" w:rsidDel="00495659">
          <w:rPr>
            <w:rStyle w:val="Hyperlink"/>
            <w:noProof/>
          </w:rPr>
          <w:delText>2.</w:delText>
        </w:r>
        <w:r w:rsidDel="00495659">
          <w:rPr>
            <w:rFonts w:asciiTheme="minorHAnsi" w:eastAsiaTheme="minorEastAsia" w:hAnsiTheme="minorHAnsi" w:cstheme="minorBidi"/>
            <w:b w:val="0"/>
            <w:noProof/>
            <w:sz w:val="22"/>
            <w:szCs w:val="22"/>
            <w:lang w:val="en-CA" w:eastAsia="en-CA"/>
          </w:rPr>
          <w:tab/>
        </w:r>
        <w:r w:rsidRPr="00310E30" w:rsidDel="00495659">
          <w:rPr>
            <w:rStyle w:val="Hyperlink"/>
            <w:noProof/>
          </w:rPr>
          <w:delText>Assumptions/Constraints/Risks</w:delText>
        </w:r>
        <w:r w:rsidDel="00495659">
          <w:rPr>
            <w:noProof/>
            <w:webHidden/>
          </w:rPr>
          <w:tab/>
        </w:r>
      </w:del>
      <w:del w:id="85" w:author="Fritz Gyger" w:date="2019-03-11T20:32:00Z">
        <w:r w:rsidDel="00951200">
          <w:rPr>
            <w:noProof/>
            <w:webHidden/>
          </w:rPr>
          <w:delText>6</w:delText>
        </w:r>
      </w:del>
    </w:p>
    <w:p w14:paraId="6E6E8AA3" w14:textId="77777777" w:rsidR="00DD27EF" w:rsidDel="00495659" w:rsidRDefault="00DD27EF">
      <w:pPr>
        <w:pStyle w:val="TOC2"/>
        <w:rPr>
          <w:del w:id="86" w:author="Fritz Gyger" w:date="2019-03-17T15:10:00Z"/>
          <w:rFonts w:asciiTheme="minorHAnsi" w:eastAsiaTheme="minorEastAsia" w:hAnsiTheme="minorHAnsi" w:cstheme="minorBidi"/>
          <w:noProof/>
          <w:sz w:val="22"/>
          <w:szCs w:val="22"/>
          <w:lang w:val="en-CA" w:eastAsia="en-CA"/>
        </w:rPr>
      </w:pPr>
      <w:del w:id="87" w:author="Fritz Gyger" w:date="2019-03-17T15:10:00Z">
        <w:r w:rsidRPr="00310E30" w:rsidDel="00495659">
          <w:rPr>
            <w:rStyle w:val="Hyperlink"/>
            <w:noProof/>
          </w:rPr>
          <w:delText>2.1</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Assumptions</w:delText>
        </w:r>
        <w:r w:rsidDel="00495659">
          <w:rPr>
            <w:noProof/>
            <w:webHidden/>
          </w:rPr>
          <w:tab/>
        </w:r>
      </w:del>
      <w:del w:id="88" w:author="Fritz Gyger" w:date="2019-03-11T20:32:00Z">
        <w:r w:rsidDel="00951200">
          <w:rPr>
            <w:noProof/>
            <w:webHidden/>
          </w:rPr>
          <w:delText>6</w:delText>
        </w:r>
      </w:del>
    </w:p>
    <w:p w14:paraId="21C97F62" w14:textId="77777777" w:rsidR="00DD27EF" w:rsidDel="00495659" w:rsidRDefault="00DD27EF">
      <w:pPr>
        <w:pStyle w:val="TOC2"/>
        <w:rPr>
          <w:del w:id="89" w:author="Fritz Gyger" w:date="2019-03-17T15:10:00Z"/>
          <w:rFonts w:asciiTheme="minorHAnsi" w:eastAsiaTheme="minorEastAsia" w:hAnsiTheme="minorHAnsi" w:cstheme="minorBidi"/>
          <w:noProof/>
          <w:sz w:val="22"/>
          <w:szCs w:val="22"/>
          <w:lang w:val="en-CA" w:eastAsia="en-CA"/>
        </w:rPr>
      </w:pPr>
      <w:del w:id="90" w:author="Fritz Gyger" w:date="2019-03-17T15:10:00Z">
        <w:r w:rsidRPr="00310E30" w:rsidDel="00495659">
          <w:rPr>
            <w:rStyle w:val="Hyperlink"/>
            <w:noProof/>
          </w:rPr>
          <w:delText>2.2</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Constraints</w:delText>
        </w:r>
        <w:r w:rsidDel="00495659">
          <w:rPr>
            <w:noProof/>
            <w:webHidden/>
          </w:rPr>
          <w:tab/>
        </w:r>
        <w:r w:rsidR="00951200" w:rsidDel="00495659">
          <w:rPr>
            <w:noProof/>
            <w:webHidden/>
          </w:rPr>
          <w:delText>6</w:delText>
        </w:r>
      </w:del>
    </w:p>
    <w:p w14:paraId="4A28A94B" w14:textId="77777777" w:rsidR="00DD27EF" w:rsidDel="00495659" w:rsidRDefault="00DD27EF">
      <w:pPr>
        <w:pStyle w:val="TOC2"/>
        <w:rPr>
          <w:del w:id="91" w:author="Fritz Gyger" w:date="2019-03-17T15:10:00Z"/>
          <w:rFonts w:asciiTheme="minorHAnsi" w:eastAsiaTheme="minorEastAsia" w:hAnsiTheme="minorHAnsi" w:cstheme="minorBidi"/>
          <w:noProof/>
          <w:sz w:val="22"/>
          <w:szCs w:val="22"/>
          <w:lang w:val="en-CA" w:eastAsia="en-CA"/>
        </w:rPr>
      </w:pPr>
      <w:del w:id="92" w:author="Fritz Gyger" w:date="2019-03-17T15:10:00Z">
        <w:r w:rsidRPr="00310E30" w:rsidDel="00495659">
          <w:rPr>
            <w:rStyle w:val="Hyperlink"/>
            <w:noProof/>
          </w:rPr>
          <w:delText>2.3</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Risks</w:delText>
        </w:r>
        <w:r w:rsidDel="00495659">
          <w:rPr>
            <w:noProof/>
            <w:webHidden/>
          </w:rPr>
          <w:tab/>
        </w:r>
        <w:r w:rsidR="00951200" w:rsidDel="00495659">
          <w:rPr>
            <w:noProof/>
            <w:webHidden/>
          </w:rPr>
          <w:delText>6</w:delText>
        </w:r>
      </w:del>
    </w:p>
    <w:p w14:paraId="14F38228" w14:textId="77777777" w:rsidR="00DD27EF" w:rsidDel="00495659" w:rsidRDefault="00DD27EF">
      <w:pPr>
        <w:pStyle w:val="TOC1"/>
        <w:rPr>
          <w:del w:id="93" w:author="Fritz Gyger" w:date="2019-03-17T15:10:00Z"/>
          <w:rFonts w:asciiTheme="minorHAnsi" w:eastAsiaTheme="minorEastAsia" w:hAnsiTheme="minorHAnsi" w:cstheme="minorBidi"/>
          <w:b w:val="0"/>
          <w:noProof/>
          <w:sz w:val="22"/>
          <w:szCs w:val="22"/>
          <w:lang w:val="en-CA" w:eastAsia="en-CA"/>
        </w:rPr>
      </w:pPr>
      <w:del w:id="94" w:author="Fritz Gyger" w:date="2019-03-17T15:10:00Z">
        <w:r w:rsidRPr="00310E30" w:rsidDel="00495659">
          <w:rPr>
            <w:rStyle w:val="Hyperlink"/>
            <w:noProof/>
          </w:rPr>
          <w:delText>3.</w:delText>
        </w:r>
        <w:r w:rsidDel="00495659">
          <w:rPr>
            <w:rFonts w:asciiTheme="minorHAnsi" w:eastAsiaTheme="minorEastAsia" w:hAnsiTheme="minorHAnsi" w:cstheme="minorBidi"/>
            <w:b w:val="0"/>
            <w:noProof/>
            <w:sz w:val="22"/>
            <w:szCs w:val="22"/>
            <w:lang w:val="en-CA" w:eastAsia="en-CA"/>
          </w:rPr>
          <w:tab/>
        </w:r>
        <w:r w:rsidRPr="00310E30" w:rsidDel="00495659">
          <w:rPr>
            <w:rStyle w:val="Hyperlink"/>
            <w:noProof/>
          </w:rPr>
          <w:delText>Design Decisions</w:delText>
        </w:r>
        <w:r w:rsidDel="00495659">
          <w:rPr>
            <w:noProof/>
            <w:webHidden/>
          </w:rPr>
          <w:tab/>
        </w:r>
        <w:r w:rsidR="00951200" w:rsidDel="00495659">
          <w:rPr>
            <w:noProof/>
            <w:webHidden/>
          </w:rPr>
          <w:delText>7</w:delText>
        </w:r>
      </w:del>
    </w:p>
    <w:p w14:paraId="5CD4FF30" w14:textId="77777777" w:rsidR="00DD27EF" w:rsidDel="00495659" w:rsidRDefault="00DD27EF">
      <w:pPr>
        <w:pStyle w:val="TOC2"/>
        <w:rPr>
          <w:del w:id="95" w:author="Fritz Gyger" w:date="2019-03-17T15:10:00Z"/>
          <w:rFonts w:asciiTheme="minorHAnsi" w:eastAsiaTheme="minorEastAsia" w:hAnsiTheme="minorHAnsi" w:cstheme="minorBidi"/>
          <w:noProof/>
          <w:sz w:val="22"/>
          <w:szCs w:val="22"/>
          <w:lang w:val="en-CA" w:eastAsia="en-CA"/>
        </w:rPr>
      </w:pPr>
      <w:del w:id="96" w:author="Fritz Gyger" w:date="2019-03-17T15:10:00Z">
        <w:r w:rsidRPr="00310E30" w:rsidDel="00495659">
          <w:rPr>
            <w:rStyle w:val="Hyperlink"/>
            <w:noProof/>
          </w:rPr>
          <w:delText>3.1</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Key Factors Influencing Design</w:delText>
        </w:r>
        <w:r w:rsidDel="00495659">
          <w:rPr>
            <w:noProof/>
            <w:webHidden/>
          </w:rPr>
          <w:tab/>
        </w:r>
        <w:r w:rsidR="00951200" w:rsidDel="00495659">
          <w:rPr>
            <w:noProof/>
            <w:webHidden/>
          </w:rPr>
          <w:delText>7</w:delText>
        </w:r>
      </w:del>
    </w:p>
    <w:p w14:paraId="724EB94A" w14:textId="77777777" w:rsidR="00DD27EF" w:rsidDel="00495659" w:rsidRDefault="00DD27EF">
      <w:pPr>
        <w:pStyle w:val="TOC2"/>
        <w:rPr>
          <w:del w:id="97" w:author="Fritz Gyger" w:date="2019-03-17T15:10:00Z"/>
          <w:rFonts w:asciiTheme="minorHAnsi" w:eastAsiaTheme="minorEastAsia" w:hAnsiTheme="minorHAnsi" w:cstheme="minorBidi"/>
          <w:noProof/>
          <w:sz w:val="22"/>
          <w:szCs w:val="22"/>
          <w:lang w:val="en-CA" w:eastAsia="en-CA"/>
        </w:rPr>
      </w:pPr>
      <w:del w:id="98" w:author="Fritz Gyger" w:date="2019-03-17T15:10:00Z">
        <w:r w:rsidRPr="00310E30" w:rsidDel="00495659">
          <w:rPr>
            <w:rStyle w:val="Hyperlink"/>
            <w:noProof/>
          </w:rPr>
          <w:delText>3.2</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Functional Design Decisions</w:delText>
        </w:r>
        <w:r w:rsidDel="00495659">
          <w:rPr>
            <w:noProof/>
            <w:webHidden/>
          </w:rPr>
          <w:tab/>
        </w:r>
        <w:r w:rsidR="00951200" w:rsidDel="00495659">
          <w:rPr>
            <w:noProof/>
            <w:webHidden/>
          </w:rPr>
          <w:delText>7</w:delText>
        </w:r>
      </w:del>
    </w:p>
    <w:p w14:paraId="51273874" w14:textId="77777777" w:rsidR="00DD27EF" w:rsidDel="00495659" w:rsidRDefault="00DD27EF">
      <w:pPr>
        <w:pStyle w:val="TOC2"/>
        <w:rPr>
          <w:del w:id="99" w:author="Fritz Gyger" w:date="2019-03-17T15:10:00Z"/>
          <w:rFonts w:asciiTheme="minorHAnsi" w:eastAsiaTheme="minorEastAsia" w:hAnsiTheme="minorHAnsi" w:cstheme="minorBidi"/>
          <w:noProof/>
          <w:sz w:val="22"/>
          <w:szCs w:val="22"/>
          <w:lang w:val="en-CA" w:eastAsia="en-CA"/>
        </w:rPr>
      </w:pPr>
      <w:del w:id="100" w:author="Fritz Gyger" w:date="2019-03-17T15:10:00Z">
        <w:r w:rsidRPr="00310E30" w:rsidDel="00495659">
          <w:rPr>
            <w:rStyle w:val="Hyperlink"/>
            <w:noProof/>
          </w:rPr>
          <w:delText>3.3</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Database Management System Decisions</w:delText>
        </w:r>
        <w:r w:rsidDel="00495659">
          <w:rPr>
            <w:noProof/>
            <w:webHidden/>
          </w:rPr>
          <w:tab/>
        </w:r>
      </w:del>
      <w:del w:id="101" w:author="Fritz Gyger" w:date="2019-03-11T20:32:00Z">
        <w:r w:rsidDel="00951200">
          <w:rPr>
            <w:noProof/>
            <w:webHidden/>
          </w:rPr>
          <w:delText>7</w:delText>
        </w:r>
      </w:del>
    </w:p>
    <w:p w14:paraId="68AD9B9F" w14:textId="77777777" w:rsidR="00DD27EF" w:rsidDel="00495659" w:rsidRDefault="00DD27EF">
      <w:pPr>
        <w:pStyle w:val="TOC2"/>
        <w:rPr>
          <w:del w:id="102" w:author="Fritz Gyger" w:date="2019-03-17T15:10:00Z"/>
          <w:rFonts w:asciiTheme="minorHAnsi" w:eastAsiaTheme="minorEastAsia" w:hAnsiTheme="minorHAnsi" w:cstheme="minorBidi"/>
          <w:noProof/>
          <w:sz w:val="22"/>
          <w:szCs w:val="22"/>
          <w:lang w:val="en-CA" w:eastAsia="en-CA"/>
        </w:rPr>
      </w:pPr>
      <w:del w:id="103" w:author="Fritz Gyger" w:date="2019-03-17T15:10:00Z">
        <w:r w:rsidRPr="00310E30" w:rsidDel="00495659">
          <w:rPr>
            <w:rStyle w:val="Hyperlink"/>
            <w:noProof/>
          </w:rPr>
          <w:delText>3.4</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Security and Privacy Design Decisions</w:delText>
        </w:r>
        <w:r w:rsidDel="00495659">
          <w:rPr>
            <w:noProof/>
            <w:webHidden/>
          </w:rPr>
          <w:tab/>
        </w:r>
        <w:r w:rsidR="00951200" w:rsidDel="00495659">
          <w:rPr>
            <w:noProof/>
            <w:webHidden/>
          </w:rPr>
          <w:delText>8</w:delText>
        </w:r>
      </w:del>
    </w:p>
    <w:p w14:paraId="673808AA" w14:textId="77777777" w:rsidR="00DD27EF" w:rsidDel="00495659" w:rsidRDefault="00DD27EF">
      <w:pPr>
        <w:pStyle w:val="TOC2"/>
        <w:rPr>
          <w:del w:id="104" w:author="Fritz Gyger" w:date="2019-03-17T15:10:00Z"/>
          <w:rFonts w:asciiTheme="minorHAnsi" w:eastAsiaTheme="minorEastAsia" w:hAnsiTheme="minorHAnsi" w:cstheme="minorBidi"/>
          <w:noProof/>
          <w:sz w:val="22"/>
          <w:szCs w:val="22"/>
          <w:lang w:val="en-CA" w:eastAsia="en-CA"/>
        </w:rPr>
      </w:pPr>
      <w:del w:id="105" w:author="Fritz Gyger" w:date="2019-03-17T15:10:00Z">
        <w:r w:rsidRPr="00310E30" w:rsidDel="00495659">
          <w:rPr>
            <w:rStyle w:val="Hyperlink"/>
            <w:noProof/>
          </w:rPr>
          <w:delText>3.5</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Performance and Maintenance Design Decisions</w:delText>
        </w:r>
        <w:r w:rsidDel="00495659">
          <w:rPr>
            <w:noProof/>
            <w:webHidden/>
          </w:rPr>
          <w:tab/>
        </w:r>
        <w:r w:rsidR="00951200" w:rsidDel="00495659">
          <w:rPr>
            <w:noProof/>
            <w:webHidden/>
          </w:rPr>
          <w:delText>8</w:delText>
        </w:r>
      </w:del>
    </w:p>
    <w:p w14:paraId="6BB13CCB" w14:textId="77777777" w:rsidR="00DD27EF" w:rsidDel="00495659" w:rsidRDefault="00DD27EF">
      <w:pPr>
        <w:pStyle w:val="TOC1"/>
        <w:rPr>
          <w:del w:id="106" w:author="Fritz Gyger" w:date="2019-03-17T15:10:00Z"/>
          <w:rFonts w:asciiTheme="minorHAnsi" w:eastAsiaTheme="minorEastAsia" w:hAnsiTheme="minorHAnsi" w:cstheme="minorBidi"/>
          <w:b w:val="0"/>
          <w:noProof/>
          <w:sz w:val="22"/>
          <w:szCs w:val="22"/>
          <w:lang w:val="en-CA" w:eastAsia="en-CA"/>
        </w:rPr>
      </w:pPr>
      <w:del w:id="107" w:author="Fritz Gyger" w:date="2019-03-17T15:10:00Z">
        <w:r w:rsidRPr="00310E30" w:rsidDel="00495659">
          <w:rPr>
            <w:rStyle w:val="Hyperlink"/>
            <w:noProof/>
          </w:rPr>
          <w:delText>4.</w:delText>
        </w:r>
        <w:r w:rsidDel="00495659">
          <w:rPr>
            <w:rFonts w:asciiTheme="minorHAnsi" w:eastAsiaTheme="minorEastAsia" w:hAnsiTheme="minorHAnsi" w:cstheme="minorBidi"/>
            <w:b w:val="0"/>
            <w:noProof/>
            <w:sz w:val="22"/>
            <w:szCs w:val="22"/>
            <w:lang w:val="en-CA" w:eastAsia="en-CA"/>
          </w:rPr>
          <w:tab/>
        </w:r>
        <w:r w:rsidRPr="00310E30" w:rsidDel="00495659">
          <w:rPr>
            <w:rStyle w:val="Hyperlink"/>
            <w:noProof/>
          </w:rPr>
          <w:delText>Detailed Database Design</w:delText>
        </w:r>
        <w:r w:rsidDel="00495659">
          <w:rPr>
            <w:noProof/>
            <w:webHidden/>
          </w:rPr>
          <w:tab/>
        </w:r>
      </w:del>
      <w:del w:id="108" w:author="Fritz Gyger" w:date="2019-03-11T20:32:00Z">
        <w:r w:rsidDel="00951200">
          <w:rPr>
            <w:noProof/>
            <w:webHidden/>
          </w:rPr>
          <w:delText>9</w:delText>
        </w:r>
      </w:del>
    </w:p>
    <w:p w14:paraId="09762C30" w14:textId="77777777" w:rsidR="00DD27EF" w:rsidDel="00495659" w:rsidRDefault="00DD27EF">
      <w:pPr>
        <w:pStyle w:val="TOC2"/>
        <w:rPr>
          <w:del w:id="109" w:author="Fritz Gyger" w:date="2019-03-17T15:10:00Z"/>
          <w:rFonts w:asciiTheme="minorHAnsi" w:eastAsiaTheme="minorEastAsia" w:hAnsiTheme="minorHAnsi" w:cstheme="minorBidi"/>
          <w:noProof/>
          <w:sz w:val="22"/>
          <w:szCs w:val="22"/>
          <w:lang w:val="en-CA" w:eastAsia="en-CA"/>
        </w:rPr>
      </w:pPr>
      <w:del w:id="110" w:author="Fritz Gyger" w:date="2019-03-17T15:10:00Z">
        <w:r w:rsidRPr="00310E30" w:rsidDel="00495659">
          <w:rPr>
            <w:rStyle w:val="Hyperlink"/>
            <w:noProof/>
          </w:rPr>
          <w:delText>4.1</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Roles and Responsibilities</w:delText>
        </w:r>
        <w:r w:rsidDel="00495659">
          <w:rPr>
            <w:noProof/>
            <w:webHidden/>
          </w:rPr>
          <w:tab/>
        </w:r>
      </w:del>
      <w:del w:id="111" w:author="Fritz Gyger" w:date="2019-03-11T20:32:00Z">
        <w:r w:rsidDel="00951200">
          <w:rPr>
            <w:noProof/>
            <w:webHidden/>
          </w:rPr>
          <w:delText>11</w:delText>
        </w:r>
      </w:del>
    </w:p>
    <w:p w14:paraId="1589EB68" w14:textId="77777777" w:rsidR="00DD27EF" w:rsidDel="00495659" w:rsidRDefault="00DD27EF">
      <w:pPr>
        <w:pStyle w:val="TOC2"/>
        <w:rPr>
          <w:del w:id="112" w:author="Fritz Gyger" w:date="2019-03-17T15:10:00Z"/>
          <w:rFonts w:asciiTheme="minorHAnsi" w:eastAsiaTheme="minorEastAsia" w:hAnsiTheme="minorHAnsi" w:cstheme="minorBidi"/>
          <w:noProof/>
          <w:sz w:val="22"/>
          <w:szCs w:val="22"/>
          <w:lang w:val="en-CA" w:eastAsia="en-CA"/>
        </w:rPr>
      </w:pPr>
      <w:del w:id="113" w:author="Fritz Gyger" w:date="2019-03-17T15:10:00Z">
        <w:r w:rsidRPr="00310E30" w:rsidDel="00495659">
          <w:rPr>
            <w:rStyle w:val="Hyperlink"/>
            <w:noProof/>
          </w:rPr>
          <w:delText>4.2</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Performance Monitoring and Database Efficiency</w:delText>
        </w:r>
        <w:r w:rsidDel="00495659">
          <w:rPr>
            <w:noProof/>
            <w:webHidden/>
          </w:rPr>
          <w:tab/>
        </w:r>
      </w:del>
      <w:del w:id="114" w:author="Fritz Gyger" w:date="2019-03-11T20:32:00Z">
        <w:r w:rsidDel="00951200">
          <w:rPr>
            <w:noProof/>
            <w:webHidden/>
          </w:rPr>
          <w:delText>11</w:delText>
        </w:r>
      </w:del>
    </w:p>
    <w:p w14:paraId="6718B092" w14:textId="77777777" w:rsidR="00DD27EF" w:rsidDel="00495659" w:rsidRDefault="00DD27EF">
      <w:pPr>
        <w:pStyle w:val="TOC3"/>
        <w:rPr>
          <w:del w:id="115" w:author="Fritz Gyger" w:date="2019-03-17T15:10:00Z"/>
          <w:rFonts w:asciiTheme="minorHAnsi" w:eastAsiaTheme="minorEastAsia" w:hAnsiTheme="minorHAnsi" w:cstheme="minorBidi"/>
          <w:noProof/>
          <w:sz w:val="22"/>
          <w:szCs w:val="22"/>
          <w:lang w:val="en-CA" w:eastAsia="en-CA"/>
        </w:rPr>
      </w:pPr>
      <w:del w:id="116" w:author="Fritz Gyger" w:date="2019-03-17T15:10:00Z">
        <w:r w:rsidRPr="00310E30" w:rsidDel="00495659">
          <w:rPr>
            <w:rStyle w:val="Hyperlink"/>
            <w:noProof/>
          </w:rPr>
          <w:delText>4.2.1</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Operational Implications</w:delText>
        </w:r>
        <w:r w:rsidDel="00495659">
          <w:rPr>
            <w:noProof/>
            <w:webHidden/>
          </w:rPr>
          <w:tab/>
        </w:r>
      </w:del>
      <w:del w:id="117" w:author="Fritz Gyger" w:date="2019-03-11T20:32:00Z">
        <w:r w:rsidDel="00951200">
          <w:rPr>
            <w:noProof/>
            <w:webHidden/>
          </w:rPr>
          <w:delText>11</w:delText>
        </w:r>
      </w:del>
    </w:p>
    <w:p w14:paraId="393ACF4B" w14:textId="77777777" w:rsidR="00DD27EF" w:rsidDel="00495659" w:rsidRDefault="00DD27EF">
      <w:pPr>
        <w:pStyle w:val="TOC3"/>
        <w:rPr>
          <w:del w:id="118" w:author="Fritz Gyger" w:date="2019-03-17T15:10:00Z"/>
          <w:rFonts w:asciiTheme="minorHAnsi" w:eastAsiaTheme="minorEastAsia" w:hAnsiTheme="minorHAnsi" w:cstheme="minorBidi"/>
          <w:noProof/>
          <w:sz w:val="22"/>
          <w:szCs w:val="22"/>
          <w:lang w:val="en-CA" w:eastAsia="en-CA"/>
        </w:rPr>
      </w:pPr>
      <w:del w:id="119" w:author="Fritz Gyger" w:date="2019-03-17T15:10:00Z">
        <w:r w:rsidRPr="00310E30" w:rsidDel="00495659">
          <w:rPr>
            <w:rStyle w:val="Hyperlink"/>
            <w:noProof/>
          </w:rPr>
          <w:delText>4.2.2</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Data Transfer Requirements</w:delText>
        </w:r>
        <w:r w:rsidDel="00495659">
          <w:rPr>
            <w:noProof/>
            <w:webHidden/>
          </w:rPr>
          <w:tab/>
        </w:r>
      </w:del>
      <w:del w:id="120" w:author="Fritz Gyger" w:date="2019-03-11T20:32:00Z">
        <w:r w:rsidDel="00951200">
          <w:rPr>
            <w:noProof/>
            <w:webHidden/>
          </w:rPr>
          <w:delText>11</w:delText>
        </w:r>
      </w:del>
    </w:p>
    <w:p w14:paraId="202F4C8F" w14:textId="77777777" w:rsidR="00DD27EF" w:rsidDel="00495659" w:rsidRDefault="00DD27EF">
      <w:pPr>
        <w:pStyle w:val="TOC3"/>
        <w:rPr>
          <w:del w:id="121" w:author="Fritz Gyger" w:date="2019-03-17T15:10:00Z"/>
          <w:rFonts w:asciiTheme="minorHAnsi" w:eastAsiaTheme="minorEastAsia" w:hAnsiTheme="minorHAnsi" w:cstheme="minorBidi"/>
          <w:noProof/>
          <w:sz w:val="22"/>
          <w:szCs w:val="22"/>
          <w:lang w:val="en-CA" w:eastAsia="en-CA"/>
        </w:rPr>
      </w:pPr>
      <w:del w:id="122" w:author="Fritz Gyger" w:date="2019-03-17T15:10:00Z">
        <w:r w:rsidRPr="00310E30" w:rsidDel="00495659">
          <w:rPr>
            <w:rStyle w:val="Hyperlink"/>
            <w:noProof/>
          </w:rPr>
          <w:delText>4.2.3</w:delText>
        </w:r>
        <w:r w:rsidDel="00495659">
          <w:rPr>
            <w:rFonts w:asciiTheme="minorHAnsi" w:eastAsiaTheme="minorEastAsia" w:hAnsiTheme="minorHAnsi" w:cstheme="minorBidi"/>
            <w:noProof/>
            <w:sz w:val="22"/>
            <w:szCs w:val="22"/>
            <w:lang w:val="en-CA" w:eastAsia="en-CA"/>
          </w:rPr>
          <w:tab/>
        </w:r>
        <w:r w:rsidRPr="00310E30" w:rsidDel="00495659">
          <w:rPr>
            <w:rStyle w:val="Hyperlink"/>
            <w:noProof/>
          </w:rPr>
          <w:delText>Data Formats / Data Dictionary</w:delText>
        </w:r>
        <w:r w:rsidDel="00495659">
          <w:rPr>
            <w:noProof/>
            <w:webHidden/>
          </w:rPr>
          <w:tab/>
        </w:r>
      </w:del>
      <w:del w:id="123" w:author="Fritz Gyger" w:date="2019-03-11T20:32:00Z">
        <w:r w:rsidDel="00951200">
          <w:rPr>
            <w:noProof/>
            <w:webHidden/>
          </w:rPr>
          <w:delText>12</w:delText>
        </w:r>
      </w:del>
    </w:p>
    <w:p w14:paraId="5198DB65" w14:textId="77777777" w:rsidR="00DD27EF" w:rsidDel="00495659" w:rsidRDefault="00DD27EF">
      <w:pPr>
        <w:pStyle w:val="TOC1"/>
        <w:rPr>
          <w:del w:id="124" w:author="Fritz Gyger" w:date="2019-03-17T15:10:00Z"/>
          <w:rFonts w:asciiTheme="minorHAnsi" w:eastAsiaTheme="minorEastAsia" w:hAnsiTheme="minorHAnsi" w:cstheme="minorBidi"/>
          <w:b w:val="0"/>
          <w:noProof/>
          <w:sz w:val="22"/>
          <w:szCs w:val="22"/>
          <w:lang w:val="en-CA" w:eastAsia="en-CA"/>
        </w:rPr>
      </w:pPr>
      <w:del w:id="125" w:author="Fritz Gyger" w:date="2019-03-17T15:10:00Z">
        <w:r w:rsidRPr="00310E30" w:rsidDel="00495659">
          <w:rPr>
            <w:rStyle w:val="Hyperlink"/>
            <w:noProof/>
          </w:rPr>
          <w:delText>Appendix A: Acronyms</w:delText>
        </w:r>
        <w:r w:rsidDel="00495659">
          <w:rPr>
            <w:noProof/>
            <w:webHidden/>
          </w:rPr>
          <w:tab/>
        </w:r>
      </w:del>
      <w:del w:id="126" w:author="Fritz Gyger" w:date="2019-03-11T20:32:00Z">
        <w:r w:rsidDel="00951200">
          <w:rPr>
            <w:noProof/>
            <w:webHidden/>
          </w:rPr>
          <w:delText>19</w:delText>
        </w:r>
      </w:del>
    </w:p>
    <w:p w14:paraId="70259C89" w14:textId="77777777" w:rsidR="00DD27EF" w:rsidDel="00495659" w:rsidRDefault="00DD27EF">
      <w:pPr>
        <w:pStyle w:val="TOC1"/>
        <w:rPr>
          <w:del w:id="127" w:author="Fritz Gyger" w:date="2019-03-17T15:10:00Z"/>
          <w:rFonts w:asciiTheme="minorHAnsi" w:eastAsiaTheme="minorEastAsia" w:hAnsiTheme="minorHAnsi" w:cstheme="minorBidi"/>
          <w:b w:val="0"/>
          <w:noProof/>
          <w:sz w:val="22"/>
          <w:szCs w:val="22"/>
          <w:lang w:val="en-CA" w:eastAsia="en-CA"/>
        </w:rPr>
      </w:pPr>
      <w:del w:id="128" w:author="Fritz Gyger" w:date="2019-03-17T15:10:00Z">
        <w:r w:rsidRPr="00310E30" w:rsidDel="00495659">
          <w:rPr>
            <w:rStyle w:val="Hyperlink"/>
            <w:noProof/>
          </w:rPr>
          <w:delText>Appendix B: DDL</w:delText>
        </w:r>
        <w:r w:rsidDel="00495659">
          <w:rPr>
            <w:noProof/>
            <w:webHidden/>
          </w:rPr>
          <w:tab/>
        </w:r>
      </w:del>
      <w:del w:id="129" w:author="Fritz Gyger" w:date="2019-03-11T20:32:00Z">
        <w:r w:rsidDel="00951200">
          <w:rPr>
            <w:noProof/>
            <w:webHidden/>
          </w:rPr>
          <w:delText>20</w:delText>
        </w:r>
      </w:del>
    </w:p>
    <w:p w14:paraId="6DF334B8" w14:textId="77777777" w:rsidR="00DD27EF" w:rsidDel="00495659" w:rsidRDefault="00DD27EF">
      <w:pPr>
        <w:pStyle w:val="TOC1"/>
        <w:rPr>
          <w:del w:id="130" w:author="Fritz Gyger" w:date="2019-03-17T15:10:00Z"/>
          <w:rFonts w:asciiTheme="minorHAnsi" w:eastAsiaTheme="minorEastAsia" w:hAnsiTheme="minorHAnsi" w:cstheme="minorBidi"/>
          <w:b w:val="0"/>
          <w:noProof/>
          <w:sz w:val="22"/>
          <w:szCs w:val="22"/>
          <w:lang w:val="en-CA" w:eastAsia="en-CA"/>
        </w:rPr>
      </w:pPr>
      <w:del w:id="131" w:author="Fritz Gyger" w:date="2019-03-17T15:10:00Z">
        <w:r w:rsidRPr="00310E30" w:rsidDel="00495659">
          <w:rPr>
            <w:rStyle w:val="Hyperlink"/>
            <w:noProof/>
          </w:rPr>
          <w:delText>Appendix C: Decision chart database system</w:delText>
        </w:r>
        <w:r w:rsidDel="00495659">
          <w:rPr>
            <w:noProof/>
            <w:webHidden/>
          </w:rPr>
          <w:tab/>
        </w:r>
      </w:del>
      <w:del w:id="132" w:author="Fritz Gyger" w:date="2019-03-11T20:32:00Z">
        <w:r w:rsidDel="00951200">
          <w:rPr>
            <w:noProof/>
            <w:webHidden/>
          </w:rPr>
          <w:delText>21</w:delText>
        </w:r>
      </w:del>
    </w:p>
    <w:p w14:paraId="263A67EA" w14:textId="77777777" w:rsidR="00DD27EF" w:rsidDel="00495659" w:rsidRDefault="00DD27EF">
      <w:pPr>
        <w:pStyle w:val="TOC1"/>
        <w:rPr>
          <w:del w:id="133" w:author="Fritz Gyger" w:date="2019-03-17T15:10:00Z"/>
          <w:rFonts w:asciiTheme="minorHAnsi" w:eastAsiaTheme="minorEastAsia" w:hAnsiTheme="minorHAnsi" w:cstheme="minorBidi"/>
          <w:b w:val="0"/>
          <w:noProof/>
          <w:sz w:val="22"/>
          <w:szCs w:val="22"/>
          <w:lang w:val="en-CA" w:eastAsia="en-CA"/>
        </w:rPr>
      </w:pPr>
      <w:del w:id="134" w:author="Fritz Gyger" w:date="2019-03-17T15:10:00Z">
        <w:r w:rsidRPr="00310E30" w:rsidDel="00495659">
          <w:rPr>
            <w:rStyle w:val="Hyperlink"/>
            <w:noProof/>
          </w:rPr>
          <w:delText>Appendix D: Decision tree</w:delText>
        </w:r>
        <w:r w:rsidDel="00495659">
          <w:rPr>
            <w:noProof/>
            <w:webHidden/>
          </w:rPr>
          <w:tab/>
        </w:r>
      </w:del>
      <w:del w:id="135" w:author="Fritz Gyger" w:date="2019-03-11T20:32:00Z">
        <w:r w:rsidDel="00951200">
          <w:rPr>
            <w:noProof/>
            <w:webHidden/>
          </w:rPr>
          <w:delText>22</w:delText>
        </w:r>
      </w:del>
    </w:p>
    <w:p w14:paraId="29B1333B" w14:textId="77777777" w:rsidR="00BB12B8" w:rsidRDefault="004B2EA2">
      <w:pPr>
        <w:pStyle w:val="FrontMatterHeader"/>
      </w:pPr>
      <w:r>
        <w:fldChar w:fldCharType="end"/>
      </w:r>
      <w:bookmarkEnd w:id="11"/>
      <w:bookmarkEnd w:id="12"/>
    </w:p>
    <w:p w14:paraId="0E073341" w14:textId="77777777" w:rsidR="00BB12B8" w:rsidRDefault="004B2EA2">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45460FC4" w14:textId="77777777" w:rsidR="00BB12B8" w:rsidRDefault="00BB12B8">
      <w:pPr>
        <w:pStyle w:val="ParagraphSpacer10"/>
      </w:pPr>
    </w:p>
    <w:p w14:paraId="2BD7B329" w14:textId="77777777" w:rsidR="00BB12B8" w:rsidRDefault="004B2EA2">
      <w:pPr>
        <w:pStyle w:val="FrontMatterHeader"/>
      </w:pPr>
      <w:bookmarkStart w:id="136" w:name="_Toc395091976"/>
      <w:bookmarkStart w:id="137" w:name="_Toc278189220"/>
      <w:bookmarkStart w:id="138" w:name="_Toc278187084"/>
      <w:r>
        <w:lastRenderedPageBreak/>
        <w:t>List of Tables</w:t>
      </w:r>
      <w:bookmarkEnd w:id="136"/>
      <w:bookmarkEnd w:id="137"/>
      <w:bookmarkEnd w:id="138"/>
    </w:p>
    <w:p w14:paraId="0D010763" w14:textId="77777777" w:rsidR="00BB12B8" w:rsidRDefault="004B2EA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7B850C1F" w14:textId="77777777" w:rsidR="00BB12B8" w:rsidRDefault="004B2EA2">
      <w:pPr>
        <w:pStyle w:val="Heading2"/>
        <w:numPr>
          <w:ilvl w:val="1"/>
          <w:numId w:val="2"/>
        </w:numPr>
      </w:pPr>
      <w:bookmarkStart w:id="139" w:name="_Toc499106663"/>
      <w:bookmarkStart w:id="140" w:name="_Toc498325024"/>
      <w:bookmarkStart w:id="141" w:name="_Toc498235584"/>
      <w:bookmarkStart w:id="142" w:name="_Toc497634056"/>
      <w:bookmarkStart w:id="143" w:name="_Toc497873017"/>
      <w:bookmarkStart w:id="144" w:name="_Toc497872969"/>
      <w:bookmarkStart w:id="145" w:name="_Toc497872814"/>
      <w:bookmarkStart w:id="146" w:name="_Toc497872046"/>
      <w:bookmarkStart w:id="147" w:name="_Toc497871702"/>
      <w:bookmarkStart w:id="148" w:name="_Toc288057840"/>
      <w:bookmarkStart w:id="149" w:name="_Toc288057839"/>
      <w:bookmarkStart w:id="150" w:name="_Toc288057814"/>
      <w:bookmarkStart w:id="151" w:name="_Toc288057813"/>
      <w:bookmarkStart w:id="152" w:name="_Toc288057812"/>
      <w:bookmarkStart w:id="153" w:name="_Toc288057811"/>
      <w:bookmarkStart w:id="154" w:name="_Toc432497655"/>
      <w:bookmarkStart w:id="155" w:name="_Toc3729052"/>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lastRenderedPageBreak/>
        <w:t>Overview</w:t>
      </w:r>
      <w:bookmarkEnd w:id="155"/>
      <w:r>
        <w:fldChar w:fldCharType="end"/>
      </w:r>
      <w:bookmarkEnd w:id="154"/>
    </w:p>
    <w:p w14:paraId="3A2EF314" w14:textId="77777777" w:rsidR="00320A42" w:rsidRDefault="00320A42" w:rsidP="00320A42">
      <w:pPr>
        <w:pStyle w:val="BodyText"/>
        <w:rPr>
          <w:lang w:eastAsia="ar-SA"/>
        </w:rPr>
      </w:pPr>
    </w:p>
    <w:p w14:paraId="36301CCF" w14:textId="77777777"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14:paraId="6ECE032B" w14:textId="77777777" w:rsidR="00FF1A39" w:rsidRPr="00A850B3" w:rsidRDefault="00A850B3" w:rsidP="00FF1A39">
      <w:pPr>
        <w:shd w:val="clear" w:color="auto" w:fill="FFFFFF"/>
        <w:rPr>
          <w:rFonts w:cs="Arial"/>
          <w:bCs/>
          <w:color w:val="575757"/>
          <w:szCs w:val="22"/>
          <w:lang w:val="en-CA"/>
        </w:rPr>
      </w:pPr>
      <w:r w:rsidRPr="00A850B3">
        <w:rPr>
          <w:rFonts w:cs="Arial"/>
          <w:bCs/>
          <w:color w:val="575757"/>
          <w:szCs w:val="22"/>
          <w:lang w:val="en-CA"/>
        </w:rPr>
        <w:t xml:space="preserve">Our </w:t>
      </w:r>
      <w:r>
        <w:rPr>
          <w:rFonts w:cs="Arial"/>
          <w:bCs/>
          <w:color w:val="575757"/>
          <w:szCs w:val="22"/>
          <w:lang w:val="en-CA"/>
        </w:rPr>
        <w:t>new application will be complementary to the existing application</w:t>
      </w:r>
      <w:r w:rsidR="00F05EA4">
        <w:rPr>
          <w:rFonts w:cs="Arial"/>
          <w:bCs/>
          <w:color w:val="575757"/>
          <w:szCs w:val="22"/>
          <w:lang w:val="en-CA"/>
        </w:rPr>
        <w:t>s</w:t>
      </w:r>
      <w:r>
        <w:rPr>
          <w:rFonts w:cs="Arial"/>
          <w:bCs/>
          <w:color w:val="575757"/>
          <w:szCs w:val="22"/>
          <w:lang w:val="en-CA"/>
        </w:rPr>
        <w:t>:</w:t>
      </w:r>
    </w:p>
    <w:p w14:paraId="705C7DE2"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Loading</w:t>
      </w:r>
    </w:p>
    <w:p w14:paraId="27562B48"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Snow loading involves picking up snow that was plowed to the side of the road during the loading operations. Snow loading depends on the amount of snow that has fallen, as well as the weather forecast.</w:t>
      </w:r>
    </w:p>
    <w:p w14:paraId="2FC73D74" w14:textId="77777777" w:rsidR="00F05EA4" w:rsidRPr="00364C04" w:rsidRDefault="00F05EA4" w:rsidP="00F05EA4">
      <w:pPr>
        <w:shd w:val="clear" w:color="auto" w:fill="FFFFFF"/>
        <w:spacing w:before="0" w:after="0"/>
        <w:rPr>
          <w:rFonts w:cs="Arial"/>
          <w:i/>
          <w:color w:val="000000"/>
          <w:szCs w:val="22"/>
          <w:lang w:val="fr-CA" w:eastAsia="en-CA"/>
        </w:rPr>
      </w:pPr>
      <w:r w:rsidRPr="00364C04">
        <w:rPr>
          <w:rFonts w:cs="Arial"/>
          <w:i/>
          <w:color w:val="000000"/>
          <w:szCs w:val="22"/>
          <w:lang w:val="fr-CA" w:eastAsia="en-CA"/>
        </w:rPr>
        <w:t xml:space="preserve">– </w:t>
      </w:r>
      <w:r w:rsidRPr="00364C04">
        <w:rPr>
          <w:rFonts w:cs="Arial"/>
          <w:b/>
          <w:i/>
          <w:color w:val="000000"/>
          <w:szCs w:val="22"/>
          <w:lang w:val="fr-CA" w:eastAsia="en-CA"/>
        </w:rPr>
        <w:t>Planif-Neige</w:t>
      </w:r>
      <w:r w:rsidRPr="00364C04">
        <w:rPr>
          <w:rFonts w:cs="Arial"/>
          <w:i/>
          <w:color w:val="000000"/>
          <w:szCs w:val="22"/>
          <w:lang w:val="fr-CA" w:eastAsia="en-CA"/>
        </w:rPr>
        <w:t xml:space="preserve"> est utilisé par les arrondissements pour planifier les parcours de chargement de la neige. Il indique l’avancement des opérations. Planif-Neige alimente les applications telles qu’INFO-Neige MTL et la carte Web par les données ouvertes.</w:t>
      </w:r>
    </w:p>
    <w:p w14:paraId="098D4BE2"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software that feeds the INFO-Neige application (available on the </w:t>
      </w:r>
      <w:hyperlink r:id="rId8" w:tgtFrame="_blank" w:history="1">
        <w:r w:rsidRPr="00FF1A39">
          <w:rPr>
            <w:rStyle w:val="Hyperlink"/>
            <w:rFonts w:ascii="Arial" w:eastAsiaTheme="majorEastAsia" w:hAnsi="Arial" w:cs="Arial"/>
            <w:color w:val="337AB7"/>
            <w:sz w:val="22"/>
            <w:szCs w:val="22"/>
          </w:rPr>
          <w:t>AppleStore</w:t>
        </w:r>
      </w:hyperlink>
      <w:r w:rsidRPr="00FF1A39">
        <w:rPr>
          <w:rFonts w:ascii="Arial" w:hAnsi="Arial" w:cs="Arial"/>
          <w:color w:val="575757"/>
          <w:sz w:val="22"/>
          <w:szCs w:val="22"/>
        </w:rPr>
        <w:t> and </w:t>
      </w:r>
      <w:hyperlink r:id="rId9" w:tgtFrame="_blank" w:history="1">
        <w:r w:rsidRPr="00FF1A39">
          <w:rPr>
            <w:rStyle w:val="Hyperlink"/>
            <w:rFonts w:ascii="Arial" w:eastAsiaTheme="majorEastAsia" w:hAnsi="Arial" w:cs="Arial"/>
            <w:color w:val="337AB7"/>
            <w:sz w:val="22"/>
            <w:szCs w:val="22"/>
          </w:rPr>
          <w:t>GooglePlay</w:t>
        </w:r>
      </w:hyperlink>
      <w:r w:rsidRPr="00FF1A39">
        <w:rPr>
          <w:rFonts w:ascii="Arial" w:hAnsi="Arial" w:cs="Arial"/>
          <w:color w:val="575757"/>
          <w:sz w:val="22"/>
          <w:szCs w:val="22"/>
        </w:rPr>
        <w:t>) using </w:t>
      </w:r>
      <w:hyperlink r:id="rId10" w:tgtFrame="_blank" w:history="1">
        <w:r w:rsidRPr="00FF1A39">
          <w:rPr>
            <w:rStyle w:val="Hyperlink"/>
            <w:rFonts w:ascii="Arial" w:eastAsiaTheme="majorEastAsia" w:hAnsi="Arial" w:cs="Arial"/>
            <w:color w:val="337AB7"/>
            <w:sz w:val="22"/>
            <w:szCs w:val="22"/>
          </w:rPr>
          <w:t>open data</w:t>
        </w:r>
      </w:hyperlink>
      <w:r w:rsidRPr="00FF1A39">
        <w:rPr>
          <w:rFonts w:ascii="Arial" w:hAnsi="Arial" w:cs="Arial"/>
          <w:color w:val="575757"/>
          <w:sz w:val="22"/>
          <w:szCs w:val="22"/>
        </w:rPr>
        <w:t>.  The app, which was developed by Sidekick Interactive, helps to accelerate snow loading operations by notifying residents about parking restrictions and places where they can move their car.</w:t>
      </w:r>
    </w:p>
    <w:p w14:paraId="0CA4CE2F" w14:textId="77777777" w:rsidR="00F05EA4" w:rsidRPr="00A65745" w:rsidRDefault="00F05EA4" w:rsidP="00F05EA4">
      <w:pPr>
        <w:shd w:val="clear" w:color="auto" w:fill="FFFFFF"/>
        <w:spacing w:before="0" w:after="0"/>
        <w:rPr>
          <w:rFonts w:cs="Arial"/>
          <w:i/>
          <w:color w:val="000000"/>
          <w:szCs w:val="22"/>
          <w:lang w:val="en-CA" w:eastAsia="en-CA"/>
        </w:rPr>
      </w:pPr>
    </w:p>
    <w:p w14:paraId="29869394"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Disposal</w:t>
      </w:r>
    </w:p>
    <w:p w14:paraId="2AD85894" w14:textId="77777777" w:rsidR="00FF1A39" w:rsidRPr="00FF1A39" w:rsidRDefault="00FF1A39" w:rsidP="00A850B3">
      <w:pPr>
        <w:shd w:val="clear" w:color="auto" w:fill="FFFFFF"/>
        <w:spacing w:before="0" w:after="0"/>
        <w:rPr>
          <w:rFonts w:cs="Arial"/>
          <w:color w:val="575757"/>
          <w:szCs w:val="22"/>
        </w:rPr>
      </w:pPr>
      <w:r w:rsidRPr="00FF1A39">
        <w:rPr>
          <w:rFonts w:cs="Arial"/>
          <w:color w:val="575757"/>
          <w:szCs w:val="22"/>
        </w:rPr>
        <w:t>During a snow removal operation, trucks take snow to one of </w:t>
      </w:r>
      <w:hyperlink r:id="rId11" w:anchor="carte-elimination" w:history="1">
        <w:r w:rsidRPr="00FF1A39">
          <w:rPr>
            <w:rStyle w:val="Hyperlink"/>
            <w:rFonts w:eastAsiaTheme="majorEastAsia" w:cs="Arial"/>
            <w:color w:val="337AB7"/>
            <w:szCs w:val="22"/>
          </w:rPr>
          <w:t>several disposal sites</w:t>
        </w:r>
      </w:hyperlink>
      <w:r w:rsidRPr="00FF1A39">
        <w:rPr>
          <w:rFonts w:cs="Arial"/>
          <w:color w:val="575757"/>
          <w:szCs w:val="22"/>
        </w:rPr>
        <w:t>.</w:t>
      </w:r>
    </w:p>
    <w:p w14:paraId="48CAE801"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 xml:space="preserve">The average volume of snow taken to disposal sites per year is 12 million cubic </w:t>
      </w:r>
      <w:r w:rsidR="00F05EA4" w:rsidRPr="00FF1A39">
        <w:rPr>
          <w:rFonts w:cs="Arial"/>
          <w:color w:val="575757"/>
          <w:szCs w:val="22"/>
        </w:rPr>
        <w:t>meters</w:t>
      </w:r>
      <w:r w:rsidRPr="00FF1A39">
        <w:rPr>
          <w:rFonts w:cs="Arial"/>
          <w:color w:val="575757"/>
          <w:szCs w:val="22"/>
        </w:rPr>
        <w:t xml:space="preserve"> – 300,000 truckloads. Meltwater from disposal sites is recovered and treated according to environmental standards.</w:t>
      </w:r>
    </w:p>
    <w:p w14:paraId="2B3337B8" w14:textId="77777777" w:rsidR="00F05EA4" w:rsidRPr="00364C04" w:rsidRDefault="00F05EA4" w:rsidP="00F05EA4">
      <w:pPr>
        <w:shd w:val="clear" w:color="auto" w:fill="FFFFFF"/>
        <w:spacing w:before="0" w:after="0"/>
        <w:rPr>
          <w:rFonts w:cs="Arial"/>
          <w:i/>
          <w:color w:val="000000"/>
          <w:sz w:val="24"/>
          <w:szCs w:val="24"/>
          <w:lang w:val="fr-CA" w:eastAsia="en-CA"/>
        </w:rPr>
      </w:pPr>
      <w:r w:rsidRPr="00364C04">
        <w:rPr>
          <w:rFonts w:cs="Arial"/>
          <w:i/>
          <w:color w:val="000000"/>
          <w:szCs w:val="22"/>
          <w:lang w:val="fr-CA" w:eastAsia="en-CA"/>
        </w:rPr>
        <w:t xml:space="preserve">– </w:t>
      </w:r>
      <w:r w:rsidRPr="00364C04">
        <w:rPr>
          <w:rFonts w:cs="Arial"/>
          <w:b/>
          <w:i/>
          <w:color w:val="000000"/>
          <w:szCs w:val="22"/>
          <w:lang w:val="fr-CA" w:eastAsia="en-CA"/>
        </w:rPr>
        <w:t>SIT-Neige</w:t>
      </w:r>
      <w:r w:rsidRPr="00364C04">
        <w:rPr>
          <w:rFonts w:cs="Arial"/>
          <w:i/>
          <w:color w:val="000000"/>
          <w:szCs w:val="22"/>
          <w:lang w:val="fr-CA" w:eastAsia="en-CA"/>
        </w:rPr>
        <w:t xml:space="preserve"> comprend un système et des équipements télémétriques utilisés pour gérer les transactions liées aux opérations de chargement et d’élimination de la neige. Les GPS fournissent les informations de localisation des souffleuses aux applications Info-Neige MTL et à la carte de déneigement</w:t>
      </w:r>
      <w:r w:rsidRPr="00364C04">
        <w:rPr>
          <w:rFonts w:cs="Arial"/>
          <w:i/>
          <w:color w:val="000000"/>
          <w:sz w:val="24"/>
          <w:szCs w:val="24"/>
          <w:lang w:val="fr-CA" w:eastAsia="en-CA"/>
        </w:rPr>
        <w:t>.</w:t>
      </w:r>
    </w:p>
    <w:p w14:paraId="66ED6103"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management software to optimize snow removal operations (loading, transportation and elimination) and monitor billing.</w:t>
      </w:r>
    </w:p>
    <w:p w14:paraId="3BAFA1C2" w14:textId="77777777" w:rsidR="00FF1A39" w:rsidRDefault="00FF1A39"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BDD5801" w14:textId="77777777" w:rsidR="00F05EA4" w:rsidRPr="00424AC2" w:rsidRDefault="00F05EA4" w:rsidP="00F05EA4">
      <w:pPr>
        <w:pStyle w:val="HTMLPreformatted"/>
        <w:shd w:val="clear" w:color="auto" w:fill="FFFFFF"/>
        <w:rPr>
          <w:rFonts w:ascii="Arial" w:hAnsi="Arial" w:cs="Arial"/>
          <w:b/>
          <w:color w:val="24292E"/>
          <w:sz w:val="24"/>
          <w:szCs w:val="24"/>
          <w:u w:val="single"/>
        </w:rPr>
      </w:pPr>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p>
    <w:p w14:paraId="558617F9" w14:textId="77777777" w:rsidR="00424AC2" w:rsidRDefault="00424AC2" w:rsidP="00320A42">
      <w:pPr>
        <w:pStyle w:val="HTMLPreformatted"/>
        <w:shd w:val="clear" w:color="auto" w:fill="FFFFFF"/>
        <w:rPr>
          <w:rFonts w:ascii="Arial" w:hAnsi="Arial" w:cs="Arial"/>
          <w:b/>
          <w:color w:val="24292E"/>
          <w:sz w:val="24"/>
          <w:szCs w:val="24"/>
          <w:u w:val="single"/>
          <w:lang w:val="fr-CA"/>
        </w:rPr>
      </w:pPr>
      <w:r>
        <w:rPr>
          <w:noProof/>
        </w:rPr>
        <w:drawing>
          <wp:inline distT="0" distB="0" distL="0" distR="0" wp14:anchorId="26284E1B" wp14:editId="7349331A">
            <wp:extent cx="6038850" cy="192327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5050" cy="1925245"/>
                    </a:xfrm>
                    <a:prstGeom prst="rect">
                      <a:avLst/>
                    </a:prstGeom>
                  </pic:spPr>
                </pic:pic>
              </a:graphicData>
            </a:graphic>
          </wp:inline>
        </w:drawing>
      </w:r>
    </w:p>
    <w:p w14:paraId="1ECF1A82" w14:textId="597B86A1" w:rsidR="00A65745" w:rsidRPr="00A65745" w:rsidRDefault="00A65745" w:rsidP="00F05EA4">
      <w:pPr>
        <w:pStyle w:val="HTMLPreformatted"/>
        <w:shd w:val="clear" w:color="auto" w:fill="FFFFFF"/>
        <w:rPr>
          <w:ins w:id="156" w:author="Fritz Gyger" w:date="2019-03-08T16:45:00Z"/>
          <w:rFonts w:ascii="Arial" w:hAnsi="Arial" w:cs="Arial"/>
          <w:color w:val="24292E"/>
          <w:sz w:val="24"/>
          <w:szCs w:val="24"/>
          <w:rPrChange w:id="157" w:author="Fritz Gyger" w:date="2019-03-08T16:47:00Z">
            <w:rPr>
              <w:ins w:id="158" w:author="Fritz Gyger" w:date="2019-03-08T16:45:00Z"/>
              <w:rFonts w:ascii="Arial" w:hAnsi="Arial" w:cs="Arial"/>
              <w:b/>
              <w:color w:val="24292E"/>
              <w:sz w:val="22"/>
              <w:szCs w:val="22"/>
              <w:lang w:val="fr-CA"/>
            </w:rPr>
          </w:rPrChange>
        </w:rPr>
      </w:pPr>
      <w:ins w:id="159" w:author="Fritz Gyger" w:date="2019-03-08T16:45:00Z">
        <w:r w:rsidRPr="00A65745">
          <w:rPr>
            <w:rFonts w:ascii="Arial" w:hAnsi="Arial" w:cs="Arial"/>
            <w:color w:val="24292E"/>
            <w:sz w:val="24"/>
            <w:szCs w:val="24"/>
            <w:rPrChange w:id="160" w:author="Fritz Gyger" w:date="2019-03-08T16:47:00Z">
              <w:rPr>
                <w:rFonts w:ascii="Arial" w:hAnsi="Arial" w:cs="Arial"/>
                <w:b/>
                <w:color w:val="24292E"/>
                <w:sz w:val="22"/>
                <w:szCs w:val="22"/>
                <w:lang w:val="fr-CA"/>
              </w:rPr>
            </w:rPrChange>
          </w:rPr>
          <w:lastRenderedPageBreak/>
          <w:t xml:space="preserve">We plan </w:t>
        </w:r>
      </w:ins>
      <w:ins w:id="161" w:author="Fritz Gyger" w:date="2019-03-08T16:46:00Z">
        <w:r w:rsidRPr="00A65745">
          <w:rPr>
            <w:rFonts w:ascii="Arial" w:hAnsi="Arial" w:cs="Arial"/>
            <w:color w:val="24292E"/>
            <w:sz w:val="24"/>
            <w:szCs w:val="24"/>
            <w:rPrChange w:id="162" w:author="Fritz Gyger" w:date="2019-03-08T16:47:00Z">
              <w:rPr>
                <w:rFonts w:ascii="Arial" w:hAnsi="Arial" w:cs="Arial"/>
                <w:color w:val="24292E"/>
                <w:sz w:val="22"/>
                <w:szCs w:val="22"/>
                <w:lang w:val="fr-CA"/>
              </w:rPr>
            </w:rPrChange>
          </w:rPr>
          <w:t xml:space="preserve">to </w:t>
        </w:r>
      </w:ins>
      <w:ins w:id="163" w:author="Fritz Gyger" w:date="2019-03-08T16:45:00Z">
        <w:r w:rsidRPr="00A65745">
          <w:rPr>
            <w:rFonts w:ascii="Arial" w:hAnsi="Arial" w:cs="Arial"/>
            <w:color w:val="24292E"/>
            <w:sz w:val="24"/>
            <w:szCs w:val="24"/>
            <w:rPrChange w:id="164" w:author="Fritz Gyger" w:date="2019-03-08T16:47:00Z">
              <w:rPr>
                <w:rFonts w:ascii="Arial" w:hAnsi="Arial" w:cs="Arial"/>
                <w:b/>
                <w:color w:val="24292E"/>
                <w:sz w:val="22"/>
                <w:szCs w:val="22"/>
                <w:lang w:val="fr-CA"/>
              </w:rPr>
            </w:rPrChange>
          </w:rPr>
          <w:t xml:space="preserve">use </w:t>
        </w:r>
      </w:ins>
      <w:ins w:id="165" w:author="Fritz Gyger" w:date="2019-03-08T16:46:00Z">
        <w:r w:rsidRPr="00A65745">
          <w:rPr>
            <w:rFonts w:ascii="Arial" w:hAnsi="Arial" w:cs="Arial"/>
            <w:color w:val="24292E"/>
            <w:sz w:val="24"/>
            <w:szCs w:val="24"/>
            <w:rPrChange w:id="166" w:author="Fritz Gyger" w:date="2019-03-08T16:47:00Z">
              <w:rPr>
                <w:rFonts w:ascii="Arial" w:hAnsi="Arial" w:cs="Arial"/>
                <w:color w:val="24292E"/>
                <w:sz w:val="22"/>
                <w:szCs w:val="22"/>
              </w:rPr>
            </w:rPrChange>
          </w:rPr>
          <w:t xml:space="preserve">snow removal information from the city of Montreal and weather information from Environment Canada. </w:t>
        </w:r>
      </w:ins>
    </w:p>
    <w:p w14:paraId="14527DBB" w14:textId="159EB54D" w:rsidR="00320A42" w:rsidRPr="006A1391" w:rsidDel="00A65745" w:rsidRDefault="00320A42" w:rsidP="00320A42">
      <w:pPr>
        <w:pStyle w:val="HTMLPreformatted"/>
        <w:shd w:val="clear" w:color="auto" w:fill="FFFFFF"/>
        <w:rPr>
          <w:rFonts w:ascii="Arial" w:hAnsi="Arial" w:cs="Arial"/>
          <w:b/>
          <w:color w:val="24292E"/>
          <w:sz w:val="22"/>
          <w:szCs w:val="22"/>
          <w:rPrChange w:id="167" w:author="Fritz Gyger" w:date="2019-03-11T19:37:00Z">
            <w:rPr>
              <w:rFonts w:ascii="Arial" w:hAnsi="Arial" w:cs="Arial"/>
              <w:b/>
              <w:color w:val="24292E"/>
              <w:sz w:val="22"/>
              <w:szCs w:val="22"/>
              <w:lang w:val="fr-CA"/>
            </w:rPr>
          </w:rPrChange>
        </w:rPr>
      </w:pPr>
      <w:moveFromRangeStart w:id="168" w:author="Fritz Gyger" w:date="2019-03-08T16:44:00Z" w:name="move2955901"/>
      <w:moveFrom w:id="169" w:author="Fritz Gyger" w:date="2019-03-08T16:44:00Z">
        <w:r w:rsidRPr="006A1391" w:rsidDel="00A65745">
          <w:rPr>
            <w:rFonts w:ascii="Arial" w:hAnsi="Arial" w:cs="Arial"/>
            <w:b/>
            <w:color w:val="24292E"/>
            <w:sz w:val="22"/>
            <w:szCs w:val="22"/>
            <w:rPrChange w:id="170" w:author="Fritz Gyger" w:date="2019-03-11T19:37:00Z">
              <w:rPr>
                <w:rFonts w:ascii="Arial" w:hAnsi="Arial" w:cs="Arial"/>
                <w:b/>
                <w:color w:val="24292E"/>
                <w:sz w:val="22"/>
                <w:szCs w:val="22"/>
                <w:lang w:val="fr-CA"/>
              </w:rPr>
            </w:rPrChange>
          </w:rPr>
          <w:t xml:space="preserve">Ville de Montréal </w:t>
        </w:r>
        <w:r w:rsidR="00424AC2" w:rsidRPr="006A1391" w:rsidDel="00A65745">
          <w:rPr>
            <w:rFonts w:ascii="Arial" w:hAnsi="Arial" w:cs="Arial"/>
            <w:color w:val="24292E"/>
            <w:sz w:val="22"/>
            <w:szCs w:val="22"/>
            <w:rPrChange w:id="171" w:author="Fritz Gyger" w:date="2019-03-11T19:37:00Z">
              <w:rPr>
                <w:rFonts w:ascii="Arial" w:hAnsi="Arial" w:cs="Arial"/>
                <w:color w:val="24292E"/>
                <w:sz w:val="22"/>
                <w:szCs w:val="22"/>
                <w:lang w:val="fr-CA"/>
              </w:rPr>
            </w:rPrChange>
          </w:rPr>
          <w:t>for</w:t>
        </w:r>
        <w:r w:rsidR="00424AC2" w:rsidRPr="006A1391" w:rsidDel="00A65745">
          <w:rPr>
            <w:rFonts w:ascii="Arial" w:hAnsi="Arial" w:cs="Arial"/>
            <w:b/>
            <w:color w:val="24292E"/>
            <w:sz w:val="22"/>
            <w:szCs w:val="22"/>
            <w:rPrChange w:id="172" w:author="Fritz Gyger" w:date="2019-03-11T19:37:00Z">
              <w:rPr>
                <w:rFonts w:ascii="Arial" w:hAnsi="Arial" w:cs="Arial"/>
                <w:b/>
                <w:color w:val="24292E"/>
                <w:sz w:val="22"/>
                <w:szCs w:val="22"/>
                <w:lang w:val="fr-CA"/>
              </w:rPr>
            </w:rPrChange>
          </w:rPr>
          <w:t xml:space="preserve"> </w:t>
        </w:r>
        <w:r w:rsidR="00424AC2" w:rsidRPr="006A1391" w:rsidDel="00A65745">
          <w:rPr>
            <w:rFonts w:ascii="Arial" w:hAnsi="Arial" w:cs="Arial"/>
            <w:color w:val="24292E"/>
            <w:sz w:val="22"/>
            <w:szCs w:val="22"/>
            <w:rPrChange w:id="173" w:author="Fritz Gyger" w:date="2019-03-11T19:37:00Z">
              <w:rPr>
                <w:rFonts w:ascii="Arial" w:hAnsi="Arial" w:cs="Arial"/>
                <w:color w:val="24292E"/>
                <w:sz w:val="22"/>
                <w:szCs w:val="22"/>
                <w:lang w:val="fr-CA"/>
              </w:rPr>
            </w:rPrChange>
          </w:rPr>
          <w:t>the snow removal information</w:t>
        </w:r>
        <w:r w:rsidR="00424AC2" w:rsidRPr="006A1391" w:rsidDel="00A65745">
          <w:rPr>
            <w:rFonts w:ascii="Arial" w:hAnsi="Arial" w:cs="Arial"/>
            <w:b/>
            <w:color w:val="24292E"/>
            <w:sz w:val="22"/>
            <w:szCs w:val="22"/>
            <w:rPrChange w:id="174" w:author="Fritz Gyger" w:date="2019-03-11T19:37:00Z">
              <w:rPr>
                <w:rFonts w:ascii="Arial" w:hAnsi="Arial" w:cs="Arial"/>
                <w:b/>
                <w:color w:val="24292E"/>
                <w:sz w:val="22"/>
                <w:szCs w:val="22"/>
                <w:lang w:val="fr-CA"/>
              </w:rPr>
            </w:rPrChange>
          </w:rPr>
          <w:t xml:space="preserve"> </w:t>
        </w:r>
        <w:r w:rsidRPr="006A1391" w:rsidDel="00A65745">
          <w:rPr>
            <w:rFonts w:ascii="Arial" w:hAnsi="Arial" w:cs="Arial"/>
            <w:b/>
            <w:color w:val="24292E"/>
            <w:sz w:val="22"/>
            <w:szCs w:val="22"/>
            <w:rPrChange w:id="175" w:author="Fritz Gyger" w:date="2019-03-11T19:37:00Z">
              <w:rPr>
                <w:rFonts w:ascii="Arial" w:hAnsi="Arial" w:cs="Arial"/>
                <w:b/>
                <w:color w:val="24292E"/>
                <w:sz w:val="22"/>
                <w:szCs w:val="22"/>
                <w:lang w:val="fr-CA"/>
              </w:rPr>
            </w:rPrChange>
          </w:rPr>
          <w:t xml:space="preserve">: </w:t>
        </w:r>
      </w:moveFrom>
    </w:p>
    <w:p w14:paraId="3BAE3358" w14:textId="3E258555" w:rsidR="00BA4ED4" w:rsidDel="006A1391" w:rsidRDefault="00D74765" w:rsidP="00BA4ED4">
      <w:pPr>
        <w:pStyle w:val="BodyText"/>
        <w:rPr>
          <w:del w:id="176" w:author="Fritz Gyger" w:date="2019-03-11T19:39:00Z"/>
          <w:lang w:val="en-CA" w:eastAsia="ar-SA"/>
        </w:rPr>
      </w:pPr>
      <w:moveFrom w:id="177" w:author="Fritz Gyger" w:date="2019-03-08T16:44:00Z">
        <w:del w:id="178" w:author="Fritz Gyger" w:date="2019-03-11T19:39:00Z">
          <w:r w:rsidDel="006A1391">
            <w:rPr>
              <w:lang w:val="en-CA" w:eastAsia="ar-SA"/>
            </w:rPr>
            <w:delText>(</w:delText>
          </w:r>
          <w:r w:rsidR="00BA4ED4" w:rsidDel="006A1391">
            <w:rPr>
              <w:lang w:val="en-CA" w:eastAsia="ar-SA"/>
            </w:rPr>
            <w:delText xml:space="preserve">Licence: </w:delText>
          </w:r>
          <w:r w:rsidR="00BA4ED4" w:rsidRPr="008D43FC" w:rsidDel="006A1391">
            <w:rPr>
              <w:lang w:val="en-CA" w:eastAsia="ar-SA"/>
            </w:rPr>
            <w:delText>Attribution 4.0 international CC BY 4.0</w:delText>
          </w:r>
          <w:r w:rsidDel="006A1391">
            <w:rPr>
              <w:lang w:val="en-CA" w:eastAsia="ar-SA"/>
            </w:rPr>
            <w:delText>)</w:delText>
          </w:r>
        </w:del>
      </w:moveFrom>
    </w:p>
    <w:p w14:paraId="24F48A97" w14:textId="7EF7C4DA" w:rsidR="00320A42" w:rsidRPr="006A1391" w:rsidDel="006A1391" w:rsidRDefault="00320A42" w:rsidP="00320A42">
      <w:pPr>
        <w:pStyle w:val="HTMLPreformatted"/>
        <w:numPr>
          <w:ilvl w:val="0"/>
          <w:numId w:val="4"/>
        </w:numPr>
        <w:shd w:val="clear" w:color="auto" w:fill="FFFFFF"/>
        <w:rPr>
          <w:del w:id="179" w:author="Fritz Gyger" w:date="2019-03-11T19:39:00Z"/>
          <w:rFonts w:ascii="Arial" w:hAnsi="Arial" w:cs="Arial"/>
          <w:color w:val="24292E"/>
          <w:sz w:val="22"/>
          <w:szCs w:val="22"/>
          <w:rPrChange w:id="180" w:author="Fritz Gyger" w:date="2019-03-11T19:37:00Z">
            <w:rPr>
              <w:del w:id="181" w:author="Fritz Gyger" w:date="2019-03-11T19:39:00Z"/>
              <w:rFonts w:ascii="Arial" w:hAnsi="Arial" w:cs="Arial"/>
              <w:color w:val="24292E"/>
              <w:sz w:val="22"/>
              <w:szCs w:val="22"/>
              <w:lang w:val="fr-CA"/>
            </w:rPr>
          </w:rPrChange>
        </w:rPr>
      </w:pPr>
      <w:moveFrom w:id="182" w:author="Fritz Gyger" w:date="2019-03-08T16:44:00Z">
        <w:del w:id="183" w:author="Fritz Gyger" w:date="2019-03-11T19:39:00Z">
          <w:r w:rsidRPr="006A1391" w:rsidDel="006A1391">
            <w:rPr>
              <w:rFonts w:cs="Arial"/>
              <w:color w:val="24292E"/>
              <w:szCs w:val="22"/>
              <w:rPrChange w:id="184" w:author="Fritz Gyger" w:date="2019-03-11T19:37:00Z">
                <w:rPr>
                  <w:rFonts w:cs="Arial"/>
                  <w:color w:val="24292E"/>
                  <w:szCs w:val="22"/>
                  <w:lang w:val="fr-CA"/>
                </w:rPr>
              </w:rPrChange>
            </w:rPr>
            <w:delText xml:space="preserve">Transactions déneigement (fichier .csv) </w:delText>
          </w:r>
        </w:del>
      </w:moveFrom>
    </w:p>
    <w:p w14:paraId="5475919B" w14:textId="514F3D2E" w:rsidR="00320A42" w:rsidRPr="006A1391" w:rsidDel="006A1391" w:rsidRDefault="006352E5" w:rsidP="00320A42">
      <w:pPr>
        <w:pStyle w:val="HTMLPreformatted"/>
        <w:shd w:val="clear" w:color="auto" w:fill="FFFFFF"/>
        <w:ind w:left="720"/>
        <w:rPr>
          <w:del w:id="185" w:author="Fritz Gyger" w:date="2019-03-11T19:39:00Z"/>
          <w:rFonts w:ascii="Arial" w:hAnsi="Arial" w:cs="Arial"/>
          <w:color w:val="24292E"/>
          <w:sz w:val="22"/>
          <w:szCs w:val="22"/>
          <w:rPrChange w:id="186" w:author="Fritz Gyger" w:date="2019-03-11T19:37:00Z">
            <w:rPr>
              <w:del w:id="187" w:author="Fritz Gyger" w:date="2019-03-11T19:39:00Z"/>
              <w:rFonts w:ascii="Arial" w:hAnsi="Arial" w:cs="Arial"/>
              <w:color w:val="24292E"/>
              <w:sz w:val="22"/>
              <w:szCs w:val="22"/>
              <w:lang w:val="fr-CA"/>
            </w:rPr>
          </w:rPrChange>
        </w:rPr>
      </w:pPr>
      <w:moveFrom w:id="188" w:author="Fritz Gyger" w:date="2019-03-08T16:44:00Z">
        <w:del w:id="189" w:author="Fritz Gyger" w:date="2019-03-11T19:39:00Z">
          <w:r w:rsidDel="006A1391">
            <w:rPr>
              <w:rStyle w:val="Hyperlink"/>
              <w:rFonts w:cs="Arial"/>
              <w:szCs w:val="22"/>
              <w:lang w:val="fr-CA"/>
            </w:rPr>
            <w:fldChar w:fldCharType="begin"/>
          </w:r>
          <w:r w:rsidRPr="006A1391" w:rsidDel="006A1391">
            <w:rPr>
              <w:rStyle w:val="Hyperlink"/>
              <w:rFonts w:cs="Arial"/>
              <w:szCs w:val="22"/>
              <w:rPrChange w:id="190" w:author="Fritz Gyger" w:date="2019-03-11T19:37:00Z">
                <w:rPr>
                  <w:rStyle w:val="Hyperlink"/>
                  <w:rFonts w:cs="Arial"/>
                  <w:szCs w:val="22"/>
                  <w:lang w:val="fr-CA"/>
                </w:rPr>
              </w:rPrChange>
            </w:rPr>
            <w:delInstrText xml:space="preserve"> HYPERLINK "http://donnees.ville.montreal.qc.ca/dataset/5bfbd75f-7531-48c2-b6b6-072284f7b9e7/resource/dad68871-51b9-4a82-93b0-31cf20b5aa03/download/transactions_deneigement_saison_2018-2019.csv"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191" w:author="Fritz Gyger" w:date="2019-03-11T19:37:00Z">
                <w:rPr>
                  <w:rStyle w:val="Hyperlink"/>
                  <w:rFonts w:cs="Arial"/>
                  <w:szCs w:val="22"/>
                  <w:lang w:val="fr-CA"/>
                </w:rPr>
              </w:rPrChange>
            </w:rPr>
            <w:delText>http://donnees.ville.montreal.qc.ca/dataset/5bfbd75f-7531-48c2-b6b6-072284f7b9e7/resource/dad68871-51b9-4a82-93b0-31cf20b5aa03/download/transactions_deneigement_saison_2018-2019.csv</w:delText>
          </w:r>
          <w:r w:rsidDel="006A1391">
            <w:rPr>
              <w:rStyle w:val="Hyperlink"/>
              <w:rFonts w:cs="Arial"/>
              <w:szCs w:val="22"/>
              <w:lang w:val="fr-CA"/>
            </w:rPr>
            <w:fldChar w:fldCharType="end"/>
          </w:r>
        </w:del>
      </w:moveFrom>
    </w:p>
    <w:p w14:paraId="3D5FBD7A" w14:textId="1968FA0F" w:rsidR="00320A42" w:rsidRPr="006A1391" w:rsidDel="006A1391" w:rsidRDefault="00320A42" w:rsidP="00320A42">
      <w:pPr>
        <w:pStyle w:val="HTMLPreformatted"/>
        <w:numPr>
          <w:ilvl w:val="0"/>
          <w:numId w:val="5"/>
        </w:numPr>
        <w:shd w:val="clear" w:color="auto" w:fill="FFFFFF"/>
        <w:rPr>
          <w:del w:id="192" w:author="Fritz Gyger" w:date="2019-03-11T19:39:00Z"/>
          <w:rFonts w:ascii="Arial" w:hAnsi="Arial" w:cs="Arial"/>
          <w:color w:val="24292E"/>
          <w:sz w:val="22"/>
          <w:szCs w:val="22"/>
          <w:rPrChange w:id="193" w:author="Fritz Gyger" w:date="2019-03-11T19:37:00Z">
            <w:rPr>
              <w:del w:id="194" w:author="Fritz Gyger" w:date="2019-03-11T19:39:00Z"/>
              <w:rFonts w:ascii="Arial" w:hAnsi="Arial" w:cs="Arial"/>
              <w:color w:val="24292E"/>
              <w:sz w:val="22"/>
              <w:szCs w:val="22"/>
              <w:lang w:val="fr-CA"/>
            </w:rPr>
          </w:rPrChange>
        </w:rPr>
      </w:pPr>
      <w:moveFrom w:id="195" w:author="Fritz Gyger" w:date="2019-03-08T16:44:00Z">
        <w:del w:id="196" w:author="Fritz Gyger" w:date="2019-03-11T19:39:00Z">
          <w:r w:rsidRPr="006A1391" w:rsidDel="006A1391">
            <w:rPr>
              <w:rFonts w:cs="Arial"/>
              <w:color w:val="24292E"/>
              <w:szCs w:val="22"/>
              <w:rPrChange w:id="197" w:author="Fritz Gyger" w:date="2019-03-11T19:37:00Z">
                <w:rPr>
                  <w:rFonts w:cs="Arial"/>
                  <w:color w:val="24292E"/>
                  <w:szCs w:val="22"/>
                  <w:lang w:val="fr-CA"/>
                </w:rPr>
              </w:rPrChange>
            </w:rPr>
            <w:delText xml:space="preserve">Contrats déneigement (fichier .csv) </w:delText>
          </w:r>
        </w:del>
      </w:moveFrom>
    </w:p>
    <w:p w14:paraId="1CF4C6D1" w14:textId="4B532A51" w:rsidR="00320A42" w:rsidRPr="006A1391" w:rsidDel="006A1391" w:rsidRDefault="006352E5" w:rsidP="00320A42">
      <w:pPr>
        <w:pStyle w:val="HTMLPreformatted"/>
        <w:shd w:val="clear" w:color="auto" w:fill="FFFFFF"/>
        <w:ind w:left="720"/>
        <w:rPr>
          <w:del w:id="198" w:author="Fritz Gyger" w:date="2019-03-11T19:39:00Z"/>
          <w:rFonts w:ascii="Arial" w:hAnsi="Arial" w:cs="Arial"/>
          <w:color w:val="24292E"/>
          <w:sz w:val="22"/>
          <w:szCs w:val="22"/>
          <w:rPrChange w:id="199" w:author="Fritz Gyger" w:date="2019-03-11T19:37:00Z">
            <w:rPr>
              <w:del w:id="200" w:author="Fritz Gyger" w:date="2019-03-11T19:39:00Z"/>
              <w:rFonts w:ascii="Arial" w:hAnsi="Arial" w:cs="Arial"/>
              <w:color w:val="24292E"/>
              <w:sz w:val="22"/>
              <w:szCs w:val="22"/>
              <w:lang w:val="fr-CA"/>
            </w:rPr>
          </w:rPrChange>
        </w:rPr>
      </w:pPr>
      <w:moveFrom w:id="201" w:author="Fritz Gyger" w:date="2019-03-08T16:44:00Z">
        <w:del w:id="202" w:author="Fritz Gyger" w:date="2019-03-11T19:39:00Z">
          <w:r w:rsidDel="006A1391">
            <w:rPr>
              <w:rStyle w:val="Hyperlink"/>
              <w:rFonts w:cs="Arial"/>
              <w:szCs w:val="22"/>
              <w:lang w:val="fr-CA"/>
            </w:rPr>
            <w:fldChar w:fldCharType="begin"/>
          </w:r>
          <w:r w:rsidRPr="006A1391" w:rsidDel="006A1391">
            <w:rPr>
              <w:rStyle w:val="Hyperlink"/>
              <w:rFonts w:cs="Arial"/>
              <w:szCs w:val="22"/>
              <w:rPrChange w:id="203" w:author="Fritz Gyger" w:date="2019-03-11T19:37:00Z">
                <w:rPr>
                  <w:rStyle w:val="Hyperlink"/>
                  <w:rFonts w:cs="Arial"/>
                  <w:szCs w:val="22"/>
                  <w:lang w:val="fr-CA"/>
                </w:rPr>
              </w:rPrChange>
            </w:rPr>
            <w:delInstrText xml:space="preserve"> HYPERLINK "http://donnees.ville.montreal.qc.ca/dataset/5bfbd75f-7531-48c2-b6b6-072284f7b9e7/resource/5dd82872-89f8-439e-9a8a-fff7fea1a28d/download/contrats_deneigement_saison_2018-2019.csv"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204" w:author="Fritz Gyger" w:date="2019-03-11T19:37:00Z">
                <w:rPr>
                  <w:rStyle w:val="Hyperlink"/>
                  <w:rFonts w:cs="Arial"/>
                  <w:szCs w:val="22"/>
                  <w:lang w:val="fr-CA"/>
                </w:rPr>
              </w:rPrChange>
            </w:rPr>
            <w:delText>http://donnees.ville.montreal.qc.ca/dataset/5bfbd75f-7531-48c2-b6b6-072284f7b9e7/resource/5dd82872-89f8-439e-9a8a-fff7fea1a28d/download/contrats_deneigement_saison_2018-2019.csv</w:delText>
          </w:r>
          <w:r w:rsidDel="006A1391">
            <w:rPr>
              <w:rStyle w:val="Hyperlink"/>
              <w:rFonts w:cs="Arial"/>
              <w:szCs w:val="22"/>
              <w:lang w:val="fr-CA"/>
            </w:rPr>
            <w:fldChar w:fldCharType="end"/>
          </w:r>
        </w:del>
      </w:moveFrom>
    </w:p>
    <w:p w14:paraId="757BFD10" w14:textId="53681C9D" w:rsidR="00320A42" w:rsidRPr="006A1391" w:rsidDel="006A1391" w:rsidRDefault="00320A42" w:rsidP="00320A42">
      <w:pPr>
        <w:pStyle w:val="HTMLPreformatted"/>
        <w:numPr>
          <w:ilvl w:val="0"/>
          <w:numId w:val="5"/>
        </w:numPr>
        <w:shd w:val="clear" w:color="auto" w:fill="FFFFFF"/>
        <w:rPr>
          <w:del w:id="205" w:author="Fritz Gyger" w:date="2019-03-11T19:39:00Z"/>
          <w:rFonts w:ascii="Arial" w:hAnsi="Arial" w:cs="Arial"/>
          <w:color w:val="24292E"/>
          <w:sz w:val="22"/>
          <w:szCs w:val="22"/>
          <w:rPrChange w:id="206" w:author="Fritz Gyger" w:date="2019-03-11T19:37:00Z">
            <w:rPr>
              <w:del w:id="207" w:author="Fritz Gyger" w:date="2019-03-11T19:39:00Z"/>
              <w:rFonts w:ascii="Arial" w:hAnsi="Arial" w:cs="Arial"/>
              <w:color w:val="24292E"/>
              <w:sz w:val="22"/>
              <w:szCs w:val="22"/>
              <w:lang w:val="fr-CA"/>
            </w:rPr>
          </w:rPrChange>
        </w:rPr>
      </w:pPr>
      <w:moveFrom w:id="208" w:author="Fritz Gyger" w:date="2019-03-08T16:44:00Z">
        <w:del w:id="209" w:author="Fritz Gyger" w:date="2019-03-11T19:39:00Z">
          <w:r w:rsidRPr="006A1391" w:rsidDel="006A1391">
            <w:rPr>
              <w:rFonts w:cs="Arial"/>
              <w:color w:val="24292E"/>
              <w:szCs w:val="22"/>
              <w:rPrChange w:id="210" w:author="Fritz Gyger" w:date="2019-03-11T19:37:00Z">
                <w:rPr>
                  <w:rFonts w:cs="Arial"/>
                  <w:color w:val="24292E"/>
                  <w:szCs w:val="22"/>
                  <w:lang w:val="fr-CA"/>
                </w:rPr>
              </w:rPrChange>
            </w:rPr>
            <w:delText>Dépôt de neige (fichier .csv)</w:delText>
          </w:r>
        </w:del>
      </w:moveFrom>
    </w:p>
    <w:p w14:paraId="30A85768" w14:textId="531A1A78" w:rsidR="00320A42" w:rsidRPr="006A1391" w:rsidDel="006A1391" w:rsidRDefault="006352E5" w:rsidP="00320A42">
      <w:pPr>
        <w:pStyle w:val="HTMLPreformatted"/>
        <w:shd w:val="clear" w:color="auto" w:fill="FFFFFF"/>
        <w:ind w:left="720"/>
        <w:rPr>
          <w:del w:id="211" w:author="Fritz Gyger" w:date="2019-03-11T19:39:00Z"/>
          <w:rFonts w:ascii="Arial" w:hAnsi="Arial" w:cs="Arial"/>
          <w:color w:val="24292E"/>
          <w:sz w:val="22"/>
          <w:szCs w:val="22"/>
          <w:rPrChange w:id="212" w:author="Fritz Gyger" w:date="2019-03-11T19:37:00Z">
            <w:rPr>
              <w:del w:id="213" w:author="Fritz Gyger" w:date="2019-03-11T19:39:00Z"/>
              <w:rFonts w:ascii="Arial" w:hAnsi="Arial" w:cs="Arial"/>
              <w:color w:val="24292E"/>
              <w:sz w:val="22"/>
              <w:szCs w:val="22"/>
              <w:lang w:val="fr-CA"/>
            </w:rPr>
          </w:rPrChange>
        </w:rPr>
      </w:pPr>
      <w:moveFrom w:id="214" w:author="Fritz Gyger" w:date="2019-03-08T16:44:00Z">
        <w:del w:id="215" w:author="Fritz Gyger" w:date="2019-03-11T19:39:00Z">
          <w:r w:rsidDel="006A1391">
            <w:rPr>
              <w:rStyle w:val="Hyperlink"/>
              <w:rFonts w:cs="Arial"/>
              <w:szCs w:val="22"/>
              <w:lang w:val="fr-CA"/>
            </w:rPr>
            <w:fldChar w:fldCharType="begin"/>
          </w:r>
          <w:r w:rsidRPr="006A1391" w:rsidDel="006A1391">
            <w:rPr>
              <w:rStyle w:val="Hyperlink"/>
              <w:rFonts w:cs="Arial"/>
              <w:szCs w:val="22"/>
              <w:rPrChange w:id="216" w:author="Fritz Gyger" w:date="2019-03-11T19:37:00Z">
                <w:rPr>
                  <w:rStyle w:val="Hyperlink"/>
                  <w:rFonts w:cs="Arial"/>
                  <w:szCs w:val="22"/>
                  <w:lang w:val="fr-CA"/>
                </w:rPr>
              </w:rPrChange>
            </w:rPr>
            <w:delInstrText xml:space="preserve"> HYPERLINK "http://donnees.ville.montreal.qc.ca/dataset/8a1d7d54-c297-46fe-b670-bb205641b13e/resource/9ea7b63a-18e1-4e9a-834e-77fd28e55bf8/download/depots_deneigement_saison_2018-2019.csv"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217" w:author="Fritz Gyger" w:date="2019-03-11T19:37:00Z">
                <w:rPr>
                  <w:rStyle w:val="Hyperlink"/>
                  <w:rFonts w:cs="Arial"/>
                  <w:szCs w:val="22"/>
                  <w:lang w:val="fr-CA"/>
                </w:rPr>
              </w:rPrChange>
            </w:rPr>
            <w:delText>http://donnees.ville.montreal.qc.ca/dataset/8a1d7d54-c297-46fe-b670-bb205641b13e/resource/9ea7b63a-18e1-4e9a-834e-77fd28e55bf8/download/depots_deneigement_saison_2018-2019.csv</w:delText>
          </w:r>
          <w:r w:rsidDel="006A1391">
            <w:rPr>
              <w:rStyle w:val="Hyperlink"/>
              <w:rFonts w:cs="Arial"/>
              <w:szCs w:val="22"/>
              <w:lang w:val="fr-CA"/>
            </w:rPr>
            <w:fldChar w:fldCharType="end"/>
          </w:r>
        </w:del>
      </w:moveFrom>
    </w:p>
    <w:p w14:paraId="452E0FB7" w14:textId="76FAB853" w:rsidR="00320A42" w:rsidRPr="006A1391" w:rsidDel="006A1391" w:rsidRDefault="00320A42" w:rsidP="00320A42">
      <w:pPr>
        <w:pStyle w:val="HTMLPreformatted"/>
        <w:numPr>
          <w:ilvl w:val="0"/>
          <w:numId w:val="5"/>
        </w:numPr>
        <w:shd w:val="clear" w:color="auto" w:fill="FFFFFF"/>
        <w:rPr>
          <w:del w:id="218" w:author="Fritz Gyger" w:date="2019-03-11T19:39:00Z"/>
          <w:rFonts w:ascii="Arial" w:hAnsi="Arial" w:cs="Arial"/>
          <w:color w:val="24292E"/>
          <w:sz w:val="22"/>
          <w:szCs w:val="22"/>
          <w:rPrChange w:id="219" w:author="Fritz Gyger" w:date="2019-03-11T19:37:00Z">
            <w:rPr>
              <w:del w:id="220" w:author="Fritz Gyger" w:date="2019-03-11T19:39:00Z"/>
              <w:rFonts w:ascii="Arial" w:hAnsi="Arial" w:cs="Arial"/>
              <w:color w:val="24292E"/>
              <w:sz w:val="22"/>
              <w:szCs w:val="22"/>
              <w:lang w:val="fr-CA"/>
            </w:rPr>
          </w:rPrChange>
        </w:rPr>
      </w:pPr>
      <w:moveFrom w:id="221" w:author="Fritz Gyger" w:date="2019-03-08T16:44:00Z">
        <w:del w:id="222" w:author="Fritz Gyger" w:date="2019-03-11T19:39:00Z">
          <w:r w:rsidRPr="006A1391" w:rsidDel="006A1391">
            <w:rPr>
              <w:rFonts w:cs="Arial"/>
              <w:color w:val="24292E"/>
              <w:szCs w:val="22"/>
              <w:rPrChange w:id="223" w:author="Fritz Gyger" w:date="2019-03-11T19:37:00Z">
                <w:rPr>
                  <w:rFonts w:cs="Arial"/>
                  <w:color w:val="24292E"/>
                  <w:szCs w:val="22"/>
                  <w:lang w:val="fr-CA"/>
                </w:rPr>
              </w:rPrChange>
            </w:rPr>
            <w:delText>Secteur de déneigement</w:delText>
          </w:r>
        </w:del>
      </w:moveFrom>
    </w:p>
    <w:p w14:paraId="131DBEA4" w14:textId="391128AD" w:rsidR="00320A42" w:rsidRPr="006A1391" w:rsidDel="006A1391" w:rsidRDefault="006352E5" w:rsidP="00320A42">
      <w:pPr>
        <w:pStyle w:val="HTMLPreformatted"/>
        <w:shd w:val="clear" w:color="auto" w:fill="FFFFFF"/>
        <w:ind w:left="720"/>
        <w:rPr>
          <w:del w:id="224" w:author="Fritz Gyger" w:date="2019-03-11T19:39:00Z"/>
          <w:rStyle w:val="Hyperlink"/>
          <w:rFonts w:ascii="Arial" w:hAnsi="Arial" w:cs="Arial"/>
          <w:sz w:val="22"/>
          <w:szCs w:val="22"/>
          <w:rPrChange w:id="225" w:author="Fritz Gyger" w:date="2019-03-11T19:37:00Z">
            <w:rPr>
              <w:del w:id="226" w:author="Fritz Gyger" w:date="2019-03-11T19:39:00Z"/>
              <w:rStyle w:val="Hyperlink"/>
              <w:rFonts w:ascii="Arial" w:hAnsi="Arial" w:cs="Arial"/>
              <w:sz w:val="22"/>
              <w:szCs w:val="22"/>
              <w:lang w:val="fr-CA" w:eastAsia="en-US"/>
            </w:rPr>
          </w:rPrChange>
        </w:rPr>
      </w:pPr>
      <w:moveFrom w:id="227" w:author="Fritz Gyger" w:date="2019-03-08T16:44:00Z">
        <w:del w:id="228" w:author="Fritz Gyger" w:date="2019-03-11T19:39:00Z">
          <w:r w:rsidDel="006A1391">
            <w:rPr>
              <w:rStyle w:val="Hyperlink"/>
              <w:rFonts w:cs="Arial"/>
              <w:szCs w:val="22"/>
              <w:lang w:val="fr-CA"/>
            </w:rPr>
            <w:fldChar w:fldCharType="begin"/>
          </w:r>
          <w:r w:rsidRPr="006A1391" w:rsidDel="006A1391">
            <w:rPr>
              <w:rStyle w:val="Hyperlink"/>
              <w:rFonts w:cs="Arial"/>
              <w:szCs w:val="22"/>
              <w:rPrChange w:id="229" w:author="Fritz Gyger" w:date="2019-03-11T19:37:00Z">
                <w:rPr>
                  <w:rStyle w:val="Hyperlink"/>
                  <w:rFonts w:cs="Arial"/>
                  <w:szCs w:val="22"/>
                  <w:lang w:val="fr-CA"/>
                </w:rPr>
              </w:rPrChange>
            </w:rPr>
            <w:delInstrText xml:space="preserve"> HYPERLINK "http://donnees.ville.montreal.qc.ca/dataset/9f3911af-3a5f-4c4b-89c7-239ba487b1f1/resource/aa6f2231-9a67-418f-8234-d49462dd6344/download/secteurs_deneigement_saison_2018-2019.csv" </w:delInstrText>
          </w:r>
          <w:r w:rsidDel="006A1391">
            <w:rPr>
              <w:rStyle w:val="Hyperlink"/>
              <w:rFonts w:cs="Arial"/>
              <w:szCs w:val="22"/>
              <w:lang w:val="fr-CA"/>
            </w:rPr>
            <w:fldChar w:fldCharType="separate"/>
          </w:r>
          <w:r w:rsidR="00320A42" w:rsidRPr="006A1391" w:rsidDel="006A1391">
            <w:rPr>
              <w:rStyle w:val="Hyperlink"/>
              <w:rFonts w:cs="Arial"/>
              <w:szCs w:val="22"/>
              <w:rPrChange w:id="230" w:author="Fritz Gyger" w:date="2019-03-11T19:37:00Z">
                <w:rPr>
                  <w:rStyle w:val="Hyperlink"/>
                  <w:rFonts w:cs="Arial"/>
                  <w:szCs w:val="22"/>
                  <w:lang w:val="fr-CA"/>
                </w:rPr>
              </w:rPrChange>
            </w:rPr>
            <w:delText>http://donnees.ville.montreal.qc.ca/dataset/9f3911af-3a5f-4c4b-89c7-239ba487b1f1/resource/aa6f2231-9a67-418f-8234-d49462dd6344/download/secteurs_deneigement_saison_2018-2019.csv</w:delText>
          </w:r>
          <w:r w:rsidDel="006A1391">
            <w:rPr>
              <w:rStyle w:val="Hyperlink"/>
              <w:rFonts w:cs="Arial"/>
              <w:szCs w:val="22"/>
              <w:lang w:val="fr-CA"/>
            </w:rPr>
            <w:fldChar w:fldCharType="end"/>
          </w:r>
        </w:del>
      </w:moveFrom>
    </w:p>
    <w:p w14:paraId="77276747" w14:textId="62524039" w:rsidR="00A71C3C" w:rsidRPr="006A1391" w:rsidDel="006A1391" w:rsidRDefault="00A71C3C" w:rsidP="00320A42">
      <w:pPr>
        <w:pStyle w:val="HTMLPreformatted"/>
        <w:shd w:val="clear" w:color="auto" w:fill="FFFFFF"/>
        <w:ind w:left="720"/>
        <w:rPr>
          <w:del w:id="231" w:author="Fritz Gyger" w:date="2019-03-11T19:39:00Z"/>
          <w:rStyle w:val="Hyperlink"/>
          <w:rFonts w:ascii="Arial" w:hAnsi="Arial" w:cs="Arial"/>
          <w:color w:val="FF0000"/>
          <w:sz w:val="22"/>
          <w:szCs w:val="22"/>
          <w:rPrChange w:id="232" w:author="Fritz Gyger" w:date="2019-03-11T19:37:00Z">
            <w:rPr>
              <w:del w:id="233" w:author="Fritz Gyger" w:date="2019-03-11T19:39:00Z"/>
              <w:rStyle w:val="Hyperlink"/>
              <w:rFonts w:ascii="Arial" w:hAnsi="Arial" w:cs="Arial"/>
              <w:color w:val="FF0000"/>
              <w:sz w:val="22"/>
              <w:szCs w:val="22"/>
              <w:lang w:val="fr-CA" w:eastAsia="en-US"/>
            </w:rPr>
          </w:rPrChange>
        </w:rPr>
      </w:pPr>
    </w:p>
    <w:p w14:paraId="3DB1F67F" w14:textId="4EC6702A" w:rsidR="00532287" w:rsidRPr="00A850B3" w:rsidDel="006A1391" w:rsidRDefault="00532287" w:rsidP="00320A42">
      <w:pPr>
        <w:pStyle w:val="HTMLPreformatted"/>
        <w:shd w:val="clear" w:color="auto" w:fill="FFFFFF"/>
        <w:ind w:left="720"/>
        <w:rPr>
          <w:del w:id="234" w:author="Fritz Gyger" w:date="2019-03-11T19:39:00Z"/>
          <w:rFonts w:ascii="Arial" w:hAnsi="Arial" w:cs="Arial"/>
          <w:color w:val="FF0000"/>
          <w:sz w:val="22"/>
          <w:szCs w:val="22"/>
        </w:rPr>
      </w:pPr>
      <w:moveFrom w:id="235" w:author="Fritz Gyger" w:date="2019-03-08T16:44:00Z">
        <w:del w:id="236" w:author="Fritz Gyger" w:date="2019-03-11T19:39:00Z">
          <w:r w:rsidRPr="00A850B3" w:rsidDel="006A1391">
            <w:rPr>
              <w:rStyle w:val="Hyperlink"/>
              <w:rFonts w:ascii="Arial" w:hAnsi="Arial" w:cs="Arial"/>
              <w:color w:val="FF0000"/>
              <w:sz w:val="22"/>
              <w:szCs w:val="22"/>
            </w:rPr>
            <w:delText>Surface per borough??</w:delText>
          </w:r>
        </w:del>
      </w:moveFrom>
    </w:p>
    <w:p w14:paraId="6F4A2898" w14:textId="2DC9CDE8" w:rsidR="00320A42" w:rsidRPr="00A850B3" w:rsidDel="006A1391" w:rsidRDefault="00320A42" w:rsidP="00320A42">
      <w:pPr>
        <w:pStyle w:val="HTMLPreformatted"/>
        <w:shd w:val="clear" w:color="auto" w:fill="FFFFFF"/>
        <w:rPr>
          <w:del w:id="237" w:author="Fritz Gyger" w:date="2019-03-11T19:39:00Z"/>
          <w:rFonts w:ascii="Arial" w:hAnsi="Arial" w:cs="Arial"/>
          <w:color w:val="24292E"/>
          <w:sz w:val="22"/>
          <w:szCs w:val="22"/>
        </w:rPr>
      </w:pPr>
    </w:p>
    <w:p w14:paraId="0B0453D8" w14:textId="3A26F0BB" w:rsidR="00320A42" w:rsidRPr="00424AC2" w:rsidDel="006A1391" w:rsidRDefault="00320A42" w:rsidP="00320A42">
      <w:pPr>
        <w:pStyle w:val="HTMLPreformatted"/>
        <w:shd w:val="clear" w:color="auto" w:fill="FFFFFF"/>
        <w:rPr>
          <w:del w:id="238" w:author="Fritz Gyger" w:date="2019-03-11T19:39:00Z"/>
          <w:rFonts w:ascii="Arial" w:hAnsi="Arial" w:cs="Arial"/>
          <w:b/>
          <w:color w:val="24292E"/>
          <w:sz w:val="22"/>
          <w:szCs w:val="22"/>
        </w:rPr>
      </w:pPr>
      <w:moveFrom w:id="239" w:author="Fritz Gyger" w:date="2019-03-08T16:44:00Z">
        <w:del w:id="240" w:author="Fritz Gyger" w:date="2019-03-11T19:39:00Z">
          <w:r w:rsidRPr="00424AC2" w:rsidDel="006A1391">
            <w:rPr>
              <w:rFonts w:ascii="Arial" w:hAnsi="Arial" w:cs="Arial"/>
              <w:b/>
              <w:color w:val="24292E"/>
              <w:sz w:val="22"/>
              <w:szCs w:val="22"/>
            </w:rPr>
            <w:delText xml:space="preserve">Environnement Canada </w:delText>
          </w:r>
          <w:r w:rsidR="00424AC2" w:rsidRPr="00424AC2" w:rsidDel="006A1391">
            <w:rPr>
              <w:rFonts w:ascii="Arial" w:hAnsi="Arial" w:cs="Arial"/>
              <w:color w:val="24292E"/>
              <w:sz w:val="22"/>
              <w:szCs w:val="22"/>
            </w:rPr>
            <w:delText>fo</w:delText>
          </w:r>
          <w:r w:rsidR="00424AC2" w:rsidDel="006A1391">
            <w:rPr>
              <w:rFonts w:ascii="Arial" w:hAnsi="Arial" w:cs="Arial"/>
              <w:color w:val="24292E"/>
              <w:sz w:val="22"/>
              <w:szCs w:val="22"/>
            </w:rPr>
            <w:delText>r</w:delText>
          </w:r>
          <w:r w:rsidR="00424AC2" w:rsidRPr="00424AC2" w:rsidDel="006A1391">
            <w:rPr>
              <w:rFonts w:ascii="Arial" w:hAnsi="Arial" w:cs="Arial"/>
              <w:color w:val="24292E"/>
              <w:sz w:val="22"/>
              <w:szCs w:val="22"/>
            </w:rPr>
            <w:delText xml:space="preserve"> the weather data form</w:delText>
          </w:r>
          <w:r w:rsidR="00424AC2" w:rsidDel="006A1391">
            <w:rPr>
              <w:rFonts w:ascii="Arial" w:hAnsi="Arial" w:cs="Arial"/>
              <w:color w:val="24292E"/>
              <w:sz w:val="22"/>
              <w:szCs w:val="22"/>
            </w:rPr>
            <w:delText xml:space="preserve"> the station at Dorval airport</w:delText>
          </w:r>
          <w:r w:rsidRPr="00424AC2" w:rsidDel="006A1391">
            <w:rPr>
              <w:rFonts w:ascii="Arial" w:hAnsi="Arial" w:cs="Arial"/>
              <w:b/>
              <w:color w:val="24292E"/>
              <w:sz w:val="22"/>
              <w:szCs w:val="22"/>
            </w:rPr>
            <w:delText xml:space="preserve">: </w:delText>
          </w:r>
        </w:del>
      </w:moveFrom>
    </w:p>
    <w:p w14:paraId="40114C6D" w14:textId="0039639E" w:rsidR="00320A42" w:rsidRPr="00EA670B" w:rsidDel="006A1391" w:rsidRDefault="00320A42" w:rsidP="00320A42">
      <w:pPr>
        <w:pStyle w:val="HTMLPreformatted"/>
        <w:numPr>
          <w:ilvl w:val="0"/>
          <w:numId w:val="4"/>
        </w:numPr>
        <w:shd w:val="clear" w:color="auto" w:fill="FFFFFF"/>
        <w:rPr>
          <w:del w:id="241" w:author="Fritz Gyger" w:date="2019-03-11T19:39:00Z"/>
          <w:rFonts w:ascii="Arial" w:hAnsi="Arial" w:cs="Arial"/>
          <w:color w:val="24292E"/>
          <w:sz w:val="22"/>
          <w:szCs w:val="22"/>
        </w:rPr>
      </w:pPr>
      <w:moveFrom w:id="242" w:author="Fritz Gyger" w:date="2019-03-08T16:44:00Z">
        <w:del w:id="243" w:author="Fritz Gyger" w:date="2019-03-11T19:39:00Z">
          <w:r w:rsidRPr="00EA670B" w:rsidDel="006A1391">
            <w:rPr>
              <w:rFonts w:ascii="Arial" w:hAnsi="Arial" w:cs="Arial"/>
              <w:color w:val="24292E"/>
              <w:sz w:val="22"/>
              <w:szCs w:val="22"/>
            </w:rPr>
            <w:delText xml:space="preserve">Weather data YUL (fichier .csv) </w:delText>
          </w:r>
        </w:del>
      </w:moveFrom>
    </w:p>
    <w:p w14:paraId="72ADCBF5" w14:textId="7C7325D5" w:rsidR="00320A42" w:rsidRPr="006A1391" w:rsidDel="006A1391" w:rsidRDefault="00320A42" w:rsidP="00320A42">
      <w:pPr>
        <w:pStyle w:val="HTMLPreformatted"/>
        <w:shd w:val="clear" w:color="auto" w:fill="FFFFFF"/>
        <w:ind w:left="720"/>
        <w:rPr>
          <w:del w:id="244" w:author="Fritz Gyger" w:date="2019-03-11T19:39:00Z"/>
          <w:rStyle w:val="Hyperlink"/>
          <w:rFonts w:ascii="Arial" w:eastAsiaTheme="majorEastAsia" w:hAnsi="Arial" w:cs="Arial"/>
          <w:color w:val="0366D6"/>
          <w:sz w:val="22"/>
          <w:szCs w:val="22"/>
          <w:rPrChange w:id="245" w:author="Fritz Gyger" w:date="2019-03-11T19:37:00Z">
            <w:rPr>
              <w:del w:id="246" w:author="Fritz Gyger" w:date="2019-03-11T19:39:00Z"/>
              <w:rStyle w:val="Hyperlink"/>
              <w:rFonts w:ascii="Arial" w:eastAsiaTheme="majorEastAsia" w:hAnsi="Arial" w:cs="Arial"/>
              <w:color w:val="0366D6"/>
              <w:sz w:val="22"/>
              <w:szCs w:val="22"/>
              <w:lang w:val="fr-CA" w:eastAsia="en-US"/>
            </w:rPr>
          </w:rPrChange>
        </w:rPr>
      </w:pPr>
      <w:moveFrom w:id="247" w:author="Fritz Gyger" w:date="2019-03-08T16:44:00Z">
        <w:del w:id="248" w:author="Fritz Gyger" w:date="2019-03-11T19:39:00Z">
          <w:r w:rsidRPr="006A1391" w:rsidDel="006A1391">
            <w:rPr>
              <w:rFonts w:cs="Arial"/>
              <w:color w:val="24292E"/>
              <w:szCs w:val="22"/>
              <w:rPrChange w:id="249" w:author="Fritz Gyger" w:date="2019-03-11T19:37:00Z">
                <w:rPr>
                  <w:rFonts w:cs="Arial"/>
                  <w:color w:val="24292E"/>
                  <w:szCs w:val="22"/>
                  <w:u w:val="single"/>
                  <w:lang w:val="fr-CA"/>
                </w:rPr>
              </w:rPrChange>
            </w:rPr>
            <w:delText xml:space="preserve">domain: </w:delText>
          </w:r>
          <w:r w:rsidR="006352E5" w:rsidDel="006A1391">
            <w:rPr>
              <w:rStyle w:val="Hyperlink"/>
              <w:rFonts w:eastAsiaTheme="majorEastAsia" w:cs="Arial"/>
              <w:color w:val="0366D6"/>
              <w:szCs w:val="22"/>
              <w:lang w:val="fr-CA"/>
            </w:rPr>
            <w:fldChar w:fldCharType="begin"/>
          </w:r>
          <w:r w:rsidR="006352E5" w:rsidRPr="006A1391" w:rsidDel="006A1391">
            <w:rPr>
              <w:rStyle w:val="Hyperlink"/>
              <w:rFonts w:eastAsiaTheme="majorEastAsia" w:cs="Arial"/>
              <w:color w:val="0366D6"/>
              <w:szCs w:val="22"/>
              <w:rPrChange w:id="250" w:author="Fritz Gyger" w:date="2019-03-11T19:37:00Z">
                <w:rPr>
                  <w:rStyle w:val="Hyperlink"/>
                  <w:rFonts w:eastAsiaTheme="majorEastAsia" w:cs="Arial"/>
                  <w:color w:val="0366D6"/>
                  <w:szCs w:val="22"/>
                  <w:lang w:val="fr-CA"/>
                </w:rPr>
              </w:rPrChange>
            </w:rPr>
            <w:delInstrText xml:space="preserve"> HYPERLINK "http://climate.weather.gc.ca/historical_data/search_historic_data_e.html" </w:delInstrText>
          </w:r>
          <w:r w:rsidR="006352E5" w:rsidDel="006A1391">
            <w:rPr>
              <w:rStyle w:val="Hyperlink"/>
              <w:rFonts w:eastAsiaTheme="majorEastAsia" w:cs="Arial"/>
              <w:color w:val="0366D6"/>
              <w:szCs w:val="22"/>
              <w:lang w:val="fr-CA"/>
            </w:rPr>
            <w:fldChar w:fldCharType="separate"/>
          </w:r>
          <w:r w:rsidRPr="006A1391" w:rsidDel="006A1391">
            <w:rPr>
              <w:rStyle w:val="Hyperlink"/>
              <w:rFonts w:eastAsiaTheme="majorEastAsia" w:cs="Arial"/>
              <w:color w:val="0366D6"/>
              <w:szCs w:val="22"/>
              <w:rPrChange w:id="251" w:author="Fritz Gyger" w:date="2019-03-11T19:37:00Z">
                <w:rPr>
                  <w:rStyle w:val="Hyperlink"/>
                  <w:rFonts w:eastAsiaTheme="majorEastAsia" w:cs="Arial"/>
                  <w:color w:val="0366D6"/>
                  <w:szCs w:val="22"/>
                  <w:lang w:val="fr-CA"/>
                </w:rPr>
              </w:rPrChange>
            </w:rPr>
            <w:delText>http://climate.weather.gc.ca/historical_data/search_historic_data_e.html</w:delText>
          </w:r>
          <w:r w:rsidR="006352E5" w:rsidDel="006A1391">
            <w:rPr>
              <w:rStyle w:val="Hyperlink"/>
              <w:rFonts w:eastAsiaTheme="majorEastAsia" w:cs="Arial"/>
              <w:color w:val="0366D6"/>
              <w:szCs w:val="22"/>
              <w:lang w:val="fr-CA"/>
            </w:rPr>
            <w:fldChar w:fldCharType="end"/>
          </w:r>
        </w:del>
      </w:moveFrom>
    </w:p>
    <w:p w14:paraId="10767875" w14:textId="1512E90C" w:rsidR="00320A42" w:rsidRPr="006A1391" w:rsidDel="006A1391" w:rsidRDefault="006352E5"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del w:id="252" w:author="Fritz Gyger" w:date="2019-03-11T19:39:00Z"/>
          <w:rFonts w:ascii="Helvetica" w:hAnsi="Helvetica" w:cs="Helvetica"/>
          <w:bCs/>
          <w:color w:val="333333"/>
          <w:sz w:val="20"/>
          <w:shd w:val="clear" w:color="auto" w:fill="F9F9F9"/>
          <w:lang w:val="en-CA" w:eastAsia="en-CA"/>
          <w:rPrChange w:id="253" w:author="Fritz Gyger" w:date="2019-03-11T19:37:00Z">
            <w:rPr>
              <w:del w:id="254" w:author="Fritz Gyger" w:date="2019-03-11T19:39:00Z"/>
              <w:rFonts w:ascii="Helvetica" w:hAnsi="Helvetica" w:cs="Helvetica"/>
              <w:bCs/>
              <w:color w:val="333333"/>
              <w:sz w:val="20"/>
              <w:shd w:val="clear" w:color="auto" w:fill="F9F9F9"/>
              <w:lang w:val="fr-CA" w:eastAsia="en-CA"/>
            </w:rPr>
          </w:rPrChange>
        </w:rPr>
      </w:pPr>
      <w:moveFrom w:id="255" w:author="Fritz Gyger" w:date="2019-03-08T16:44:00Z">
        <w:del w:id="256" w:author="Fritz Gyger" w:date="2019-03-11T19:39:00Z">
          <w:r w:rsidDel="006A1391">
            <w:rPr>
              <w:rStyle w:val="Hyperlink"/>
              <w:rFonts w:ascii="Helvetica" w:hAnsi="Helvetica" w:cs="Helvetica"/>
              <w:bCs/>
              <w:sz w:val="20"/>
              <w:shd w:val="clear" w:color="auto" w:fill="F9F9F9"/>
              <w:lang w:val="fr-CA" w:eastAsia="en-CA"/>
            </w:rPr>
            <w:fldChar w:fldCharType="begin"/>
          </w:r>
          <w:r w:rsidRPr="006A1391" w:rsidDel="006A1391">
            <w:rPr>
              <w:rStyle w:val="Hyperlink"/>
              <w:rFonts w:ascii="Helvetica" w:hAnsi="Helvetica" w:cs="Helvetica"/>
              <w:bCs/>
              <w:sz w:val="20"/>
              <w:shd w:val="clear" w:color="auto" w:fill="F9F9F9"/>
              <w:lang w:val="en-CA" w:eastAsia="en-CA"/>
              <w:rPrChange w:id="257" w:author="Fritz Gyger" w:date="2019-03-11T19:37:00Z">
                <w:rPr>
                  <w:rStyle w:val="Hyperlink"/>
                  <w:rFonts w:ascii="Helvetica" w:hAnsi="Helvetica" w:cs="Helvetica"/>
                  <w:bCs/>
                  <w:sz w:val="20"/>
                  <w:shd w:val="clear" w:color="auto" w:fill="F9F9F9"/>
                  <w:lang w:val="fr-CA" w:eastAsia="en-CA"/>
                </w:rPr>
              </w:rPrChange>
            </w:rPr>
            <w:del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delInstrText>
          </w:r>
          <w:r w:rsidDel="006A1391">
            <w:rPr>
              <w:rStyle w:val="Hyperlink"/>
              <w:rFonts w:ascii="Helvetica" w:hAnsi="Helvetica" w:cs="Helvetica"/>
              <w:bCs/>
              <w:sz w:val="20"/>
              <w:shd w:val="clear" w:color="auto" w:fill="F9F9F9"/>
              <w:lang w:val="fr-CA" w:eastAsia="en-CA"/>
            </w:rPr>
            <w:fldChar w:fldCharType="separate"/>
          </w:r>
          <w:r w:rsidR="00320A42" w:rsidRPr="006A1391" w:rsidDel="006A1391">
            <w:rPr>
              <w:rStyle w:val="Hyperlink"/>
              <w:rFonts w:ascii="Helvetica" w:hAnsi="Helvetica" w:cs="Helvetica"/>
              <w:bCs/>
              <w:sz w:val="20"/>
              <w:shd w:val="clear" w:color="auto" w:fill="F9F9F9"/>
              <w:lang w:val="en-CA" w:eastAsia="en-CA"/>
              <w:rPrChange w:id="258" w:author="Fritz Gyger" w:date="2019-03-11T19:37:00Z">
                <w:rPr>
                  <w:rStyle w:val="Hyperlink"/>
                  <w:rFonts w:ascii="Helvetica" w:hAnsi="Helvetica" w:cs="Helvetica"/>
                  <w:bCs/>
                  <w:sz w:val="20"/>
                  <w:shd w:val="clear" w:color="auto" w:fill="F9F9F9"/>
                  <w:lang w:val="fr-CA" w:eastAsia="en-CA"/>
                </w:rPr>
              </w:rPrChange>
            </w:rPr>
            <w:delTex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delText>
          </w:r>
          <w:r w:rsidDel="006A1391">
            <w:rPr>
              <w:rStyle w:val="Hyperlink"/>
              <w:rFonts w:ascii="Helvetica" w:hAnsi="Helvetica" w:cs="Helvetica"/>
              <w:bCs/>
              <w:sz w:val="20"/>
              <w:shd w:val="clear" w:color="auto" w:fill="F9F9F9"/>
              <w:lang w:val="fr-CA" w:eastAsia="en-CA"/>
            </w:rPr>
            <w:fldChar w:fldCharType="end"/>
          </w:r>
        </w:del>
      </w:moveFrom>
    </w:p>
    <w:p w14:paraId="2BF7DD1F" w14:textId="648A6958" w:rsidR="00320A42" w:rsidRPr="006A1391" w:rsidDel="00A6574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en-CA" w:eastAsia="en-CA"/>
          <w:rPrChange w:id="259" w:author="Fritz Gyger" w:date="2019-03-11T19:37:00Z">
            <w:rPr>
              <w:rFonts w:cs="Arial"/>
              <w:color w:val="24292E"/>
              <w:szCs w:val="22"/>
              <w:lang w:val="fr-CA" w:eastAsia="en-CA"/>
            </w:rPr>
          </w:rPrChange>
        </w:rPr>
      </w:pPr>
    </w:p>
    <w:p w14:paraId="5EEAC613" w14:textId="3666F5A5" w:rsidR="00320A42" w:rsidRPr="00A71C3C" w:rsidDel="006A1391" w:rsidRDefault="00BA4ED4"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del w:id="260" w:author="Fritz Gyger" w:date="2019-03-11T19:39:00Z"/>
          <w:rFonts w:cs="Arial"/>
          <w:color w:val="24292E"/>
          <w:szCs w:val="22"/>
          <w:lang w:val="en-CA" w:eastAsia="en-CA"/>
        </w:rPr>
      </w:pPr>
      <w:moveFrom w:id="261" w:author="Fritz Gyger" w:date="2019-03-08T16:44:00Z">
        <w:del w:id="262" w:author="Fritz Gyger" w:date="2019-03-11T19:39:00Z">
          <w:r w:rsidRPr="006A1391" w:rsidDel="006A1391">
            <w:rPr>
              <w:rFonts w:cs="Arial"/>
              <w:color w:val="24292E"/>
              <w:szCs w:val="22"/>
              <w:lang w:val="en-CA" w:eastAsia="en-CA"/>
              <w:rPrChange w:id="263" w:author="Fritz Gyger" w:date="2019-03-11T19:37:00Z">
                <w:rPr>
                  <w:rFonts w:cs="Arial"/>
                  <w:color w:val="24292E"/>
                  <w:szCs w:val="22"/>
                  <w:lang w:val="fr-CA" w:eastAsia="en-CA"/>
                </w:rPr>
              </w:rPrChange>
            </w:rPr>
            <w:tab/>
          </w:r>
          <w:r w:rsidRPr="00A71C3C" w:rsidDel="006A1391">
            <w:rPr>
              <w:rFonts w:cs="Arial"/>
              <w:color w:val="FF0000"/>
              <w:szCs w:val="22"/>
              <w:lang w:val="en-CA" w:eastAsia="en-CA"/>
            </w:rPr>
            <w:delText>Forecast???</w:delText>
          </w:r>
        </w:del>
      </w:moveFrom>
    </w:p>
    <w:moveFromRangeEnd w:id="168"/>
    <w:p w14:paraId="6FBDC29B" w14:textId="6A03EB12" w:rsidR="00F05EA4" w:rsidRPr="00EF00A0" w:rsidRDefault="00EF00A0" w:rsidP="00F05EA4">
      <w:pPr>
        <w:pStyle w:val="HTMLPreformatted"/>
        <w:shd w:val="clear" w:color="auto" w:fill="FFFFFF"/>
        <w:rPr>
          <w:rFonts w:ascii="Arial" w:hAnsi="Arial" w:cs="Arial"/>
          <w:color w:val="24292E"/>
          <w:sz w:val="24"/>
          <w:szCs w:val="24"/>
          <w:lang w:val="en-US"/>
        </w:rPr>
      </w:pPr>
      <w:r>
        <w:rPr>
          <w:rFonts w:ascii="Arial" w:hAnsi="Arial" w:cs="Arial"/>
          <w:color w:val="24292E"/>
          <w:sz w:val="24"/>
          <w:szCs w:val="24"/>
        </w:rPr>
        <w:t>For details of the source data, see chapter</w:t>
      </w:r>
      <w:ins w:id="264" w:author="Fritz Gyger" w:date="2019-03-08T16:47:00Z">
        <w:r w:rsidR="007645C1">
          <w:rPr>
            <w:rFonts w:ascii="Arial" w:hAnsi="Arial" w:cs="Arial"/>
            <w:color w:val="24292E"/>
            <w:sz w:val="24"/>
            <w:szCs w:val="24"/>
          </w:rPr>
          <w:t xml:space="preserve">s </w:t>
        </w:r>
      </w:ins>
      <w:ins w:id="265" w:author="Fritz Gyger" w:date="2019-03-08T16:48:00Z">
        <w:r w:rsidR="007645C1">
          <w:rPr>
            <w:rFonts w:ascii="Arial" w:hAnsi="Arial" w:cs="Arial"/>
            <w:color w:val="24292E"/>
            <w:sz w:val="24"/>
            <w:szCs w:val="24"/>
          </w:rPr>
          <w:fldChar w:fldCharType="begin"/>
        </w:r>
        <w:r w:rsidR="007645C1">
          <w:rPr>
            <w:rFonts w:ascii="Arial" w:hAnsi="Arial" w:cs="Arial"/>
            <w:color w:val="24292E"/>
            <w:sz w:val="24"/>
            <w:szCs w:val="24"/>
          </w:rPr>
          <w:instrText xml:space="preserve"> HYPERLINK  \l "_Assumptions" </w:instrText>
        </w:r>
        <w:r w:rsidR="007645C1">
          <w:rPr>
            <w:rFonts w:ascii="Arial" w:hAnsi="Arial" w:cs="Arial"/>
            <w:color w:val="24292E"/>
            <w:sz w:val="24"/>
            <w:szCs w:val="24"/>
          </w:rPr>
          <w:fldChar w:fldCharType="separate"/>
        </w:r>
      </w:ins>
      <w:ins w:id="266" w:author="Fritz Gyger" w:date="2019-03-08T16:51:00Z">
        <w:r w:rsidR="006352E5">
          <w:rPr>
            <w:rStyle w:val="Hyperlink"/>
            <w:rFonts w:ascii="Arial" w:hAnsi="Arial" w:cs="Arial"/>
            <w:sz w:val="24"/>
            <w:szCs w:val="24"/>
          </w:rPr>
          <w:t>2</w:t>
        </w:r>
      </w:ins>
      <w:ins w:id="267" w:author="Fritz Gyger" w:date="2019-03-08T16:48:00Z">
        <w:r w:rsidR="007645C1" w:rsidRPr="007645C1">
          <w:rPr>
            <w:rStyle w:val="Hyperlink"/>
            <w:rFonts w:ascii="Arial" w:hAnsi="Arial" w:cs="Arial"/>
            <w:sz w:val="24"/>
            <w:szCs w:val="24"/>
          </w:rPr>
          <w:t>.1. Assumptions</w:t>
        </w:r>
        <w:r w:rsidR="007645C1">
          <w:rPr>
            <w:rFonts w:ascii="Arial" w:hAnsi="Arial" w:cs="Arial"/>
            <w:color w:val="24292E"/>
            <w:sz w:val="24"/>
            <w:szCs w:val="24"/>
          </w:rPr>
          <w:fldChar w:fldCharType="end"/>
        </w:r>
      </w:ins>
      <w:ins w:id="268" w:author="Fritz Gyger" w:date="2019-03-08T16:47:00Z">
        <w:r w:rsidR="007645C1">
          <w:rPr>
            <w:rFonts w:ascii="Arial" w:hAnsi="Arial" w:cs="Arial"/>
            <w:color w:val="24292E"/>
            <w:sz w:val="24"/>
            <w:szCs w:val="24"/>
          </w:rPr>
          <w:t xml:space="preserve"> and </w:t>
        </w:r>
      </w:ins>
      <w:del w:id="269" w:author="Fritz Gyger" w:date="2019-03-08T16:51:00Z">
        <w:r w:rsidDel="006352E5">
          <w:rPr>
            <w:rFonts w:ascii="Arial" w:hAnsi="Arial" w:cs="Arial"/>
            <w:color w:val="24292E"/>
            <w:sz w:val="24"/>
            <w:szCs w:val="24"/>
          </w:rPr>
          <w:delText xml:space="preserve"> </w:delText>
        </w:r>
      </w:del>
      <w:hyperlink w:anchor="__RefHeading___Toc9081_565685251" w:history="1">
        <w:r>
          <w:rPr>
            <w:rStyle w:val="Hyperlink"/>
            <w:rFonts w:ascii="Arial" w:hAnsi="Arial" w:cs="Arial"/>
            <w:sz w:val="24"/>
            <w:szCs w:val="24"/>
          </w:rPr>
          <w:t>4.2.3 Data Formats / Data Dictionary</w:t>
        </w:r>
      </w:hyperlink>
      <w:r>
        <w:rPr>
          <w:rFonts w:ascii="Arial" w:hAnsi="Arial" w:cs="Arial"/>
          <w:color w:val="24292E"/>
          <w:sz w:val="24"/>
          <w:szCs w:val="24"/>
        </w:rPr>
        <w:t xml:space="preserve"> </w:t>
      </w:r>
    </w:p>
    <w:p w14:paraId="5DDFB03D" w14:textId="77777777" w:rsidR="00EF00A0" w:rsidRDefault="00EF00A0" w:rsidP="00F05EA4">
      <w:pPr>
        <w:pStyle w:val="HTMLPreformatted"/>
        <w:shd w:val="clear" w:color="auto" w:fill="FFFFFF"/>
        <w:rPr>
          <w:rFonts w:ascii="Arial" w:hAnsi="Arial" w:cs="Arial"/>
          <w:color w:val="24292E"/>
          <w:sz w:val="24"/>
          <w:szCs w:val="24"/>
        </w:rPr>
      </w:pPr>
    </w:p>
    <w:p w14:paraId="6978FEC8" w14:textId="5B8B20D1" w:rsidR="00F05EA4" w:rsidDel="006352E5" w:rsidRDefault="00F05EA4" w:rsidP="00F05EA4">
      <w:pPr>
        <w:pStyle w:val="HTMLPreformatted"/>
        <w:shd w:val="clear" w:color="auto" w:fill="FFFFFF"/>
        <w:rPr>
          <w:rFonts w:ascii="Arial" w:hAnsi="Arial" w:cs="Arial"/>
          <w:color w:val="24292E"/>
          <w:sz w:val="24"/>
          <w:szCs w:val="24"/>
        </w:rPr>
      </w:pPr>
      <w:moveFromRangeStart w:id="270" w:author="Fritz Gyger" w:date="2019-03-08T16:51:00Z" w:name="move2956306"/>
      <w:moveFrom w:id="271" w:author="Fritz Gyger" w:date="2019-03-08T16:51:00Z">
        <w:r w:rsidDel="006352E5">
          <w:rPr>
            <w:rFonts w:ascii="Arial" w:hAnsi="Arial" w:cs="Arial"/>
            <w:color w:val="24292E"/>
            <w:sz w:val="24"/>
            <w:szCs w:val="24"/>
          </w:rPr>
          <w:t xml:space="preserve">We plan to use Alteryx as an </w:t>
        </w:r>
        <w:r w:rsidRPr="00BA4ED4" w:rsidDel="006352E5">
          <w:rPr>
            <w:rFonts w:ascii="Arial" w:hAnsi="Arial" w:cs="Arial"/>
            <w:color w:val="FF0000"/>
            <w:sz w:val="24"/>
            <w:szCs w:val="24"/>
          </w:rPr>
          <w:t>ETL tool ($8000/year)? Arbutus? Free ETL tool?</w:t>
        </w:r>
      </w:moveFrom>
    </w:p>
    <w:p w14:paraId="61D32AB3" w14:textId="68DA545B" w:rsidR="00F05EA4" w:rsidDel="004670F5" w:rsidRDefault="00F05EA4" w:rsidP="00F05EA4">
      <w:pPr>
        <w:pStyle w:val="HTMLPreformatted"/>
        <w:shd w:val="clear" w:color="auto" w:fill="FFFFFF"/>
        <w:rPr>
          <w:del w:id="272" w:author="Fritz Gyger" w:date="2019-03-11T20:33:00Z"/>
          <w:rFonts w:ascii="Arial" w:hAnsi="Arial" w:cs="Arial"/>
          <w:color w:val="24292E"/>
          <w:sz w:val="24"/>
          <w:szCs w:val="24"/>
        </w:rPr>
      </w:pPr>
    </w:p>
    <w:moveFromRangeEnd w:id="270"/>
    <w:p w14:paraId="7D1A1261"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14:paraId="6C400F04" w14:textId="1AE3235E" w:rsidR="00320A42" w:rsidRPr="004F004F" w:rsidDel="004670F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del w:id="273" w:author="Fritz Gyger" w:date="2019-03-11T20:33:00Z"/>
          <w:rFonts w:cs="Arial"/>
          <w:color w:val="24292E"/>
          <w:szCs w:val="22"/>
          <w:lang w:val="en-CA" w:eastAsia="en-CA"/>
        </w:rPr>
      </w:pPr>
    </w:p>
    <w:p w14:paraId="708D0F5A" w14:textId="6EEA00B5"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FromRangeStart w:id="274" w:author="Fritz Gyger" w:date="2019-03-08T16:49:00Z" w:name="move2956186"/>
      <w:moveFrom w:id="275" w:author="Fritz Gyger" w:date="2019-03-08T16:49:00Z">
        <w:r w:rsidRPr="004F004F" w:rsidDel="007645C1">
          <w:rPr>
            <w:rFonts w:cs="Arial"/>
            <w:color w:val="24292E"/>
            <w:szCs w:val="22"/>
            <w:lang w:val="en-CA" w:eastAsia="en-CA"/>
          </w:rPr>
          <w:t xml:space="preserve">Additionally, the </w:t>
        </w:r>
        <w:r w:rsidRPr="004F004F" w:rsidDel="007645C1">
          <w:rPr>
            <w:rFonts w:cs="Arial"/>
            <w:color w:val="24292E"/>
            <w:szCs w:val="22"/>
            <w:u w:val="single"/>
            <w:lang w:val="en-CA" w:eastAsia="en-CA"/>
          </w:rPr>
          <w:t>amount of precipitation</w:t>
        </w:r>
        <w:r w:rsidRPr="004F004F" w:rsidDel="007645C1">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sidDel="007645C1">
          <w:rPr>
            <w:rFonts w:cs="Arial"/>
            <w:color w:val="24292E"/>
            <w:szCs w:val="22"/>
            <w:lang w:val="en-CA" w:eastAsia="en-CA"/>
          </w:rPr>
          <w:t>d</w:t>
        </w:r>
        <w:r w:rsidRPr="004F004F" w:rsidDel="007645C1">
          <w:rPr>
            <w:rFonts w:cs="Arial"/>
            <w:color w:val="24292E"/>
            <w:szCs w:val="22"/>
            <w:lang w:val="en-CA" w:eastAsia="en-CA"/>
          </w:rPr>
          <w:t xml:space="preserve"> as the uniform distribution of precipitation across the area, which is being consider for this analysis. Therefore, all locations serviced by </w:t>
        </w:r>
        <w:r w:rsidRPr="00C915A4" w:rsidDel="007645C1">
          <w:rPr>
            <w:rFonts w:cs="Arial"/>
            <w:color w:val="24292E"/>
            <w:szCs w:val="22"/>
            <w:lang w:val="en-CA" w:eastAsia="en-CA"/>
          </w:rPr>
          <w:t>vehicles</w:t>
        </w:r>
        <w:r w:rsidRPr="004F004F" w:rsidDel="007645C1">
          <w:rPr>
            <w:rFonts w:cs="Arial"/>
            <w:color w:val="24292E"/>
            <w:szCs w:val="22"/>
            <w:lang w:val="en-CA" w:eastAsia="en-CA"/>
          </w:rPr>
          <w:t xml:space="preserve"> with a </w:t>
        </w:r>
        <w:r w:rsidRPr="00C915A4" w:rsidDel="007645C1">
          <w:rPr>
            <w:rFonts w:cs="Arial"/>
            <w:b/>
            <w:color w:val="24292E"/>
            <w:szCs w:val="22"/>
            <w:u w:val="single"/>
            <w:lang w:val="en-CA" w:eastAsia="en-CA"/>
          </w:rPr>
          <w:t>contract</w:t>
        </w:r>
        <w:r w:rsidRPr="004F004F" w:rsidDel="007645C1">
          <w:rPr>
            <w:rFonts w:cs="Arial"/>
            <w:color w:val="24292E"/>
            <w:szCs w:val="22"/>
            <w:u w:val="single"/>
            <w:lang w:val="en-CA" w:eastAsia="en-CA"/>
          </w:rPr>
          <w:t xml:space="preserve"> </w:t>
        </w:r>
        <w:r w:rsidRPr="00F05EA4" w:rsidDel="007645C1">
          <w:rPr>
            <w:rFonts w:cs="Arial"/>
            <w:b/>
            <w:color w:val="24292E"/>
            <w:szCs w:val="22"/>
            <w:u w:val="single"/>
            <w:lang w:val="en-CA" w:eastAsia="en-CA"/>
          </w:rPr>
          <w:t>ID</w:t>
        </w:r>
        <w:r w:rsidRPr="004F004F" w:rsidDel="007645C1">
          <w:rPr>
            <w:rFonts w:cs="Arial"/>
            <w:color w:val="24292E"/>
            <w:szCs w:val="22"/>
            <w:lang w:val="en-CA" w:eastAsia="en-CA"/>
          </w:rPr>
          <w:t xml:space="preserve"> are assumed to have received the same amount of precipitation as the aforementioned airport.</w:t>
        </w:r>
      </w:moveFrom>
    </w:p>
    <w:p w14:paraId="6E92D61F" w14:textId="222A05BC"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FromRangeEnd w:id="274"/>
    <w:p w14:paraId="122D48CB"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14:paraId="6E4E4C04"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4CC71F1A"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14:paraId="0E0106C9"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86DF46E"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14:paraId="0D470EA2" w14:textId="77777777" w:rsidR="00320A42" w:rsidRDefault="00424AC2" w:rsidP="00320A42">
      <w:pPr>
        <w:pStyle w:val="BodyText"/>
        <w:rPr>
          <w:lang w:val="en-CA" w:eastAsia="ar-SA"/>
        </w:rPr>
      </w:pPr>
      <w:r>
        <w:rPr>
          <w:lang w:val="en-CA" w:eastAsia="ar-SA"/>
        </w:rPr>
        <w:t xml:space="preserve">The data can also be used to compare the different </w:t>
      </w:r>
      <w:r w:rsidR="00BA4ED4">
        <w:rPr>
          <w:lang w:val="en-CA" w:eastAsia="ar-SA"/>
        </w:rPr>
        <w:t xml:space="preserve">depots, </w:t>
      </w:r>
      <w:r>
        <w:rPr>
          <w:lang w:val="en-CA" w:eastAsia="ar-SA"/>
        </w:rPr>
        <w:t>boroughs</w:t>
      </w:r>
      <w:r w:rsidR="00BA4ED4">
        <w:rPr>
          <w:lang w:val="en-CA" w:eastAsia="ar-SA"/>
        </w:rPr>
        <w:t xml:space="preserve"> </w:t>
      </w:r>
      <w:r>
        <w:rPr>
          <w:lang w:val="en-CA" w:eastAsia="ar-SA"/>
        </w:rPr>
        <w:t xml:space="preserve">and their sectors or the different contracts. For example which contract delivers the best value?   </w:t>
      </w:r>
    </w:p>
    <w:p w14:paraId="7A091B30" w14:textId="77777777" w:rsidR="00A71C3C" w:rsidRDefault="00A71C3C" w:rsidP="00320A42">
      <w:pPr>
        <w:pStyle w:val="BodyText"/>
        <w:rPr>
          <w:lang w:val="en-CA" w:eastAsia="ar-SA"/>
        </w:rPr>
      </w:pPr>
      <w:r>
        <w:rPr>
          <w:lang w:val="en-CA" w:eastAsia="ar-SA"/>
        </w:rPr>
        <w:t xml:space="preserve">We plan to keep 10 years of history in order to compare different year and are able to see trends. </w:t>
      </w:r>
    </w:p>
    <w:p w14:paraId="4A65056F" w14:textId="7B45C06D" w:rsidR="00BA4ED4" w:rsidDel="006A1391" w:rsidRDefault="00BA4ED4" w:rsidP="00320A42">
      <w:pPr>
        <w:pStyle w:val="BodyText"/>
        <w:rPr>
          <w:del w:id="276" w:author="Fritz Gyger" w:date="2019-03-11T19:39:00Z"/>
          <w:rFonts w:cs="Arial"/>
          <w:color w:val="FF0000"/>
          <w:szCs w:val="22"/>
          <w:lang w:val="en-CA" w:eastAsia="en-CA"/>
        </w:rPr>
      </w:pPr>
      <w:del w:id="277" w:author="Fritz Gyger" w:date="2019-03-11T19:39:00Z">
        <w:r w:rsidRPr="00A71C3C" w:rsidDel="006A1391">
          <w:rPr>
            <w:rFonts w:cs="Arial"/>
            <w:color w:val="FF0000"/>
            <w:szCs w:val="22"/>
            <w:lang w:val="en-CA" w:eastAsia="en-CA"/>
          </w:rPr>
          <w:delText>Forecast???</w:delText>
        </w:r>
      </w:del>
    </w:p>
    <w:p w14:paraId="208E5D0D" w14:textId="77777777" w:rsidR="00831315" w:rsidRDefault="00831315" w:rsidP="00320A42">
      <w:pPr>
        <w:pStyle w:val="BodyText"/>
        <w:rPr>
          <w:lang w:val="en-CA" w:eastAsia="ar-SA"/>
        </w:rPr>
      </w:pPr>
    </w:p>
    <w:p w14:paraId="10947A84" w14:textId="77777777" w:rsidR="004B1FF4" w:rsidRPr="006A1391" w:rsidRDefault="004B1FF4" w:rsidP="00320A42">
      <w:pPr>
        <w:pStyle w:val="BodyText"/>
        <w:rPr>
          <w:color w:val="FF0000"/>
          <w:lang w:val="en-CA" w:eastAsia="ar-SA"/>
          <w:rPrChange w:id="278" w:author="Fritz Gyger" w:date="2019-03-11T19:40:00Z">
            <w:rPr>
              <w:lang w:val="en-CA" w:eastAsia="ar-SA"/>
            </w:rPr>
          </w:rPrChange>
        </w:rPr>
      </w:pPr>
      <w:r w:rsidRPr="006A1391">
        <w:rPr>
          <w:color w:val="FF0000"/>
          <w:lang w:val="en-CA" w:eastAsia="ar-SA"/>
          <w:rPrChange w:id="279" w:author="Fritz Gyger" w:date="2019-03-11T19:40:00Z">
            <w:rPr>
              <w:lang w:val="en-CA" w:eastAsia="ar-SA"/>
            </w:rPr>
          </w:rPrChange>
        </w:rPr>
        <w:t xml:space="preserve">Since our system is informational (vs operational) we use the </w:t>
      </w:r>
      <w:r w:rsidRPr="006A1391">
        <w:rPr>
          <w:b/>
          <w:color w:val="FF0000"/>
          <w:lang w:val="en-CA" w:eastAsia="ar-SA"/>
          <w:rPrChange w:id="280" w:author="Fritz Gyger" w:date="2019-03-11T19:40:00Z">
            <w:rPr>
              <w:b/>
              <w:lang w:val="en-CA" w:eastAsia="ar-SA"/>
            </w:rPr>
          </w:rPrChange>
        </w:rPr>
        <w:t xml:space="preserve">BASE property </w:t>
      </w:r>
      <w:r w:rsidRPr="006A1391">
        <w:rPr>
          <w:color w:val="FF0000"/>
          <w:lang w:val="en-CA" w:eastAsia="ar-SA"/>
          <w:rPrChange w:id="281" w:author="Fritz Gyger" w:date="2019-03-11T19:40:00Z">
            <w:rPr>
              <w:lang w:val="en-CA" w:eastAsia="ar-SA"/>
            </w:rPr>
          </w:rPrChange>
        </w:rPr>
        <w:t>for the project:</w:t>
      </w:r>
    </w:p>
    <w:p w14:paraId="2B2CD5AC" w14:textId="77777777" w:rsidR="00A71C3C" w:rsidRPr="006A1391" w:rsidRDefault="00A71C3C" w:rsidP="00A71C3C">
      <w:pPr>
        <w:pStyle w:val="BodyText"/>
        <w:rPr>
          <w:i/>
          <w:color w:val="FF0000"/>
          <w:lang w:val="en-CA" w:eastAsia="ar-SA"/>
          <w:rPrChange w:id="282" w:author="Fritz Gyger" w:date="2019-03-11T19:40:00Z">
            <w:rPr>
              <w:i/>
              <w:lang w:val="en-CA" w:eastAsia="ar-SA"/>
            </w:rPr>
          </w:rPrChange>
        </w:rPr>
      </w:pPr>
      <w:r w:rsidRPr="006A1391">
        <w:rPr>
          <w:i/>
          <w:color w:val="FF0000"/>
          <w:lang w:val="en-CA" w:eastAsia="ar-SA"/>
          <w:rPrChange w:id="283" w:author="Fritz Gyger" w:date="2019-03-11T19:40:00Z">
            <w:rPr>
              <w:i/>
              <w:lang w:val="en-CA" w:eastAsia="ar-SA"/>
            </w:rPr>
          </w:rPrChange>
        </w:rPr>
        <w:t>As discussed, the Data Property should be Base. Specifically, there is an expectation that the CSV will be consistently available every Monday at 1 AM EST. Also, the city of Montreal provides a disclaimer that previously released records may be corrected retroactively. Service failure is not critical within our environment, since the city of Montreal holds all records. If the portal fails or records become unavailable, the native files are assumed to be available from city of Montreal snow removal management system, in reference to the disclaimer provided. One transaction and one contract file are downloaded once a week, and one weather report is obtained once a week. There are no other consistent inputs, while Deports are assumed to remain unchanged. Data may overwritten when the CSV files are downloaded from the city of Montreal open data portal.</w:t>
      </w:r>
      <w:r w:rsidR="00410D82" w:rsidRPr="006A1391">
        <w:rPr>
          <w:i/>
          <w:color w:val="FF0000"/>
          <w:lang w:val="en-CA" w:eastAsia="ar-SA"/>
          <w:rPrChange w:id="284" w:author="Fritz Gyger" w:date="2019-03-11T19:40:00Z">
            <w:rPr>
              <w:i/>
              <w:lang w:val="en-CA" w:eastAsia="ar-SA"/>
            </w:rPr>
          </w:rPrChange>
        </w:rPr>
        <w:t xml:space="preserve">  ???</w:t>
      </w:r>
    </w:p>
    <w:p w14:paraId="720DF867" w14:textId="77777777" w:rsidR="00320A42" w:rsidDel="006A1391" w:rsidRDefault="00320A42" w:rsidP="00320A42">
      <w:pPr>
        <w:pStyle w:val="BodyText"/>
        <w:rPr>
          <w:del w:id="285" w:author="Fritz Gyger" w:date="2019-03-11T19:40:00Z"/>
          <w:lang w:val="en-CA" w:eastAsia="ar-SA"/>
        </w:rPr>
      </w:pPr>
    </w:p>
    <w:p w14:paraId="1CFF8E37" w14:textId="77777777" w:rsidR="00320A42" w:rsidDel="006A1391" w:rsidRDefault="00320A42" w:rsidP="00320A42">
      <w:pPr>
        <w:pStyle w:val="BodyText"/>
        <w:rPr>
          <w:del w:id="286" w:author="Fritz Gyger" w:date="2019-03-11T19:40:00Z"/>
          <w:lang w:val="en-CA" w:eastAsia="ar-SA"/>
        </w:rPr>
      </w:pPr>
    </w:p>
    <w:p w14:paraId="12FFA522" w14:textId="77777777" w:rsidR="00320A42" w:rsidDel="006A1391" w:rsidRDefault="00320A42" w:rsidP="00320A42">
      <w:pPr>
        <w:pStyle w:val="BodyText"/>
        <w:rPr>
          <w:del w:id="287" w:author="Fritz Gyger" w:date="2019-03-11T19:40:00Z"/>
          <w:lang w:val="en-CA" w:eastAsia="ar-SA"/>
        </w:rPr>
      </w:pPr>
    </w:p>
    <w:p w14:paraId="746EB1F6" w14:textId="3DF41FD7" w:rsidR="00320A42" w:rsidDel="006A1391" w:rsidRDefault="00320A42" w:rsidP="00320A42">
      <w:pPr>
        <w:pStyle w:val="BodyText"/>
        <w:rPr>
          <w:del w:id="288" w:author="Fritz Gyger" w:date="2019-03-11T19:40:00Z"/>
          <w:lang w:val="en-CA" w:eastAsia="ar-SA"/>
        </w:rPr>
      </w:pPr>
    </w:p>
    <w:p w14:paraId="55AE1570" w14:textId="77777777" w:rsidR="00320A42" w:rsidRDefault="00320A42" w:rsidP="00320A42">
      <w:pPr>
        <w:pStyle w:val="BodyText"/>
        <w:rPr>
          <w:lang w:val="en-CA" w:eastAsia="ar-SA"/>
        </w:rPr>
      </w:pPr>
    </w:p>
    <w:p w14:paraId="12795942" w14:textId="77777777" w:rsidR="00BB12B8" w:rsidRDefault="004B2EA2">
      <w:pPr>
        <w:pStyle w:val="Heading2"/>
        <w:numPr>
          <w:ilvl w:val="1"/>
          <w:numId w:val="2"/>
        </w:numPr>
      </w:pPr>
      <w:bookmarkStart w:id="289" w:name="_Toc432497656"/>
      <w:bookmarkStart w:id="290" w:name="_Toc3729053"/>
      <w:r>
        <w:lastRenderedPageBreak/>
        <w:t>Assumptions/Constraints/Risks</w:t>
      </w:r>
      <w:bookmarkEnd w:id="289"/>
      <w:bookmarkEnd w:id="290"/>
    </w:p>
    <w:p w14:paraId="5461FE36" w14:textId="77777777" w:rsidR="00BB12B8" w:rsidRDefault="004B2EA2">
      <w:pPr>
        <w:pStyle w:val="Heading3"/>
        <w:numPr>
          <w:ilvl w:val="2"/>
          <w:numId w:val="2"/>
        </w:numPr>
      </w:pPr>
      <w:bookmarkStart w:id="291" w:name="_Assumptions"/>
      <w:bookmarkStart w:id="292" w:name="_Toc432497657"/>
      <w:bookmarkStart w:id="293" w:name="_Toc3729054"/>
      <w:bookmarkEnd w:id="291"/>
      <w:r>
        <w:t>Assumptions</w:t>
      </w:r>
      <w:bookmarkEnd w:id="292"/>
      <w:bookmarkEnd w:id="293"/>
    </w:p>
    <w:p w14:paraId="4E623129" w14:textId="77777777" w:rsidR="00BB12B8" w:rsidRDefault="004B2EA2">
      <w:pPr>
        <w:pStyle w:val="InstructionalText"/>
        <w:rPr>
          <w:ins w:id="294" w:author="Fritz Gyger" w:date="2019-03-08T16:44:00Z"/>
        </w:rPr>
      </w:pPr>
      <w:r>
        <w:t>Instructions: Describe any assumptions or dependencies regarding the database design for the system. These may concern such issues as: related software or hardware, operating systems, or end-user characteristics.</w:t>
      </w:r>
    </w:p>
    <w:p w14:paraId="4628F402" w14:textId="2C63510D" w:rsidR="00A65745" w:rsidRPr="00A65745" w:rsidRDefault="00A65745" w:rsidP="00A65745">
      <w:pPr>
        <w:pStyle w:val="HTMLPreformatted"/>
        <w:shd w:val="clear" w:color="auto" w:fill="FFFFFF"/>
        <w:rPr>
          <w:ins w:id="295" w:author="Fritz Gyger" w:date="2019-03-08T16:44:00Z"/>
          <w:rFonts w:ascii="Arial" w:hAnsi="Arial" w:cs="Arial"/>
          <w:color w:val="24292E"/>
          <w:sz w:val="22"/>
          <w:szCs w:val="22"/>
          <w:rPrChange w:id="296" w:author="Fritz Gyger" w:date="2019-03-08T16:45:00Z">
            <w:rPr>
              <w:ins w:id="297" w:author="Fritz Gyger" w:date="2019-03-08T16:44:00Z"/>
              <w:rFonts w:ascii="Arial" w:hAnsi="Arial" w:cs="Arial"/>
              <w:b/>
              <w:color w:val="24292E"/>
              <w:sz w:val="22"/>
              <w:szCs w:val="22"/>
              <w:lang w:val="fr-CA"/>
            </w:rPr>
          </w:rPrChange>
        </w:rPr>
      </w:pPr>
      <w:ins w:id="298" w:author="Fritz Gyger" w:date="2019-03-08T16:45:00Z">
        <w:r w:rsidRPr="00A65745">
          <w:rPr>
            <w:rFonts w:ascii="Arial" w:hAnsi="Arial" w:cs="Arial"/>
            <w:color w:val="24292E"/>
            <w:sz w:val="22"/>
            <w:szCs w:val="22"/>
            <w:rPrChange w:id="299" w:author="Fritz Gyger" w:date="2019-03-08T16:45:00Z">
              <w:rPr>
                <w:rFonts w:ascii="Arial" w:hAnsi="Arial" w:cs="Arial"/>
                <w:b/>
                <w:color w:val="24292E"/>
                <w:sz w:val="22"/>
                <w:szCs w:val="22"/>
                <w:lang w:val="fr-CA"/>
              </w:rPr>
            </w:rPrChange>
          </w:rPr>
          <w:t>We will</w:t>
        </w:r>
        <w:r w:rsidR="006A1391">
          <w:rPr>
            <w:rFonts w:ascii="Arial" w:hAnsi="Arial" w:cs="Arial"/>
            <w:color w:val="24292E"/>
            <w:sz w:val="22"/>
            <w:szCs w:val="22"/>
          </w:rPr>
          <w:t xml:space="preserve"> use the following data sources</w:t>
        </w:r>
        <w:r w:rsidRPr="00A65745">
          <w:rPr>
            <w:rFonts w:ascii="Arial" w:hAnsi="Arial" w:cs="Arial"/>
            <w:color w:val="24292E"/>
            <w:sz w:val="22"/>
            <w:szCs w:val="22"/>
            <w:rPrChange w:id="300" w:author="Fritz Gyger" w:date="2019-03-08T16:45:00Z">
              <w:rPr>
                <w:rFonts w:ascii="Arial" w:hAnsi="Arial" w:cs="Arial"/>
                <w:b/>
                <w:color w:val="24292E"/>
                <w:sz w:val="22"/>
                <w:szCs w:val="22"/>
                <w:lang w:val="fr-CA"/>
              </w:rPr>
            </w:rPrChange>
          </w:rPr>
          <w:t>:</w:t>
        </w:r>
      </w:ins>
    </w:p>
    <w:p w14:paraId="2C25D6EE" w14:textId="77777777" w:rsidR="00A65745" w:rsidRPr="00A65745" w:rsidRDefault="00A65745" w:rsidP="00A65745">
      <w:pPr>
        <w:pStyle w:val="HTMLPreformatted"/>
        <w:shd w:val="clear" w:color="auto" w:fill="FFFFFF"/>
        <w:rPr>
          <w:ins w:id="301" w:author="Fritz Gyger" w:date="2019-03-08T16:44:00Z"/>
          <w:rFonts w:ascii="Arial" w:hAnsi="Arial" w:cs="Arial"/>
          <w:b/>
          <w:color w:val="24292E"/>
          <w:sz w:val="22"/>
          <w:szCs w:val="22"/>
          <w:rPrChange w:id="302" w:author="Fritz Gyger" w:date="2019-03-08T16:45:00Z">
            <w:rPr>
              <w:ins w:id="303" w:author="Fritz Gyger" w:date="2019-03-08T16:44:00Z"/>
              <w:rFonts w:ascii="Arial" w:hAnsi="Arial" w:cs="Arial"/>
              <w:b/>
              <w:color w:val="24292E"/>
              <w:sz w:val="22"/>
              <w:szCs w:val="22"/>
              <w:lang w:val="fr-CA"/>
            </w:rPr>
          </w:rPrChange>
        </w:rPr>
      </w:pPr>
    </w:p>
    <w:p w14:paraId="0A2272DA" w14:textId="77777777" w:rsidR="00A65745" w:rsidRDefault="00A65745" w:rsidP="00A65745">
      <w:pPr>
        <w:pStyle w:val="HTMLPreformatted"/>
        <w:shd w:val="clear" w:color="auto" w:fill="FFFFFF"/>
        <w:rPr>
          <w:rFonts w:ascii="Arial" w:hAnsi="Arial" w:cs="Arial"/>
          <w:b/>
          <w:color w:val="24292E"/>
          <w:sz w:val="22"/>
          <w:szCs w:val="22"/>
          <w:lang w:val="fr-CA"/>
        </w:rPr>
      </w:pPr>
      <w:moveToRangeStart w:id="304" w:author="Fritz Gyger" w:date="2019-03-08T16:44:00Z" w:name="move2955901"/>
      <w:moveTo w:id="305" w:author="Fritz Gyger" w:date="2019-03-08T16:44:00Z">
        <w:r w:rsidRPr="00012E9C">
          <w:rPr>
            <w:rFonts w:ascii="Arial" w:hAnsi="Arial" w:cs="Arial"/>
            <w:b/>
            <w:color w:val="24292E"/>
            <w:sz w:val="22"/>
            <w:szCs w:val="22"/>
            <w:lang w:val="fr-CA"/>
          </w:rPr>
          <w:t xml:space="preserve">Ville de Montréal </w:t>
        </w:r>
        <w:r w:rsidRPr="00424AC2">
          <w:rPr>
            <w:rFonts w:ascii="Arial" w:hAnsi="Arial" w:cs="Arial"/>
            <w:color w:val="24292E"/>
            <w:sz w:val="22"/>
            <w:szCs w:val="22"/>
            <w:lang w:val="fr-CA"/>
          </w:rPr>
          <w:t>for</w:t>
        </w:r>
        <w:r>
          <w:rPr>
            <w:rFonts w:ascii="Arial" w:hAnsi="Arial" w:cs="Arial"/>
            <w:b/>
            <w:color w:val="24292E"/>
            <w:sz w:val="22"/>
            <w:szCs w:val="22"/>
            <w:lang w:val="fr-CA"/>
          </w:rPr>
          <w:t xml:space="preserve"> </w:t>
        </w:r>
        <w:r w:rsidRPr="00424AC2">
          <w:rPr>
            <w:rFonts w:ascii="Arial" w:hAnsi="Arial" w:cs="Arial"/>
            <w:color w:val="24292E"/>
            <w:sz w:val="22"/>
            <w:szCs w:val="22"/>
            <w:lang w:val="fr-CA"/>
          </w:rPr>
          <w:t>the snow removal information</w:t>
        </w:r>
        <w:r>
          <w:rPr>
            <w:rFonts w:ascii="Arial" w:hAnsi="Arial" w:cs="Arial"/>
            <w:b/>
            <w:color w:val="24292E"/>
            <w:sz w:val="22"/>
            <w:szCs w:val="22"/>
            <w:lang w:val="fr-CA"/>
          </w:rPr>
          <w:t xml:space="preserve"> </w:t>
        </w:r>
        <w:r w:rsidRPr="00012E9C">
          <w:rPr>
            <w:rFonts w:ascii="Arial" w:hAnsi="Arial" w:cs="Arial"/>
            <w:b/>
            <w:color w:val="24292E"/>
            <w:sz w:val="22"/>
            <w:szCs w:val="22"/>
            <w:lang w:val="fr-CA"/>
          </w:rPr>
          <w:t xml:space="preserve">: </w:t>
        </w:r>
      </w:moveTo>
    </w:p>
    <w:p w14:paraId="669CCD64" w14:textId="77777777" w:rsidR="00A65745" w:rsidRDefault="00A65745" w:rsidP="00A65745">
      <w:pPr>
        <w:pStyle w:val="BodyText"/>
        <w:rPr>
          <w:lang w:val="en-CA" w:eastAsia="ar-SA"/>
        </w:rPr>
      </w:pPr>
      <w:moveTo w:id="306" w:author="Fritz Gyger" w:date="2019-03-08T16:44:00Z">
        <w:r>
          <w:rPr>
            <w:lang w:val="en-CA" w:eastAsia="ar-SA"/>
          </w:rPr>
          <w:t xml:space="preserve">(Licence: </w:t>
        </w:r>
        <w:r w:rsidRPr="008D43FC">
          <w:rPr>
            <w:lang w:val="en-CA" w:eastAsia="ar-SA"/>
          </w:rPr>
          <w:t>Attribution 4.0 international CC BY 4.0</w:t>
        </w:r>
        <w:r>
          <w:rPr>
            <w:lang w:val="en-CA" w:eastAsia="ar-SA"/>
          </w:rPr>
          <w:t>)</w:t>
        </w:r>
      </w:moveTo>
    </w:p>
    <w:p w14:paraId="28805803" w14:textId="2BE799D8" w:rsidR="00A65745" w:rsidRPr="00012E9C" w:rsidRDefault="00A65745" w:rsidP="00A65745">
      <w:pPr>
        <w:pStyle w:val="HTMLPreformatted"/>
        <w:numPr>
          <w:ilvl w:val="0"/>
          <w:numId w:val="4"/>
        </w:numPr>
        <w:shd w:val="clear" w:color="auto" w:fill="FFFFFF"/>
        <w:rPr>
          <w:rFonts w:ascii="Arial" w:hAnsi="Arial" w:cs="Arial"/>
          <w:color w:val="24292E"/>
          <w:sz w:val="22"/>
          <w:szCs w:val="22"/>
          <w:lang w:val="fr-CA"/>
        </w:rPr>
      </w:pPr>
      <w:moveTo w:id="307" w:author="Fritz Gyger" w:date="2019-03-08T16:44:00Z">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ins w:id="308" w:author="Microsoft Office User" w:date="2019-03-17T12:15:00Z">
        <w:r w:rsidR="00E82A02" w:rsidRPr="00310E30">
          <w:rPr>
            <w:rFonts w:ascii="Arial" w:hAnsi="Arial" w:cs="Arial"/>
            <w:sz w:val="22"/>
            <w:szCs w:val="22"/>
            <w:rPrChange w:id="309" w:author="Fritz Gyger" w:date="2019-03-17T15:13:00Z">
              <w:rPr/>
            </w:rPrChange>
          </w:rPr>
          <w:t>[1]</w:t>
        </w:r>
      </w:ins>
    </w:p>
    <w:p w14:paraId="5EBD2708" w14:textId="023E137F" w:rsidR="00A65745" w:rsidRPr="00012E9C" w:rsidRDefault="00A65745" w:rsidP="00A65745">
      <w:pPr>
        <w:pStyle w:val="HTMLPreformatted"/>
        <w:shd w:val="clear" w:color="auto" w:fill="FFFFFF"/>
        <w:ind w:left="720"/>
        <w:rPr>
          <w:rFonts w:ascii="Arial" w:hAnsi="Arial" w:cs="Arial"/>
          <w:color w:val="24292E"/>
          <w:sz w:val="22"/>
          <w:szCs w:val="22"/>
          <w:lang w:val="fr-CA"/>
        </w:rPr>
      </w:pPr>
      <w:moveTo w:id="310"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"http://donnees.ville.montreal.qc.ca/dataset/5bfbd75f-7531-48c2-b6b6-072284f7b9e7/resource/dad68871-51b9-4a82-93b0-31cf20b5aa03/download/transactions_deneigement_saison_2018-2019.csv" </w:instrText>
        </w:r>
        <w:r>
          <w:rPr>
            <w:rStyle w:val="Hyperlink"/>
            <w:rFonts w:ascii="Arial" w:hAnsi="Arial" w:cs="Arial"/>
            <w:sz w:val="22"/>
            <w:szCs w:val="22"/>
            <w:lang w:val="fr-CA"/>
          </w:rPr>
          <w:fldChar w:fldCharType="separate"/>
        </w:r>
        <w:r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r>
          <w:rPr>
            <w:rStyle w:val="Hyperlink"/>
            <w:rFonts w:ascii="Arial" w:hAnsi="Arial" w:cs="Arial"/>
            <w:sz w:val="22"/>
            <w:szCs w:val="22"/>
            <w:lang w:val="fr-CA"/>
          </w:rPr>
          <w:fldChar w:fldCharType="end"/>
        </w:r>
      </w:moveTo>
    </w:p>
    <w:p w14:paraId="198F43BD" w14:textId="5B8272FD" w:rsidR="00A65745" w:rsidRPr="00012E9C" w:rsidRDefault="00A65745" w:rsidP="00A65745">
      <w:pPr>
        <w:pStyle w:val="HTMLPreformatted"/>
        <w:numPr>
          <w:ilvl w:val="0"/>
          <w:numId w:val="5"/>
        </w:numPr>
        <w:shd w:val="clear" w:color="auto" w:fill="FFFFFF"/>
        <w:rPr>
          <w:rFonts w:ascii="Arial" w:hAnsi="Arial" w:cs="Arial"/>
          <w:color w:val="24292E"/>
          <w:sz w:val="22"/>
          <w:szCs w:val="22"/>
          <w:lang w:val="fr-CA"/>
        </w:rPr>
      </w:pPr>
      <w:moveTo w:id="311" w:author="Fritz Gyger" w:date="2019-03-08T16:44:00Z">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ins w:id="312" w:author="Fritz Gyger" w:date="2019-03-17T15:13:00Z">
        <w:r w:rsidR="00310E30" w:rsidRPr="00BF399B">
          <w:rPr>
            <w:rFonts w:ascii="Arial" w:hAnsi="Arial" w:cs="Arial"/>
            <w:sz w:val="22"/>
            <w:szCs w:val="22"/>
          </w:rPr>
          <w:t>[</w:t>
        </w:r>
      </w:ins>
      <w:ins w:id="313" w:author="Fritz Gyger" w:date="2019-03-17T15:14:00Z">
        <w:r w:rsidR="00310E30">
          <w:rPr>
            <w:rFonts w:ascii="Arial" w:hAnsi="Arial" w:cs="Arial"/>
            <w:sz w:val="22"/>
            <w:szCs w:val="22"/>
          </w:rPr>
          <w:t>2</w:t>
        </w:r>
      </w:ins>
      <w:ins w:id="314" w:author="Fritz Gyger" w:date="2019-03-17T15:13:00Z">
        <w:r w:rsidR="00310E30" w:rsidRPr="00BF399B">
          <w:rPr>
            <w:rFonts w:ascii="Arial" w:hAnsi="Arial" w:cs="Arial"/>
            <w:sz w:val="22"/>
            <w:szCs w:val="22"/>
          </w:rPr>
          <w:t>]</w:t>
        </w:r>
      </w:ins>
    </w:p>
    <w:p w14:paraId="2826575E" w14:textId="77777777" w:rsidR="00A65745" w:rsidRPr="008F66B7" w:rsidRDefault="00A65745" w:rsidP="00A65745">
      <w:pPr>
        <w:pStyle w:val="HTMLPreformatted"/>
        <w:shd w:val="clear" w:color="auto" w:fill="FFFFFF"/>
        <w:ind w:left="720"/>
        <w:rPr>
          <w:rFonts w:ascii="Arial" w:hAnsi="Arial" w:cs="Arial"/>
          <w:color w:val="24292E"/>
          <w:sz w:val="22"/>
          <w:szCs w:val="22"/>
          <w:lang w:val="fr-CA"/>
        </w:rPr>
      </w:pPr>
      <w:moveTo w:id="315"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"http://donnees.ville.montreal.qc.ca/dataset/5bfbd75f-7531-48c2-b6b6-072284f7b9e7/resource/5dd82872-89f8-439e-9a8a-fff7fea1a28d/download/contrats_deneigement_saison_2018-2019.csv" </w:instrText>
        </w:r>
        <w:r>
          <w:rPr>
            <w:rStyle w:val="Hyperlink"/>
            <w:rFonts w:ascii="Arial" w:hAnsi="Arial" w:cs="Arial"/>
            <w:sz w:val="22"/>
            <w:szCs w:val="22"/>
            <w:lang w:val="fr-CA"/>
          </w:rPr>
          <w:fldChar w:fldCharType="separate"/>
        </w:r>
        <w:r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r>
          <w:rPr>
            <w:rStyle w:val="Hyperlink"/>
            <w:rFonts w:ascii="Arial" w:hAnsi="Arial" w:cs="Arial"/>
            <w:sz w:val="22"/>
            <w:szCs w:val="22"/>
            <w:lang w:val="fr-CA"/>
          </w:rPr>
          <w:fldChar w:fldCharType="end"/>
        </w:r>
      </w:moveTo>
    </w:p>
    <w:p w14:paraId="61F28358" w14:textId="3BC8A8EC"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316" w:author="Fritz Gyger" w:date="2019-03-08T16:44:00Z">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moveTo>
      <w:ins w:id="317" w:author="Fritz Gyger" w:date="2019-03-17T15:14:00Z">
        <w:r w:rsidR="00310E30" w:rsidRPr="00310E30">
          <w:rPr>
            <w:rFonts w:ascii="Arial" w:hAnsi="Arial" w:cs="Arial"/>
            <w:sz w:val="22"/>
            <w:szCs w:val="22"/>
            <w:lang w:val="fr-CA"/>
            <w:rPrChange w:id="318" w:author="Fritz Gyger" w:date="2019-03-17T15:14:00Z">
              <w:rPr>
                <w:rFonts w:ascii="Arial" w:hAnsi="Arial" w:cs="Arial"/>
                <w:sz w:val="22"/>
                <w:szCs w:val="22"/>
              </w:rPr>
            </w:rPrChange>
          </w:rPr>
          <w:t xml:space="preserve"> [</w:t>
        </w:r>
        <w:r w:rsidR="00310E30">
          <w:rPr>
            <w:rFonts w:ascii="Arial" w:hAnsi="Arial" w:cs="Arial"/>
            <w:sz w:val="22"/>
            <w:szCs w:val="22"/>
            <w:lang w:val="fr-CA"/>
          </w:rPr>
          <w:t>3</w:t>
        </w:r>
        <w:r w:rsidR="00310E30" w:rsidRPr="00310E30">
          <w:rPr>
            <w:rFonts w:ascii="Arial" w:hAnsi="Arial" w:cs="Arial"/>
            <w:sz w:val="22"/>
            <w:szCs w:val="22"/>
            <w:lang w:val="fr-CA"/>
            <w:rPrChange w:id="319" w:author="Fritz Gyger" w:date="2019-03-17T15:14:00Z">
              <w:rPr>
                <w:rFonts w:ascii="Arial" w:hAnsi="Arial" w:cs="Arial"/>
                <w:sz w:val="22"/>
                <w:szCs w:val="22"/>
              </w:rPr>
            </w:rPrChange>
          </w:rPr>
          <w:t>]</w:t>
        </w:r>
      </w:ins>
    </w:p>
    <w:p w14:paraId="2FA5AAC6" w14:textId="77777777" w:rsidR="00A65745" w:rsidRDefault="00A65745" w:rsidP="00A65745">
      <w:pPr>
        <w:pStyle w:val="HTMLPreformatted"/>
        <w:shd w:val="clear" w:color="auto" w:fill="FFFFFF"/>
        <w:ind w:left="720"/>
        <w:rPr>
          <w:rFonts w:ascii="Arial" w:hAnsi="Arial" w:cs="Arial"/>
          <w:color w:val="24292E"/>
          <w:sz w:val="22"/>
          <w:szCs w:val="22"/>
          <w:lang w:val="fr-CA"/>
        </w:rPr>
      </w:pPr>
      <w:moveTo w:id="320"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"http://donnees.ville.montreal.qc.ca/dataset/8a1d7d54-c297-46fe-b670-bb205641b13e/resource/9ea7b63a-18e1-4e9a-834e-77fd28e55bf8/download/depots_deneigement_saison_2018-2019.csv"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r>
          <w:rPr>
            <w:rStyle w:val="Hyperlink"/>
            <w:rFonts w:ascii="Arial" w:hAnsi="Arial" w:cs="Arial"/>
            <w:sz w:val="22"/>
            <w:szCs w:val="22"/>
            <w:lang w:val="fr-CA"/>
          </w:rPr>
          <w:fldChar w:fldCharType="end"/>
        </w:r>
      </w:moveTo>
    </w:p>
    <w:p w14:paraId="019545AD" w14:textId="0F004C1D"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321" w:author="Fritz Gyger" w:date="2019-03-08T16:44:00Z">
        <w:r w:rsidRPr="00A33CF7">
          <w:rPr>
            <w:rFonts w:ascii="Arial" w:hAnsi="Arial" w:cs="Arial"/>
            <w:color w:val="24292E"/>
            <w:sz w:val="22"/>
            <w:szCs w:val="22"/>
            <w:lang w:val="fr-CA"/>
          </w:rPr>
          <w:t>Secteur de déneigement</w:t>
        </w:r>
      </w:moveTo>
      <w:ins w:id="322" w:author="Fritz Gyger" w:date="2019-03-17T15:14:00Z">
        <w:r w:rsidR="00310E30" w:rsidRPr="00BF399B">
          <w:rPr>
            <w:rFonts w:ascii="Arial" w:hAnsi="Arial" w:cs="Arial"/>
            <w:sz w:val="22"/>
            <w:szCs w:val="22"/>
          </w:rPr>
          <w:t>[</w:t>
        </w:r>
        <w:r w:rsidR="00310E30">
          <w:rPr>
            <w:rFonts w:ascii="Arial" w:hAnsi="Arial" w:cs="Arial"/>
            <w:sz w:val="22"/>
            <w:szCs w:val="22"/>
          </w:rPr>
          <w:t>4</w:t>
        </w:r>
        <w:r w:rsidR="00310E30" w:rsidRPr="00BF399B">
          <w:rPr>
            <w:rFonts w:ascii="Arial" w:hAnsi="Arial" w:cs="Arial"/>
            <w:sz w:val="22"/>
            <w:szCs w:val="22"/>
          </w:rPr>
          <w:t>]</w:t>
        </w:r>
      </w:ins>
    </w:p>
    <w:p w14:paraId="569EA5DC" w14:textId="77777777" w:rsidR="00A65745" w:rsidRDefault="00A65745" w:rsidP="00A65745">
      <w:pPr>
        <w:pStyle w:val="HTMLPreformatted"/>
        <w:shd w:val="clear" w:color="auto" w:fill="FFFFFF"/>
        <w:ind w:left="720"/>
        <w:rPr>
          <w:rStyle w:val="Hyperlink"/>
          <w:rFonts w:ascii="Arial" w:hAnsi="Arial" w:cs="Arial"/>
          <w:sz w:val="22"/>
          <w:szCs w:val="22"/>
          <w:lang w:val="fr-CA"/>
        </w:rPr>
      </w:pPr>
      <w:moveTo w:id="323"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"http://donnees.ville.montreal.qc.ca/dataset/9f3911af-3a5f-4c4b-89c7-239ba487b1f1/resource/aa6f2231-9a67-418f-8234-d49462dd6344/download/secteurs_deneigement_saison_2018-2019.csv"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r>
          <w:rPr>
            <w:rStyle w:val="Hyperlink"/>
            <w:rFonts w:ascii="Arial" w:hAnsi="Arial" w:cs="Arial"/>
            <w:sz w:val="22"/>
            <w:szCs w:val="22"/>
            <w:lang w:val="fr-CA"/>
          </w:rPr>
          <w:fldChar w:fldCharType="end"/>
        </w:r>
      </w:moveTo>
    </w:p>
    <w:p w14:paraId="1F4DC29D" w14:textId="77777777" w:rsidR="00A65745" w:rsidRDefault="00A65745" w:rsidP="00A65745">
      <w:pPr>
        <w:pStyle w:val="HTMLPreformatted"/>
        <w:shd w:val="clear" w:color="auto" w:fill="FFFFFF"/>
        <w:ind w:left="720"/>
        <w:rPr>
          <w:rStyle w:val="Hyperlink"/>
          <w:rFonts w:ascii="Arial" w:hAnsi="Arial" w:cs="Arial"/>
          <w:color w:val="FF0000"/>
          <w:sz w:val="22"/>
          <w:szCs w:val="22"/>
          <w:lang w:val="fr-CA"/>
        </w:rPr>
      </w:pPr>
    </w:p>
    <w:p w14:paraId="052FD03D" w14:textId="3CFCA1B6" w:rsidR="00A65745" w:rsidRPr="003D26B2" w:rsidDel="006A1391" w:rsidRDefault="00A65745" w:rsidP="00A65745">
      <w:pPr>
        <w:pStyle w:val="HTMLPreformatted"/>
        <w:shd w:val="clear" w:color="auto" w:fill="FFFFFF"/>
        <w:ind w:left="720"/>
        <w:rPr>
          <w:del w:id="324" w:author="Fritz Gyger" w:date="2019-03-11T19:41:00Z"/>
          <w:rFonts w:ascii="Arial" w:hAnsi="Arial" w:cs="Arial"/>
          <w:color w:val="FF0000"/>
          <w:sz w:val="22"/>
          <w:szCs w:val="22"/>
          <w:lang w:val="fr-CA"/>
          <w:rPrChange w:id="325" w:author="Fritz Gyger" w:date="2019-03-17T15:09:00Z">
            <w:rPr>
              <w:del w:id="326" w:author="Fritz Gyger" w:date="2019-03-11T19:41:00Z"/>
              <w:rFonts w:ascii="Arial" w:hAnsi="Arial" w:cs="Arial"/>
              <w:color w:val="FF0000"/>
              <w:sz w:val="22"/>
              <w:szCs w:val="22"/>
            </w:rPr>
          </w:rPrChange>
        </w:rPr>
      </w:pPr>
      <w:moveTo w:id="327" w:author="Fritz Gyger" w:date="2019-03-08T16:44:00Z">
        <w:del w:id="328" w:author="Fritz Gyger" w:date="2019-03-11T19:41:00Z">
          <w:r w:rsidRPr="003D26B2" w:rsidDel="006A1391">
            <w:rPr>
              <w:rStyle w:val="Hyperlink"/>
              <w:rFonts w:ascii="Arial" w:hAnsi="Arial" w:cs="Arial"/>
              <w:color w:val="FF0000"/>
              <w:sz w:val="22"/>
              <w:szCs w:val="22"/>
              <w:lang w:val="fr-CA"/>
              <w:rPrChange w:id="329" w:author="Fritz Gyger" w:date="2019-03-17T15:09:00Z">
                <w:rPr>
                  <w:rStyle w:val="Hyperlink"/>
                  <w:rFonts w:ascii="Arial" w:hAnsi="Arial" w:cs="Arial"/>
                  <w:color w:val="FF0000"/>
                  <w:sz w:val="22"/>
                  <w:szCs w:val="22"/>
                </w:rPr>
              </w:rPrChange>
            </w:rPr>
            <w:delText>Surface per borough??</w:delText>
          </w:r>
        </w:del>
      </w:moveTo>
    </w:p>
    <w:p w14:paraId="1654676A" w14:textId="77777777" w:rsidR="00A65745" w:rsidRPr="003D26B2" w:rsidRDefault="00A65745" w:rsidP="00A65745">
      <w:pPr>
        <w:pStyle w:val="HTMLPreformatted"/>
        <w:shd w:val="clear" w:color="auto" w:fill="FFFFFF"/>
        <w:rPr>
          <w:rFonts w:ascii="Arial" w:hAnsi="Arial" w:cs="Arial"/>
          <w:color w:val="24292E"/>
          <w:sz w:val="22"/>
          <w:szCs w:val="22"/>
          <w:lang w:val="fr-CA"/>
          <w:rPrChange w:id="330" w:author="Fritz Gyger" w:date="2019-03-17T15:09:00Z">
            <w:rPr>
              <w:rFonts w:ascii="Arial" w:hAnsi="Arial" w:cs="Arial"/>
              <w:color w:val="24292E"/>
              <w:sz w:val="22"/>
              <w:szCs w:val="22"/>
            </w:rPr>
          </w:rPrChange>
        </w:rPr>
      </w:pPr>
    </w:p>
    <w:p w14:paraId="3F100A46" w14:textId="77777777" w:rsidR="00A65745" w:rsidRPr="00424AC2" w:rsidRDefault="00A65745" w:rsidP="00A65745">
      <w:pPr>
        <w:pStyle w:val="HTMLPreformatted"/>
        <w:shd w:val="clear" w:color="auto" w:fill="FFFFFF"/>
        <w:rPr>
          <w:rFonts w:ascii="Arial" w:hAnsi="Arial" w:cs="Arial"/>
          <w:b/>
          <w:color w:val="24292E"/>
          <w:sz w:val="22"/>
          <w:szCs w:val="22"/>
        </w:rPr>
      </w:pPr>
      <w:moveTo w:id="331" w:author="Fritz Gyger" w:date="2019-03-08T16:44:00Z">
        <w:r w:rsidRPr="00424AC2">
          <w:rPr>
            <w:rFonts w:ascii="Arial" w:hAnsi="Arial" w:cs="Arial"/>
            <w:b/>
            <w:color w:val="24292E"/>
            <w:sz w:val="22"/>
            <w:szCs w:val="22"/>
          </w:rPr>
          <w:t xml:space="preserve">Environnement Canada </w:t>
        </w:r>
        <w:r w:rsidRPr="00424AC2">
          <w:rPr>
            <w:rFonts w:ascii="Arial" w:hAnsi="Arial" w:cs="Arial"/>
            <w:color w:val="24292E"/>
            <w:sz w:val="22"/>
            <w:szCs w:val="22"/>
          </w:rPr>
          <w:t>fo</w:t>
        </w:r>
        <w:r>
          <w:rPr>
            <w:rFonts w:ascii="Arial" w:hAnsi="Arial" w:cs="Arial"/>
            <w:color w:val="24292E"/>
            <w:sz w:val="22"/>
            <w:szCs w:val="22"/>
          </w:rPr>
          <w:t>r</w:t>
        </w:r>
        <w:r w:rsidRPr="00424AC2">
          <w:rPr>
            <w:rFonts w:ascii="Arial" w:hAnsi="Arial" w:cs="Arial"/>
            <w:color w:val="24292E"/>
            <w:sz w:val="22"/>
            <w:szCs w:val="22"/>
          </w:rPr>
          <w:t xml:space="preserve"> the weather data form</w:t>
        </w:r>
        <w:r>
          <w:rPr>
            <w:rFonts w:ascii="Arial" w:hAnsi="Arial" w:cs="Arial"/>
            <w:color w:val="24292E"/>
            <w:sz w:val="22"/>
            <w:szCs w:val="22"/>
          </w:rPr>
          <w:t xml:space="preserve"> the station at Dorval airport</w:t>
        </w:r>
        <w:r w:rsidRPr="00424AC2">
          <w:rPr>
            <w:rFonts w:ascii="Arial" w:hAnsi="Arial" w:cs="Arial"/>
            <w:b/>
            <w:color w:val="24292E"/>
            <w:sz w:val="22"/>
            <w:szCs w:val="22"/>
          </w:rPr>
          <w:t xml:space="preserve">: </w:t>
        </w:r>
      </w:moveTo>
    </w:p>
    <w:p w14:paraId="6567052E" w14:textId="2D247854" w:rsidR="00A65745" w:rsidRPr="00EA670B" w:rsidRDefault="00A65745" w:rsidP="00A65745">
      <w:pPr>
        <w:pStyle w:val="HTMLPreformatted"/>
        <w:numPr>
          <w:ilvl w:val="0"/>
          <w:numId w:val="4"/>
        </w:numPr>
        <w:shd w:val="clear" w:color="auto" w:fill="FFFFFF"/>
        <w:rPr>
          <w:rFonts w:ascii="Arial" w:hAnsi="Arial" w:cs="Arial"/>
          <w:color w:val="24292E"/>
          <w:sz w:val="22"/>
          <w:szCs w:val="22"/>
        </w:rPr>
      </w:pPr>
      <w:moveTo w:id="332" w:author="Fritz Gyger" w:date="2019-03-08T16:44:00Z">
        <w:r w:rsidRPr="00EA670B">
          <w:rPr>
            <w:rFonts w:ascii="Arial" w:hAnsi="Arial" w:cs="Arial"/>
            <w:color w:val="24292E"/>
            <w:sz w:val="22"/>
            <w:szCs w:val="22"/>
          </w:rPr>
          <w:t xml:space="preserve">Weather data YUL (fichier .csv) </w:t>
        </w:r>
      </w:moveTo>
      <w:ins w:id="333" w:author="Fritz Gyger" w:date="2019-03-17T15:14:00Z">
        <w:r w:rsidR="00310E30" w:rsidRPr="00BF399B">
          <w:rPr>
            <w:rFonts w:ascii="Arial" w:hAnsi="Arial" w:cs="Arial"/>
            <w:sz w:val="22"/>
            <w:szCs w:val="22"/>
          </w:rPr>
          <w:t>[</w:t>
        </w:r>
        <w:r w:rsidR="00310E30">
          <w:rPr>
            <w:rFonts w:ascii="Arial" w:hAnsi="Arial" w:cs="Arial"/>
            <w:sz w:val="22"/>
            <w:szCs w:val="22"/>
          </w:rPr>
          <w:t>5</w:t>
        </w:r>
        <w:r w:rsidR="00310E30" w:rsidRPr="00BF399B">
          <w:rPr>
            <w:rFonts w:ascii="Arial" w:hAnsi="Arial" w:cs="Arial"/>
            <w:sz w:val="22"/>
            <w:szCs w:val="22"/>
          </w:rPr>
          <w:t>]</w:t>
        </w:r>
      </w:ins>
    </w:p>
    <w:p w14:paraId="3C3EA92D" w14:textId="77777777" w:rsidR="00A65745" w:rsidRPr="00EA670B" w:rsidRDefault="00A65745" w:rsidP="00A65745">
      <w:pPr>
        <w:pStyle w:val="HTMLPreformatted"/>
        <w:shd w:val="clear" w:color="auto" w:fill="FFFFFF"/>
        <w:ind w:left="720"/>
        <w:rPr>
          <w:rStyle w:val="Hyperlink"/>
          <w:rFonts w:ascii="Arial" w:eastAsiaTheme="majorEastAsia" w:hAnsi="Arial" w:cs="Arial"/>
          <w:color w:val="0366D6"/>
          <w:sz w:val="22"/>
          <w:szCs w:val="22"/>
          <w:lang w:val="fr-CA"/>
        </w:rPr>
      </w:pPr>
      <w:moveTo w:id="334" w:author="Fritz Gyger" w:date="2019-03-08T16:44:00Z">
        <w:r w:rsidRPr="000E6895">
          <w:rPr>
            <w:rFonts w:ascii="Arial" w:hAnsi="Arial" w:cs="Arial"/>
            <w:color w:val="24292E"/>
            <w:sz w:val="22"/>
            <w:szCs w:val="22"/>
            <w:lang w:val="fr-CA"/>
          </w:rPr>
          <w:t xml:space="preserve">domain: </w:t>
        </w:r>
        <w:r>
          <w:rPr>
            <w:rStyle w:val="Hyperlink"/>
            <w:rFonts w:ascii="Arial" w:eastAsiaTheme="majorEastAsia" w:hAnsi="Arial" w:cs="Arial"/>
            <w:color w:val="0366D6"/>
            <w:sz w:val="22"/>
            <w:szCs w:val="22"/>
            <w:lang w:val="fr-CA"/>
          </w:rPr>
          <w:fldChar w:fldCharType="begin"/>
        </w:r>
        <w:r>
          <w:rPr>
            <w:rStyle w:val="Hyperlink"/>
            <w:rFonts w:ascii="Arial" w:eastAsiaTheme="majorEastAsia" w:hAnsi="Arial" w:cs="Arial"/>
            <w:color w:val="0366D6"/>
            <w:sz w:val="22"/>
            <w:szCs w:val="22"/>
            <w:lang w:val="fr-CA"/>
          </w:rPr>
          <w:instrText xml:space="preserve"> HYPERLINK "http://climate.weather.gc.ca/historical_data/search_historic_data_e.html" </w:instrText>
        </w:r>
        <w:r>
          <w:rPr>
            <w:rStyle w:val="Hyperlink"/>
            <w:rFonts w:ascii="Arial" w:eastAsiaTheme="majorEastAsia" w:hAnsi="Arial" w:cs="Arial"/>
            <w:color w:val="0366D6"/>
            <w:sz w:val="22"/>
            <w:szCs w:val="22"/>
            <w:lang w:val="fr-CA"/>
          </w:rPr>
          <w:fldChar w:fldCharType="separate"/>
        </w:r>
        <w:r w:rsidRPr="000E6895">
          <w:rPr>
            <w:rStyle w:val="Hyperlink"/>
            <w:rFonts w:ascii="Arial" w:eastAsiaTheme="majorEastAsia" w:hAnsi="Arial" w:cs="Arial"/>
            <w:color w:val="0366D6"/>
            <w:sz w:val="22"/>
            <w:szCs w:val="22"/>
            <w:lang w:val="fr-CA"/>
          </w:rPr>
          <w:t>http://climate.weather.gc.ca/historical_data/search_historic_data_e.html</w:t>
        </w:r>
        <w:r>
          <w:rPr>
            <w:rStyle w:val="Hyperlink"/>
            <w:rFonts w:ascii="Arial" w:eastAsiaTheme="majorEastAsia" w:hAnsi="Arial" w:cs="Arial"/>
            <w:color w:val="0366D6"/>
            <w:sz w:val="22"/>
            <w:szCs w:val="22"/>
            <w:lang w:val="fr-CA"/>
          </w:rPr>
          <w:fldChar w:fldCharType="end"/>
        </w:r>
      </w:moveTo>
    </w:p>
    <w:p w14:paraId="4AECF9AA" w14:textId="3A2B1310" w:rsidR="00A65745" w:rsidRDefault="00310E30"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ins w:id="335" w:author="Fritz Gyger" w:date="2019-03-17T15:17:00Z">
        <w:r w:rsidRPr="00310E30">
          <w:rPr>
            <w:rFonts w:cs="Arial"/>
            <w:szCs w:val="22"/>
            <w:lang w:val="fr-CA"/>
            <w:rPrChange w:id="336" w:author="Fritz Gyger" w:date="2019-03-17T15:17:00Z">
              <w:rPr>
                <w:rFonts w:cs="Arial"/>
                <w:szCs w:val="22"/>
              </w:rPr>
            </w:rPrChange>
          </w:rPr>
          <w:t>[</w:t>
        </w:r>
        <w:r>
          <w:rPr>
            <w:rFonts w:cs="Arial"/>
            <w:szCs w:val="22"/>
            <w:lang w:val="fr-CA"/>
          </w:rPr>
          <w:t>6</w:t>
        </w:r>
        <w:r w:rsidRPr="00310E30">
          <w:rPr>
            <w:rFonts w:cs="Arial"/>
            <w:szCs w:val="22"/>
            <w:lang w:val="fr-CA"/>
            <w:rPrChange w:id="337" w:author="Fritz Gyger" w:date="2019-03-17T15:17:00Z">
              <w:rPr>
                <w:rFonts w:cs="Arial"/>
                <w:szCs w:val="22"/>
              </w:rPr>
            </w:rPrChange>
          </w:rPr>
          <w:t xml:space="preserve">] </w:t>
        </w:r>
      </w:ins>
      <w:moveTo w:id="338" w:author="Fritz Gyger" w:date="2019-03-08T16:44:00Z">
        <w:r w:rsidR="00A65745">
          <w:rPr>
            <w:rStyle w:val="Hyperlink"/>
            <w:rFonts w:ascii="Helvetica" w:hAnsi="Helvetica" w:cs="Helvetica"/>
            <w:bCs/>
            <w:sz w:val="20"/>
            <w:shd w:val="clear" w:color="auto" w:fill="F9F9F9"/>
            <w:lang w:val="fr-CA" w:eastAsia="en-CA"/>
          </w:rPr>
          <w:fldChar w:fldCharType="begin"/>
        </w:r>
        <w:r w:rsidR="00A65745">
          <w:rPr>
            <w:rStyle w:val="Hyperlink"/>
            <w:rFonts w:ascii="Helvetica" w:hAnsi="Helvetica" w:cs="Helvetica"/>
            <w:bCs/>
            <w:sz w:val="20"/>
            <w:shd w:val="clear" w:color="auto" w:fill="F9F9F9"/>
            <w:lang w:val="fr-CA" w:eastAsia="en-CA"/>
          </w:rPr>
          <w: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instrText>
        </w:r>
        <w:r w:rsidR="00A65745">
          <w:rPr>
            <w:rStyle w:val="Hyperlink"/>
            <w:rFonts w:ascii="Helvetica" w:hAnsi="Helvetica" w:cs="Helvetica"/>
            <w:bCs/>
            <w:sz w:val="20"/>
            <w:shd w:val="clear" w:color="auto" w:fill="F9F9F9"/>
            <w:lang w:val="fr-CA" w:eastAsia="en-CA"/>
          </w:rPr>
          <w:fldChar w:fldCharType="separate"/>
        </w:r>
        <w:r w:rsidR="00A65745"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r w:rsidR="00A65745">
          <w:rPr>
            <w:rStyle w:val="Hyperlink"/>
            <w:rFonts w:ascii="Helvetica" w:hAnsi="Helvetica" w:cs="Helvetica"/>
            <w:bCs/>
            <w:sz w:val="20"/>
            <w:shd w:val="clear" w:color="auto" w:fill="F9F9F9"/>
            <w:lang w:val="fr-CA" w:eastAsia="en-CA"/>
          </w:rPr>
          <w:fldChar w:fldCharType="end"/>
        </w:r>
      </w:moveTo>
    </w:p>
    <w:p w14:paraId="0032D231" w14:textId="77777777" w:rsidR="00A65745" w:rsidRPr="00EA670B"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14:paraId="3A67BC93" w14:textId="1F0651DB" w:rsidR="007645C1" w:rsidRPr="003D26B2"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fr-CA" w:eastAsia="en-CA"/>
          <w:rPrChange w:id="339" w:author="Fritz Gyger" w:date="2019-03-17T15:09:00Z">
            <w:rPr>
              <w:rFonts w:cs="Arial"/>
              <w:color w:val="24292E"/>
              <w:szCs w:val="22"/>
              <w:lang w:val="en-CA" w:eastAsia="en-CA"/>
            </w:rPr>
          </w:rPrChange>
        </w:rPr>
      </w:pPr>
      <w:moveTo w:id="340" w:author="Fritz Gyger" w:date="2019-03-08T16:44:00Z">
        <w:del w:id="341" w:author="Fritz Gyger" w:date="2019-03-11T19:41:00Z">
          <w:r w:rsidDel="006A1391">
            <w:rPr>
              <w:rFonts w:cs="Arial"/>
              <w:color w:val="24292E"/>
              <w:szCs w:val="22"/>
              <w:lang w:val="fr-CA" w:eastAsia="en-CA"/>
            </w:rPr>
            <w:tab/>
          </w:r>
          <w:r w:rsidRPr="003D26B2" w:rsidDel="006A1391">
            <w:rPr>
              <w:rFonts w:cs="Arial"/>
              <w:color w:val="FF0000"/>
              <w:szCs w:val="22"/>
              <w:lang w:val="fr-CA" w:eastAsia="en-CA"/>
              <w:rPrChange w:id="342" w:author="Fritz Gyger" w:date="2019-03-17T15:09:00Z">
                <w:rPr>
                  <w:rFonts w:cs="Arial"/>
                  <w:color w:val="FF0000"/>
                  <w:szCs w:val="22"/>
                  <w:lang w:val="en-CA" w:eastAsia="en-CA"/>
                </w:rPr>
              </w:rPrChange>
            </w:rPr>
            <w:delText>Forecast???</w:delText>
          </w:r>
        </w:del>
      </w:moveTo>
    </w:p>
    <w:p w14:paraId="412AB904" w14:textId="1437C405"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ToRangeStart w:id="343" w:author="Fritz Gyger" w:date="2019-03-08T16:49:00Z" w:name="move2956186"/>
      <w:moveToRangeEnd w:id="304"/>
      <w:moveTo w:id="344" w:author="Fritz Gyger" w:date="2019-03-08T16:49:00Z">
        <w:del w:id="345" w:author="Fritz Gyger" w:date="2019-03-08T16:49:00Z">
          <w:r w:rsidRPr="004F004F" w:rsidDel="007645C1">
            <w:rPr>
              <w:rFonts w:cs="Arial"/>
              <w:color w:val="24292E"/>
              <w:szCs w:val="22"/>
              <w:lang w:val="en-CA" w:eastAsia="en-CA"/>
            </w:rPr>
            <w:delText>Additionally,</w:delText>
          </w:r>
        </w:del>
      </w:moveTo>
      <w:ins w:id="346" w:author="Fritz Gyger" w:date="2019-03-08T16:49:00Z">
        <w:r>
          <w:rPr>
            <w:rFonts w:cs="Arial"/>
            <w:color w:val="24292E"/>
            <w:szCs w:val="22"/>
            <w:lang w:val="en-CA" w:eastAsia="en-CA"/>
          </w:rPr>
          <w:t>T</w:t>
        </w:r>
      </w:ins>
      <w:moveTo w:id="347" w:author="Fritz Gyger" w:date="2019-03-08T16:49:00Z">
        <w:del w:id="348" w:author="Fritz Gyger" w:date="2019-03-08T16:49:00Z">
          <w:r w:rsidRPr="004F004F" w:rsidDel="007645C1">
            <w:rPr>
              <w:rFonts w:cs="Arial"/>
              <w:color w:val="24292E"/>
              <w:szCs w:val="22"/>
              <w:lang w:val="en-CA" w:eastAsia="en-CA"/>
            </w:rPr>
            <w:delText xml:space="preserve"> t</w:delText>
          </w:r>
        </w:del>
        <w:r w:rsidRPr="004F004F">
          <w:rPr>
            <w:rFonts w:cs="Arial"/>
            <w:color w:val="24292E"/>
            <w:szCs w:val="22"/>
            <w:lang w:val="en-CA" w:eastAsia="en-CA"/>
          </w:rPr>
          <w:t xml:space="preserve">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w:t>
        </w:r>
        <w:r w:rsidRPr="00F05EA4">
          <w:rPr>
            <w:rFonts w:cs="Arial"/>
            <w:b/>
            <w:color w:val="24292E"/>
            <w:szCs w:val="22"/>
            <w:u w:val="single"/>
            <w:lang w:val="en-CA" w:eastAsia="en-CA"/>
          </w:rPr>
          <w:t>ID</w:t>
        </w:r>
        <w:r w:rsidRPr="004F004F">
          <w:rPr>
            <w:rFonts w:cs="Arial"/>
            <w:color w:val="24292E"/>
            <w:szCs w:val="22"/>
            <w:lang w:val="en-CA" w:eastAsia="en-CA"/>
          </w:rPr>
          <w:t xml:space="preserve"> are assumed to have received the same amount of precipitation as the aforementioned airport.</w:t>
        </w:r>
      </w:moveTo>
    </w:p>
    <w:p w14:paraId="1F089F61" w14:textId="77777777"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ToRangeEnd w:id="343"/>
    <w:p w14:paraId="35B2097B" w14:textId="77777777" w:rsidR="00A65745" w:rsidRPr="007645C1" w:rsidRDefault="00A65745">
      <w:pPr>
        <w:pStyle w:val="BodyText"/>
        <w:rPr>
          <w:lang w:val="en-CA"/>
          <w:rPrChange w:id="349" w:author="Fritz Gyger" w:date="2019-03-08T16:49:00Z">
            <w:rPr/>
          </w:rPrChange>
        </w:rPr>
        <w:pPrChange w:id="350" w:author="Fritz Gyger" w:date="2019-03-08T16:44:00Z">
          <w:pPr>
            <w:pStyle w:val="InstructionalText"/>
          </w:pPr>
        </w:pPrChange>
      </w:pPr>
    </w:p>
    <w:p w14:paraId="2804E00A" w14:textId="77777777" w:rsidR="00BB12B8" w:rsidRDefault="004B2EA2">
      <w:pPr>
        <w:pStyle w:val="Heading3"/>
        <w:numPr>
          <w:ilvl w:val="2"/>
          <w:numId w:val="2"/>
        </w:numPr>
      </w:pPr>
      <w:bookmarkStart w:id="351" w:name="_Toc432497658"/>
      <w:bookmarkStart w:id="352" w:name="_Toc3729055"/>
      <w:r>
        <w:lastRenderedPageBreak/>
        <w:t>Constraints</w:t>
      </w:r>
      <w:bookmarkEnd w:id="351"/>
      <w:bookmarkEnd w:id="352"/>
    </w:p>
    <w:p w14:paraId="5E13B9EB" w14:textId="77777777" w:rsidR="00BB12B8" w:rsidRDefault="004B2EA2">
      <w:pPr>
        <w:pStyle w:val="InstructionalText"/>
      </w:pPr>
      <w:r>
        <w:t>Instructions: Describe any limitations or constraints that have a significant impact on the database design for the system.</w:t>
      </w:r>
    </w:p>
    <w:p w14:paraId="35D067DB" w14:textId="1863D0BB"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am EST 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 xml:space="preserve">. </w:t>
      </w:r>
      <w:del w:id="353" w:author="Fritz Gyger" w:date="2019-03-11T19:42:00Z">
        <w:r w:rsidR="0070447E" w:rsidDel="006A1391">
          <w:rPr>
            <w:lang w:val="en-CA" w:eastAsia="ar-SA"/>
          </w:rPr>
          <w:delText>(</w:delText>
        </w:r>
        <w:r w:rsidR="0070447E" w:rsidRPr="0070447E" w:rsidDel="006A1391">
          <w:rPr>
            <w:color w:val="FF0000"/>
            <w:lang w:val="en-CA" w:eastAsia="ar-SA"/>
          </w:rPr>
          <w:delText>weather Canada</w:delText>
        </w:r>
        <w:r w:rsidR="0070447E" w:rsidDel="006A1391">
          <w:rPr>
            <w:color w:val="FF0000"/>
            <w:lang w:val="en-CA" w:eastAsia="ar-SA"/>
          </w:rPr>
          <w:delText xml:space="preserve"> tbc - Ilia</w:delText>
        </w:r>
        <w:r w:rsidR="0070447E" w:rsidRPr="0070447E" w:rsidDel="006A1391">
          <w:rPr>
            <w:color w:val="FF0000"/>
            <w:lang w:val="en-CA" w:eastAsia="ar-SA"/>
          </w:rPr>
          <w:delText>?)</w:delText>
        </w:r>
      </w:del>
    </w:p>
    <w:p w14:paraId="172CFD39" w14:textId="173E12A6" w:rsidR="0070447E" w:rsidRPr="00320A42" w:rsidRDefault="006A1391" w:rsidP="00E537B5">
      <w:pPr>
        <w:pStyle w:val="BodyText"/>
        <w:numPr>
          <w:ilvl w:val="0"/>
          <w:numId w:val="4"/>
        </w:numPr>
        <w:rPr>
          <w:lang w:val="en-CA" w:eastAsia="ar-SA"/>
        </w:rPr>
      </w:pPr>
      <w:ins w:id="354" w:author="Fritz Gyger" w:date="2019-03-11T19:42:00Z">
        <w:r>
          <w:rPr>
            <w:lang w:val="en-CA" w:eastAsia="ar-SA"/>
          </w:rPr>
          <w:t>Extraction</w:t>
        </w:r>
      </w:ins>
      <w:ins w:id="355" w:author="Fritz Gyger" w:date="2019-03-11T19:41:00Z">
        <w:r>
          <w:rPr>
            <w:lang w:val="en-CA" w:eastAsia="ar-SA"/>
          </w:rPr>
          <w:t xml:space="preserve"> of weather data from Environment Canad</w:t>
        </w:r>
      </w:ins>
      <w:ins w:id="356" w:author="Fritz Gyger" w:date="2019-03-11T19:42:00Z">
        <w:r>
          <w:rPr>
            <w:lang w:val="en-CA" w:eastAsia="ar-SA"/>
          </w:rPr>
          <w:t xml:space="preserve">a at the same time as the one from the city. </w:t>
        </w:r>
      </w:ins>
      <w:ins w:id="357" w:author="Fritz Gyger" w:date="2019-03-11T19:41:00Z">
        <w:r>
          <w:rPr>
            <w:lang w:val="en-CA" w:eastAsia="ar-SA"/>
          </w:rPr>
          <w:t xml:space="preserve"> </w:t>
        </w:r>
      </w:ins>
    </w:p>
    <w:p w14:paraId="33FB442E" w14:textId="77777777" w:rsidR="00E537B5" w:rsidRPr="00E537B5" w:rsidRDefault="00E537B5" w:rsidP="00E537B5">
      <w:pPr>
        <w:pStyle w:val="BodyText"/>
        <w:rPr>
          <w:lang w:val="en-CA" w:eastAsia="ar-SA"/>
        </w:rPr>
      </w:pPr>
    </w:p>
    <w:p w14:paraId="497375B2" w14:textId="77777777" w:rsidR="00BB12B8" w:rsidRDefault="004B2EA2">
      <w:pPr>
        <w:pStyle w:val="Heading3"/>
        <w:numPr>
          <w:ilvl w:val="2"/>
          <w:numId w:val="2"/>
        </w:numPr>
      </w:pPr>
      <w:bookmarkStart w:id="358" w:name="_Toc294191293"/>
      <w:bookmarkStart w:id="359" w:name="_Toc432497659"/>
      <w:bookmarkStart w:id="360" w:name="_Toc3729056"/>
      <w:bookmarkEnd w:id="358"/>
      <w:r>
        <w:t>Risks</w:t>
      </w:r>
      <w:bookmarkEnd w:id="359"/>
      <w:bookmarkEnd w:id="360"/>
    </w:p>
    <w:p w14:paraId="6D771776" w14:textId="77777777" w:rsidR="00BB12B8" w:rsidRDefault="004B2EA2">
      <w:pPr>
        <w:pStyle w:val="InstructionalText"/>
      </w:pPr>
      <w:r>
        <w:t>Instructions: Describe any risks associated with the database design and proposed mitigation strategies.</w:t>
      </w:r>
    </w:p>
    <w:p w14:paraId="0CCBF5FE" w14:textId="77777777" w:rsidR="00410D82" w:rsidRDefault="0070447E" w:rsidP="006352E5">
      <w:pPr>
        <w:pStyle w:val="BodyText"/>
        <w:numPr>
          <w:ilvl w:val="0"/>
          <w:numId w:val="6"/>
        </w:numPr>
        <w:rPr>
          <w:lang w:eastAsia="ar-SA"/>
        </w:rPr>
      </w:pPr>
      <w:r>
        <w:rPr>
          <w:lang w:eastAsia="ar-SA"/>
        </w:rPr>
        <w:t>Changes of source URL</w:t>
      </w:r>
      <w:r w:rsidR="00410D82">
        <w:rPr>
          <w:lang w:eastAsia="ar-SA"/>
        </w:rPr>
        <w:t xml:space="preserve"> &amp; s</w:t>
      </w:r>
      <w:r>
        <w:rPr>
          <w:lang w:eastAsia="ar-SA"/>
        </w:rPr>
        <w:t>ource format</w:t>
      </w:r>
    </w:p>
    <w:p w14:paraId="07A8C8F3" w14:textId="77777777" w:rsidR="00410D82" w:rsidRPr="00844B62" w:rsidRDefault="00410D82" w:rsidP="006352E5">
      <w:pPr>
        <w:pStyle w:val="BodyText"/>
        <w:numPr>
          <w:ilvl w:val="0"/>
          <w:numId w:val="6"/>
        </w:numPr>
        <w:rPr>
          <w:lang w:eastAsia="ar-SA"/>
        </w:rPr>
      </w:pPr>
      <w:r>
        <w:rPr>
          <w:lang w:eastAsia="ar-SA"/>
        </w:rPr>
        <w:t>Inconsistency of data (</w:t>
      </w:r>
      <w:r w:rsidRPr="00410D82">
        <w:rPr>
          <w:i/>
          <w:lang w:val="en-CA" w:eastAsia="ar-SA"/>
        </w:rPr>
        <w:t>the city of Montreal provides a disclaimer that previously released records may be corrected retroactively</w:t>
      </w:r>
      <w:r>
        <w:rPr>
          <w:i/>
          <w:lang w:val="en-CA" w:eastAsia="ar-SA"/>
        </w:rPr>
        <w:t xml:space="preserve">). </w:t>
      </w:r>
    </w:p>
    <w:p w14:paraId="7131C42D" w14:textId="77777777" w:rsidR="00E537B5" w:rsidRPr="00E537B5" w:rsidRDefault="00E537B5" w:rsidP="00E537B5">
      <w:pPr>
        <w:pStyle w:val="BodyText"/>
        <w:rPr>
          <w:lang w:eastAsia="ar-SA"/>
        </w:rPr>
      </w:pPr>
    </w:p>
    <w:p w14:paraId="1D3FF181" w14:textId="77777777" w:rsidR="00BB12B8" w:rsidRDefault="004B2EA2">
      <w:pPr>
        <w:pStyle w:val="Heading2"/>
        <w:numPr>
          <w:ilvl w:val="1"/>
          <w:numId w:val="2"/>
        </w:numPr>
      </w:pPr>
      <w:bookmarkStart w:id="361" w:name="_Toc432497660"/>
      <w:bookmarkStart w:id="362" w:name="_Toc3729057"/>
      <w:r>
        <w:lastRenderedPageBreak/>
        <w:t>Design Decisions</w:t>
      </w:r>
      <w:bookmarkEnd w:id="361"/>
      <w:bookmarkEnd w:id="362"/>
    </w:p>
    <w:p w14:paraId="39209EC8" w14:textId="77777777"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14:paraId="00885B0D" w14:textId="2D22B03A" w:rsidR="0054279C" w:rsidRDefault="00AB16E4" w:rsidP="003A3482">
      <w:pPr>
        <w:pStyle w:val="BodyText"/>
        <w:rPr>
          <w:ins w:id="363" w:author="Pawel Kaluski" w:date="2019-03-13T21:15:00Z"/>
          <w:color w:val="000000" w:themeColor="text1"/>
          <w:highlight w:val="yellow"/>
        </w:rPr>
      </w:pPr>
      <w:ins w:id="364" w:author="Pawel Kaluski" w:date="2019-03-13T20:07:00Z">
        <w:r w:rsidRPr="00AB16E4">
          <w:rPr>
            <w:color w:val="000000" w:themeColor="text1"/>
            <w:highlight w:val="yellow"/>
            <w:rPrChange w:id="365" w:author="Pawel Kaluski" w:date="2019-03-13T20:09:00Z">
              <w:rPr>
                <w:color w:val="FFC000"/>
              </w:rPr>
            </w:rPrChange>
          </w:rPr>
          <w:t>We used captera</w:t>
        </w:r>
      </w:ins>
      <w:ins w:id="366" w:author="Microsoft Office User" w:date="2019-03-17T12:02:00Z">
        <w:r w:rsidR="00697594">
          <w:rPr>
            <w:color w:val="000000" w:themeColor="text1"/>
            <w:highlight w:val="yellow"/>
          </w:rPr>
          <w:t>.com</w:t>
        </w:r>
      </w:ins>
      <w:ins w:id="367" w:author="Pawel Kaluski" w:date="2019-03-13T20:08:00Z">
        <w:r w:rsidRPr="00AB16E4">
          <w:rPr>
            <w:color w:val="000000" w:themeColor="text1"/>
            <w:highlight w:val="yellow"/>
            <w:rPrChange w:id="368" w:author="Pawel Kaluski" w:date="2019-03-13T20:09:00Z">
              <w:rPr>
                <w:color w:val="FFC000"/>
              </w:rPr>
            </w:rPrChange>
          </w:rPr>
          <w:t xml:space="preserve"> and cloudways</w:t>
        </w:r>
      </w:ins>
      <w:ins w:id="369" w:author="Microsoft Office User" w:date="2019-03-17T12:02:00Z">
        <w:r w:rsidR="00697594">
          <w:rPr>
            <w:color w:val="000000" w:themeColor="text1"/>
            <w:highlight w:val="yellow"/>
          </w:rPr>
          <w:t>.com</w:t>
        </w:r>
      </w:ins>
      <w:ins w:id="370" w:author="Pawel Kaluski" w:date="2019-03-13T20:08:00Z">
        <w:r w:rsidRPr="00AB16E4">
          <w:rPr>
            <w:color w:val="000000" w:themeColor="text1"/>
            <w:highlight w:val="yellow"/>
            <w:rPrChange w:id="371" w:author="Pawel Kaluski" w:date="2019-03-13T20:09:00Z">
              <w:rPr>
                <w:color w:val="FFC000"/>
              </w:rPr>
            </w:rPrChange>
          </w:rPr>
          <w:t xml:space="preserve"> to compare the different providers</w:t>
        </w:r>
      </w:ins>
      <w:ins w:id="372" w:author="Pawel Kaluski" w:date="2019-03-13T21:15:00Z">
        <w:r w:rsidR="0054279C">
          <w:rPr>
            <w:color w:val="000000" w:themeColor="text1"/>
            <w:highlight w:val="yellow"/>
          </w:rPr>
          <w:t>.</w:t>
        </w:r>
      </w:ins>
    </w:p>
    <w:p w14:paraId="5AFADC9E" w14:textId="2FBF5798" w:rsidR="00CE1FC8" w:rsidRDefault="0054279C" w:rsidP="003A3482">
      <w:pPr>
        <w:pStyle w:val="BodyText"/>
        <w:rPr>
          <w:ins w:id="373" w:author="Pawel Kaluski" w:date="2019-03-13T21:20:00Z"/>
          <w:color w:val="000000" w:themeColor="text1"/>
          <w:highlight w:val="yellow"/>
        </w:rPr>
      </w:pPr>
      <w:ins w:id="374" w:author="Pawel Kaluski" w:date="2019-03-13T21:16:00Z">
        <w:r>
          <w:rPr>
            <w:color w:val="000000" w:themeColor="text1"/>
            <w:highlight w:val="yellow"/>
          </w:rPr>
          <w:t xml:space="preserve">We looked at the needs and what solution would accommodate </w:t>
        </w:r>
        <w:del w:id="375" w:author="Fritz Gyger" w:date="2019-03-17T15:22:00Z">
          <w:r w:rsidDel="006D5B39">
            <w:rPr>
              <w:color w:val="000000" w:themeColor="text1"/>
              <w:highlight w:val="yellow"/>
            </w:rPr>
            <w:delText>f</w:delText>
          </w:r>
        </w:del>
      </w:ins>
      <w:ins w:id="376" w:author="Fritz Gyger" w:date="2019-03-17T15:22:00Z">
        <w:r w:rsidR="006D5B39">
          <w:rPr>
            <w:color w:val="000000" w:themeColor="text1"/>
            <w:highlight w:val="yellow"/>
          </w:rPr>
          <w:t>them f</w:t>
        </w:r>
      </w:ins>
      <w:ins w:id="377" w:author="Pawel Kaluski" w:date="2019-03-13T21:16:00Z">
        <w:r>
          <w:rPr>
            <w:color w:val="000000" w:themeColor="text1"/>
            <w:highlight w:val="yellow"/>
          </w:rPr>
          <w:t xml:space="preserve">or the </w:t>
        </w:r>
      </w:ins>
      <w:ins w:id="378" w:author="Microsoft Office User" w:date="2019-03-17T12:02:00Z">
        <w:r w:rsidR="00697594">
          <w:rPr>
            <w:color w:val="000000" w:themeColor="text1"/>
            <w:highlight w:val="yellow"/>
          </w:rPr>
          <w:t>be</w:t>
        </w:r>
      </w:ins>
      <w:ins w:id="379" w:author="Pawel Kaluski" w:date="2019-03-13T21:16:00Z">
        <w:del w:id="380" w:author="Microsoft Office User" w:date="2019-03-17T12:02:00Z">
          <w:r w:rsidDel="00697594">
            <w:rPr>
              <w:color w:val="000000" w:themeColor="text1"/>
              <w:highlight w:val="yellow"/>
            </w:rPr>
            <w:delText>lea</w:delText>
          </w:r>
        </w:del>
        <w:r>
          <w:rPr>
            <w:color w:val="000000" w:themeColor="text1"/>
            <w:highlight w:val="yellow"/>
          </w:rPr>
          <w:t>st</w:t>
        </w:r>
      </w:ins>
      <w:ins w:id="381" w:author="Microsoft Office User" w:date="2019-03-17T12:02:00Z">
        <w:r w:rsidR="00697594">
          <w:rPr>
            <w:color w:val="000000" w:themeColor="text1"/>
            <w:highlight w:val="yellow"/>
          </w:rPr>
          <w:t xml:space="preserve"> price</w:t>
        </w:r>
      </w:ins>
      <w:ins w:id="382" w:author="Pawel Kaluski" w:date="2019-03-13T21:20:00Z">
        <w:r w:rsidR="00CE1FC8">
          <w:rPr>
            <w:color w:val="000000" w:themeColor="text1"/>
            <w:highlight w:val="yellow"/>
          </w:rPr>
          <w:t>.</w:t>
        </w:r>
      </w:ins>
    </w:p>
    <w:p w14:paraId="2ADEBBCD" w14:textId="77777777" w:rsidR="00CE1FC8" w:rsidRDefault="00CE1FC8" w:rsidP="003A3482">
      <w:pPr>
        <w:pStyle w:val="BodyText"/>
        <w:rPr>
          <w:ins w:id="383" w:author="Pawel Kaluski" w:date="2019-03-13T21:21:00Z"/>
          <w:color w:val="000000" w:themeColor="text1"/>
          <w:highlight w:val="yellow"/>
        </w:rPr>
      </w:pPr>
    </w:p>
    <w:p w14:paraId="6919A6F9" w14:textId="5D8BC834" w:rsidR="00173FA5" w:rsidDel="006D5B39" w:rsidRDefault="00CE1FC8" w:rsidP="003A3482">
      <w:pPr>
        <w:pStyle w:val="BodyText"/>
        <w:rPr>
          <w:ins w:id="384" w:author="Pawel Kaluski" w:date="2019-03-13T21:33:00Z"/>
          <w:moveFrom w:id="385" w:author="Fritz Gyger" w:date="2019-03-17T15:21:00Z"/>
          <w:color w:val="000000" w:themeColor="text1"/>
          <w:highlight w:val="yellow"/>
        </w:rPr>
      </w:pPr>
      <w:moveFromRangeStart w:id="386" w:author="Fritz Gyger" w:date="2019-03-17T15:21:00Z" w:name="move3728487"/>
      <w:moveFrom w:id="387" w:author="Fritz Gyger" w:date="2019-03-17T15:21:00Z">
        <w:ins w:id="388" w:author="Pawel Kaluski" w:date="2019-03-13T21:21:00Z">
          <w:r w:rsidDel="006D5B39">
            <w:rPr>
              <w:color w:val="000000" w:themeColor="text1"/>
              <w:highlight w:val="yellow"/>
            </w:rPr>
            <w:t>We recommend going with Digital Ocean.</w:t>
          </w:r>
        </w:ins>
        <w:ins w:id="389" w:author="Pawel Kaluski" w:date="2019-03-13T21:29:00Z">
          <w:r w:rsidR="00173FA5" w:rsidDel="006D5B39">
            <w:rPr>
              <w:color w:val="000000" w:themeColor="text1"/>
              <w:highlight w:val="yellow"/>
            </w:rPr>
            <w:t xml:space="preserve"> Digital Ocean was founded in 2011. </w:t>
          </w:r>
        </w:ins>
        <w:ins w:id="390" w:author="Pawel Kaluski" w:date="2019-03-13T21:30:00Z">
          <w:r w:rsidR="00173FA5" w:rsidDel="006D5B39">
            <w:rPr>
              <w:color w:val="000000" w:themeColor="text1"/>
              <w:highlight w:val="yellow"/>
            </w:rPr>
            <w:t xml:space="preserve">They are considered a startup </w:t>
          </w:r>
        </w:ins>
        <w:ins w:id="391" w:author="Pawel Kaluski" w:date="2019-03-13T21:31:00Z">
          <w:r w:rsidR="00173FA5" w:rsidDel="006D5B39">
            <w:rPr>
              <w:color w:val="000000" w:themeColor="text1"/>
              <w:highlight w:val="yellow"/>
            </w:rPr>
            <w:t xml:space="preserve">company in the expansion </w:t>
          </w:r>
        </w:ins>
        <w:ins w:id="392" w:author="Pawel Kaluski" w:date="2019-03-13T21:30:00Z">
          <w:r w:rsidR="00173FA5" w:rsidDel="006D5B39">
            <w:rPr>
              <w:color w:val="000000" w:themeColor="text1"/>
              <w:highlight w:val="yellow"/>
            </w:rPr>
            <w:t>phase</w:t>
          </w:r>
        </w:ins>
        <w:ins w:id="393" w:author="Pawel Kaluski" w:date="2019-03-13T21:31:00Z">
          <w:r w:rsidR="00173FA5" w:rsidDel="006D5B39">
            <w:rPr>
              <w:color w:val="000000" w:themeColor="text1"/>
              <w:highlight w:val="yellow"/>
            </w:rPr>
            <w:t>.</w:t>
          </w:r>
        </w:ins>
        <w:ins w:id="394" w:author="Pawel Kaluski" w:date="2019-03-13T21:47:00Z">
          <w:r w:rsidR="00A60E4A" w:rsidDel="006D5B39">
            <w:rPr>
              <w:color w:val="000000" w:themeColor="text1"/>
              <w:highlight w:val="yellow"/>
            </w:rPr>
            <w:t xml:space="preserve"> They offer the</w:t>
          </w:r>
        </w:ins>
        <w:ins w:id="395" w:author="Pawel Kaluski" w:date="2019-03-13T21:48:00Z">
          <w:r w:rsidR="00A60E4A" w:rsidDel="006D5B39">
            <w:rPr>
              <w:color w:val="000000" w:themeColor="text1"/>
              <w:highlight w:val="yellow"/>
            </w:rPr>
            <w:t xml:space="preserve"> best price compared to the </w:t>
          </w:r>
          <w:r w:rsidR="009300B9" w:rsidDel="006D5B39">
            <w:rPr>
              <w:color w:val="000000" w:themeColor="text1"/>
              <w:highlight w:val="yellow"/>
            </w:rPr>
            <w:t>other providers.</w:t>
          </w:r>
        </w:ins>
        <w:ins w:id="396" w:author="Pawel Kaluski" w:date="2019-03-13T21:31:00Z">
          <w:r w:rsidR="00173FA5" w:rsidDel="006D5B39">
            <w:rPr>
              <w:color w:val="000000" w:themeColor="text1"/>
              <w:highlight w:val="yellow"/>
            </w:rPr>
            <w:t xml:space="preserve"> Should anything happen tha</w:t>
          </w:r>
        </w:ins>
        <w:ins w:id="397" w:author="Pawel Kaluski" w:date="2019-03-13T21:48:00Z">
          <w:r w:rsidR="009300B9" w:rsidDel="006D5B39">
            <w:rPr>
              <w:color w:val="000000" w:themeColor="text1"/>
              <w:highlight w:val="yellow"/>
            </w:rPr>
            <w:t xml:space="preserve">t </w:t>
          </w:r>
        </w:ins>
        <w:ins w:id="398" w:author="Pawel Kaluski" w:date="2019-03-13T21:31:00Z">
          <w:r w:rsidR="00173FA5" w:rsidDel="006D5B39">
            <w:rPr>
              <w:color w:val="000000" w:themeColor="text1"/>
              <w:highlight w:val="yellow"/>
            </w:rPr>
            <w:t>would</w:t>
          </w:r>
        </w:ins>
        <w:ins w:id="399" w:author="Pawel Kaluski" w:date="2019-03-13T21:48:00Z">
          <w:r w:rsidR="009300B9" w:rsidDel="006D5B39">
            <w:rPr>
              <w:color w:val="000000" w:themeColor="text1"/>
              <w:highlight w:val="yellow"/>
            </w:rPr>
            <w:t xml:space="preserve"> force Digital Ocean</w:t>
          </w:r>
        </w:ins>
        <w:ins w:id="400" w:author="Pawel Kaluski" w:date="2019-03-13T21:49:00Z">
          <w:r w:rsidR="009300B9" w:rsidDel="006D5B39">
            <w:rPr>
              <w:color w:val="000000" w:themeColor="text1"/>
              <w:highlight w:val="yellow"/>
            </w:rPr>
            <w:t xml:space="preserve"> to</w:t>
          </w:r>
        </w:ins>
        <w:ins w:id="401" w:author="Pawel Kaluski" w:date="2019-03-13T21:32:00Z">
          <w:r w:rsidR="00173FA5" w:rsidDel="006D5B39">
            <w:rPr>
              <w:color w:val="000000" w:themeColor="text1"/>
              <w:highlight w:val="yellow"/>
            </w:rPr>
            <w:t xml:space="preserve"> significantly alter their pricing or prevent them from delivering the service</w:t>
          </w:r>
        </w:ins>
        <w:ins w:id="402" w:author="Pawel Kaluski" w:date="2019-03-13T21:49:00Z">
          <w:r w:rsidR="009300B9" w:rsidDel="006D5B39">
            <w:rPr>
              <w:color w:val="000000" w:themeColor="text1"/>
              <w:highlight w:val="yellow"/>
            </w:rPr>
            <w:t>s</w:t>
          </w:r>
        </w:ins>
        <w:ins w:id="403" w:author="Pawel Kaluski" w:date="2019-03-13T21:32:00Z">
          <w:r w:rsidR="00173FA5" w:rsidDel="006D5B39">
            <w:rPr>
              <w:color w:val="000000" w:themeColor="text1"/>
              <w:highlight w:val="yellow"/>
            </w:rPr>
            <w:t xml:space="preserve">, we would recommend </w:t>
          </w:r>
        </w:ins>
        <w:ins w:id="404" w:author="Pawel Kaluski" w:date="2019-03-13T21:33:00Z">
          <w:r w:rsidR="00173FA5" w:rsidDel="006D5B39">
            <w:rPr>
              <w:color w:val="000000" w:themeColor="text1"/>
              <w:highlight w:val="yellow"/>
            </w:rPr>
            <w:t xml:space="preserve">to switch to </w:t>
          </w:r>
        </w:ins>
        <w:ins w:id="405" w:author="Pawel Kaluski" w:date="2019-03-13T21:32:00Z">
          <w:r w:rsidR="00173FA5" w:rsidDel="006D5B39">
            <w:rPr>
              <w:color w:val="000000" w:themeColor="text1"/>
              <w:highlight w:val="yellow"/>
            </w:rPr>
            <w:t>Casp</w:t>
          </w:r>
        </w:ins>
        <w:ins w:id="406" w:author="Pawel Kaluski" w:date="2019-03-13T21:33:00Z">
          <w:r w:rsidR="00173FA5" w:rsidDel="006D5B39">
            <w:rPr>
              <w:color w:val="000000" w:themeColor="text1"/>
              <w:highlight w:val="yellow"/>
            </w:rPr>
            <w:t>io.</w:t>
          </w:r>
          <w:bookmarkStart w:id="407" w:name="_Toc3729058"/>
          <w:bookmarkEnd w:id="407"/>
        </w:ins>
      </w:moveFrom>
    </w:p>
    <w:p w14:paraId="409D267C" w14:textId="568C49E2" w:rsidR="00173FA5" w:rsidDel="006D5B39" w:rsidRDefault="00173FA5" w:rsidP="003A3482">
      <w:pPr>
        <w:pStyle w:val="BodyText"/>
        <w:rPr>
          <w:ins w:id="408" w:author="Pawel Kaluski" w:date="2019-03-13T21:33:00Z"/>
          <w:moveFrom w:id="409" w:author="Fritz Gyger" w:date="2019-03-17T15:21:00Z"/>
          <w:color w:val="000000" w:themeColor="text1"/>
          <w:highlight w:val="yellow"/>
        </w:rPr>
      </w:pPr>
      <w:bookmarkStart w:id="410" w:name="_Toc3729059"/>
      <w:bookmarkEnd w:id="410"/>
    </w:p>
    <w:p w14:paraId="7B0C4D6E" w14:textId="39F0F0A3" w:rsidR="00CE1FC8" w:rsidDel="006D5B39" w:rsidRDefault="00173FA5" w:rsidP="003A3482">
      <w:pPr>
        <w:pStyle w:val="BodyText"/>
        <w:rPr>
          <w:ins w:id="411" w:author="Pawel Kaluski" w:date="2019-03-13T21:20:00Z"/>
          <w:moveFrom w:id="412" w:author="Fritz Gyger" w:date="2019-03-17T15:21:00Z"/>
          <w:color w:val="000000" w:themeColor="text1"/>
          <w:highlight w:val="yellow"/>
        </w:rPr>
      </w:pPr>
      <w:moveFrom w:id="413" w:author="Fritz Gyger" w:date="2019-03-17T15:21:00Z">
        <w:ins w:id="414" w:author="Pawel Kaluski" w:date="2019-03-13T21:33:00Z">
          <w:r w:rsidDel="006D5B39">
            <w:rPr>
              <w:color w:val="000000" w:themeColor="text1"/>
              <w:highlight w:val="yellow"/>
            </w:rPr>
            <w:t xml:space="preserve">Key features and pricing that led to our </w:t>
          </w:r>
        </w:ins>
        <w:ins w:id="415" w:author="Pawel Kaluski" w:date="2019-03-13T21:34:00Z">
          <w:r w:rsidDel="006D5B39">
            <w:rPr>
              <w:color w:val="000000" w:themeColor="text1"/>
              <w:highlight w:val="yellow"/>
            </w:rPr>
            <w:t xml:space="preserve">decision is in </w:t>
          </w:r>
        </w:ins>
        <w:ins w:id="416" w:author="Pawel Kaluski" w:date="2019-03-13T21:46:00Z">
          <w:r w:rsidR="00A60E4A" w:rsidRPr="00A60E4A" w:rsidDel="006D5B39">
            <w:rPr>
              <w:b/>
              <w:color w:val="000000" w:themeColor="text1"/>
              <w:highlight w:val="yellow"/>
              <w:rPrChange w:id="417" w:author="Pawel Kaluski" w:date="2019-03-13T21:46:00Z">
                <w:rPr>
                  <w:color w:val="000000" w:themeColor="text1"/>
                  <w:highlight w:val="yellow"/>
                </w:rPr>
              </w:rPrChange>
            </w:rPr>
            <w:t>Appendix</w:t>
          </w:r>
        </w:ins>
        <w:ins w:id="418" w:author="Pawel Kaluski" w:date="2019-03-13T21:34:00Z">
          <w:r w:rsidRPr="00A60E4A" w:rsidDel="006D5B39">
            <w:rPr>
              <w:b/>
              <w:color w:val="000000" w:themeColor="text1"/>
              <w:highlight w:val="yellow"/>
              <w:rPrChange w:id="419" w:author="Pawel Kaluski" w:date="2019-03-13T21:46:00Z">
                <w:rPr>
                  <w:color w:val="000000" w:themeColor="text1"/>
                  <w:highlight w:val="yellow"/>
                </w:rPr>
              </w:rPrChange>
            </w:rPr>
            <w:t xml:space="preserve"> F</w:t>
          </w:r>
        </w:ins>
        <w:ins w:id="420" w:author="Pawel Kaluski" w:date="2019-03-13T21:32:00Z">
          <w:r w:rsidDel="006D5B39">
            <w:rPr>
              <w:color w:val="000000" w:themeColor="text1"/>
              <w:highlight w:val="yellow"/>
            </w:rPr>
            <w:t xml:space="preserve"> </w:t>
          </w:r>
        </w:ins>
        <w:bookmarkStart w:id="421" w:name="_Toc3729060"/>
        <w:bookmarkEnd w:id="421"/>
      </w:moveFrom>
    </w:p>
    <w:p w14:paraId="0B3D18F5" w14:textId="6B4C82AA" w:rsidR="00AB16E4" w:rsidDel="006D5B39" w:rsidRDefault="00AB16E4" w:rsidP="003A3482">
      <w:pPr>
        <w:pStyle w:val="BodyText"/>
        <w:rPr>
          <w:ins w:id="422" w:author="Pawel Kaluski" w:date="2019-03-13T19:49:00Z"/>
          <w:moveFrom w:id="423" w:author="Fritz Gyger" w:date="2019-03-17T15:21:00Z"/>
          <w:color w:val="FFC000"/>
        </w:rPr>
      </w:pPr>
      <w:bookmarkStart w:id="424" w:name="_Toc3729061"/>
      <w:bookmarkEnd w:id="424"/>
    </w:p>
    <w:p w14:paraId="4A09001F" w14:textId="713DB1B6" w:rsidR="00B010DA" w:rsidDel="006D5B39" w:rsidRDefault="00B010DA" w:rsidP="003A3482">
      <w:pPr>
        <w:pStyle w:val="BodyText"/>
        <w:rPr>
          <w:ins w:id="425" w:author="Pawel Kaluski" w:date="2019-03-13T19:49:00Z"/>
          <w:moveFrom w:id="426" w:author="Fritz Gyger" w:date="2019-03-17T15:21:00Z"/>
          <w:color w:val="FFC000"/>
        </w:rPr>
      </w:pPr>
      <w:bookmarkStart w:id="427" w:name="_Toc3729062"/>
      <w:bookmarkEnd w:id="427"/>
    </w:p>
    <w:p w14:paraId="68D46A67" w14:textId="6B74AC03" w:rsidR="00BC22FC" w:rsidRPr="001A3A9B" w:rsidDel="00BC22FC" w:rsidRDefault="00BC22FC">
      <w:pPr>
        <w:pStyle w:val="BodyText"/>
        <w:rPr>
          <w:del w:id="428" w:author="Pawel Kaluski" w:date="2019-03-12T21:55:00Z"/>
          <w:color w:val="FFC000"/>
          <w:rPrChange w:id="429" w:author="Pawel Kaluski" w:date="2019-03-12T21:24:00Z">
            <w:rPr>
              <w:del w:id="430" w:author="Pawel Kaluski" w:date="2019-03-12T21:55:00Z"/>
            </w:rPr>
          </w:rPrChange>
        </w:rPr>
      </w:pPr>
      <w:bookmarkStart w:id="431" w:name="_Toc3729063"/>
      <w:bookmarkEnd w:id="431"/>
      <w:moveFromRangeEnd w:id="386"/>
    </w:p>
    <w:p w14:paraId="65C7FC44" w14:textId="517D183D" w:rsidR="003A3482" w:rsidRPr="003A3482" w:rsidDel="006D5B39" w:rsidRDefault="003A3482" w:rsidP="003A3482">
      <w:pPr>
        <w:pStyle w:val="BodyText"/>
        <w:rPr>
          <w:del w:id="432" w:author="Fritz Gyger" w:date="2019-03-17T15:21:00Z"/>
        </w:rPr>
      </w:pPr>
      <w:del w:id="433" w:author="Fritz Gyger" w:date="2019-03-17T15:21:00Z">
        <w:r w:rsidDel="006D5B39">
          <w:delText xml:space="preserve">Storage options: </w:delText>
        </w:r>
      </w:del>
      <w:ins w:id="434" w:author="Microsoft Office User" w:date="2019-03-17T12:00:00Z">
        <w:del w:id="435" w:author="Fritz Gyger" w:date="2019-03-17T15:21:00Z">
          <w:r w:rsidR="00697594" w:rsidDel="006D5B39">
            <w:delText>[</w:delText>
          </w:r>
        </w:del>
      </w:ins>
      <w:ins w:id="436" w:author="Microsoft Office User" w:date="2019-03-17T12:01:00Z">
        <w:del w:id="437" w:author="Fritz Gyger" w:date="2019-03-17T15:18:00Z">
          <w:r w:rsidR="00697594" w:rsidDel="00BE7007">
            <w:delText>1</w:delText>
          </w:r>
        </w:del>
        <w:del w:id="438" w:author="Fritz Gyger" w:date="2019-03-17T15:21:00Z">
          <w:r w:rsidR="00697594" w:rsidDel="006D5B39">
            <w:delText xml:space="preserve">] </w:delText>
          </w:r>
        </w:del>
      </w:ins>
      <w:ins w:id="439" w:author="Pawel Kaluski" w:date="2019-03-12T20:28:00Z">
        <w:del w:id="440" w:author="Fritz Gyger" w:date="2019-03-17T15:21:00Z">
          <w:r w:rsidR="004B699A" w:rsidDel="006D5B39">
            <w:delText>w</w:delText>
          </w:r>
        </w:del>
      </w:ins>
      <w:bookmarkStart w:id="441" w:name="_Toc3729064"/>
      <w:bookmarkEnd w:id="441"/>
    </w:p>
    <w:p w14:paraId="33782BFC" w14:textId="77777777" w:rsidR="00BB12B8" w:rsidRDefault="004B2EA2">
      <w:pPr>
        <w:pStyle w:val="Heading3"/>
        <w:numPr>
          <w:ilvl w:val="2"/>
          <w:numId w:val="2"/>
        </w:numPr>
      </w:pPr>
      <w:bookmarkStart w:id="442" w:name="_Toc432497661"/>
      <w:bookmarkStart w:id="443" w:name="_Toc3729065"/>
      <w:r>
        <w:t>Key Factors Influencing Design</w:t>
      </w:r>
      <w:bookmarkEnd w:id="442"/>
      <w:bookmarkEnd w:id="443"/>
    </w:p>
    <w:p w14:paraId="243C2768" w14:textId="77777777"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14:paraId="32C097D9" w14:textId="7AFACFB0" w:rsidR="00410D82" w:rsidRDefault="00410D82" w:rsidP="00410D82">
      <w:pPr>
        <w:pStyle w:val="BodyText"/>
        <w:rPr>
          <w:lang w:val="en-CA" w:eastAsia="ar-SA"/>
        </w:rPr>
      </w:pPr>
      <w:r>
        <w:rPr>
          <w:lang w:val="en-CA" w:eastAsia="ar-SA"/>
        </w:rPr>
        <w:t>Because of the nature of our data (structured data), its low volume (MB), frequency (weekly updates) and the use cases (aggregations) we decided to go with a relational database</w:t>
      </w:r>
      <w:ins w:id="444" w:author="Fritz Gyger" w:date="2019-03-17T15:22:00Z">
        <w:r w:rsidR="006D5B39">
          <w:rPr>
            <w:lang w:val="en-CA" w:eastAsia="ar-SA"/>
          </w:rPr>
          <w:t xml:space="preserve"> with a war storage option</w:t>
        </w:r>
      </w:ins>
      <w:r>
        <w:rPr>
          <w:lang w:val="en-CA" w:eastAsia="ar-SA"/>
        </w:rPr>
        <w:t>.</w:t>
      </w:r>
    </w:p>
    <w:p w14:paraId="218E3C39" w14:textId="77777777" w:rsidR="00DD27EF" w:rsidRDefault="00DD27EF" w:rsidP="00410D82">
      <w:pPr>
        <w:pStyle w:val="BodyText"/>
        <w:rPr>
          <w:lang w:val="en-CA" w:eastAsia="ar-SA"/>
        </w:rPr>
      </w:pPr>
      <w:r>
        <w:rPr>
          <w:lang w:val="en-CA" w:eastAsia="ar-SA"/>
        </w:rPr>
        <w:t>See also Appendix C &amp; D.</w:t>
      </w:r>
    </w:p>
    <w:p w14:paraId="68A908C2" w14:textId="79CA5022" w:rsidR="00410D82" w:rsidRPr="006A1391" w:rsidRDefault="00A60E4A" w:rsidP="00410D82">
      <w:pPr>
        <w:pStyle w:val="BodyText"/>
        <w:rPr>
          <w:color w:val="FF0000"/>
          <w:lang w:val="en-CA" w:eastAsia="ar-SA"/>
          <w:rPrChange w:id="445" w:author="Fritz Gyger" w:date="2019-03-11T19:44:00Z">
            <w:rPr>
              <w:lang w:val="en-CA" w:eastAsia="ar-SA"/>
            </w:rPr>
          </w:rPrChange>
        </w:rPr>
      </w:pPr>
      <w:ins w:id="446" w:author="Pawel Kaluski" w:date="2019-03-13T21:46:00Z">
        <w:del w:id="447" w:author="Fritz Gyger" w:date="2019-03-17T15:22:00Z">
          <w:r w:rsidDel="006D5B39">
            <w:rPr>
              <w:color w:val="FF0000"/>
              <w:lang w:val="en-CA" w:eastAsia="ar-SA"/>
            </w:rPr>
            <w:delText xml:space="preserve"> </w:delText>
          </w:r>
        </w:del>
        <w:r w:rsidRPr="00A60E4A">
          <w:rPr>
            <w:color w:val="000000" w:themeColor="text1"/>
            <w:highlight w:val="yellow"/>
            <w:lang w:val="en-CA" w:eastAsia="ar-SA"/>
            <w:rPrChange w:id="448" w:author="Pawel Kaluski" w:date="2019-03-13T21:46:00Z">
              <w:rPr>
                <w:color w:val="FF0000"/>
                <w:lang w:val="en-CA" w:eastAsia="ar-SA"/>
              </w:rPr>
            </w:rPrChange>
          </w:rPr>
          <w:t>See 3.5</w:t>
        </w:r>
      </w:ins>
    </w:p>
    <w:p w14:paraId="37C1E134" w14:textId="77777777" w:rsidR="00E537B5" w:rsidRPr="00E537B5" w:rsidRDefault="00E537B5" w:rsidP="00E537B5">
      <w:pPr>
        <w:pStyle w:val="BodyText"/>
        <w:rPr>
          <w:lang w:val="en-CA" w:eastAsia="ar-SA"/>
        </w:rPr>
      </w:pPr>
    </w:p>
    <w:p w14:paraId="23E962DB" w14:textId="77777777" w:rsidR="00BB12B8" w:rsidRDefault="004B2EA2">
      <w:pPr>
        <w:pStyle w:val="Heading3"/>
        <w:numPr>
          <w:ilvl w:val="2"/>
          <w:numId w:val="2"/>
        </w:numPr>
      </w:pPr>
      <w:bookmarkStart w:id="449" w:name="_Toc432497662"/>
      <w:bookmarkStart w:id="450" w:name="_Toc3729066"/>
      <w:r>
        <w:t>Functional Design Decisions</w:t>
      </w:r>
      <w:bookmarkEnd w:id="449"/>
      <w:bookmarkEnd w:id="450"/>
    </w:p>
    <w:p w14:paraId="4B8232AA" w14:textId="77777777" w:rsidR="00BB12B8" w:rsidRDefault="004B2EA2">
      <w:pPr>
        <w:pStyle w:val="InstructionalText"/>
      </w:pPr>
      <w:r>
        <w:t xml:space="preserve">Instructions: Describe decisions about how the database will behave in </w:t>
      </w:r>
      <w:r w:rsidRPr="00410D82">
        <w:rPr>
          <w:b/>
        </w:rPr>
        <w:t xml:space="preserve">meeting its requirements from a user's point of view </w:t>
      </w:r>
      <w:r>
        <w:t xml:space="preserve">(i.e., functionality of the database from an application perspective), ignoring internal implementation, and any other decisions affecting further design of the database. Include decisions regarding inputs the database will accept </w:t>
      </w:r>
      <w:r w:rsidRPr="00410D82">
        <w:rPr>
          <w:b/>
        </w:rPr>
        <w:t>and outputs</w:t>
      </w:r>
      <w:r>
        <w:t xml:space="preserve"> (displays, </w:t>
      </w:r>
      <w:r w:rsidRPr="00410D82">
        <w:rPr>
          <w:b/>
        </w:rPr>
        <w:t>reports</w:t>
      </w:r>
      <w:r>
        <w:t xml:space="preserve">,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w:t>
      </w:r>
      <w:r w:rsidRPr="00410D82">
        <w:rPr>
          <w:b/>
        </w:rPr>
        <w:t>how databases/data files will appear to the user</w:t>
      </w:r>
      <w:r>
        <w:t>.</w:t>
      </w:r>
    </w:p>
    <w:p w14:paraId="5CDE8C0E" w14:textId="47699EA7" w:rsidR="00410D82" w:rsidRDefault="00410D82" w:rsidP="00410D82">
      <w:pPr>
        <w:pStyle w:val="BodyText"/>
        <w:rPr>
          <w:ins w:id="451" w:author="Microsoft Office User" w:date="2019-03-17T12:00:00Z"/>
          <w:lang w:val="en-CA" w:eastAsia="ar-SA"/>
        </w:rPr>
      </w:pPr>
      <w:r>
        <w:rPr>
          <w:lang w:val="en-CA" w:eastAsia="ar-SA"/>
        </w:rPr>
        <w:t>Inputs are csv files obtained from different sources, loaded in weekly batch processes</w:t>
      </w:r>
      <w:ins w:id="452" w:author="Fritz Gyger" w:date="2019-03-11T19:45:00Z">
        <w:r w:rsidR="006A1391">
          <w:rPr>
            <w:lang w:val="en-CA" w:eastAsia="ar-SA"/>
          </w:rPr>
          <w:t xml:space="preserve"> on Monday mornings</w:t>
        </w:r>
      </w:ins>
      <w:r>
        <w:rPr>
          <w:lang w:val="en-CA" w:eastAsia="ar-SA"/>
        </w:rPr>
        <w:t xml:space="preserve">. </w:t>
      </w:r>
    </w:p>
    <w:p w14:paraId="23717324" w14:textId="223EECA3" w:rsidR="00697594" w:rsidRPr="006D5B39" w:rsidRDefault="00697594" w:rsidP="00410D82">
      <w:pPr>
        <w:pStyle w:val="BodyText"/>
        <w:rPr>
          <w:szCs w:val="22"/>
          <w:lang w:val="en-CA" w:eastAsia="ar-SA"/>
          <w:rPrChange w:id="453" w:author="Fritz Gyger" w:date="2019-03-17T15:19:00Z">
            <w:rPr>
              <w:lang w:val="en-CA" w:eastAsia="ar-SA"/>
            </w:rPr>
          </w:rPrChange>
        </w:rPr>
      </w:pPr>
      <w:ins w:id="454" w:author="Microsoft Office User" w:date="2019-03-17T12:00:00Z">
        <w:r w:rsidRPr="006D5B39">
          <w:rPr>
            <w:rFonts w:cs="Arial"/>
            <w:szCs w:val="22"/>
            <w:rPrChange w:id="455" w:author="Fritz Gyger" w:date="2019-03-17T15:19:00Z">
              <w:rPr>
                <w:rFonts w:cs="Arial"/>
                <w:sz w:val="24"/>
                <w:szCs w:val="24"/>
              </w:rPr>
            </w:rPrChange>
          </w:rPr>
          <w:t xml:space="preserve">We plan to use Python to develop the ETL process and the data cleansing. </w:t>
        </w:r>
      </w:ins>
      <w:ins w:id="456" w:author="Fritz Gyger" w:date="2019-03-17T15:19:00Z">
        <w:r w:rsidR="006D5B39">
          <w:rPr>
            <w:rFonts w:cs="Arial"/>
            <w:szCs w:val="22"/>
          </w:rPr>
          <w:t xml:space="preserve">                                  </w:t>
        </w:r>
      </w:ins>
      <w:ins w:id="457" w:author="Microsoft Office User" w:date="2019-03-17T12:00:00Z">
        <w:r w:rsidRPr="006D5B39">
          <w:rPr>
            <w:rFonts w:cs="Arial"/>
            <w:szCs w:val="22"/>
            <w:rPrChange w:id="458" w:author="Fritz Gyger" w:date="2019-03-17T15:19:00Z">
              <w:rPr>
                <w:rFonts w:cs="Arial"/>
                <w:sz w:val="24"/>
                <w:szCs w:val="24"/>
              </w:rPr>
            </w:rPrChange>
          </w:rPr>
          <w:t>See rules in section 4.3.</w:t>
        </w:r>
      </w:ins>
    </w:p>
    <w:p w14:paraId="60AFEF4B" w14:textId="5C98299C" w:rsidR="00410D82" w:rsidRDefault="00410D82" w:rsidP="00410D8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we plan to use Tableau</w:t>
      </w:r>
      <w:ins w:id="459" w:author="Fritz Gyger" w:date="2019-03-11T19:46:00Z">
        <w:r w:rsidR="006A1391">
          <w:rPr>
            <w:lang w:val="en-CA" w:eastAsia="ar-SA"/>
          </w:rPr>
          <w:t xml:space="preserve"> to develop reports and dashboards</w:t>
        </w:r>
      </w:ins>
      <w:r>
        <w:rPr>
          <w:lang w:val="en-CA" w:eastAsia="ar-SA"/>
        </w:rPr>
        <w:t>. We may give external customer access for a small fee</w:t>
      </w:r>
      <w:ins w:id="460" w:author="Fritz Gyger" w:date="2019-03-11T19:45:00Z">
        <w:r w:rsidR="006A1391">
          <w:rPr>
            <w:lang w:val="en-CA" w:eastAsia="ar-SA"/>
          </w:rPr>
          <w:t xml:space="preserve"> (tbd)</w:t>
        </w:r>
      </w:ins>
      <w:ins w:id="461" w:author="Fritz Gyger" w:date="2019-03-11T19:47:00Z">
        <w:r w:rsidR="006A1391">
          <w:rPr>
            <w:lang w:val="en-CA" w:eastAsia="ar-SA"/>
          </w:rPr>
          <w:t xml:space="preserve"> for self-service</w:t>
        </w:r>
      </w:ins>
      <w:r>
        <w:rPr>
          <w:lang w:val="en-CA" w:eastAsia="ar-SA"/>
        </w:rPr>
        <w:t xml:space="preserve">.  </w:t>
      </w:r>
    </w:p>
    <w:p w14:paraId="587BF3E6" w14:textId="77777777" w:rsidR="00410D82" w:rsidRDefault="00410D82" w:rsidP="00410D82">
      <w:pPr>
        <w:pStyle w:val="BodyText"/>
        <w:rPr>
          <w:lang w:val="en-CA" w:eastAsia="ar-SA"/>
        </w:rPr>
      </w:pPr>
      <w:r>
        <w:rPr>
          <w:lang w:val="en-CA" w:eastAsia="ar-SA"/>
        </w:rPr>
        <w:lastRenderedPageBreak/>
        <w:t xml:space="preserve">Currently there are no interfaces with other systems planned, but could be added later. </w:t>
      </w:r>
    </w:p>
    <w:p w14:paraId="2648AEB9" w14:textId="77777777" w:rsidR="00410D82" w:rsidRPr="00410D82" w:rsidRDefault="00410D82" w:rsidP="00410D82">
      <w:pPr>
        <w:pStyle w:val="BodyText"/>
        <w:rPr>
          <w:lang w:val="en-CA" w:eastAsia="ar-SA"/>
        </w:rPr>
      </w:pPr>
    </w:p>
    <w:p w14:paraId="4D63C5D3" w14:textId="77777777" w:rsidR="00BB12B8" w:rsidRDefault="004B2EA2">
      <w:pPr>
        <w:pStyle w:val="Heading3"/>
        <w:numPr>
          <w:ilvl w:val="2"/>
          <w:numId w:val="2"/>
        </w:numPr>
      </w:pPr>
      <w:bookmarkStart w:id="462" w:name="_Toc432497663"/>
      <w:bookmarkStart w:id="463" w:name="_Toc3729067"/>
      <w:r>
        <w:t>Database Management System Decisions</w:t>
      </w:r>
      <w:bookmarkEnd w:id="462"/>
      <w:bookmarkEnd w:id="463"/>
    </w:p>
    <w:p w14:paraId="07A90899" w14:textId="77777777" w:rsidR="00BB12B8" w:rsidRDefault="004B2EA2">
      <w:pPr>
        <w:pStyle w:val="InstructionalText"/>
      </w:pPr>
      <w:r>
        <w:t xml:space="preserve">Instructions: Describe design decisions regarding the DBMS intended for the initial implementation. Provide the name of the </w:t>
      </w:r>
      <w:r w:rsidRPr="00807BE9">
        <w:rPr>
          <w:b/>
          <w:rPrChange w:id="464" w:author="Fritz Gyger" w:date="2019-03-11T19:53:00Z">
            <w:rPr/>
          </w:rPrChange>
        </w:rPr>
        <w:t>DBMS</w:t>
      </w:r>
      <w:r w:rsidRPr="00807BE9">
        <w:rPr>
          <w:b/>
          <w:rPrChange w:id="465" w:author="Fritz Gyger" w:date="2019-03-11T19:54:00Z">
            <w:rPr/>
          </w:rPrChange>
        </w:rPr>
        <w:t>, the reason for selection</w:t>
      </w:r>
      <w:r>
        <w:t xml:space="preserve">, and the </w:t>
      </w:r>
      <w:r w:rsidRPr="00807BE9">
        <w:rPr>
          <w:b/>
          <w:rPrChange w:id="466" w:author="Fritz Gyger" w:date="2019-03-11T19:54:00Z">
            <w:rPr/>
          </w:rPrChange>
        </w:rPr>
        <w:t>type of flexibility</w:t>
      </w:r>
      <w:r>
        <w:t xml:space="preserve"> built into the database for adapting to changing requirements.</w:t>
      </w:r>
    </w:p>
    <w:p w14:paraId="66D779FE" w14:textId="77777777" w:rsidR="006D5B39" w:rsidRDefault="006D5B39" w:rsidP="006D5B39">
      <w:pPr>
        <w:pStyle w:val="BodyText"/>
        <w:rPr>
          <w:moveTo w:id="467" w:author="Fritz Gyger" w:date="2019-03-17T15:21:00Z"/>
          <w:color w:val="000000" w:themeColor="text1"/>
          <w:highlight w:val="yellow"/>
        </w:rPr>
      </w:pPr>
      <w:moveToRangeStart w:id="468" w:author="Fritz Gyger" w:date="2019-03-17T15:21:00Z" w:name="move3728487"/>
      <w:moveTo w:id="469" w:author="Fritz Gyger" w:date="2019-03-17T15:21:00Z">
        <w:r>
          <w:rPr>
            <w:color w:val="000000" w:themeColor="text1"/>
            <w:highlight w:val="yellow"/>
          </w:rPr>
          <w:t>We recommend going with Digital Ocean. Digital Ocean was founded in 2011. They are considered a startup company in the expansion phase. They offer the best price compared to the other providers. Should anything happen that would force Digital Ocean to significantly alter their pricing or prevent them from delivering the services, we would recommend to switch to Caspio.</w:t>
        </w:r>
      </w:moveTo>
    </w:p>
    <w:p w14:paraId="736FEE3F" w14:textId="77777777" w:rsidR="006D5B39" w:rsidRDefault="006D5B39" w:rsidP="006D5B39">
      <w:pPr>
        <w:pStyle w:val="BodyText"/>
        <w:rPr>
          <w:moveTo w:id="470" w:author="Fritz Gyger" w:date="2019-03-17T15:21:00Z"/>
          <w:color w:val="000000" w:themeColor="text1"/>
          <w:highlight w:val="yellow"/>
        </w:rPr>
      </w:pPr>
    </w:p>
    <w:p w14:paraId="2813D316" w14:textId="77777777" w:rsidR="006D5B39" w:rsidRDefault="006D5B39" w:rsidP="006D5B39">
      <w:pPr>
        <w:pStyle w:val="BodyText"/>
        <w:rPr>
          <w:moveTo w:id="471" w:author="Fritz Gyger" w:date="2019-03-17T15:21:00Z"/>
          <w:color w:val="000000" w:themeColor="text1"/>
          <w:highlight w:val="yellow"/>
        </w:rPr>
      </w:pPr>
      <w:moveTo w:id="472" w:author="Fritz Gyger" w:date="2019-03-17T15:21:00Z">
        <w:r>
          <w:rPr>
            <w:color w:val="000000" w:themeColor="text1"/>
            <w:highlight w:val="yellow"/>
          </w:rPr>
          <w:t xml:space="preserve">Key features and pricing that led to our decision is in </w:t>
        </w:r>
        <w:r w:rsidRPr="00BF399B">
          <w:rPr>
            <w:b/>
            <w:color w:val="000000" w:themeColor="text1"/>
            <w:highlight w:val="yellow"/>
          </w:rPr>
          <w:t>Appendix F</w:t>
        </w:r>
        <w:r>
          <w:rPr>
            <w:color w:val="000000" w:themeColor="text1"/>
            <w:highlight w:val="yellow"/>
          </w:rPr>
          <w:t xml:space="preserve"> </w:t>
        </w:r>
      </w:moveTo>
    </w:p>
    <w:p w14:paraId="4717CCDA" w14:textId="77777777" w:rsidR="006D5B39" w:rsidRPr="003A3482" w:rsidRDefault="006D5B39" w:rsidP="006D5B39">
      <w:pPr>
        <w:pStyle w:val="BodyText"/>
        <w:rPr>
          <w:ins w:id="473" w:author="Fritz Gyger" w:date="2019-03-17T15:21:00Z"/>
        </w:rPr>
      </w:pPr>
      <w:ins w:id="474" w:author="Fritz Gyger" w:date="2019-03-17T15:21:00Z">
        <w:r>
          <w:t xml:space="preserve">Storage options: [7] </w:t>
        </w:r>
        <w:r>
          <w:fldChar w:fldCharType="begin"/>
        </w:r>
        <w:r>
          <w:instrText xml:space="preserve"> HYPERLINK "</w:instrText>
        </w:r>
        <w:r w:rsidRPr="003A3482">
          <w:instrText>https://www.digitalocean.com/products/managed-databases/</w:instrText>
        </w:r>
        <w:r>
          <w:instrText xml:space="preserve">" </w:instrText>
        </w:r>
        <w:r>
          <w:fldChar w:fldCharType="separate"/>
        </w:r>
        <w:r w:rsidRPr="00E3587E">
          <w:rPr>
            <w:rStyle w:val="Hyperlink"/>
          </w:rPr>
          <w:t>https://www.digitalocean.com/products/managed-databases/</w:t>
        </w:r>
        <w:r>
          <w:fldChar w:fldCharType="end"/>
        </w:r>
        <w:r>
          <w:t xml:space="preserve"> Pawel</w:t>
        </w:r>
      </w:ins>
    </w:p>
    <w:p w14:paraId="1B95B18F" w14:textId="77777777" w:rsidR="006D5B39" w:rsidRDefault="006D5B39" w:rsidP="006D5B39">
      <w:pPr>
        <w:pStyle w:val="BodyText"/>
        <w:rPr>
          <w:moveTo w:id="475" w:author="Fritz Gyger" w:date="2019-03-17T15:21:00Z"/>
          <w:color w:val="FFC000"/>
        </w:rPr>
      </w:pPr>
    </w:p>
    <w:p w14:paraId="58C98820" w14:textId="77777777" w:rsidR="006D5B39" w:rsidRDefault="006D5B39" w:rsidP="006D5B39">
      <w:pPr>
        <w:pStyle w:val="BodyText"/>
        <w:rPr>
          <w:moveTo w:id="476" w:author="Fritz Gyger" w:date="2019-03-17T15:21:00Z"/>
          <w:color w:val="FFC000"/>
        </w:rPr>
      </w:pPr>
    </w:p>
    <w:p w14:paraId="38A8280C" w14:textId="4920C0A9" w:rsidR="006352E5" w:rsidRPr="00807BE9" w:rsidDel="00697594" w:rsidRDefault="006352E5" w:rsidP="006352E5">
      <w:pPr>
        <w:pStyle w:val="HTMLPreformatted"/>
        <w:shd w:val="clear" w:color="auto" w:fill="FFFFFF"/>
        <w:rPr>
          <w:del w:id="477" w:author="Microsoft Office User" w:date="2019-03-17T12:00:00Z"/>
          <w:rFonts w:ascii="Arial" w:hAnsi="Arial" w:cs="Arial"/>
          <w:sz w:val="24"/>
          <w:szCs w:val="24"/>
          <w:rPrChange w:id="478" w:author="Fritz Gyger" w:date="2019-03-11T19:48:00Z">
            <w:rPr>
              <w:del w:id="479" w:author="Microsoft Office User" w:date="2019-03-17T12:00:00Z"/>
              <w:rFonts w:ascii="Arial" w:hAnsi="Arial" w:cs="Arial"/>
              <w:color w:val="24292E"/>
              <w:sz w:val="24"/>
              <w:szCs w:val="24"/>
            </w:rPr>
          </w:rPrChange>
        </w:rPr>
      </w:pPr>
      <w:moveToRangeStart w:id="480" w:author="Fritz Gyger" w:date="2019-03-08T16:51:00Z" w:name="move2956306"/>
      <w:moveToRangeEnd w:id="468"/>
      <w:moveTo w:id="481" w:author="Fritz Gyger" w:date="2019-03-08T16:51:00Z">
        <w:del w:id="482" w:author="Microsoft Office User" w:date="2019-03-17T12:00:00Z">
          <w:r w:rsidRPr="00807BE9" w:rsidDel="00697594">
            <w:rPr>
              <w:rFonts w:cs="Arial"/>
              <w:sz w:val="24"/>
              <w:szCs w:val="24"/>
              <w:rPrChange w:id="483" w:author="Fritz Gyger" w:date="2019-03-11T19:48:00Z">
                <w:rPr>
                  <w:rFonts w:cs="Arial"/>
                  <w:color w:val="24292E"/>
                  <w:sz w:val="24"/>
                  <w:szCs w:val="24"/>
                </w:rPr>
              </w:rPrChange>
            </w:rPr>
            <w:delText>We plan to use Alteryx as an ETL tool ($8000/year)? Arbutus? Free ETL tool</w:delText>
          </w:r>
        </w:del>
      </w:moveTo>
      <w:ins w:id="484" w:author="Fritz Gyger" w:date="2019-03-11T19:48:00Z">
        <w:del w:id="485" w:author="Microsoft Office User" w:date="2019-03-17T12:00:00Z">
          <w:r w:rsidR="00807BE9" w:rsidRPr="00807BE9" w:rsidDel="00697594">
            <w:rPr>
              <w:rFonts w:cs="Arial"/>
              <w:sz w:val="24"/>
              <w:szCs w:val="24"/>
              <w:rPrChange w:id="486" w:author="Fritz Gyger" w:date="2019-03-11T19:48:00Z">
                <w:rPr>
                  <w:rFonts w:cs="Arial"/>
                  <w:color w:val="24292E"/>
                  <w:sz w:val="24"/>
                  <w:szCs w:val="24"/>
                </w:rPr>
              </w:rPrChange>
            </w:rPr>
            <w:delText xml:space="preserve">Python </w:delText>
          </w:r>
        </w:del>
      </w:ins>
      <w:moveTo w:id="487" w:author="Fritz Gyger" w:date="2019-03-08T16:51:00Z">
        <w:del w:id="488" w:author="Microsoft Office User" w:date="2019-03-17T12:00:00Z">
          <w:r w:rsidRPr="00807BE9" w:rsidDel="00697594">
            <w:rPr>
              <w:rFonts w:cs="Arial"/>
              <w:sz w:val="24"/>
              <w:szCs w:val="24"/>
              <w:rPrChange w:id="489" w:author="Fritz Gyger" w:date="2019-03-11T19:48:00Z">
                <w:rPr>
                  <w:rFonts w:cs="Arial"/>
                  <w:color w:val="FF0000"/>
                  <w:sz w:val="24"/>
                  <w:szCs w:val="24"/>
                </w:rPr>
              </w:rPrChange>
            </w:rPr>
            <w:delText>?</w:delText>
          </w:r>
        </w:del>
      </w:moveTo>
      <w:ins w:id="490" w:author="Fritz Gyger" w:date="2019-03-11T19:50:00Z">
        <w:del w:id="491" w:author="Microsoft Office User" w:date="2019-03-17T12:00:00Z">
          <w:r w:rsidR="00807BE9" w:rsidDel="00697594">
            <w:rPr>
              <w:rFonts w:ascii="Arial" w:hAnsi="Arial" w:cs="Arial"/>
              <w:sz w:val="24"/>
              <w:szCs w:val="24"/>
            </w:rPr>
            <w:delText xml:space="preserve">to develop the ETL process and the data cleansing. </w:delText>
          </w:r>
        </w:del>
      </w:ins>
      <w:ins w:id="492" w:author="Fritz Gyger" w:date="2019-03-11T19:51:00Z">
        <w:del w:id="493" w:author="Microsoft Office User" w:date="2019-03-17T12:00:00Z">
          <w:r w:rsidR="00807BE9" w:rsidDel="00697594">
            <w:rPr>
              <w:rFonts w:ascii="Arial" w:hAnsi="Arial" w:cs="Arial"/>
              <w:sz w:val="24"/>
              <w:szCs w:val="24"/>
            </w:rPr>
            <w:delText>See rules in section 4.3.</w:delText>
          </w:r>
        </w:del>
      </w:ins>
    </w:p>
    <w:p w14:paraId="261526C8" w14:textId="77777777" w:rsidR="006352E5" w:rsidRDefault="006352E5" w:rsidP="006352E5">
      <w:pPr>
        <w:pStyle w:val="HTMLPreformatted"/>
        <w:shd w:val="clear" w:color="auto" w:fill="FFFFFF"/>
        <w:rPr>
          <w:rFonts w:ascii="Arial" w:hAnsi="Arial" w:cs="Arial"/>
          <w:color w:val="24292E"/>
          <w:sz w:val="24"/>
          <w:szCs w:val="24"/>
        </w:rPr>
      </w:pPr>
    </w:p>
    <w:moveToRangeEnd w:id="480"/>
    <w:p w14:paraId="7ABB79FE" w14:textId="7B780146" w:rsidR="00410D82" w:rsidRPr="00410D82" w:rsidDel="006D5B39" w:rsidRDefault="00410D82" w:rsidP="00410D82">
      <w:pPr>
        <w:pStyle w:val="BodyText"/>
        <w:rPr>
          <w:del w:id="494" w:author="Fritz Gyger" w:date="2019-03-17T15:21:00Z"/>
          <w:lang w:eastAsia="ar-SA"/>
        </w:rPr>
      </w:pPr>
      <w:del w:id="495" w:author="Fritz Gyger" w:date="2019-03-08T16:51:00Z">
        <w:r w:rsidDel="006352E5">
          <w:rPr>
            <w:lang w:eastAsia="ar-SA"/>
          </w:rPr>
          <w:delText>???</w:delText>
        </w:r>
      </w:del>
      <w:del w:id="496" w:author="Fritz Gyger" w:date="2019-03-17T15:20:00Z">
        <w:r w:rsidDel="006D5B39">
          <w:rPr>
            <w:lang w:eastAsia="ar-SA"/>
          </w:rPr>
          <w:delText>?</w:delText>
        </w:r>
      </w:del>
      <w:bookmarkStart w:id="497" w:name="_Toc3729068"/>
      <w:bookmarkEnd w:id="497"/>
    </w:p>
    <w:p w14:paraId="0544101F" w14:textId="77777777" w:rsidR="00BB12B8" w:rsidRDefault="004B2EA2">
      <w:pPr>
        <w:pStyle w:val="Heading3"/>
        <w:numPr>
          <w:ilvl w:val="2"/>
          <w:numId w:val="2"/>
        </w:numPr>
      </w:pPr>
      <w:bookmarkStart w:id="498" w:name="_Toc432497664"/>
      <w:bookmarkStart w:id="499" w:name="_Toc3729069"/>
      <w:r>
        <w:t>Security and Privacy Design Decisions</w:t>
      </w:r>
      <w:bookmarkEnd w:id="498"/>
      <w:bookmarkEnd w:id="499"/>
    </w:p>
    <w:p w14:paraId="1F2B18B5" w14:textId="77777777"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535F8802" w14:textId="3BB11679" w:rsidR="00E537B5" w:rsidRDefault="00E537B5" w:rsidP="00E537B5">
      <w:pPr>
        <w:pStyle w:val="BodyText"/>
        <w:rPr>
          <w:lang w:eastAsia="ar-SA"/>
        </w:rPr>
      </w:pPr>
      <w:r>
        <w:rPr>
          <w:lang w:eastAsia="ar-SA"/>
        </w:rPr>
        <w:t xml:space="preserve">No confidential or private data, all data retrieved is publicly available on the web. </w:t>
      </w:r>
      <w:del w:id="500" w:author="Fritz Gyger" w:date="2019-03-11T19:55:00Z">
        <w:r w:rsidDel="00807BE9">
          <w:rPr>
            <w:lang w:eastAsia="ar-SA"/>
          </w:rPr>
          <w:delText xml:space="preserve">* </w:delText>
        </w:r>
      </w:del>
    </w:p>
    <w:p w14:paraId="12F18DAB" w14:textId="77777777"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14:paraId="57D4A3E6" w14:textId="235CDEDE" w:rsidR="00D74765" w:rsidRDefault="00D74765" w:rsidP="00E537B5">
      <w:pPr>
        <w:pStyle w:val="BodyText"/>
        <w:rPr>
          <w:ins w:id="501" w:author="Pawel Kaluski" w:date="2019-03-13T21:44:00Z"/>
          <w:lang w:eastAsia="ar-SA"/>
        </w:rPr>
      </w:pPr>
      <w:r>
        <w:rPr>
          <w:lang w:eastAsia="ar-SA"/>
        </w:rPr>
        <w:t xml:space="preserve">Basic security system, firewall, etc. </w:t>
      </w:r>
    </w:p>
    <w:p w14:paraId="49EE8D09" w14:textId="4E4814F4" w:rsidR="00A60E4A" w:rsidRDefault="00A60E4A" w:rsidP="00E537B5">
      <w:pPr>
        <w:pStyle w:val="BodyText"/>
        <w:rPr>
          <w:lang w:eastAsia="ar-SA"/>
        </w:rPr>
      </w:pPr>
      <w:ins w:id="502" w:author="Pawel Kaluski" w:date="2019-03-13T21:44:00Z">
        <w:r w:rsidRPr="00A60E4A">
          <w:rPr>
            <w:highlight w:val="yellow"/>
            <w:lang w:eastAsia="ar-SA"/>
            <w:rPrChange w:id="503" w:author="Pawel Kaluski" w:date="2019-03-13T21:45:00Z">
              <w:rPr>
                <w:lang w:eastAsia="ar-SA"/>
              </w:rPr>
            </w:rPrChange>
          </w:rPr>
          <w:t>Digital Ocean</w:t>
        </w:r>
      </w:ins>
      <w:ins w:id="504" w:author="Pawel Kaluski" w:date="2019-03-13T21:45:00Z">
        <w:r w:rsidRPr="00A60E4A">
          <w:rPr>
            <w:highlight w:val="yellow"/>
            <w:lang w:eastAsia="ar-SA"/>
            <w:rPrChange w:id="505" w:author="Pawel Kaluski" w:date="2019-03-13T21:45:00Z">
              <w:rPr>
                <w:lang w:eastAsia="ar-SA"/>
              </w:rPr>
            </w:rPrChange>
          </w:rPr>
          <w:t xml:space="preserve"> offers a firewall as part of the package</w:t>
        </w:r>
      </w:ins>
    </w:p>
    <w:p w14:paraId="13A09309" w14:textId="7BF7D6E9" w:rsidR="00E537B5" w:rsidRPr="00807BE9" w:rsidRDefault="00807BE9" w:rsidP="00E537B5">
      <w:pPr>
        <w:pStyle w:val="BodyText"/>
        <w:rPr>
          <w:color w:val="FF0000"/>
          <w:lang w:eastAsia="ar-SA"/>
          <w:rPrChange w:id="506" w:author="Fritz Gyger" w:date="2019-03-11T19:55:00Z">
            <w:rPr>
              <w:lang w:eastAsia="ar-SA"/>
            </w:rPr>
          </w:rPrChange>
        </w:rPr>
      </w:pPr>
      <w:ins w:id="507" w:author="Fritz Gyger" w:date="2019-03-11T19:55:00Z">
        <w:r w:rsidRPr="00807BE9">
          <w:rPr>
            <w:color w:val="FF0000"/>
            <w:lang w:eastAsia="ar-SA"/>
            <w:rPrChange w:id="508" w:author="Fritz Gyger" w:date="2019-03-11T19:55:00Z">
              <w:rPr>
                <w:lang w:eastAsia="ar-SA"/>
              </w:rPr>
            </w:rPrChange>
          </w:rPr>
          <w:t>Depending on DBMS</w:t>
        </w:r>
      </w:ins>
      <w:ins w:id="509" w:author="Fritz Gyger" w:date="2019-03-11T20:03:00Z">
        <w:r w:rsidR="0014021E">
          <w:rPr>
            <w:color w:val="FF0000"/>
            <w:lang w:eastAsia="ar-SA"/>
          </w:rPr>
          <w:t>?</w:t>
        </w:r>
      </w:ins>
      <w:ins w:id="510" w:author="Microsoft Office User" w:date="2019-03-17T12:05:00Z">
        <w:r w:rsidR="0012042C">
          <w:rPr>
            <w:color w:val="FF0000"/>
            <w:lang w:eastAsia="ar-SA"/>
          </w:rPr>
          <w:t xml:space="preserve"> (Team access security)Ilia</w:t>
        </w:r>
      </w:ins>
    </w:p>
    <w:p w14:paraId="12358A01" w14:textId="77777777" w:rsidR="00BB12B8" w:rsidRDefault="004B2EA2">
      <w:pPr>
        <w:pStyle w:val="Heading3"/>
        <w:numPr>
          <w:ilvl w:val="2"/>
          <w:numId w:val="2"/>
        </w:numPr>
      </w:pPr>
      <w:bookmarkStart w:id="511" w:name="_Toc432497665"/>
      <w:bookmarkStart w:id="512" w:name="_Toc3729070"/>
      <w:r>
        <w:t>Performance and Maintenance Design Decisions</w:t>
      </w:r>
      <w:bookmarkEnd w:id="511"/>
      <w:bookmarkEnd w:id="512"/>
    </w:p>
    <w:p w14:paraId="2AFBF1A6" w14:textId="77777777" w:rsidR="00BB12B8" w:rsidRDefault="004B2EA2">
      <w:pPr>
        <w:pStyle w:val="InstructionalText"/>
      </w:pPr>
      <w:r>
        <w:t>Instructions: Describe how performance and availability requirements will be met. Examples include:</w:t>
      </w:r>
    </w:p>
    <w:p w14:paraId="1E724A5E" w14:textId="77777777" w:rsidR="00BB12B8" w:rsidRDefault="004B2EA2">
      <w:pPr>
        <w:pStyle w:val="InstructionalTextBullet"/>
        <w:numPr>
          <w:ilvl w:val="0"/>
          <w:numId w:val="3"/>
        </w:numPr>
      </w:pPr>
      <w:r>
        <w:t xml:space="preserve">Describe design decisions </w:t>
      </w:r>
      <w:r w:rsidRPr="00807BE9">
        <w:rPr>
          <w:b/>
          <w:rPrChange w:id="513" w:author="Fritz Gyger" w:date="2019-03-11T19:56:00Z">
            <w:rPr/>
          </w:rPrChange>
        </w:rPr>
        <w:t>on database</w:t>
      </w:r>
      <w:r>
        <w:t xml:space="preserve"> distribution (such as client/server), master database file updates and maintenance, including maintaining consistency, establishing/ reestablishing and maintaining synchronization, enforcing integrity and business rules.</w:t>
      </w:r>
    </w:p>
    <w:p w14:paraId="219BC28E" w14:textId="77777777"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14:paraId="6F838338" w14:textId="77777777" w:rsidR="00BB12B8" w:rsidRDefault="004B2EA2">
      <w:pPr>
        <w:pStyle w:val="InstructionalTextBullet"/>
        <w:numPr>
          <w:ilvl w:val="0"/>
          <w:numId w:val="3"/>
        </w:numPr>
      </w:pPr>
      <w:r>
        <w:lastRenderedPageBreak/>
        <w:t>Describe design decisions to support Service Level Agreements (SLAs) for key functions supported by the database.</w:t>
      </w:r>
    </w:p>
    <w:p w14:paraId="234E000B" w14:textId="1815DEBF" w:rsidR="009B42AD" w:rsidRPr="009B42AD" w:rsidRDefault="009B42AD" w:rsidP="009B42AD">
      <w:pPr>
        <w:pStyle w:val="InstructionalTextBullet"/>
        <w:ind w:left="720"/>
        <w:rPr>
          <w:color w:val="auto"/>
        </w:rPr>
      </w:pPr>
      <w:r w:rsidRPr="009B42AD">
        <w:rPr>
          <w:color w:val="auto"/>
        </w:rPr>
        <w:t>Eastern time zone home hours during week days: 9 AM – 5PM EST. Application failure is first investigated each</w:t>
      </w:r>
      <w:r>
        <w:rPr>
          <w:color w:val="auto"/>
        </w:rPr>
        <w:t xml:space="preserve"> week day. Normal site operations during week days between 8 AM – 8 PM EST,</w:t>
      </w:r>
      <w:r w:rsidR="00663358">
        <w:rPr>
          <w:color w:val="auto"/>
        </w:rPr>
        <w:t xml:space="preserve"> which enables nationwide reach; outside site operations hours, the database downloadable content is accessible and support tickets can be created. Embe</w:t>
      </w:r>
      <w:r w:rsidR="00C86EE4">
        <w:rPr>
          <w:color w:val="auto"/>
        </w:rPr>
        <w:t>d</w:t>
      </w:r>
      <w:r w:rsidR="00663358">
        <w:rPr>
          <w:color w:val="auto"/>
        </w:rPr>
        <w:t>ded analysis tools are disabled outside this period. Although, support ticket resolution will occur the following week day.</w:t>
      </w:r>
      <w:r w:rsidR="00C86EE4">
        <w:rPr>
          <w:color w:val="auto"/>
        </w:rPr>
        <w:t xml:space="preserve"> This permits downtime for operations, for archiving purposes and for automated ETL processes for the source files.</w:t>
      </w:r>
    </w:p>
    <w:p w14:paraId="026473DA" w14:textId="62BFFF7F" w:rsidR="00BB12B8" w:rsidRDefault="004B2EA2">
      <w:pPr>
        <w:pStyle w:val="InstructionalTextBullet"/>
        <w:numPr>
          <w:ilvl w:val="0"/>
          <w:numId w:val="3"/>
        </w:numPr>
        <w:rPr>
          <w:ins w:id="514" w:author="Pawel Kaluski" w:date="2019-03-13T21:27:00Z"/>
        </w:rPr>
      </w:pPr>
      <w:r>
        <w:t xml:space="preserve">Describe design decisions on </w:t>
      </w:r>
      <w:r w:rsidRPr="00807BE9">
        <w:rPr>
          <w:b/>
          <w:rPrChange w:id="515" w:author="Fritz Gyger" w:date="2019-03-11T19:56:00Z">
            <w:rPr/>
          </w:rPrChange>
        </w:rPr>
        <w:t>backup and restoration</w:t>
      </w:r>
      <w:r>
        <w:t xml:space="preserve"> including data and process distribution strategies, permissible actions during backup and restoration, and special considerations for new or non-standard technologies such as video and sound. Describe the impact this maintenance will have on availability.</w:t>
      </w:r>
    </w:p>
    <w:p w14:paraId="7AB99F1F" w14:textId="4DE18C4F" w:rsidR="00173FA5" w:rsidRPr="00173FA5" w:rsidRDefault="00173FA5">
      <w:pPr>
        <w:pStyle w:val="InstructionalTextBullet"/>
        <w:ind w:left="720"/>
        <w:rPr>
          <w:ins w:id="516" w:author="Fritz Gyger" w:date="2019-03-08T16:52:00Z"/>
          <w:i w:val="0"/>
          <w:color w:val="000000" w:themeColor="text1"/>
          <w:rPrChange w:id="517" w:author="Pawel Kaluski" w:date="2019-03-13T21:27:00Z">
            <w:rPr>
              <w:ins w:id="518" w:author="Fritz Gyger" w:date="2019-03-08T16:52:00Z"/>
            </w:rPr>
          </w:rPrChange>
        </w:rPr>
        <w:pPrChange w:id="519" w:author="Pawel Kaluski" w:date="2019-03-13T21:27:00Z">
          <w:pPr>
            <w:pStyle w:val="InstructionalTextBullet"/>
            <w:numPr>
              <w:numId w:val="3"/>
            </w:numPr>
            <w:ind w:left="720" w:hanging="360"/>
          </w:pPr>
        </w:pPrChange>
      </w:pPr>
      <w:ins w:id="520" w:author="Pawel Kaluski" w:date="2019-03-13T21:27:00Z">
        <w:r w:rsidRPr="00173FA5">
          <w:rPr>
            <w:i w:val="0"/>
            <w:color w:val="000000" w:themeColor="text1"/>
            <w:highlight w:val="yellow"/>
            <w:rPrChange w:id="521" w:author="Pawel Kaluski" w:date="2019-03-13T21:28:00Z">
              <w:rPr>
                <w:i w:val="0"/>
                <w:color w:val="000000" w:themeColor="text1"/>
              </w:rPr>
            </w:rPrChange>
          </w:rPr>
          <w:t>Backup</w:t>
        </w:r>
      </w:ins>
      <w:ins w:id="522" w:author="Pawel Kaluski" w:date="2019-03-13T21:29:00Z">
        <w:r>
          <w:rPr>
            <w:i w:val="0"/>
            <w:color w:val="000000" w:themeColor="text1"/>
            <w:highlight w:val="yellow"/>
          </w:rPr>
          <w:t>s</w:t>
        </w:r>
      </w:ins>
      <w:ins w:id="523" w:author="Pawel Kaluski" w:date="2019-03-13T21:27:00Z">
        <w:r w:rsidRPr="00173FA5">
          <w:rPr>
            <w:i w:val="0"/>
            <w:color w:val="000000" w:themeColor="text1"/>
            <w:highlight w:val="yellow"/>
            <w:rPrChange w:id="524" w:author="Pawel Kaluski" w:date="2019-03-13T21:28:00Z">
              <w:rPr>
                <w:i w:val="0"/>
                <w:color w:val="000000" w:themeColor="text1"/>
              </w:rPr>
            </w:rPrChange>
          </w:rPr>
          <w:t xml:space="preserve"> and restoration</w:t>
        </w:r>
      </w:ins>
      <w:ins w:id="525" w:author="Pawel Kaluski" w:date="2019-03-13T21:29:00Z">
        <w:r>
          <w:rPr>
            <w:i w:val="0"/>
            <w:color w:val="000000" w:themeColor="text1"/>
            <w:highlight w:val="yellow"/>
          </w:rPr>
          <w:t>s are</w:t>
        </w:r>
      </w:ins>
      <w:ins w:id="526" w:author="Pawel Kaluski" w:date="2019-03-13T21:27:00Z">
        <w:r w:rsidRPr="00173FA5">
          <w:rPr>
            <w:i w:val="0"/>
            <w:color w:val="000000" w:themeColor="text1"/>
            <w:highlight w:val="yellow"/>
            <w:rPrChange w:id="527" w:author="Pawel Kaluski" w:date="2019-03-13T21:28:00Z">
              <w:rPr>
                <w:i w:val="0"/>
                <w:color w:val="000000" w:themeColor="text1"/>
              </w:rPr>
            </w:rPrChange>
          </w:rPr>
          <w:t xml:space="preserve"> handled </w:t>
        </w:r>
      </w:ins>
      <w:ins w:id="528" w:author="Pawel Kaluski" w:date="2019-03-13T21:28:00Z">
        <w:r w:rsidRPr="00173FA5">
          <w:rPr>
            <w:i w:val="0"/>
            <w:color w:val="000000" w:themeColor="text1"/>
            <w:highlight w:val="yellow"/>
            <w:rPrChange w:id="529" w:author="Pawel Kaluski" w:date="2019-03-13T21:28:00Z">
              <w:rPr>
                <w:i w:val="0"/>
                <w:color w:val="000000" w:themeColor="text1"/>
              </w:rPr>
            </w:rPrChange>
          </w:rPr>
          <w:t>by Digital Ocean</w:t>
        </w:r>
      </w:ins>
    </w:p>
    <w:p w14:paraId="24E6ABF0" w14:textId="1D2A36B0" w:rsidR="006352E5" w:rsidRPr="006352E5" w:rsidRDefault="006352E5">
      <w:pPr>
        <w:pStyle w:val="InstructionalTextBullet"/>
        <w:ind w:left="720"/>
        <w:rPr>
          <w:ins w:id="530" w:author="Fritz Gyger" w:date="2019-03-08T16:53:00Z"/>
          <w:color w:val="FF0000"/>
          <w:lang w:val="en-CA"/>
          <w:rPrChange w:id="531" w:author="Fritz Gyger" w:date="2019-03-08T16:53:00Z">
            <w:rPr>
              <w:ins w:id="532" w:author="Fritz Gyger" w:date="2019-03-08T16:53:00Z"/>
              <w:color w:val="FF0000"/>
            </w:rPr>
          </w:rPrChange>
        </w:rPr>
        <w:pPrChange w:id="533" w:author="Fritz Gyger" w:date="2019-03-08T16:54:00Z">
          <w:pPr>
            <w:pStyle w:val="InstructionalTextBullet"/>
            <w:numPr>
              <w:numId w:val="3"/>
            </w:numPr>
            <w:ind w:left="720" w:hanging="360"/>
          </w:pPr>
        </w:pPrChange>
      </w:pPr>
      <w:ins w:id="534" w:author="Fritz Gyger" w:date="2019-03-08T16:53:00Z">
        <w:r>
          <w:rPr>
            <w:color w:val="FF0000"/>
          </w:rPr>
          <w:t xml:space="preserve">Daniel: </w:t>
        </w:r>
      </w:ins>
      <w:ins w:id="535" w:author="Fritz Gyger" w:date="2019-03-08T16:52:00Z">
        <w:r w:rsidRPr="006352E5">
          <w:rPr>
            <w:color w:val="FF0000"/>
            <w:rPrChange w:id="536" w:author="Fritz Gyger" w:date="2019-03-08T16:53:00Z">
              <w:rPr/>
            </w:rPrChange>
          </w:rPr>
          <w:t>In case of a structured database which will be the backup policy in place.</w:t>
        </w:r>
      </w:ins>
      <w:ins w:id="537" w:author="Fritz Gyger" w:date="2019-03-08T16:53:00Z">
        <w:r>
          <w:rPr>
            <w:color w:val="FF0000"/>
          </w:rPr>
          <w:t xml:space="preserve"> = depends on Provider we’ll chose (Pawel</w:t>
        </w:r>
      </w:ins>
      <w:ins w:id="538" w:author="Fritz Gyger" w:date="2019-03-08T16:54:00Z">
        <w:r>
          <w:rPr>
            <w:color w:val="FF0000"/>
            <w:lang w:val="en-CA"/>
          </w:rPr>
          <w:t>?</w:t>
        </w:r>
      </w:ins>
      <w:ins w:id="539" w:author="Fritz Gyger" w:date="2019-03-08T16:53:00Z">
        <w:r>
          <w:rPr>
            <w:color w:val="FF0000"/>
          </w:rPr>
          <w:t>)</w:t>
        </w:r>
      </w:ins>
    </w:p>
    <w:p w14:paraId="47DBE776" w14:textId="77777777" w:rsidR="006352E5" w:rsidRPr="006352E5" w:rsidRDefault="006352E5">
      <w:pPr>
        <w:pStyle w:val="InstructionalTextBullet"/>
        <w:ind w:left="360" w:firstLine="360"/>
        <w:rPr>
          <w:color w:val="FF0000"/>
          <w:rPrChange w:id="540" w:author="Fritz Gyger" w:date="2019-03-08T16:53:00Z">
            <w:rPr/>
          </w:rPrChange>
        </w:rPr>
        <w:pPrChange w:id="541" w:author="Fritz Gyger" w:date="2019-03-08T16:53:00Z">
          <w:pPr>
            <w:pStyle w:val="InstructionalTextBullet"/>
            <w:numPr>
              <w:numId w:val="3"/>
            </w:numPr>
            <w:ind w:left="720" w:hanging="360"/>
          </w:pPr>
        </w:pPrChange>
      </w:pPr>
    </w:p>
    <w:p w14:paraId="62BD1B1B" w14:textId="76E22B39" w:rsidR="00BB12B8" w:rsidRDefault="004B2EA2">
      <w:pPr>
        <w:pStyle w:val="InstructionalTextBullet"/>
        <w:numPr>
          <w:ilvl w:val="0"/>
          <w:numId w:val="3"/>
        </w:numPr>
        <w:rPr>
          <w:ins w:id="542" w:author="Pawel Kaluski" w:date="2019-03-13T21:40:00Z"/>
        </w:r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5DA11C59" w14:textId="5DC68157" w:rsidR="00A60E4A" w:rsidRPr="00A60E4A" w:rsidRDefault="00A60E4A">
      <w:pPr>
        <w:pStyle w:val="InstructionalTextBullet"/>
        <w:ind w:left="720"/>
        <w:rPr>
          <w:ins w:id="543" w:author="Fritz Gyger" w:date="2019-03-08T16:55:00Z"/>
          <w:i w:val="0"/>
          <w:color w:val="000000" w:themeColor="text1"/>
          <w:rPrChange w:id="544" w:author="Pawel Kaluski" w:date="2019-03-13T21:40:00Z">
            <w:rPr>
              <w:ins w:id="545" w:author="Fritz Gyger" w:date="2019-03-08T16:55:00Z"/>
            </w:rPr>
          </w:rPrChange>
        </w:rPr>
        <w:pPrChange w:id="546" w:author="Pawel Kaluski" w:date="2019-03-13T21:40:00Z">
          <w:pPr>
            <w:pStyle w:val="InstructionalTextBullet"/>
            <w:numPr>
              <w:numId w:val="3"/>
            </w:numPr>
            <w:ind w:left="720" w:hanging="360"/>
          </w:pPr>
        </w:pPrChange>
      </w:pPr>
      <w:ins w:id="547" w:author="Pawel Kaluski" w:date="2019-03-13T21:40:00Z">
        <w:r w:rsidRPr="00A60E4A">
          <w:rPr>
            <w:i w:val="0"/>
            <w:color w:val="000000" w:themeColor="text1"/>
            <w:highlight w:val="yellow"/>
            <w:rPrChange w:id="548" w:author="Pawel Kaluski" w:date="2019-03-13T21:42:00Z">
              <w:rPr>
                <w:i w:val="0"/>
                <w:color w:val="000000" w:themeColor="text1"/>
              </w:rPr>
            </w:rPrChange>
          </w:rPr>
          <w:t>Digital Ocean, uses R</w:t>
        </w:r>
      </w:ins>
      <w:ins w:id="549" w:author="Pawel Kaluski" w:date="2019-03-13T21:41:00Z">
        <w:r w:rsidRPr="00A60E4A">
          <w:rPr>
            <w:i w:val="0"/>
            <w:color w:val="000000" w:themeColor="text1"/>
            <w:highlight w:val="yellow"/>
            <w:rPrChange w:id="550" w:author="Pawel Kaluski" w:date="2019-03-13T21:42:00Z">
              <w:rPr>
                <w:i w:val="0"/>
                <w:color w:val="000000" w:themeColor="text1"/>
              </w:rPr>
            </w:rPrChange>
          </w:rPr>
          <w:t>AM on the virtual machine and SSD for storage. With weekly updates our data is considered warm.</w:t>
        </w:r>
      </w:ins>
    </w:p>
    <w:p w14:paraId="7780B84E" w14:textId="5453388B" w:rsidR="006352E5" w:rsidRPr="006352E5" w:rsidRDefault="006352E5">
      <w:pPr>
        <w:pStyle w:val="InstructionalTextBullet"/>
        <w:rPr>
          <w:ins w:id="551" w:author="Fritz Gyger" w:date="2019-03-08T16:55:00Z"/>
          <w:color w:val="FF0000"/>
          <w:rPrChange w:id="552" w:author="Fritz Gyger" w:date="2019-03-08T16:55:00Z">
            <w:rPr>
              <w:ins w:id="553" w:author="Fritz Gyger" w:date="2019-03-08T16:55:00Z"/>
            </w:rPr>
          </w:rPrChange>
        </w:rPr>
        <w:pPrChange w:id="554" w:author="Fritz Gyger" w:date="2019-03-08T16:55:00Z">
          <w:pPr>
            <w:pStyle w:val="InstructionalTextBullet"/>
            <w:numPr>
              <w:numId w:val="3"/>
            </w:numPr>
            <w:ind w:left="720" w:hanging="360"/>
          </w:pPr>
        </w:pPrChange>
      </w:pPr>
      <w:ins w:id="555" w:author="Fritz Gyger" w:date="2019-03-08T16:55:00Z">
        <w:r w:rsidRPr="006352E5">
          <w:rPr>
            <w:color w:val="FF0000"/>
            <w:rPrChange w:id="556" w:author="Fritz Gyger" w:date="2019-03-08T16:55:00Z">
              <w:rPr/>
            </w:rPrChange>
          </w:rPr>
          <w:t xml:space="preserve">Daniel : "Describe design decisions on data reorganization" is if the data will be stored as </w:t>
        </w:r>
        <w:r w:rsidRPr="0014021E">
          <w:rPr>
            <w:b/>
            <w:color w:val="FF0000"/>
            <w:rPrChange w:id="557" w:author="Fritz Gyger" w:date="2019-03-11T19:57:00Z">
              <w:rPr/>
            </w:rPrChange>
          </w:rPr>
          <w:t>SSD</w:t>
        </w:r>
        <w:r w:rsidRPr="006352E5">
          <w:rPr>
            <w:color w:val="FF0000"/>
            <w:rPrChange w:id="558" w:author="Fritz Gyger" w:date="2019-03-08T16:55:00Z">
              <w:rPr/>
            </w:rPrChange>
          </w:rPr>
          <w:t xml:space="preserve"> or HDD, RAM, data heat (hot </w:t>
        </w:r>
        <w:r w:rsidRPr="00807BE9">
          <w:rPr>
            <w:b/>
            <w:color w:val="FF0000"/>
            <w:rPrChange w:id="559" w:author="Fritz Gyger" w:date="2019-03-11T19:57:00Z">
              <w:rPr/>
            </w:rPrChange>
          </w:rPr>
          <w:t>warm</w:t>
        </w:r>
        <w:r w:rsidRPr="006352E5">
          <w:rPr>
            <w:color w:val="FF0000"/>
            <w:rPrChange w:id="560" w:author="Fritz Gyger" w:date="2019-03-08T16:55:00Z">
              <w:rPr/>
            </w:rPrChange>
          </w:rPr>
          <w:t xml:space="preserve"> cold), and if you guys have some policies on moving data from "hot" to "warm" type of storage, is it expected to have a stop on the application to do so?</w:t>
        </w:r>
      </w:ins>
    </w:p>
    <w:p w14:paraId="202B7549" w14:textId="260A4CA0" w:rsidR="006352E5" w:rsidRPr="00881D28" w:rsidRDefault="00881D28">
      <w:pPr>
        <w:pStyle w:val="InstructionalTextBullet"/>
        <w:rPr>
          <w:i w:val="0"/>
          <w:color w:val="FFC000"/>
          <w:rPrChange w:id="561" w:author="Pawel Kaluski" w:date="2019-03-13T19:58:00Z">
            <w:rPr/>
          </w:rPrChange>
        </w:rPr>
        <w:pPrChange w:id="562" w:author="Fritz Gyger" w:date="2019-03-08T16:55:00Z">
          <w:pPr>
            <w:pStyle w:val="InstructionalTextBullet"/>
            <w:numPr>
              <w:numId w:val="3"/>
            </w:numPr>
            <w:ind w:left="720" w:hanging="360"/>
          </w:pPr>
        </w:pPrChange>
      </w:pPr>
      <w:ins w:id="563" w:author="Pawel Kaluski" w:date="2019-03-13T19:58:00Z">
        <w:r>
          <w:tab/>
        </w:r>
      </w:ins>
    </w:p>
    <w:p w14:paraId="0BC5BB66" w14:textId="77777777"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3BB2E157" w14:textId="77777777" w:rsidR="00532287" w:rsidRDefault="00532287" w:rsidP="00532287">
      <w:pPr>
        <w:pStyle w:val="InstructionalTextBullet"/>
        <w:ind w:left="720"/>
      </w:pPr>
    </w:p>
    <w:p w14:paraId="587BA3AA" w14:textId="026AB10E" w:rsidR="00532287" w:rsidRPr="00532287" w:rsidRDefault="0014021E" w:rsidP="00532287">
      <w:pPr>
        <w:pStyle w:val="InstructionalTextBullet"/>
        <w:ind w:left="720"/>
        <w:rPr>
          <w:i w:val="0"/>
          <w:color w:val="auto"/>
        </w:rPr>
      </w:pPr>
      <w:ins w:id="564" w:author="Fritz Gyger" w:date="2019-03-11T19:58:00Z">
        <w:r>
          <w:rPr>
            <w:i w:val="0"/>
            <w:color w:val="auto"/>
          </w:rPr>
          <w:t xml:space="preserve">Since we have low volume and plan to keep </w:t>
        </w:r>
      </w:ins>
      <w:r w:rsidR="00532287">
        <w:rPr>
          <w:i w:val="0"/>
          <w:color w:val="auto"/>
        </w:rPr>
        <w:t>10 years history</w:t>
      </w:r>
      <w:ins w:id="565" w:author="Fritz Gyger" w:date="2019-03-11T19:58:00Z">
        <w:r>
          <w:rPr>
            <w:i w:val="0"/>
            <w:color w:val="auto"/>
          </w:rPr>
          <w:t xml:space="preserve">, no data </w:t>
        </w:r>
      </w:ins>
      <w:ins w:id="566" w:author="Fritz Gyger" w:date="2019-03-11T19:59:00Z">
        <w:r>
          <w:rPr>
            <w:i w:val="0"/>
            <w:color w:val="auto"/>
          </w:rPr>
          <w:t xml:space="preserve">need to be </w:t>
        </w:r>
      </w:ins>
      <w:ins w:id="567" w:author="Fritz Gyger" w:date="2019-03-11T19:58:00Z">
        <w:r>
          <w:rPr>
            <w:i w:val="0"/>
            <w:color w:val="auto"/>
          </w:rPr>
          <w:t>archiv</w:t>
        </w:r>
      </w:ins>
      <w:ins w:id="568" w:author="Fritz Gyger" w:date="2019-03-11T19:59:00Z">
        <w:r>
          <w:rPr>
            <w:i w:val="0"/>
            <w:color w:val="auto"/>
          </w:rPr>
          <w:t xml:space="preserve">ed. </w:t>
        </w:r>
      </w:ins>
      <w:ins w:id="569" w:author="Fritz Gyger" w:date="2019-03-11T19:58:00Z">
        <w:r>
          <w:rPr>
            <w:i w:val="0"/>
            <w:color w:val="auto"/>
          </w:rPr>
          <w:t xml:space="preserve"> </w:t>
        </w:r>
      </w:ins>
    </w:p>
    <w:p w14:paraId="1A42A187" w14:textId="77777777" w:rsidR="00BB12B8" w:rsidRDefault="004B2EA2">
      <w:pPr>
        <w:pStyle w:val="Heading2"/>
        <w:numPr>
          <w:ilvl w:val="1"/>
          <w:numId w:val="2"/>
        </w:numPr>
      </w:pPr>
      <w:bookmarkStart w:id="570" w:name="_Toc432497666"/>
      <w:bookmarkStart w:id="571" w:name="_Toc3729071"/>
      <w:r>
        <w:lastRenderedPageBreak/>
        <w:t>Detailed Database Design</w:t>
      </w:r>
      <w:bookmarkEnd w:id="570"/>
      <w:bookmarkEnd w:id="571"/>
    </w:p>
    <w:p w14:paraId="093B79AF" w14:textId="77777777"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49B7E68C" w14:textId="77777777" w:rsidR="00BB12B8" w:rsidRDefault="004B2EA2">
      <w:pPr>
        <w:pStyle w:val="InstructionalTextBullet"/>
        <w:numPr>
          <w:ilvl w:val="0"/>
          <w:numId w:val="3"/>
        </w:numPr>
      </w:pPr>
      <w:r>
        <w:t xml:space="preserve">Conceptual Data Model (CDM) </w:t>
      </w:r>
    </w:p>
    <w:p w14:paraId="2F1456A3" w14:textId="43D890E5" w:rsidR="00364C04" w:rsidRDefault="006352E5">
      <w:pPr>
        <w:pStyle w:val="InstructionalTextBullet"/>
        <w:pPrChange w:id="572" w:author="Fritz Gyger" w:date="2019-03-08T16:58:00Z">
          <w:pPr>
            <w:pStyle w:val="InstructionalTextBullet"/>
            <w:ind w:left="360"/>
          </w:pPr>
        </w:pPrChange>
      </w:pPr>
      <w:ins w:id="573" w:author="Fritz Gyger" w:date="2019-03-08T16:57:00Z">
        <w:r>
          <w:rPr>
            <w:noProof/>
            <w:lang w:val="en-CA" w:eastAsia="en-CA"/>
          </w:rPr>
          <w:drawing>
            <wp:inline distT="0" distB="0" distL="0" distR="0" wp14:anchorId="663B67D9" wp14:editId="74CA6967">
              <wp:extent cx="6638925" cy="3360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9525" cy="3371029"/>
                      </a:xfrm>
                      <a:prstGeom prst="rect">
                        <a:avLst/>
                      </a:prstGeom>
                    </pic:spPr>
                  </pic:pic>
                </a:graphicData>
              </a:graphic>
            </wp:inline>
          </w:drawing>
        </w:r>
      </w:ins>
    </w:p>
    <w:p w14:paraId="3A4C7385" w14:textId="77777777" w:rsidR="00BB12B8" w:rsidRDefault="004B2EA2">
      <w:pPr>
        <w:pStyle w:val="InstructionalTextBullet"/>
        <w:numPr>
          <w:ilvl w:val="0"/>
          <w:numId w:val="3"/>
        </w:numPr>
      </w:pPr>
      <w:r>
        <w:t xml:space="preserve">Logical Data Model (LDM) and LDM </w:t>
      </w:r>
      <w:r w:rsidRPr="00650514">
        <w:rPr>
          <w:color w:val="00B050"/>
        </w:rPr>
        <w:t>Entity Relationship Diagram (ERD</w:t>
      </w:r>
      <w:r>
        <w:t>).</w:t>
      </w:r>
    </w:p>
    <w:p w14:paraId="21F89A06" w14:textId="5E02012D" w:rsidR="00E56750" w:rsidRDefault="004670F5">
      <w:pPr>
        <w:pStyle w:val="InstructionalTextBullet"/>
        <w:pPrChange w:id="574" w:author="Fritz Gyger" w:date="2019-03-08T16:58:00Z">
          <w:pPr>
            <w:pStyle w:val="InstructionalTextBullet"/>
            <w:numPr>
              <w:numId w:val="3"/>
            </w:numPr>
            <w:ind w:left="720" w:hanging="360"/>
          </w:pPr>
        </w:pPrChange>
      </w:pPr>
      <w:ins w:id="575" w:author="Fritz Gyger" w:date="2019-03-11T20:34:00Z">
        <w:r>
          <w:rPr>
            <w:noProof/>
            <w:lang w:val="en-CA" w:eastAsia="en-CA"/>
          </w:rPr>
          <w:drawing>
            <wp:inline distT="0" distB="0" distL="0" distR="0" wp14:anchorId="796C6012" wp14:editId="4AFFB90D">
              <wp:extent cx="6595523"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9476" cy="3025813"/>
                      </a:xfrm>
                      <a:prstGeom prst="rect">
                        <a:avLst/>
                      </a:prstGeom>
                    </pic:spPr>
                  </pic:pic>
                </a:graphicData>
              </a:graphic>
            </wp:inline>
          </w:drawing>
        </w:r>
        <w:r>
          <w:rPr>
            <w:noProof/>
            <w:lang w:val="en-CA" w:eastAsia="en-CA"/>
          </w:rPr>
          <w:t xml:space="preserve"> </w:t>
        </w:r>
      </w:ins>
      <w:del w:id="576" w:author="Fritz Gyger" w:date="2019-03-11T20:34:00Z">
        <w:r w:rsidR="00E56750" w:rsidDel="004670F5">
          <w:rPr>
            <w:noProof/>
            <w:lang w:val="en-CA" w:eastAsia="en-CA"/>
          </w:rPr>
          <w:drawing>
            <wp:inline distT="0" distB="0" distL="0" distR="0" wp14:anchorId="5A3A6FB8" wp14:editId="0DF4036D">
              <wp:extent cx="6477000" cy="308072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5384" cy="3089471"/>
                      </a:xfrm>
                      <a:prstGeom prst="rect">
                        <a:avLst/>
                      </a:prstGeom>
                    </pic:spPr>
                  </pic:pic>
                </a:graphicData>
              </a:graphic>
            </wp:inline>
          </w:drawing>
        </w:r>
      </w:del>
    </w:p>
    <w:p w14:paraId="59399073" w14:textId="1644BB2A" w:rsidR="00E537B5" w:rsidRPr="006D5B39" w:rsidRDefault="006D5B39" w:rsidP="00E537B5">
      <w:pPr>
        <w:pStyle w:val="InstructionalTextBullet"/>
        <w:ind w:left="360"/>
        <w:rPr>
          <w:color w:val="auto"/>
          <w:sz w:val="20"/>
          <w:szCs w:val="20"/>
          <w:rPrChange w:id="577" w:author="Fritz Gyger" w:date="2019-03-17T15:23:00Z">
            <w:rPr/>
          </w:rPrChange>
        </w:rPr>
      </w:pPr>
      <w:ins w:id="578" w:author="Fritz Gyger" w:date="2019-03-17T15:23:00Z">
        <w:r w:rsidRPr="006D5B39">
          <w:rPr>
            <w:rStyle w:val="Hyperlink"/>
            <w:color w:val="auto"/>
            <w:sz w:val="20"/>
            <w:szCs w:val="20"/>
            <w:rPrChange w:id="579" w:author="Fritz Gyger" w:date="2019-03-17T15:23:00Z">
              <w:rPr>
                <w:rStyle w:val="Hyperlink"/>
                <w:color w:val="auto"/>
                <w:sz w:val="16"/>
                <w:szCs w:val="16"/>
              </w:rPr>
            </w:rPrChange>
          </w:rPr>
          <w:lastRenderedPageBreak/>
          <w:t xml:space="preserve">[8]  </w:t>
        </w:r>
      </w:ins>
      <w:r w:rsidR="006352E5" w:rsidRPr="006D5B39">
        <w:rPr>
          <w:rStyle w:val="Hyperlink"/>
          <w:color w:val="auto"/>
          <w:sz w:val="20"/>
          <w:szCs w:val="20"/>
          <w:rPrChange w:id="580" w:author="Fritz Gyger" w:date="2019-03-17T15:23:00Z">
            <w:rPr>
              <w:rStyle w:val="Hyperlink"/>
            </w:rPr>
          </w:rPrChange>
        </w:rPr>
        <w:fldChar w:fldCharType="begin"/>
      </w:r>
      <w:r w:rsidR="006352E5" w:rsidRPr="006D5B39">
        <w:rPr>
          <w:rStyle w:val="Hyperlink"/>
          <w:color w:val="auto"/>
          <w:sz w:val="20"/>
          <w:szCs w:val="20"/>
          <w:rPrChange w:id="581" w:author="Fritz Gyger" w:date="2019-03-17T15:23:00Z">
            <w:rPr>
              <w:rStyle w:val="Hyperlink"/>
            </w:rPr>
          </w:rPrChange>
        </w:rPr>
        <w:instrText xml:space="preserve"> HYPERLINK "https://realtimeboard.com/app/board/o9J_kyQw7mY=/?userEmail=fgyger@gmail.com&amp;invite=2aaaaaaadcc970d363df49da3d893532-f09c55633fb9bfe1-e627fdad19a479bc-f83312ccebd6dc98&amp;event=mailInvite&amp;mailUserEmail=fgyger@gmail.com&amp;track=true%22" </w:instrText>
      </w:r>
      <w:r w:rsidR="006352E5" w:rsidRPr="006D5B39">
        <w:rPr>
          <w:rStyle w:val="Hyperlink"/>
          <w:color w:val="auto"/>
          <w:sz w:val="20"/>
          <w:szCs w:val="20"/>
          <w:rPrChange w:id="582" w:author="Fritz Gyger" w:date="2019-03-17T15:23:00Z">
            <w:rPr>
              <w:rStyle w:val="Hyperlink"/>
            </w:rPr>
          </w:rPrChange>
        </w:rPr>
        <w:fldChar w:fldCharType="separate"/>
      </w:r>
      <w:r w:rsidR="00650514" w:rsidRPr="006D5B39">
        <w:rPr>
          <w:rStyle w:val="Hyperlink"/>
          <w:color w:val="auto"/>
          <w:sz w:val="20"/>
          <w:szCs w:val="20"/>
          <w:rPrChange w:id="583" w:author="Fritz Gyger" w:date="2019-03-17T15:23:00Z">
            <w:rPr>
              <w:rStyle w:val="Hyperlink"/>
            </w:rPr>
          </w:rPrChange>
        </w:rPr>
        <w:t>https://realtimeboard.com/app/board/o9J_kyQw7mY=/?userEmail=fgyger@gmail.com&amp;invite=2aaaaaaadcc970d363df49da3d893532-f09c55633fb9bfe1-e627fdad19a479bc-f83312ccebd6dc98&amp;event=mailInvite&amp;mailUserEmail=fgyger@gmail.com&amp;track=true%22</w:t>
      </w:r>
      <w:r w:rsidR="006352E5" w:rsidRPr="006D5B39">
        <w:rPr>
          <w:rStyle w:val="Hyperlink"/>
          <w:color w:val="auto"/>
          <w:sz w:val="20"/>
          <w:szCs w:val="20"/>
          <w:rPrChange w:id="584" w:author="Fritz Gyger" w:date="2019-03-17T15:23:00Z">
            <w:rPr>
              <w:rStyle w:val="Hyperlink"/>
            </w:rPr>
          </w:rPrChange>
        </w:rPr>
        <w:fldChar w:fldCharType="end"/>
      </w:r>
    </w:p>
    <w:p w14:paraId="1067756E" w14:textId="77777777" w:rsidR="00650514" w:rsidRPr="00E56750" w:rsidRDefault="00650514" w:rsidP="00E537B5">
      <w:pPr>
        <w:pStyle w:val="InstructionalTextBullet"/>
        <w:ind w:left="360"/>
      </w:pPr>
    </w:p>
    <w:p w14:paraId="39393472" w14:textId="77777777" w:rsidR="00094922" w:rsidRDefault="004B2EA2">
      <w:pPr>
        <w:pStyle w:val="InstructionalTextBullet"/>
        <w:numPr>
          <w:ilvl w:val="0"/>
          <w:numId w:val="3"/>
        </w:numPr>
        <w:rPr>
          <w:ins w:id="585" w:author="Fritz Gyger" w:date="2019-03-08T17:00:00Z"/>
        </w:rPr>
      </w:pPr>
      <w:r>
        <w:t>Physical Data Model (PDM) with a description of the DBMS schemas, sub-schemas, records, sets, tables.</w:t>
      </w:r>
      <w:r w:rsidR="00532287">
        <w:t xml:space="preserve"> </w:t>
      </w:r>
    </w:p>
    <w:p w14:paraId="6C10B4C8" w14:textId="594B927A" w:rsidR="00BB12B8" w:rsidRPr="00094922" w:rsidRDefault="00094922">
      <w:pPr>
        <w:pStyle w:val="InstructionalTextBullet"/>
        <w:ind w:left="360" w:firstLine="360"/>
        <w:rPr>
          <w:color w:val="auto"/>
          <w:rPrChange w:id="586" w:author="Fritz Gyger" w:date="2019-03-08T17:01:00Z">
            <w:rPr/>
          </w:rPrChange>
        </w:rPr>
        <w:pPrChange w:id="587" w:author="Fritz Gyger" w:date="2019-03-08T17:00:00Z">
          <w:pPr>
            <w:pStyle w:val="InstructionalTextBullet"/>
            <w:numPr>
              <w:numId w:val="3"/>
            </w:numPr>
            <w:ind w:left="720" w:hanging="360"/>
          </w:pPr>
        </w:pPrChange>
      </w:pPr>
      <w:ins w:id="588" w:author="Fritz Gyger" w:date="2019-03-08T17:00:00Z">
        <w:r w:rsidRPr="00094922">
          <w:rPr>
            <w:color w:val="auto"/>
            <w:rPrChange w:id="589" w:author="Fritz Gyger" w:date="2019-03-08T17:01:00Z">
              <w:rPr/>
            </w:rPrChange>
          </w:rPr>
          <w:t xml:space="preserve">See Appendix 3 </w:t>
        </w:r>
      </w:ins>
      <w:r w:rsidR="00532287" w:rsidRPr="00094922">
        <w:rPr>
          <w:color w:val="auto"/>
        </w:rPr>
        <w:t>DDLs</w:t>
      </w:r>
    </w:p>
    <w:p w14:paraId="57F442DB" w14:textId="77777777" w:rsidR="00BB12B8" w:rsidRDefault="004B2EA2">
      <w:pPr>
        <w:pStyle w:val="InstructionalTextBullet"/>
        <w:numPr>
          <w:ilvl w:val="0"/>
          <w:numId w:val="3"/>
        </w:numPr>
        <w:rPr>
          <w:ins w:id="590" w:author="Fritz Gyger" w:date="2019-03-11T20:04:00Z"/>
        </w:r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2847498E" w14:textId="17F897B9" w:rsidR="0014021E" w:rsidRPr="0014021E" w:rsidRDefault="0014021E">
      <w:pPr>
        <w:pStyle w:val="InstructionalTextBullet"/>
        <w:ind w:left="360" w:firstLine="360"/>
        <w:rPr>
          <w:color w:val="FF0000"/>
          <w:rPrChange w:id="591" w:author="Fritz Gyger" w:date="2019-03-11T20:04:00Z">
            <w:rPr/>
          </w:rPrChange>
        </w:rPr>
        <w:pPrChange w:id="592" w:author="Fritz Gyger" w:date="2019-03-11T20:04:00Z">
          <w:pPr>
            <w:pStyle w:val="InstructionalTextBullet"/>
            <w:numPr>
              <w:numId w:val="3"/>
            </w:numPr>
            <w:ind w:left="720" w:hanging="360"/>
          </w:pPr>
        </w:pPrChange>
      </w:pPr>
      <w:ins w:id="593" w:author="Fritz Gyger" w:date="2019-03-11T20:04:00Z">
        <w:r w:rsidRPr="0014021E">
          <w:rPr>
            <w:color w:val="FF0000"/>
            <w:rPrChange w:id="594" w:author="Fritz Gyger" w:date="2019-03-11T20:04:00Z">
              <w:rPr/>
            </w:rPrChange>
          </w:rPr>
          <w:t>CRUD</w:t>
        </w:r>
        <w:r>
          <w:rPr>
            <w:color w:val="FF0000"/>
          </w:rPr>
          <w:t xml:space="preserve"> – text to be added</w:t>
        </w:r>
      </w:ins>
    </w:p>
    <w:p w14:paraId="50B5C278" w14:textId="0CBB0D67" w:rsidR="00BB12B8" w:rsidRDefault="004B2EA2">
      <w:pPr>
        <w:pStyle w:val="InstructionalTextBullet"/>
        <w:numPr>
          <w:ilvl w:val="0"/>
          <w:numId w:val="3"/>
        </w:numPr>
      </w:pPr>
      <w:r>
        <w:t>Planned implementation factors (e.g., distribution and synchronization) that impact the design.</w:t>
      </w:r>
      <w:ins w:id="595" w:author="Fritz Gyger" w:date="2019-03-11T20:04:00Z">
        <w:r w:rsidR="0014021E">
          <w:t xml:space="preserve"> </w:t>
        </w:r>
        <w:del w:id="596" w:author="Microsoft Office User" w:date="2019-03-17T12:08:00Z">
          <w:r w:rsidR="0014021E" w:rsidRPr="0014021E" w:rsidDel="0012042C">
            <w:rPr>
              <w:color w:val="FF0000"/>
              <w:rPrChange w:id="597" w:author="Fritz Gyger" w:date="2019-03-11T20:05:00Z">
                <w:rPr/>
              </w:rPrChange>
            </w:rPr>
            <w:delText xml:space="preserve">Depending </w:delText>
          </w:r>
        </w:del>
      </w:ins>
      <w:ins w:id="598" w:author="Fritz Gyger" w:date="2019-03-11T20:05:00Z">
        <w:del w:id="599" w:author="Microsoft Office User" w:date="2019-03-17T12:08:00Z">
          <w:r w:rsidR="0014021E" w:rsidDel="0012042C">
            <w:rPr>
              <w:color w:val="FF0000"/>
            </w:rPr>
            <w:delText>on DB provider - Pawel</w:delText>
          </w:r>
        </w:del>
      </w:ins>
    </w:p>
    <w:p w14:paraId="67F2598C" w14:textId="77777777" w:rsidR="00BB12B8" w:rsidRDefault="004B2EA2">
      <w:pPr>
        <w:pStyle w:val="InstructionalTextBullet"/>
        <w:numPr>
          <w:ilvl w:val="0"/>
          <w:numId w:val="3"/>
        </w:numPr>
      </w:pPr>
      <w:r>
        <w:t>Estimate of the DBMS file size or volume of data per entity.</w:t>
      </w:r>
    </w:p>
    <w:p w14:paraId="57623589" w14:textId="77777777" w:rsidR="00532287" w:rsidRDefault="00532287" w:rsidP="00532287">
      <w:pPr>
        <w:pStyle w:val="BodyText"/>
        <w:numPr>
          <w:ilvl w:val="0"/>
          <w:numId w:val="3"/>
        </w:numPr>
        <w:rPr>
          <w:lang w:val="en-CA" w:eastAsia="ar-SA"/>
        </w:rPr>
      </w:pPr>
      <w:r>
        <w:rPr>
          <w:lang w:val="en-CA" w:eastAsia="ar-SA"/>
        </w:rPr>
        <w:t>Volume :</w:t>
      </w:r>
    </w:p>
    <w:p w14:paraId="6DACB543" w14:textId="77777777" w:rsidR="00532287" w:rsidRDefault="00532287" w:rsidP="00532287">
      <w:pPr>
        <w:pStyle w:val="BodyText"/>
        <w:numPr>
          <w:ilvl w:val="1"/>
          <w:numId w:val="3"/>
        </w:numPr>
        <w:rPr>
          <w:lang w:val="en-CA" w:eastAsia="ar-SA"/>
        </w:rPr>
      </w:pPr>
      <w:r>
        <w:rPr>
          <w:lang w:val="en-CA" w:eastAsia="ar-SA"/>
        </w:rPr>
        <w:t xml:space="preserve">Initial : about 35 MB </w:t>
      </w:r>
    </w:p>
    <w:p w14:paraId="15B2CC25" w14:textId="3D071926" w:rsidR="00532287" w:rsidRDefault="00532287" w:rsidP="00532287">
      <w:pPr>
        <w:pStyle w:val="BodyText"/>
        <w:numPr>
          <w:ilvl w:val="1"/>
          <w:numId w:val="3"/>
        </w:numPr>
        <w:rPr>
          <w:lang w:val="en-CA" w:eastAsia="ar-SA"/>
        </w:rPr>
      </w:pPr>
      <w:r>
        <w:rPr>
          <w:lang w:val="en-CA" w:eastAsia="ar-SA"/>
        </w:rPr>
        <w:t>Weekly growth</w:t>
      </w:r>
      <w:del w:id="600" w:author="Fritz Gyger" w:date="2019-03-11T20:06:00Z">
        <w:r w:rsidDel="000833BB">
          <w:rPr>
            <w:lang w:val="en-CA" w:eastAsia="ar-SA"/>
          </w:rPr>
          <w:delText xml:space="preserve"> </w:delText>
        </w:r>
      </w:del>
      <w:r>
        <w:rPr>
          <w:lang w:val="en-CA" w:eastAsia="ar-SA"/>
        </w:rPr>
        <w:t>: about 10MB for transaction &amp; weather data.</w:t>
      </w:r>
    </w:p>
    <w:p w14:paraId="074E6436" w14:textId="77777777" w:rsidR="00532287" w:rsidRDefault="00532287">
      <w:pPr>
        <w:pStyle w:val="InstructionalTextBullet"/>
        <w:numPr>
          <w:ilvl w:val="0"/>
          <w:numId w:val="3"/>
        </w:numPr>
      </w:pPr>
    </w:p>
    <w:p w14:paraId="65672B01" w14:textId="77777777" w:rsidR="00BB12B8" w:rsidRDefault="004B2EA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41E9B8D4" w14:textId="77777777" w:rsidR="00532287" w:rsidRDefault="00532287" w:rsidP="00532287">
      <w:pPr>
        <w:pStyle w:val="BodyText"/>
        <w:numPr>
          <w:ilvl w:val="0"/>
          <w:numId w:val="3"/>
        </w:numPr>
        <w:rPr>
          <w:lang w:val="en-CA" w:eastAsia="ar-SA"/>
        </w:rPr>
      </w:pPr>
      <w:r>
        <w:rPr>
          <w:lang w:val="en-CA" w:eastAsia="ar-SA"/>
        </w:rPr>
        <w:t xml:space="preserve">Transactions &amp; Weather : </w:t>
      </w:r>
    </w:p>
    <w:p w14:paraId="3E647355" w14:textId="77777777" w:rsidR="00532287" w:rsidRDefault="00532287" w:rsidP="00532287">
      <w:pPr>
        <w:pStyle w:val="BodyText"/>
        <w:numPr>
          <w:ilvl w:val="1"/>
          <w:numId w:val="3"/>
        </w:numPr>
        <w:rPr>
          <w:lang w:val="en-CA" w:eastAsia="ar-SA"/>
        </w:rPr>
      </w:pPr>
      <w:r>
        <w:rPr>
          <w:lang w:val="en-CA" w:eastAsia="ar-SA"/>
        </w:rPr>
        <w:t>Weekly Mondays after 1am : the city updates the files every Monday at 1am EST</w:t>
      </w:r>
    </w:p>
    <w:p w14:paraId="2EA9674F" w14:textId="098CBE9A" w:rsidR="00532287" w:rsidRPr="000833BB" w:rsidRDefault="00532287" w:rsidP="00532287">
      <w:pPr>
        <w:pStyle w:val="BodyText"/>
        <w:numPr>
          <w:ilvl w:val="1"/>
          <w:numId w:val="3"/>
        </w:numPr>
        <w:rPr>
          <w:color w:val="FF0000"/>
          <w:lang w:val="en-CA" w:eastAsia="ar-SA"/>
          <w:rPrChange w:id="601" w:author="Fritz Gyger" w:date="2019-03-11T20:06:00Z">
            <w:rPr>
              <w:lang w:val="en-CA" w:eastAsia="ar-SA"/>
            </w:rPr>
          </w:rPrChange>
        </w:rPr>
      </w:pPr>
      <w:r w:rsidRPr="000833BB">
        <w:rPr>
          <w:color w:val="FF0000"/>
          <w:lang w:val="en-CA" w:eastAsia="ar-SA"/>
          <w:rPrChange w:id="602" w:author="Fritz Gyger" w:date="2019-03-11T20:06:00Z">
            <w:rPr>
              <w:lang w:val="en-CA" w:eastAsia="ar-SA"/>
            </w:rPr>
          </w:rPrChange>
        </w:rPr>
        <w:t xml:space="preserve">Weather </w:t>
      </w:r>
      <w:del w:id="603" w:author="Fritz Gyger" w:date="2019-03-11T20:06:00Z">
        <w:r w:rsidRPr="000833BB" w:rsidDel="000833BB">
          <w:rPr>
            <w:color w:val="FF0000"/>
            <w:lang w:val="en-CA" w:eastAsia="ar-SA"/>
            <w:rPrChange w:id="604" w:author="Fritz Gyger" w:date="2019-03-11T20:06:00Z">
              <w:rPr>
                <w:lang w:val="en-CA" w:eastAsia="ar-SA"/>
              </w:rPr>
            </w:rPrChange>
          </w:rPr>
          <w:delText>T</w:delText>
        </w:r>
      </w:del>
      <w:ins w:id="605" w:author="Fritz Gyger" w:date="2019-03-11T20:06:00Z">
        <w:r w:rsidR="000833BB" w:rsidRPr="000833BB">
          <w:rPr>
            <w:color w:val="FF0000"/>
            <w:lang w:val="en-CA" w:eastAsia="ar-SA"/>
            <w:rPrChange w:id="606" w:author="Fritz Gyger" w:date="2019-03-11T20:06:00Z">
              <w:rPr>
                <w:lang w:val="en-CA" w:eastAsia="ar-SA"/>
              </w:rPr>
            </w:rPrChange>
          </w:rPr>
          <w:t xml:space="preserve">Mondays after 1am </w:t>
        </w:r>
      </w:ins>
      <w:del w:id="607" w:author="Fritz Gyger" w:date="2019-03-11T20:06:00Z">
        <w:r w:rsidRPr="000833BB" w:rsidDel="000833BB">
          <w:rPr>
            <w:color w:val="FF0000"/>
            <w:lang w:val="en-CA" w:eastAsia="ar-SA"/>
            <w:rPrChange w:id="608" w:author="Fritz Gyger" w:date="2019-03-11T20:06:00Z">
              <w:rPr>
                <w:lang w:val="en-CA" w:eastAsia="ar-SA"/>
              </w:rPr>
            </w:rPrChange>
          </w:rPr>
          <w:delText>BC</w:delText>
        </w:r>
      </w:del>
    </w:p>
    <w:p w14:paraId="33ED1CF7" w14:textId="77777777" w:rsidR="00532287" w:rsidRDefault="00532287">
      <w:pPr>
        <w:pStyle w:val="InstructionalTextBullet"/>
        <w:numPr>
          <w:ilvl w:val="0"/>
          <w:numId w:val="3"/>
        </w:numPr>
      </w:pPr>
    </w:p>
    <w:p w14:paraId="2A7CEC59" w14:textId="77777777" w:rsidR="00BB12B8" w:rsidRDefault="004B2EA2">
      <w:pPr>
        <w:pStyle w:val="InstructionalText"/>
      </w:pPr>
      <w:r>
        <w:t xml:space="preserve">The detailed database design information can be included as an appendix, such as </w:t>
      </w:r>
      <w:r w:rsidRPr="00532287">
        <w:rPr>
          <w:color w:val="auto"/>
        </w:rPr>
        <w:t>DDLs,</w:t>
      </w:r>
      <w:r>
        <w:t xml:space="preserve"> which would be referenced here. </w:t>
      </w:r>
    </w:p>
    <w:p w14:paraId="1583EA27" w14:textId="77777777" w:rsidR="00E537B5" w:rsidRDefault="00E537B5">
      <w:pPr>
        <w:spacing w:before="0" w:after="0"/>
        <w:rPr>
          <w:rFonts w:ascii="Arial Narrow" w:eastAsiaTheme="majorEastAsia" w:hAnsi="Arial Narrow" w:cstheme="majorBidi"/>
          <w:b/>
          <w:sz w:val="32"/>
          <w:szCs w:val="32"/>
        </w:rPr>
      </w:pPr>
      <w:bookmarkStart w:id="609" w:name="_Toc432497670"/>
      <w:r>
        <w:br w:type="page"/>
      </w:r>
    </w:p>
    <w:p w14:paraId="00BA8927" w14:textId="77777777" w:rsidR="00BB12B8" w:rsidRDefault="004B2EA2">
      <w:pPr>
        <w:pStyle w:val="Heading3"/>
        <w:numPr>
          <w:ilvl w:val="2"/>
          <w:numId w:val="2"/>
        </w:numPr>
      </w:pPr>
      <w:bookmarkStart w:id="610" w:name="_Toc3729072"/>
      <w:r>
        <w:lastRenderedPageBreak/>
        <w:t>Roles and Responsibilities</w:t>
      </w:r>
      <w:bookmarkEnd w:id="609"/>
      <w:bookmarkEnd w:id="610"/>
    </w:p>
    <w:p w14:paraId="0F2C4C60" w14:textId="77777777"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317AC2FD" w14:textId="77777777" w:rsidR="000076D9" w:rsidRPr="000833BB" w:rsidRDefault="000076D9" w:rsidP="000076D9">
      <w:pPr>
        <w:pStyle w:val="BodyText"/>
        <w:rPr>
          <w:color w:val="FF0000"/>
          <w:lang w:eastAsia="ar-SA"/>
          <w:rPrChange w:id="611" w:author="Fritz Gyger" w:date="2019-03-11T20:07:00Z">
            <w:rPr>
              <w:lang w:eastAsia="ar-SA"/>
            </w:rPr>
          </w:rPrChange>
        </w:rPr>
      </w:pPr>
      <w:r w:rsidRPr="000833BB">
        <w:rPr>
          <w:color w:val="FF0000"/>
          <w:lang w:eastAsia="ar-SA"/>
          <w:rPrChange w:id="612" w:author="Fritz Gyger" w:date="2019-03-11T20:07:00Z">
            <w:rPr>
              <w:lang w:eastAsia="ar-SA"/>
            </w:rPr>
          </w:rPrChange>
        </w:rPr>
        <w:t xml:space="preserve">DBA : SQL, </w:t>
      </w:r>
    </w:p>
    <w:p w14:paraId="4D972728" w14:textId="77777777" w:rsidR="000076D9" w:rsidRPr="000833BB" w:rsidRDefault="000076D9" w:rsidP="000076D9">
      <w:pPr>
        <w:pStyle w:val="BodyText"/>
        <w:rPr>
          <w:color w:val="FF0000"/>
          <w:lang w:eastAsia="ar-SA"/>
          <w:rPrChange w:id="613" w:author="Fritz Gyger" w:date="2019-03-11T20:07:00Z">
            <w:rPr>
              <w:lang w:eastAsia="ar-SA"/>
            </w:rPr>
          </w:rPrChange>
        </w:rPr>
      </w:pPr>
      <w:r w:rsidRPr="000833BB">
        <w:rPr>
          <w:color w:val="FF0000"/>
          <w:lang w:eastAsia="ar-SA"/>
          <w:rPrChange w:id="614" w:author="Fritz Gyger" w:date="2019-03-11T20:07:00Z">
            <w:rPr>
              <w:lang w:eastAsia="ar-SA"/>
            </w:rPr>
          </w:rPrChange>
        </w:rPr>
        <w:t>Systems admin :</w:t>
      </w:r>
    </w:p>
    <w:p w14:paraId="3AC6176A" w14:textId="77777777" w:rsidR="000076D9" w:rsidRPr="000833BB" w:rsidRDefault="000076D9" w:rsidP="000076D9">
      <w:pPr>
        <w:pStyle w:val="BodyText"/>
        <w:rPr>
          <w:color w:val="FF0000"/>
          <w:lang w:eastAsia="ar-SA"/>
          <w:rPrChange w:id="615" w:author="Fritz Gyger" w:date="2019-03-11T20:07:00Z">
            <w:rPr>
              <w:lang w:eastAsia="ar-SA"/>
            </w:rPr>
          </w:rPrChange>
        </w:rPr>
      </w:pPr>
      <w:r w:rsidRPr="000833BB">
        <w:rPr>
          <w:color w:val="FF0000"/>
          <w:lang w:eastAsia="ar-SA"/>
          <w:rPrChange w:id="616" w:author="Fritz Gyger" w:date="2019-03-11T20:07:00Z">
            <w:rPr>
              <w:lang w:eastAsia="ar-SA"/>
            </w:rPr>
          </w:rPrChange>
        </w:rPr>
        <w:t>Security admin : n/a</w:t>
      </w:r>
    </w:p>
    <w:p w14:paraId="5C7D12A0" w14:textId="77777777" w:rsidR="000076D9" w:rsidRPr="000833BB" w:rsidRDefault="000076D9" w:rsidP="000076D9">
      <w:pPr>
        <w:pStyle w:val="BodyText"/>
        <w:rPr>
          <w:color w:val="FF0000"/>
          <w:lang w:eastAsia="ar-SA"/>
          <w:rPrChange w:id="617" w:author="Fritz Gyger" w:date="2019-03-11T20:07:00Z">
            <w:rPr>
              <w:lang w:eastAsia="ar-SA"/>
            </w:rPr>
          </w:rPrChange>
        </w:rPr>
      </w:pPr>
      <w:r w:rsidRPr="000833BB">
        <w:rPr>
          <w:color w:val="FF0000"/>
          <w:lang w:eastAsia="ar-SA"/>
          <w:rPrChange w:id="618" w:author="Fritz Gyger" w:date="2019-03-11T20:07:00Z">
            <w:rPr>
              <w:lang w:eastAsia="ar-SA"/>
            </w:rPr>
          </w:rPrChange>
        </w:rPr>
        <w:t xml:space="preserve">Data Acquisition &amp; cleansing : </w:t>
      </w:r>
      <w:r w:rsidR="00650514" w:rsidRPr="000833BB">
        <w:rPr>
          <w:color w:val="FF0000"/>
          <w:lang w:eastAsia="ar-SA"/>
          <w:rPrChange w:id="619" w:author="Fritz Gyger" w:date="2019-03-11T20:07:00Z">
            <w:rPr>
              <w:lang w:eastAsia="ar-SA"/>
            </w:rPr>
          </w:rPrChange>
        </w:rPr>
        <w:t>ETL</w:t>
      </w:r>
    </w:p>
    <w:p w14:paraId="45406B27" w14:textId="3255240B" w:rsidR="004B1FF4" w:rsidRPr="00094922" w:rsidRDefault="00094922" w:rsidP="004B1FF4">
      <w:pPr>
        <w:pStyle w:val="BodyText"/>
        <w:rPr>
          <w:color w:val="FF0000"/>
          <w:lang w:eastAsia="ar-SA"/>
          <w:rPrChange w:id="620" w:author="Fritz Gyger" w:date="2019-03-08T17:02:00Z">
            <w:rPr>
              <w:lang w:eastAsia="ar-SA"/>
            </w:rPr>
          </w:rPrChange>
        </w:rPr>
      </w:pPr>
      <w:ins w:id="621" w:author="Fritz Gyger" w:date="2019-03-08T17:02:00Z">
        <w:r w:rsidRPr="00094922">
          <w:rPr>
            <w:color w:val="FF0000"/>
            <w:lang w:eastAsia="ar-SA"/>
            <w:rPrChange w:id="622" w:author="Fritz Gyger" w:date="2019-03-08T17:02:00Z">
              <w:rPr>
                <w:lang w:eastAsia="ar-SA"/>
              </w:rPr>
            </w:rPrChange>
          </w:rPr>
          <w:t>Daniel : At 4.1 is simply listing the departments which will be responsible to manage the system. for example "The database administration will be handled by the Infrastructure department, where as "Query optimization and error handling" will be handled by production support.</w:t>
        </w:r>
      </w:ins>
    </w:p>
    <w:p w14:paraId="535B87A4" w14:textId="77777777" w:rsidR="00BB12B8" w:rsidRDefault="004B2EA2">
      <w:pPr>
        <w:pStyle w:val="Heading3"/>
        <w:numPr>
          <w:ilvl w:val="2"/>
          <w:numId w:val="2"/>
        </w:numPr>
      </w:pPr>
      <w:bookmarkStart w:id="623" w:name="_Toc432497675"/>
      <w:bookmarkStart w:id="624" w:name="_Toc3729073"/>
      <w:r>
        <w:t>Performance Monitoring and Database Efficiency</w:t>
      </w:r>
      <w:bookmarkEnd w:id="623"/>
      <w:bookmarkEnd w:id="624"/>
    </w:p>
    <w:p w14:paraId="796F7B90" w14:textId="77777777" w:rsidR="00BB12B8" w:rsidRDefault="004B2EA2">
      <w:pPr>
        <w:pStyle w:val="Heading4"/>
        <w:numPr>
          <w:ilvl w:val="3"/>
          <w:numId w:val="2"/>
        </w:numPr>
      </w:pPr>
      <w:bookmarkStart w:id="625" w:name="_Toc432497676"/>
      <w:bookmarkStart w:id="626" w:name="_Toc3729074"/>
      <w:r>
        <w:t>Operational Implications</w:t>
      </w:r>
      <w:bookmarkEnd w:id="625"/>
      <w:bookmarkEnd w:id="626"/>
    </w:p>
    <w:p w14:paraId="44E42D1C" w14:textId="77777777" w:rsidR="00BB12B8" w:rsidRDefault="004B2EA2">
      <w:pPr>
        <w:pStyle w:val="InstructionalText"/>
      </w:pPr>
      <w:r>
        <w:t>Instructions: Describe operational implications of data transfer, refresh and update scenarios and expected windows.</w:t>
      </w:r>
    </w:p>
    <w:p w14:paraId="00A3774C" w14:textId="77777777" w:rsidR="00464AED" w:rsidRDefault="00464AED" w:rsidP="000076D9">
      <w:pPr>
        <w:pStyle w:val="BodyText"/>
        <w:numPr>
          <w:ilvl w:val="0"/>
          <w:numId w:val="4"/>
        </w:numPr>
        <w:rPr>
          <w:lang w:val="en-CA" w:eastAsia="ar-SA"/>
        </w:rPr>
      </w:pPr>
      <w:r>
        <w:rPr>
          <w:lang w:val="en-CA" w:eastAsia="ar-SA"/>
        </w:rPr>
        <w:t xml:space="preserve">Transactions &amp; Weather : </w:t>
      </w:r>
    </w:p>
    <w:p w14:paraId="1A245635" w14:textId="77777777"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14:paraId="7F0C008C" w14:textId="7D236832" w:rsidR="003A4EB6" w:rsidRPr="000833BB" w:rsidRDefault="003A4EB6" w:rsidP="00464AED">
      <w:pPr>
        <w:pStyle w:val="BodyText"/>
        <w:numPr>
          <w:ilvl w:val="1"/>
          <w:numId w:val="4"/>
        </w:numPr>
        <w:rPr>
          <w:color w:val="FF0000"/>
          <w:lang w:val="en-CA" w:eastAsia="ar-SA"/>
          <w:rPrChange w:id="627" w:author="Fritz Gyger" w:date="2019-03-11T20:07:00Z">
            <w:rPr>
              <w:lang w:val="en-CA" w:eastAsia="ar-SA"/>
            </w:rPr>
          </w:rPrChange>
        </w:rPr>
      </w:pPr>
      <w:r w:rsidRPr="000833BB">
        <w:rPr>
          <w:color w:val="FF0000"/>
          <w:lang w:val="en-CA" w:eastAsia="ar-SA"/>
          <w:rPrChange w:id="628" w:author="Fritz Gyger" w:date="2019-03-11T20:07:00Z">
            <w:rPr>
              <w:lang w:val="en-CA" w:eastAsia="ar-SA"/>
            </w:rPr>
          </w:rPrChange>
        </w:rPr>
        <w:t xml:space="preserve">Weather </w:t>
      </w:r>
      <w:ins w:id="629" w:author="Fritz Gyger" w:date="2019-03-11T20:07:00Z">
        <w:r w:rsidR="000833BB" w:rsidRPr="000833BB">
          <w:rPr>
            <w:color w:val="FF0000"/>
            <w:lang w:val="en-CA" w:eastAsia="ar-SA"/>
            <w:rPrChange w:id="630" w:author="Fritz Gyger" w:date="2019-03-11T20:07:00Z">
              <w:rPr>
                <w:lang w:val="en-CA" w:eastAsia="ar-SA"/>
              </w:rPr>
            </w:rPrChange>
          </w:rPr>
          <w:t xml:space="preserve">Mondays after 1am </w:t>
        </w:r>
      </w:ins>
      <w:del w:id="631" w:author="Fritz Gyger" w:date="2019-03-11T20:07:00Z">
        <w:r w:rsidRPr="000833BB" w:rsidDel="000833BB">
          <w:rPr>
            <w:color w:val="FF0000"/>
            <w:lang w:val="en-CA" w:eastAsia="ar-SA"/>
            <w:rPrChange w:id="632" w:author="Fritz Gyger" w:date="2019-03-11T20:07:00Z">
              <w:rPr>
                <w:lang w:val="en-CA" w:eastAsia="ar-SA"/>
              </w:rPr>
            </w:rPrChange>
          </w:rPr>
          <w:delText>TBC</w:delText>
        </w:r>
      </w:del>
    </w:p>
    <w:p w14:paraId="0A7E09A4" w14:textId="77777777" w:rsidR="00464AED" w:rsidRDefault="00464AED" w:rsidP="000076D9">
      <w:pPr>
        <w:pStyle w:val="BodyText"/>
        <w:numPr>
          <w:ilvl w:val="0"/>
          <w:numId w:val="4"/>
        </w:numPr>
        <w:rPr>
          <w:lang w:val="en-CA" w:eastAsia="ar-SA"/>
        </w:rPr>
      </w:pPr>
    </w:p>
    <w:p w14:paraId="20447D5F" w14:textId="77777777" w:rsidR="000076D9" w:rsidRDefault="000076D9" w:rsidP="000076D9">
      <w:pPr>
        <w:pStyle w:val="BodyText"/>
        <w:ind w:left="360"/>
        <w:rPr>
          <w:lang w:val="en-CA" w:eastAsia="ar-SA"/>
        </w:rPr>
      </w:pPr>
    </w:p>
    <w:p w14:paraId="7E8A601A" w14:textId="77777777" w:rsidR="000076D9" w:rsidRPr="000076D9" w:rsidRDefault="000076D9" w:rsidP="000076D9">
      <w:pPr>
        <w:pStyle w:val="BodyText"/>
        <w:rPr>
          <w:lang w:eastAsia="ar-SA"/>
        </w:rPr>
      </w:pPr>
    </w:p>
    <w:p w14:paraId="1D95C74C" w14:textId="77777777" w:rsidR="00BB12B8" w:rsidRDefault="004B2EA2">
      <w:pPr>
        <w:pStyle w:val="Heading4"/>
        <w:numPr>
          <w:ilvl w:val="3"/>
          <w:numId w:val="2"/>
        </w:numPr>
      </w:pPr>
      <w:bookmarkStart w:id="633" w:name="_Toc432497677"/>
      <w:bookmarkStart w:id="634" w:name="_Toc3729075"/>
      <w:r>
        <w:t>Data Transfer Requirements</w:t>
      </w:r>
      <w:bookmarkEnd w:id="633"/>
      <w:bookmarkEnd w:id="634"/>
    </w:p>
    <w:p w14:paraId="160B8036" w14:textId="77777777" w:rsidR="00BB12B8" w:rsidRDefault="004B2EA2">
      <w:pPr>
        <w:pStyle w:val="InstructionalText"/>
        <w:rPr>
          <w:ins w:id="635" w:author="Fritz Gyger" w:date="2019-03-08T17:03:00Z"/>
        </w:rPr>
      </w:pPr>
      <w:r>
        <w:t>Instructions: Describe data transfer requirements to and from the software, including data content, format, sequence, volume/frequency and any conversion issues.</w:t>
      </w:r>
    </w:p>
    <w:p w14:paraId="51710403" w14:textId="77777777" w:rsidR="00094922" w:rsidRPr="00424AC2" w:rsidRDefault="00094922" w:rsidP="00094922">
      <w:pPr>
        <w:pStyle w:val="HTMLPreformatted"/>
        <w:shd w:val="clear" w:color="auto" w:fill="FFFFFF"/>
        <w:rPr>
          <w:ins w:id="636" w:author="Fritz Gyger" w:date="2019-03-08T17:03:00Z"/>
          <w:rFonts w:ascii="Arial" w:hAnsi="Arial" w:cs="Arial"/>
          <w:b/>
          <w:color w:val="24292E"/>
          <w:sz w:val="24"/>
          <w:szCs w:val="24"/>
          <w:u w:val="single"/>
        </w:rPr>
      </w:pPr>
      <w:ins w:id="637" w:author="Fritz Gyger" w:date="2019-03-08T17:03:00Z">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ins>
    </w:p>
    <w:p w14:paraId="77B3B743" w14:textId="77777777" w:rsidR="00094922" w:rsidRDefault="00094922" w:rsidP="00094922">
      <w:pPr>
        <w:pStyle w:val="HTMLPreformatted"/>
        <w:shd w:val="clear" w:color="auto" w:fill="FFFFFF"/>
        <w:rPr>
          <w:ins w:id="638" w:author="Fritz Gyger" w:date="2019-03-08T17:03:00Z"/>
          <w:rFonts w:ascii="Arial" w:hAnsi="Arial" w:cs="Arial"/>
          <w:b/>
          <w:color w:val="24292E"/>
          <w:sz w:val="24"/>
          <w:szCs w:val="24"/>
          <w:u w:val="single"/>
          <w:lang w:val="fr-CA"/>
        </w:rPr>
      </w:pPr>
      <w:ins w:id="639" w:author="Fritz Gyger" w:date="2019-03-08T17:03:00Z">
        <w:r>
          <w:rPr>
            <w:noProof/>
          </w:rPr>
          <w:drawing>
            <wp:inline distT="0" distB="0" distL="0" distR="0" wp14:anchorId="448A6CD1" wp14:editId="0D7D61EC">
              <wp:extent cx="6038850" cy="192327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5050" cy="1925245"/>
                      </a:xfrm>
                      <a:prstGeom prst="rect">
                        <a:avLst/>
                      </a:prstGeom>
                    </pic:spPr>
                  </pic:pic>
                </a:graphicData>
              </a:graphic>
            </wp:inline>
          </w:drawing>
        </w:r>
      </w:ins>
    </w:p>
    <w:p w14:paraId="1BA98571" w14:textId="1E2265F7" w:rsidR="00094922" w:rsidRPr="00310E30" w:rsidDel="00094922" w:rsidRDefault="00094922">
      <w:pPr>
        <w:pStyle w:val="BodyText"/>
        <w:rPr>
          <w:del w:id="640" w:author="Fritz Gyger" w:date="2019-03-08T17:04:00Z"/>
        </w:rPr>
        <w:pPrChange w:id="641" w:author="Fritz Gyger" w:date="2019-03-08T17:03:00Z">
          <w:pPr>
            <w:pStyle w:val="InstructionalText"/>
          </w:pPr>
        </w:pPrChange>
      </w:pPr>
    </w:p>
    <w:p w14:paraId="524243AD" w14:textId="77777777" w:rsidR="006C31C9" w:rsidRDefault="006C31C9" w:rsidP="006C31C9">
      <w:pPr>
        <w:pStyle w:val="BodyText"/>
        <w:numPr>
          <w:ilvl w:val="0"/>
          <w:numId w:val="4"/>
        </w:numPr>
        <w:rPr>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r w:rsidR="000076D9">
        <w:rPr>
          <w:lang w:val="en-CA" w:eastAsia="ar-SA"/>
        </w:rPr>
        <w:t xml:space="preserve">                           </w:t>
      </w:r>
      <w:r w:rsidRPr="00320A42">
        <w:rPr>
          <w:lang w:val="en-CA" w:eastAsia="ar-SA"/>
        </w:rPr>
        <w:t xml:space="preserve">(ex. Saint-Léonard instead of Saint-LÃ©onard)  </w:t>
      </w:r>
    </w:p>
    <w:p w14:paraId="532B1631" w14:textId="77777777"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14:paraId="36FF478B" w14:textId="77777777"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14:paraId="7A686EFE" w14:textId="77777777" w:rsidR="000076D9" w:rsidRDefault="00464AED" w:rsidP="00464AED">
      <w:pPr>
        <w:pStyle w:val="BodyText"/>
        <w:numPr>
          <w:ilvl w:val="1"/>
          <w:numId w:val="4"/>
        </w:numPr>
        <w:rPr>
          <w:lang w:val="en-CA" w:eastAsia="ar-SA"/>
        </w:rPr>
      </w:pPr>
      <w:r>
        <w:rPr>
          <w:lang w:val="en-CA" w:eastAsia="ar-SA"/>
        </w:rPr>
        <w:t>Weekly growth</w:t>
      </w:r>
      <w:del w:id="642" w:author="Fritz Gyger" w:date="2019-03-08T17:04:00Z">
        <w:r w:rsidDel="00094922">
          <w:rPr>
            <w:lang w:val="en-CA" w:eastAsia="ar-SA"/>
          </w:rPr>
          <w:delText xml:space="preserve"> </w:delText>
        </w:r>
      </w:del>
      <w:r>
        <w:rPr>
          <w:lang w:val="en-CA" w:eastAsia="ar-SA"/>
        </w:rPr>
        <w:t>: about 10MB for transaction &amp; weather data.</w:t>
      </w:r>
    </w:p>
    <w:p w14:paraId="1376FBC4" w14:textId="64307856" w:rsidR="006C31C9" w:rsidRDefault="006C31C9" w:rsidP="006C31C9">
      <w:pPr>
        <w:pStyle w:val="BodyText"/>
        <w:numPr>
          <w:ilvl w:val="0"/>
          <w:numId w:val="4"/>
        </w:numPr>
        <w:rPr>
          <w:lang w:val="en-CA" w:eastAsia="ar-SA"/>
        </w:rPr>
      </w:pPr>
      <w:r>
        <w:rPr>
          <w:lang w:val="en-CA" w:eastAsia="ar-SA"/>
        </w:rPr>
        <w:t xml:space="preserve">Data content and format (See </w:t>
      </w:r>
      <w:ins w:id="643" w:author="Fritz Gyger" w:date="2019-03-08T17:04:00Z">
        <w:r w:rsidR="00094922">
          <w:rPr>
            <w:lang w:val="en-CA" w:eastAsia="ar-SA"/>
          </w:rPr>
          <w:fldChar w:fldCharType="begin"/>
        </w:r>
        <w:r w:rsidR="00094922">
          <w:rPr>
            <w:lang w:val="en-CA" w:eastAsia="ar-SA"/>
          </w:rPr>
          <w:instrText xml:space="preserve"> HYPERLINK  \l "_Data_Formats_/" </w:instrText>
        </w:r>
        <w:r w:rsidR="00094922">
          <w:rPr>
            <w:lang w:val="en-CA" w:eastAsia="ar-SA"/>
          </w:rPr>
          <w:fldChar w:fldCharType="separate"/>
        </w:r>
        <w:r w:rsidRPr="00094922">
          <w:rPr>
            <w:rStyle w:val="Hyperlink"/>
            <w:lang w:val="en-CA" w:eastAsia="ar-SA"/>
          </w:rPr>
          <w:t>4.2.3 Data Formats</w:t>
        </w:r>
        <w:r w:rsidR="00094922">
          <w:rPr>
            <w:lang w:val="en-CA" w:eastAsia="ar-SA"/>
          </w:rPr>
          <w:fldChar w:fldCharType="end"/>
        </w:r>
      </w:ins>
      <w:r>
        <w:rPr>
          <w:lang w:val="en-CA" w:eastAsia="ar-SA"/>
        </w:rPr>
        <w:t xml:space="preserve">) </w:t>
      </w:r>
    </w:p>
    <w:p w14:paraId="56A53A7C" w14:textId="2E034623" w:rsidR="006C31C9" w:rsidRPr="00787888" w:rsidDel="00787888" w:rsidRDefault="00755931" w:rsidP="006C31C9">
      <w:pPr>
        <w:pStyle w:val="BodyText"/>
        <w:numPr>
          <w:ilvl w:val="0"/>
          <w:numId w:val="4"/>
        </w:numPr>
        <w:rPr>
          <w:del w:id="644" w:author="Fritz Gyger" w:date="2019-03-11T20:08:00Z"/>
          <w:color w:val="FF0000"/>
          <w:lang w:val="en-CA" w:eastAsia="ar-SA"/>
          <w:rPrChange w:id="645" w:author="Fritz Gyger" w:date="2019-03-11T20:08:00Z">
            <w:rPr>
              <w:del w:id="646" w:author="Fritz Gyger" w:date="2019-03-11T20:08:00Z"/>
              <w:lang w:val="en-CA" w:eastAsia="ar-SA"/>
            </w:rPr>
          </w:rPrChange>
        </w:rPr>
      </w:pPr>
      <w:del w:id="647" w:author="Fritz Gyger" w:date="2019-03-11T20:08:00Z">
        <w:r w:rsidRPr="00787888" w:rsidDel="00787888">
          <w:rPr>
            <w:color w:val="FF0000"/>
            <w:lang w:val="en-CA" w:eastAsia="ar-SA"/>
            <w:rPrChange w:id="648" w:author="Fritz Gyger" w:date="2019-03-11T20:08:00Z">
              <w:rPr>
                <w:lang w:val="en-CA" w:eastAsia="ar-SA"/>
              </w:rPr>
            </w:rPrChange>
          </w:rPr>
          <w:delText>Data Transfer</w:delText>
        </w:r>
        <w:r w:rsidR="000076D9" w:rsidRPr="00787888" w:rsidDel="00787888">
          <w:rPr>
            <w:color w:val="FF0000"/>
            <w:lang w:val="en-CA" w:eastAsia="ar-SA"/>
            <w:rPrChange w:id="649" w:author="Fritz Gyger" w:date="2019-03-11T20:08:00Z">
              <w:rPr>
                <w:lang w:val="en-CA" w:eastAsia="ar-SA"/>
              </w:rPr>
            </w:rPrChange>
          </w:rPr>
          <w:delText>?</w:delText>
        </w:r>
      </w:del>
    </w:p>
    <w:p w14:paraId="1BC18E4D" w14:textId="77777777" w:rsidR="006C31C9" w:rsidRDefault="006C31C9" w:rsidP="006C31C9">
      <w:pPr>
        <w:pStyle w:val="BodyText"/>
        <w:rPr>
          <w:lang w:eastAsia="ar-SA"/>
        </w:rPr>
      </w:pPr>
    </w:p>
    <w:p w14:paraId="6B7CDEFC" w14:textId="77777777" w:rsidR="006C31C9" w:rsidRPr="006C31C9" w:rsidRDefault="006C31C9" w:rsidP="006C31C9">
      <w:pPr>
        <w:pStyle w:val="BodyText"/>
        <w:rPr>
          <w:lang w:eastAsia="ar-SA"/>
        </w:rPr>
      </w:pPr>
    </w:p>
    <w:p w14:paraId="30836089" w14:textId="77777777" w:rsidR="00BB12B8" w:rsidRDefault="004B2EA2">
      <w:pPr>
        <w:pStyle w:val="Heading4"/>
        <w:numPr>
          <w:ilvl w:val="3"/>
          <w:numId w:val="2"/>
        </w:numPr>
      </w:pPr>
      <w:bookmarkStart w:id="650" w:name="_Data_Formats_/"/>
      <w:bookmarkStart w:id="651" w:name="_Toc432497678"/>
      <w:bookmarkStart w:id="652" w:name="_Toc3729076"/>
      <w:bookmarkEnd w:id="650"/>
      <w:r>
        <w:t>Data Formats</w:t>
      </w:r>
      <w:bookmarkEnd w:id="651"/>
      <w:r w:rsidR="00212541">
        <w:t xml:space="preserve"> / Data </w:t>
      </w:r>
      <w:r w:rsidR="00532287">
        <w:t>Dictionary</w:t>
      </w:r>
      <w:bookmarkEnd w:id="652"/>
    </w:p>
    <w:p w14:paraId="3B1B2C54" w14:textId="77777777" w:rsidR="00BB12B8" w:rsidRDefault="004B2EA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653" w:name="_Toc510936887"/>
    </w:p>
    <w:p w14:paraId="1C807413" w14:textId="77777777" w:rsidR="00063845" w:rsidRPr="0044197A" w:rsidRDefault="00063845" w:rsidP="00063845">
      <w:pPr>
        <w:pStyle w:val="BodyText"/>
        <w:rPr>
          <w:b/>
          <w:lang w:val="fr-CA" w:eastAsia="ar-SA"/>
        </w:rPr>
      </w:pPr>
      <w:r w:rsidRPr="0044197A">
        <w:rPr>
          <w:b/>
          <w:lang w:val="fr-CA" w:eastAsia="ar-SA"/>
        </w:rPr>
        <w:t xml:space="preserve">Source files </w:t>
      </w:r>
    </w:p>
    <w:p w14:paraId="06F1C36A" w14:textId="77777777" w:rsidR="004B2EA2" w:rsidRPr="000C2785" w:rsidRDefault="004B2EA2" w:rsidP="004B2EA2">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45BA98E5" w14:textId="77777777" w:rsidTr="004B2EA2">
        <w:tc>
          <w:tcPr>
            <w:tcW w:w="2681" w:type="dxa"/>
          </w:tcPr>
          <w:p w14:paraId="03E26A11" w14:textId="77777777" w:rsidR="004B2EA2" w:rsidRPr="00C26E0D" w:rsidRDefault="004B2EA2" w:rsidP="004B2EA2">
            <w:pPr>
              <w:pStyle w:val="BodyText"/>
              <w:rPr>
                <w:b/>
                <w:lang w:eastAsia="ar-SA"/>
              </w:rPr>
            </w:pPr>
            <w:r w:rsidRPr="00C26E0D">
              <w:rPr>
                <w:b/>
                <w:lang w:eastAsia="ar-SA"/>
              </w:rPr>
              <w:t>Name</w:t>
            </w:r>
          </w:p>
        </w:tc>
        <w:tc>
          <w:tcPr>
            <w:tcW w:w="1567" w:type="dxa"/>
          </w:tcPr>
          <w:p w14:paraId="200BB644" w14:textId="77777777" w:rsidR="004B2EA2" w:rsidRPr="00C26E0D" w:rsidRDefault="004B2EA2" w:rsidP="004B2EA2">
            <w:pPr>
              <w:pStyle w:val="BodyText"/>
              <w:rPr>
                <w:b/>
                <w:lang w:eastAsia="ar-SA"/>
              </w:rPr>
            </w:pPr>
            <w:r w:rsidRPr="00C26E0D">
              <w:rPr>
                <w:b/>
                <w:lang w:eastAsia="ar-SA"/>
              </w:rPr>
              <w:t>Type</w:t>
            </w:r>
          </w:p>
        </w:tc>
        <w:tc>
          <w:tcPr>
            <w:tcW w:w="992" w:type="dxa"/>
          </w:tcPr>
          <w:p w14:paraId="7C5C08FE" w14:textId="77777777" w:rsidR="004B2EA2" w:rsidRPr="00C26E0D" w:rsidRDefault="004B2EA2" w:rsidP="004B2EA2">
            <w:pPr>
              <w:pStyle w:val="BodyText"/>
              <w:rPr>
                <w:b/>
                <w:lang w:eastAsia="ar-SA"/>
              </w:rPr>
            </w:pPr>
            <w:r w:rsidRPr="00C26E0D">
              <w:rPr>
                <w:b/>
                <w:lang w:eastAsia="ar-SA"/>
              </w:rPr>
              <w:t>Length</w:t>
            </w:r>
          </w:p>
        </w:tc>
        <w:tc>
          <w:tcPr>
            <w:tcW w:w="1134" w:type="dxa"/>
          </w:tcPr>
          <w:p w14:paraId="71D2049D" w14:textId="77777777" w:rsidR="004B2EA2" w:rsidRPr="00C26E0D" w:rsidRDefault="004B2EA2" w:rsidP="004B2EA2">
            <w:pPr>
              <w:pStyle w:val="BodyText"/>
              <w:rPr>
                <w:b/>
                <w:lang w:eastAsia="ar-SA"/>
              </w:rPr>
            </w:pPr>
            <w:r>
              <w:rPr>
                <w:b/>
                <w:lang w:eastAsia="ar-SA"/>
              </w:rPr>
              <w:t>Nullable</w:t>
            </w:r>
          </w:p>
        </w:tc>
        <w:tc>
          <w:tcPr>
            <w:tcW w:w="2976" w:type="dxa"/>
          </w:tcPr>
          <w:p w14:paraId="2107DD1E" w14:textId="77777777" w:rsidR="004B2EA2" w:rsidRPr="00C26E0D" w:rsidRDefault="004B2EA2" w:rsidP="004B2EA2">
            <w:pPr>
              <w:pStyle w:val="BodyText"/>
              <w:rPr>
                <w:b/>
                <w:lang w:eastAsia="ar-SA"/>
              </w:rPr>
            </w:pPr>
            <w:r>
              <w:rPr>
                <w:b/>
                <w:lang w:eastAsia="ar-SA"/>
              </w:rPr>
              <w:t>Comments</w:t>
            </w:r>
          </w:p>
        </w:tc>
      </w:tr>
      <w:tr w:rsidR="004B2EA2" w14:paraId="0616D17B" w14:textId="77777777" w:rsidTr="004B2EA2">
        <w:tc>
          <w:tcPr>
            <w:tcW w:w="2681" w:type="dxa"/>
          </w:tcPr>
          <w:p w14:paraId="22887098" w14:textId="77777777" w:rsidR="004B2EA2" w:rsidRDefault="004B2EA2" w:rsidP="004B2EA2">
            <w:pPr>
              <w:pStyle w:val="BodyText"/>
              <w:rPr>
                <w:lang w:eastAsia="ar-SA"/>
              </w:rPr>
            </w:pPr>
            <w:r w:rsidRPr="00E97D30">
              <w:rPr>
                <w:rFonts w:ascii="Calibri" w:hAnsi="Calibri" w:cs="Calibri"/>
                <w:color w:val="000000"/>
                <w:szCs w:val="22"/>
                <w:lang w:val="en-CA" w:eastAsia="en-CA"/>
              </w:rPr>
              <w:t>IdentifiantDepot</w:t>
            </w:r>
          </w:p>
        </w:tc>
        <w:tc>
          <w:tcPr>
            <w:tcW w:w="1567" w:type="dxa"/>
          </w:tcPr>
          <w:p w14:paraId="6754442B" w14:textId="77777777" w:rsidR="004B2EA2" w:rsidRDefault="004B2EA2" w:rsidP="004B2EA2">
            <w:pPr>
              <w:pStyle w:val="BodyText"/>
              <w:rPr>
                <w:lang w:eastAsia="ar-SA"/>
              </w:rPr>
            </w:pPr>
            <w:r>
              <w:rPr>
                <w:lang w:eastAsia="ar-SA"/>
              </w:rPr>
              <w:t>INT</w:t>
            </w:r>
          </w:p>
        </w:tc>
        <w:tc>
          <w:tcPr>
            <w:tcW w:w="992" w:type="dxa"/>
          </w:tcPr>
          <w:p w14:paraId="26C8145E" w14:textId="77777777" w:rsidR="004B2EA2" w:rsidRDefault="004B2EA2" w:rsidP="004B2EA2">
            <w:pPr>
              <w:pStyle w:val="BodyText"/>
              <w:rPr>
                <w:lang w:eastAsia="ar-SA"/>
              </w:rPr>
            </w:pPr>
            <w:r>
              <w:rPr>
                <w:lang w:eastAsia="ar-SA"/>
              </w:rPr>
              <w:t xml:space="preserve"> </w:t>
            </w:r>
          </w:p>
        </w:tc>
        <w:tc>
          <w:tcPr>
            <w:tcW w:w="1134" w:type="dxa"/>
          </w:tcPr>
          <w:p w14:paraId="64C21F75" w14:textId="77777777" w:rsidR="004B2EA2" w:rsidRDefault="004B2EA2" w:rsidP="004B2EA2">
            <w:pPr>
              <w:pStyle w:val="BodyText"/>
              <w:rPr>
                <w:lang w:eastAsia="ar-SA"/>
              </w:rPr>
            </w:pPr>
            <w:r>
              <w:rPr>
                <w:lang w:eastAsia="ar-SA"/>
              </w:rPr>
              <w:t>N</w:t>
            </w:r>
          </w:p>
        </w:tc>
        <w:tc>
          <w:tcPr>
            <w:tcW w:w="2976" w:type="dxa"/>
          </w:tcPr>
          <w:p w14:paraId="063DA605" w14:textId="77777777" w:rsidR="004B2EA2" w:rsidRDefault="004B2EA2" w:rsidP="004B2EA2">
            <w:pPr>
              <w:pStyle w:val="BodyText"/>
              <w:rPr>
                <w:lang w:eastAsia="ar-SA"/>
              </w:rPr>
            </w:pPr>
          </w:p>
        </w:tc>
      </w:tr>
      <w:tr w:rsidR="004B2EA2" w14:paraId="4A91F9EF" w14:textId="77777777" w:rsidTr="004B2EA2">
        <w:tc>
          <w:tcPr>
            <w:tcW w:w="2681" w:type="dxa"/>
          </w:tcPr>
          <w:p w14:paraId="346F0FFC" w14:textId="77777777" w:rsidR="004B2EA2" w:rsidRDefault="004B2EA2" w:rsidP="004B2EA2">
            <w:pPr>
              <w:pStyle w:val="BodyText"/>
              <w:rPr>
                <w:lang w:eastAsia="ar-SA"/>
              </w:rPr>
            </w:pPr>
            <w:r w:rsidRPr="00C26E0D">
              <w:rPr>
                <w:rFonts w:ascii="Calibri" w:hAnsi="Calibri" w:cs="Calibri"/>
                <w:color w:val="000000"/>
                <w:szCs w:val="22"/>
                <w:lang w:val="en-CA" w:eastAsia="en-CA"/>
              </w:rPr>
              <w:t>NomDepot</w:t>
            </w:r>
          </w:p>
        </w:tc>
        <w:tc>
          <w:tcPr>
            <w:tcW w:w="1567" w:type="dxa"/>
          </w:tcPr>
          <w:p w14:paraId="23C50825" w14:textId="77777777" w:rsidR="004B2EA2" w:rsidRDefault="004B2EA2" w:rsidP="004B2EA2">
            <w:pPr>
              <w:pStyle w:val="BodyText"/>
              <w:rPr>
                <w:lang w:eastAsia="ar-SA"/>
              </w:rPr>
            </w:pPr>
            <w:r>
              <w:rPr>
                <w:lang w:eastAsia="ar-SA"/>
              </w:rPr>
              <w:t>VARCHAR</w:t>
            </w:r>
          </w:p>
        </w:tc>
        <w:tc>
          <w:tcPr>
            <w:tcW w:w="992" w:type="dxa"/>
          </w:tcPr>
          <w:p w14:paraId="58D645DD" w14:textId="77777777" w:rsidR="004B2EA2" w:rsidRDefault="004B2EA2" w:rsidP="004B2EA2">
            <w:pPr>
              <w:pStyle w:val="BodyText"/>
              <w:rPr>
                <w:lang w:eastAsia="ar-SA"/>
              </w:rPr>
            </w:pPr>
            <w:r>
              <w:rPr>
                <w:lang w:eastAsia="ar-SA"/>
              </w:rPr>
              <w:t>30</w:t>
            </w:r>
          </w:p>
        </w:tc>
        <w:tc>
          <w:tcPr>
            <w:tcW w:w="1134" w:type="dxa"/>
          </w:tcPr>
          <w:p w14:paraId="2F4301A2" w14:textId="77777777" w:rsidR="004B2EA2" w:rsidRDefault="004B2EA2" w:rsidP="004B2EA2">
            <w:pPr>
              <w:pStyle w:val="BodyText"/>
              <w:rPr>
                <w:lang w:eastAsia="ar-SA"/>
              </w:rPr>
            </w:pPr>
            <w:r>
              <w:rPr>
                <w:lang w:eastAsia="ar-SA"/>
              </w:rPr>
              <w:t>N</w:t>
            </w:r>
          </w:p>
        </w:tc>
        <w:tc>
          <w:tcPr>
            <w:tcW w:w="2976" w:type="dxa"/>
          </w:tcPr>
          <w:p w14:paraId="38A26F3B" w14:textId="77777777" w:rsidR="004B2EA2" w:rsidRDefault="004B2EA2" w:rsidP="004B2EA2">
            <w:pPr>
              <w:pStyle w:val="BodyText"/>
              <w:rPr>
                <w:lang w:eastAsia="ar-SA"/>
              </w:rPr>
            </w:pPr>
          </w:p>
        </w:tc>
      </w:tr>
      <w:tr w:rsidR="004B2EA2" w:rsidRPr="003D26B2" w14:paraId="3EBCBDC4" w14:textId="77777777" w:rsidTr="004B2EA2">
        <w:tc>
          <w:tcPr>
            <w:tcW w:w="2681" w:type="dxa"/>
          </w:tcPr>
          <w:p w14:paraId="5D2E14F2" w14:textId="77777777" w:rsidR="004B2EA2" w:rsidRDefault="004B2EA2" w:rsidP="004B2EA2">
            <w:pPr>
              <w:pStyle w:val="BodyText"/>
              <w:rPr>
                <w:lang w:eastAsia="ar-SA"/>
              </w:rPr>
            </w:pPr>
            <w:r w:rsidRPr="00C26E0D">
              <w:rPr>
                <w:rFonts w:ascii="Calibri" w:hAnsi="Calibri" w:cs="Calibri"/>
                <w:color w:val="000000"/>
                <w:szCs w:val="22"/>
                <w:lang w:val="en-CA" w:eastAsia="en-CA"/>
              </w:rPr>
              <w:t>TypeDepot</w:t>
            </w:r>
          </w:p>
        </w:tc>
        <w:tc>
          <w:tcPr>
            <w:tcW w:w="1567" w:type="dxa"/>
          </w:tcPr>
          <w:p w14:paraId="4BE680EC" w14:textId="77777777" w:rsidR="004B2EA2" w:rsidRDefault="004B2EA2" w:rsidP="004B2EA2">
            <w:pPr>
              <w:pStyle w:val="BodyText"/>
              <w:rPr>
                <w:lang w:eastAsia="ar-SA"/>
              </w:rPr>
            </w:pPr>
            <w:r>
              <w:rPr>
                <w:lang w:eastAsia="ar-SA"/>
              </w:rPr>
              <w:t>VARCHAR</w:t>
            </w:r>
          </w:p>
        </w:tc>
        <w:tc>
          <w:tcPr>
            <w:tcW w:w="992" w:type="dxa"/>
          </w:tcPr>
          <w:p w14:paraId="64ECC4FC" w14:textId="77777777" w:rsidR="004B2EA2" w:rsidRDefault="004B2EA2" w:rsidP="004B2EA2">
            <w:pPr>
              <w:pStyle w:val="BodyText"/>
              <w:rPr>
                <w:lang w:eastAsia="ar-SA"/>
              </w:rPr>
            </w:pPr>
            <w:r>
              <w:rPr>
                <w:lang w:eastAsia="ar-SA"/>
              </w:rPr>
              <w:t>15</w:t>
            </w:r>
          </w:p>
        </w:tc>
        <w:tc>
          <w:tcPr>
            <w:tcW w:w="1134" w:type="dxa"/>
          </w:tcPr>
          <w:p w14:paraId="6A4DDCEC" w14:textId="77777777" w:rsidR="004B2EA2" w:rsidRDefault="004B2EA2" w:rsidP="004B2EA2">
            <w:pPr>
              <w:pStyle w:val="BodyText"/>
              <w:rPr>
                <w:lang w:eastAsia="ar-SA"/>
              </w:rPr>
            </w:pPr>
            <w:r>
              <w:rPr>
                <w:lang w:eastAsia="ar-SA"/>
              </w:rPr>
              <w:t>N</w:t>
            </w:r>
          </w:p>
        </w:tc>
        <w:tc>
          <w:tcPr>
            <w:tcW w:w="2976" w:type="dxa"/>
          </w:tcPr>
          <w:p w14:paraId="482140B8" w14:textId="77777777" w:rsidR="004B2EA2" w:rsidRPr="009277BC" w:rsidRDefault="004B2EA2" w:rsidP="004B2EA2">
            <w:pPr>
              <w:pStyle w:val="BodyText"/>
              <w:rPr>
                <w:lang w:val="fr-CA" w:eastAsia="ar-SA"/>
              </w:rPr>
            </w:pPr>
            <w:r w:rsidRPr="009277BC">
              <w:rPr>
                <w:lang w:val="fr-CA" w:eastAsia="ar-SA"/>
              </w:rPr>
              <w:t xml:space="preserve">Values : Carierre, Chute_Egout, Entassement, </w:t>
            </w:r>
          </w:p>
        </w:tc>
      </w:tr>
      <w:tr w:rsidR="004B2EA2" w:rsidRPr="009277BC" w14:paraId="61F7187F" w14:textId="77777777" w:rsidTr="004B2EA2">
        <w:tc>
          <w:tcPr>
            <w:tcW w:w="2681" w:type="dxa"/>
          </w:tcPr>
          <w:p w14:paraId="69C8E9C2" w14:textId="77777777" w:rsidR="004B2EA2" w:rsidRDefault="004B2EA2" w:rsidP="004B2EA2">
            <w:pPr>
              <w:pStyle w:val="BodyText"/>
              <w:rPr>
                <w:lang w:eastAsia="ar-SA"/>
              </w:rPr>
            </w:pPr>
            <w:r w:rsidRPr="00C26E0D">
              <w:rPr>
                <w:rFonts w:ascii="Calibri" w:hAnsi="Calibri" w:cs="Calibri"/>
                <w:color w:val="000000"/>
                <w:szCs w:val="22"/>
                <w:lang w:val="en-CA" w:eastAsia="en-CA"/>
              </w:rPr>
              <w:t>Capacite</w:t>
            </w:r>
          </w:p>
        </w:tc>
        <w:tc>
          <w:tcPr>
            <w:tcW w:w="1567" w:type="dxa"/>
          </w:tcPr>
          <w:p w14:paraId="5BBCA459" w14:textId="77777777" w:rsidR="004B2EA2" w:rsidRDefault="004B2EA2" w:rsidP="004B2EA2">
            <w:pPr>
              <w:pStyle w:val="BodyText"/>
              <w:rPr>
                <w:lang w:eastAsia="ar-SA"/>
              </w:rPr>
            </w:pPr>
            <w:r>
              <w:rPr>
                <w:lang w:eastAsia="ar-SA"/>
              </w:rPr>
              <w:t>INT</w:t>
            </w:r>
          </w:p>
        </w:tc>
        <w:tc>
          <w:tcPr>
            <w:tcW w:w="992" w:type="dxa"/>
          </w:tcPr>
          <w:p w14:paraId="6EF9C13F" w14:textId="77777777" w:rsidR="004B2EA2" w:rsidRDefault="004B2EA2" w:rsidP="004B2EA2">
            <w:pPr>
              <w:pStyle w:val="BodyText"/>
              <w:rPr>
                <w:lang w:eastAsia="ar-SA"/>
              </w:rPr>
            </w:pPr>
          </w:p>
        </w:tc>
        <w:tc>
          <w:tcPr>
            <w:tcW w:w="1134" w:type="dxa"/>
          </w:tcPr>
          <w:p w14:paraId="7E7782B2" w14:textId="77777777" w:rsidR="004B2EA2" w:rsidRDefault="004B2EA2" w:rsidP="004B2EA2">
            <w:pPr>
              <w:pStyle w:val="BodyText"/>
              <w:rPr>
                <w:lang w:eastAsia="ar-SA"/>
              </w:rPr>
            </w:pPr>
            <w:r>
              <w:rPr>
                <w:lang w:eastAsia="ar-SA"/>
              </w:rPr>
              <w:t>Y</w:t>
            </w:r>
          </w:p>
        </w:tc>
        <w:tc>
          <w:tcPr>
            <w:tcW w:w="2976" w:type="dxa"/>
          </w:tcPr>
          <w:p w14:paraId="49DDEDC2" w14:textId="77777777" w:rsidR="004B2EA2" w:rsidRPr="009277BC" w:rsidRDefault="004B2EA2" w:rsidP="004B2EA2">
            <w:pPr>
              <w:pStyle w:val="BodyText"/>
              <w:rPr>
                <w:lang w:val="fr-CA" w:eastAsia="ar-SA"/>
              </w:rPr>
            </w:pPr>
            <w:r>
              <w:rPr>
                <w:lang w:val="fr-CA" w:eastAsia="ar-SA"/>
              </w:rPr>
              <w:t xml:space="preserve">0 = Sewer well </w:t>
            </w:r>
          </w:p>
        </w:tc>
      </w:tr>
      <w:tr w:rsidR="004B2EA2" w:rsidRPr="009277BC" w14:paraId="551984B2" w14:textId="77777777" w:rsidTr="004B2EA2">
        <w:tc>
          <w:tcPr>
            <w:tcW w:w="2681" w:type="dxa"/>
          </w:tcPr>
          <w:p w14:paraId="5F73A4FD" w14:textId="77777777" w:rsidR="004B2EA2" w:rsidRPr="009277BC" w:rsidRDefault="004B2EA2" w:rsidP="004B2EA2">
            <w:pPr>
              <w:pStyle w:val="BodyText"/>
              <w:rPr>
                <w:lang w:val="fr-CA" w:eastAsia="ar-SA"/>
              </w:rPr>
            </w:pPr>
            <w:r w:rsidRPr="009277BC">
              <w:rPr>
                <w:rFonts w:ascii="Calibri" w:hAnsi="Calibri" w:cs="Calibri"/>
                <w:color w:val="000000"/>
                <w:szCs w:val="22"/>
                <w:lang w:val="fr-CA" w:eastAsia="en-CA"/>
              </w:rPr>
              <w:t>Latitude</w:t>
            </w:r>
          </w:p>
        </w:tc>
        <w:tc>
          <w:tcPr>
            <w:tcW w:w="1567" w:type="dxa"/>
          </w:tcPr>
          <w:p w14:paraId="728D6A7A"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363AD217"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099A9B4B"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0B44450C" w14:textId="77777777" w:rsidR="004B2EA2" w:rsidRPr="009277BC" w:rsidRDefault="004B2EA2" w:rsidP="004B2EA2">
            <w:pPr>
              <w:pStyle w:val="BodyText"/>
              <w:rPr>
                <w:lang w:val="fr-CA" w:eastAsia="ar-SA"/>
              </w:rPr>
            </w:pPr>
          </w:p>
        </w:tc>
      </w:tr>
      <w:tr w:rsidR="004B2EA2" w:rsidRPr="009277BC" w14:paraId="019947E8" w14:textId="77777777" w:rsidTr="004B2EA2">
        <w:tc>
          <w:tcPr>
            <w:tcW w:w="2681" w:type="dxa"/>
            <w:vAlign w:val="bottom"/>
          </w:tcPr>
          <w:p w14:paraId="4F04885D" w14:textId="77777777"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14:paraId="7BF0409B"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AEB7EEE"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47715DC8"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63279C05" w14:textId="77777777" w:rsidR="004B2EA2" w:rsidRPr="009277BC" w:rsidRDefault="004B2EA2" w:rsidP="004B2EA2">
            <w:pPr>
              <w:pStyle w:val="BodyText"/>
              <w:rPr>
                <w:lang w:val="fr-CA" w:eastAsia="ar-SA"/>
              </w:rPr>
            </w:pPr>
          </w:p>
        </w:tc>
      </w:tr>
      <w:tr w:rsidR="004B2EA2" w:rsidRPr="009277BC" w14:paraId="4694D39B" w14:textId="77777777" w:rsidTr="004B2EA2">
        <w:tc>
          <w:tcPr>
            <w:tcW w:w="2681" w:type="dxa"/>
          </w:tcPr>
          <w:p w14:paraId="70684BD2" w14:textId="77777777" w:rsidR="004B2EA2" w:rsidRPr="009277BC" w:rsidRDefault="004B2EA2" w:rsidP="004B2EA2">
            <w:pPr>
              <w:pStyle w:val="BodyText"/>
              <w:rPr>
                <w:lang w:val="fr-CA" w:eastAsia="ar-SA"/>
              </w:rPr>
            </w:pPr>
            <w:r w:rsidRPr="009277BC">
              <w:rPr>
                <w:rFonts w:ascii="Calibri" w:hAnsi="Calibri" w:cs="Calibri"/>
                <w:color w:val="000000"/>
                <w:szCs w:val="22"/>
                <w:lang w:val="fr-CA" w:eastAsia="en-CA"/>
              </w:rPr>
              <w:t>VolumeDeverse</w:t>
            </w:r>
          </w:p>
        </w:tc>
        <w:tc>
          <w:tcPr>
            <w:tcW w:w="1567" w:type="dxa"/>
          </w:tcPr>
          <w:p w14:paraId="6C31AE80"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9004994" w14:textId="77777777" w:rsidR="004B2EA2" w:rsidRPr="009277BC" w:rsidRDefault="004B2EA2" w:rsidP="004B2EA2">
            <w:pPr>
              <w:pStyle w:val="BodyText"/>
              <w:rPr>
                <w:lang w:val="fr-CA" w:eastAsia="ar-SA"/>
              </w:rPr>
            </w:pPr>
            <w:r w:rsidRPr="009277BC">
              <w:rPr>
                <w:lang w:val="fr-CA" w:eastAsia="ar-SA"/>
              </w:rPr>
              <w:t>9,2</w:t>
            </w:r>
          </w:p>
        </w:tc>
        <w:tc>
          <w:tcPr>
            <w:tcW w:w="1134" w:type="dxa"/>
          </w:tcPr>
          <w:p w14:paraId="2B138DF4"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2839A5A8" w14:textId="77777777" w:rsidR="004B2EA2" w:rsidRPr="009277BC" w:rsidRDefault="004B2EA2" w:rsidP="00063845">
            <w:pPr>
              <w:pStyle w:val="BodyText"/>
              <w:rPr>
                <w:lang w:val="fr-CA" w:eastAsia="ar-SA"/>
              </w:rPr>
            </w:pPr>
          </w:p>
        </w:tc>
      </w:tr>
      <w:tr w:rsidR="004B2EA2" w:rsidRPr="009277BC" w14:paraId="6164226A" w14:textId="77777777" w:rsidTr="004B2EA2">
        <w:tc>
          <w:tcPr>
            <w:tcW w:w="2681" w:type="dxa"/>
            <w:vAlign w:val="bottom"/>
          </w:tcPr>
          <w:p w14:paraId="5686B647" w14:textId="77777777"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IdentifiantArrondissement</w:t>
            </w:r>
          </w:p>
        </w:tc>
        <w:tc>
          <w:tcPr>
            <w:tcW w:w="1567" w:type="dxa"/>
          </w:tcPr>
          <w:p w14:paraId="090B9AE3" w14:textId="77777777" w:rsidR="004B2EA2" w:rsidRPr="009277BC" w:rsidRDefault="004B2EA2" w:rsidP="004B2EA2">
            <w:pPr>
              <w:pStyle w:val="BodyText"/>
              <w:rPr>
                <w:lang w:val="fr-CA" w:eastAsia="ar-SA"/>
              </w:rPr>
            </w:pPr>
            <w:r w:rsidRPr="009277BC">
              <w:rPr>
                <w:lang w:val="fr-CA" w:eastAsia="ar-SA"/>
              </w:rPr>
              <w:t>INT</w:t>
            </w:r>
          </w:p>
        </w:tc>
        <w:tc>
          <w:tcPr>
            <w:tcW w:w="992" w:type="dxa"/>
          </w:tcPr>
          <w:p w14:paraId="1D41A8D2" w14:textId="77777777" w:rsidR="004B2EA2" w:rsidRPr="009277BC" w:rsidRDefault="004B2EA2" w:rsidP="004B2EA2">
            <w:pPr>
              <w:pStyle w:val="BodyText"/>
              <w:rPr>
                <w:lang w:val="fr-CA" w:eastAsia="ar-SA"/>
              </w:rPr>
            </w:pPr>
          </w:p>
        </w:tc>
        <w:tc>
          <w:tcPr>
            <w:tcW w:w="1134" w:type="dxa"/>
          </w:tcPr>
          <w:p w14:paraId="7AF63629"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5288B3BC" w14:textId="77777777" w:rsidR="004B2EA2" w:rsidRPr="009277BC" w:rsidRDefault="004B2EA2" w:rsidP="004B2EA2">
            <w:pPr>
              <w:pStyle w:val="BodyText"/>
              <w:rPr>
                <w:lang w:val="fr-CA" w:eastAsia="ar-SA"/>
              </w:rPr>
            </w:pPr>
          </w:p>
        </w:tc>
      </w:tr>
      <w:tr w:rsidR="004B2EA2" w14:paraId="3B78EC88" w14:textId="77777777" w:rsidTr="004B2EA2">
        <w:tc>
          <w:tcPr>
            <w:tcW w:w="2681" w:type="dxa"/>
            <w:vAlign w:val="bottom"/>
          </w:tcPr>
          <w:p w14:paraId="598924A8" w14:textId="77777777" w:rsidR="004B2EA2" w:rsidRPr="00C26E0D" w:rsidRDefault="004B2EA2" w:rsidP="004B2EA2">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r w:rsidRPr="00C26E0D">
              <w:rPr>
                <w:rFonts w:ascii="Calibri" w:hAnsi="Calibri" w:cs="Calibri"/>
                <w:color w:val="000000"/>
                <w:szCs w:val="22"/>
                <w:lang w:val="en-CA" w:eastAsia="en-CA"/>
              </w:rPr>
              <w:t>sementCode</w:t>
            </w:r>
          </w:p>
        </w:tc>
        <w:tc>
          <w:tcPr>
            <w:tcW w:w="1567" w:type="dxa"/>
          </w:tcPr>
          <w:p w14:paraId="7D502D4D" w14:textId="77777777" w:rsidR="004B2EA2" w:rsidRDefault="004B2EA2" w:rsidP="004B2EA2">
            <w:pPr>
              <w:pStyle w:val="BodyText"/>
              <w:rPr>
                <w:lang w:eastAsia="ar-SA"/>
              </w:rPr>
            </w:pPr>
            <w:r>
              <w:rPr>
                <w:lang w:eastAsia="ar-SA"/>
              </w:rPr>
              <w:t>CHAR</w:t>
            </w:r>
          </w:p>
        </w:tc>
        <w:tc>
          <w:tcPr>
            <w:tcW w:w="992" w:type="dxa"/>
          </w:tcPr>
          <w:p w14:paraId="07E6CEE0" w14:textId="77777777" w:rsidR="004B2EA2" w:rsidRDefault="004B2EA2" w:rsidP="004B2EA2">
            <w:pPr>
              <w:pStyle w:val="BodyText"/>
              <w:rPr>
                <w:lang w:eastAsia="ar-SA"/>
              </w:rPr>
            </w:pPr>
            <w:r>
              <w:rPr>
                <w:lang w:eastAsia="ar-SA"/>
              </w:rPr>
              <w:t>3</w:t>
            </w:r>
          </w:p>
        </w:tc>
        <w:tc>
          <w:tcPr>
            <w:tcW w:w="1134" w:type="dxa"/>
          </w:tcPr>
          <w:p w14:paraId="3C9B0A11" w14:textId="77777777" w:rsidR="004B2EA2" w:rsidRDefault="004B2EA2" w:rsidP="004B2EA2">
            <w:pPr>
              <w:pStyle w:val="BodyText"/>
              <w:rPr>
                <w:lang w:eastAsia="ar-SA"/>
              </w:rPr>
            </w:pPr>
            <w:r>
              <w:rPr>
                <w:lang w:eastAsia="ar-SA"/>
              </w:rPr>
              <w:t>N</w:t>
            </w:r>
          </w:p>
        </w:tc>
        <w:tc>
          <w:tcPr>
            <w:tcW w:w="2976" w:type="dxa"/>
          </w:tcPr>
          <w:p w14:paraId="22DE0BD7" w14:textId="77777777" w:rsidR="004B2EA2" w:rsidRDefault="004B2EA2" w:rsidP="004B2EA2">
            <w:pPr>
              <w:pStyle w:val="BodyText"/>
              <w:rPr>
                <w:lang w:eastAsia="ar-SA"/>
              </w:rPr>
            </w:pPr>
          </w:p>
        </w:tc>
      </w:tr>
      <w:tr w:rsidR="004B2EA2" w14:paraId="314C5898" w14:textId="77777777" w:rsidTr="004B2EA2">
        <w:tc>
          <w:tcPr>
            <w:tcW w:w="2681" w:type="dxa"/>
            <w:vAlign w:val="bottom"/>
          </w:tcPr>
          <w:p w14:paraId="2916E471"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Arrondissement</w:t>
            </w:r>
          </w:p>
        </w:tc>
        <w:tc>
          <w:tcPr>
            <w:tcW w:w="1567" w:type="dxa"/>
          </w:tcPr>
          <w:p w14:paraId="6E467E04" w14:textId="77777777" w:rsidR="004B2EA2" w:rsidRDefault="004B2EA2" w:rsidP="004B2EA2">
            <w:pPr>
              <w:pStyle w:val="BodyText"/>
              <w:rPr>
                <w:lang w:eastAsia="ar-SA"/>
              </w:rPr>
            </w:pPr>
            <w:r>
              <w:rPr>
                <w:lang w:eastAsia="ar-SA"/>
              </w:rPr>
              <w:t>VARCHAR</w:t>
            </w:r>
          </w:p>
        </w:tc>
        <w:tc>
          <w:tcPr>
            <w:tcW w:w="992" w:type="dxa"/>
          </w:tcPr>
          <w:p w14:paraId="215D5DC9" w14:textId="77777777" w:rsidR="004B2EA2" w:rsidRDefault="004B2EA2" w:rsidP="004B2EA2">
            <w:pPr>
              <w:pStyle w:val="BodyText"/>
              <w:rPr>
                <w:lang w:eastAsia="ar-SA"/>
              </w:rPr>
            </w:pPr>
            <w:r>
              <w:rPr>
                <w:lang w:eastAsia="ar-SA"/>
              </w:rPr>
              <w:t>30</w:t>
            </w:r>
          </w:p>
        </w:tc>
        <w:tc>
          <w:tcPr>
            <w:tcW w:w="1134" w:type="dxa"/>
          </w:tcPr>
          <w:p w14:paraId="15E3A517" w14:textId="77777777" w:rsidR="004B2EA2" w:rsidRDefault="004B2EA2" w:rsidP="004B2EA2">
            <w:pPr>
              <w:pStyle w:val="BodyText"/>
              <w:rPr>
                <w:lang w:eastAsia="ar-SA"/>
              </w:rPr>
            </w:pPr>
            <w:r>
              <w:rPr>
                <w:lang w:eastAsia="ar-SA"/>
              </w:rPr>
              <w:t>N</w:t>
            </w:r>
          </w:p>
        </w:tc>
        <w:tc>
          <w:tcPr>
            <w:tcW w:w="2976" w:type="dxa"/>
          </w:tcPr>
          <w:p w14:paraId="59411841" w14:textId="77777777" w:rsidR="004B2EA2" w:rsidRDefault="004B2EA2" w:rsidP="004B2EA2">
            <w:pPr>
              <w:pStyle w:val="BodyText"/>
              <w:rPr>
                <w:lang w:eastAsia="ar-SA"/>
              </w:rPr>
            </w:pPr>
          </w:p>
        </w:tc>
      </w:tr>
      <w:tr w:rsidR="004B2EA2" w14:paraId="38897133" w14:textId="77777777" w:rsidTr="004B2EA2">
        <w:tc>
          <w:tcPr>
            <w:tcW w:w="2681" w:type="dxa"/>
            <w:vAlign w:val="bottom"/>
          </w:tcPr>
          <w:p w14:paraId="58EF9709"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14:paraId="7A82099C" w14:textId="77777777" w:rsidR="004B2EA2" w:rsidRDefault="004B2EA2" w:rsidP="004B2EA2">
            <w:pPr>
              <w:pStyle w:val="BodyText"/>
              <w:rPr>
                <w:lang w:eastAsia="ar-SA"/>
              </w:rPr>
            </w:pPr>
            <w:r>
              <w:rPr>
                <w:lang w:eastAsia="ar-SA"/>
              </w:rPr>
              <w:t>DECIMAL</w:t>
            </w:r>
          </w:p>
        </w:tc>
        <w:tc>
          <w:tcPr>
            <w:tcW w:w="992" w:type="dxa"/>
          </w:tcPr>
          <w:p w14:paraId="69B7A19A" w14:textId="77777777" w:rsidR="004B2EA2" w:rsidRDefault="004B2EA2" w:rsidP="004B2EA2">
            <w:pPr>
              <w:pStyle w:val="BodyText"/>
              <w:rPr>
                <w:lang w:eastAsia="ar-SA"/>
              </w:rPr>
            </w:pPr>
            <w:r>
              <w:rPr>
                <w:lang w:eastAsia="ar-SA"/>
              </w:rPr>
              <w:t>7,1</w:t>
            </w:r>
          </w:p>
        </w:tc>
        <w:tc>
          <w:tcPr>
            <w:tcW w:w="1134" w:type="dxa"/>
          </w:tcPr>
          <w:p w14:paraId="44BF7B91" w14:textId="77777777" w:rsidR="004B2EA2" w:rsidRDefault="004B2EA2" w:rsidP="004B2EA2">
            <w:pPr>
              <w:pStyle w:val="BodyText"/>
              <w:rPr>
                <w:lang w:eastAsia="ar-SA"/>
              </w:rPr>
            </w:pPr>
            <w:r>
              <w:rPr>
                <w:lang w:eastAsia="ar-SA"/>
              </w:rPr>
              <w:t>N</w:t>
            </w:r>
          </w:p>
        </w:tc>
        <w:tc>
          <w:tcPr>
            <w:tcW w:w="2976" w:type="dxa"/>
          </w:tcPr>
          <w:p w14:paraId="00F455BA" w14:textId="746D2310" w:rsidR="004B2EA2" w:rsidRPr="00787888" w:rsidRDefault="00787888" w:rsidP="004B2EA2">
            <w:pPr>
              <w:pStyle w:val="BodyText"/>
              <w:rPr>
                <w:color w:val="FF0000"/>
                <w:lang w:eastAsia="ar-SA"/>
                <w:rPrChange w:id="654" w:author="Fritz Gyger" w:date="2019-03-11T20:09:00Z">
                  <w:rPr>
                    <w:lang w:eastAsia="ar-SA"/>
                  </w:rPr>
                </w:rPrChange>
              </w:rPr>
            </w:pPr>
            <w:ins w:id="655" w:author="Fritz Gyger" w:date="2019-03-11T20:09:00Z">
              <w:r w:rsidRPr="00787888">
                <w:rPr>
                  <w:color w:val="FF0000"/>
                  <w:lang w:eastAsia="ar-SA"/>
                  <w:rPrChange w:id="656" w:author="Fritz Gyger" w:date="2019-03-11T20:09:00Z">
                    <w:rPr>
                      <w:lang w:eastAsia="ar-SA"/>
                    </w:rPr>
                  </w:rPrChange>
                </w:rPr>
                <w:t>Unknown Ilia</w:t>
              </w:r>
            </w:ins>
            <w:del w:id="657" w:author="Fritz Gyger" w:date="2019-03-11T20:08:00Z">
              <w:r w:rsidR="004B2EA2" w:rsidRPr="00787888" w:rsidDel="00787888">
                <w:rPr>
                  <w:color w:val="FF0000"/>
                  <w:lang w:eastAsia="ar-SA"/>
                  <w:rPrChange w:id="658" w:author="Fritz Gyger" w:date="2019-03-11T20:09:00Z">
                    <w:rPr>
                      <w:lang w:eastAsia="ar-SA"/>
                    </w:rPr>
                  </w:rPrChange>
                </w:rPr>
                <w:delText>??</w:delText>
              </w:r>
            </w:del>
          </w:p>
        </w:tc>
      </w:tr>
      <w:tr w:rsidR="004B2EA2" w14:paraId="6AD14F01" w14:textId="77777777" w:rsidTr="004B2EA2">
        <w:tc>
          <w:tcPr>
            <w:tcW w:w="2681" w:type="dxa"/>
            <w:vAlign w:val="bottom"/>
          </w:tcPr>
          <w:p w14:paraId="0BC886F3"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14:paraId="26EDD9EB" w14:textId="77777777" w:rsidR="004B2EA2" w:rsidRDefault="004B2EA2" w:rsidP="004B2EA2">
            <w:pPr>
              <w:pStyle w:val="BodyText"/>
              <w:rPr>
                <w:lang w:eastAsia="ar-SA"/>
              </w:rPr>
            </w:pPr>
            <w:r>
              <w:rPr>
                <w:lang w:eastAsia="ar-SA"/>
              </w:rPr>
              <w:t>DECIMAL</w:t>
            </w:r>
          </w:p>
        </w:tc>
        <w:tc>
          <w:tcPr>
            <w:tcW w:w="992" w:type="dxa"/>
          </w:tcPr>
          <w:p w14:paraId="0DCDC459" w14:textId="77777777" w:rsidR="004B2EA2" w:rsidRDefault="004B2EA2" w:rsidP="004B2EA2">
            <w:pPr>
              <w:pStyle w:val="BodyText"/>
              <w:rPr>
                <w:lang w:eastAsia="ar-SA"/>
              </w:rPr>
            </w:pPr>
            <w:r>
              <w:rPr>
                <w:lang w:eastAsia="ar-SA"/>
              </w:rPr>
              <w:t>8,1</w:t>
            </w:r>
          </w:p>
        </w:tc>
        <w:tc>
          <w:tcPr>
            <w:tcW w:w="1134" w:type="dxa"/>
          </w:tcPr>
          <w:p w14:paraId="29F231BF" w14:textId="77777777" w:rsidR="004B2EA2" w:rsidRDefault="004B2EA2" w:rsidP="004B2EA2">
            <w:pPr>
              <w:pStyle w:val="BodyText"/>
              <w:rPr>
                <w:lang w:eastAsia="ar-SA"/>
              </w:rPr>
            </w:pPr>
            <w:r>
              <w:rPr>
                <w:lang w:eastAsia="ar-SA"/>
              </w:rPr>
              <w:t>N</w:t>
            </w:r>
          </w:p>
        </w:tc>
        <w:tc>
          <w:tcPr>
            <w:tcW w:w="2976" w:type="dxa"/>
          </w:tcPr>
          <w:p w14:paraId="4B6B34B1" w14:textId="50096E61" w:rsidR="004B2EA2" w:rsidRPr="00787888" w:rsidRDefault="00787888" w:rsidP="004B2EA2">
            <w:pPr>
              <w:pStyle w:val="BodyText"/>
              <w:rPr>
                <w:color w:val="FF0000"/>
                <w:lang w:eastAsia="ar-SA"/>
                <w:rPrChange w:id="659" w:author="Fritz Gyger" w:date="2019-03-11T20:09:00Z">
                  <w:rPr>
                    <w:lang w:eastAsia="ar-SA"/>
                  </w:rPr>
                </w:rPrChange>
              </w:rPr>
            </w:pPr>
            <w:ins w:id="660" w:author="Fritz Gyger" w:date="2019-03-11T20:09:00Z">
              <w:r w:rsidRPr="00787888">
                <w:rPr>
                  <w:color w:val="FF0000"/>
                  <w:lang w:eastAsia="ar-SA"/>
                </w:rPr>
                <w:t>Unknown</w:t>
              </w:r>
              <w:r w:rsidRPr="00787888">
                <w:rPr>
                  <w:color w:val="FF0000"/>
                  <w:lang w:eastAsia="ar-SA"/>
                  <w:rPrChange w:id="661" w:author="Fritz Gyger" w:date="2019-03-11T20:09:00Z">
                    <w:rPr>
                      <w:lang w:eastAsia="ar-SA"/>
                    </w:rPr>
                  </w:rPrChange>
                </w:rPr>
                <w:t xml:space="preserve"> Ilia</w:t>
              </w:r>
            </w:ins>
            <w:del w:id="662" w:author="Fritz Gyger" w:date="2019-03-11T20:08:00Z">
              <w:r w:rsidR="004B2EA2" w:rsidRPr="00787888" w:rsidDel="00787888">
                <w:rPr>
                  <w:color w:val="FF0000"/>
                  <w:lang w:eastAsia="ar-SA"/>
                  <w:rPrChange w:id="663" w:author="Fritz Gyger" w:date="2019-03-11T20:09:00Z">
                    <w:rPr>
                      <w:lang w:eastAsia="ar-SA"/>
                    </w:rPr>
                  </w:rPrChange>
                </w:rPr>
                <w:delText>??</w:delText>
              </w:r>
            </w:del>
          </w:p>
        </w:tc>
      </w:tr>
    </w:tbl>
    <w:p w14:paraId="7AD0B7FF" w14:textId="77777777" w:rsidR="004B2EA2" w:rsidRDefault="004B2EA2" w:rsidP="004B2EA2">
      <w:pPr>
        <w:pStyle w:val="BodyText"/>
        <w:rPr>
          <w:lang w:eastAsia="ar-SA"/>
        </w:rPr>
      </w:pPr>
    </w:p>
    <w:p w14:paraId="342F9B5D" w14:textId="77777777" w:rsidR="0048753C" w:rsidRPr="00E97D30" w:rsidRDefault="0048753C" w:rsidP="0048753C">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14:paraId="49C22AE3" w14:textId="77777777" w:rsidTr="004B1FF4">
        <w:tc>
          <w:tcPr>
            <w:tcW w:w="2689" w:type="dxa"/>
          </w:tcPr>
          <w:p w14:paraId="2167FDA7" w14:textId="77777777" w:rsidR="0048753C" w:rsidRPr="00C26E0D" w:rsidRDefault="0048753C" w:rsidP="004B1FF4">
            <w:pPr>
              <w:pStyle w:val="BodyText"/>
              <w:rPr>
                <w:b/>
                <w:lang w:eastAsia="ar-SA"/>
              </w:rPr>
            </w:pPr>
            <w:r w:rsidRPr="00C26E0D">
              <w:rPr>
                <w:b/>
                <w:lang w:eastAsia="ar-SA"/>
              </w:rPr>
              <w:lastRenderedPageBreak/>
              <w:t>Name</w:t>
            </w:r>
          </w:p>
        </w:tc>
        <w:tc>
          <w:tcPr>
            <w:tcW w:w="1559" w:type="dxa"/>
          </w:tcPr>
          <w:p w14:paraId="2D7AB25B" w14:textId="77777777" w:rsidR="0048753C" w:rsidRPr="00C26E0D" w:rsidRDefault="0048753C" w:rsidP="004B1FF4">
            <w:pPr>
              <w:pStyle w:val="BodyText"/>
              <w:rPr>
                <w:b/>
                <w:lang w:eastAsia="ar-SA"/>
              </w:rPr>
            </w:pPr>
            <w:r w:rsidRPr="00C26E0D">
              <w:rPr>
                <w:b/>
                <w:lang w:eastAsia="ar-SA"/>
              </w:rPr>
              <w:t>Type</w:t>
            </w:r>
          </w:p>
        </w:tc>
        <w:tc>
          <w:tcPr>
            <w:tcW w:w="992" w:type="dxa"/>
          </w:tcPr>
          <w:p w14:paraId="571919DC" w14:textId="77777777" w:rsidR="0048753C" w:rsidRPr="00C26E0D" w:rsidRDefault="0048753C" w:rsidP="004B1FF4">
            <w:pPr>
              <w:pStyle w:val="BodyText"/>
              <w:rPr>
                <w:b/>
                <w:lang w:eastAsia="ar-SA"/>
              </w:rPr>
            </w:pPr>
            <w:r w:rsidRPr="00C26E0D">
              <w:rPr>
                <w:b/>
                <w:lang w:eastAsia="ar-SA"/>
              </w:rPr>
              <w:t>Length</w:t>
            </w:r>
          </w:p>
        </w:tc>
        <w:tc>
          <w:tcPr>
            <w:tcW w:w="1134" w:type="dxa"/>
          </w:tcPr>
          <w:p w14:paraId="7901EDBA" w14:textId="77777777" w:rsidR="0048753C" w:rsidRPr="00C26E0D" w:rsidRDefault="0048753C" w:rsidP="004B1FF4">
            <w:pPr>
              <w:pStyle w:val="BodyText"/>
              <w:rPr>
                <w:b/>
                <w:lang w:eastAsia="ar-SA"/>
              </w:rPr>
            </w:pPr>
            <w:r>
              <w:rPr>
                <w:b/>
                <w:lang w:eastAsia="ar-SA"/>
              </w:rPr>
              <w:t>Nullable</w:t>
            </w:r>
          </w:p>
        </w:tc>
        <w:tc>
          <w:tcPr>
            <w:tcW w:w="2976" w:type="dxa"/>
          </w:tcPr>
          <w:p w14:paraId="5A09EC7C" w14:textId="77777777" w:rsidR="0048753C" w:rsidRPr="00C26E0D" w:rsidRDefault="0048753C" w:rsidP="004B1FF4">
            <w:pPr>
              <w:pStyle w:val="BodyText"/>
              <w:rPr>
                <w:b/>
                <w:lang w:eastAsia="ar-SA"/>
              </w:rPr>
            </w:pPr>
            <w:r>
              <w:rPr>
                <w:b/>
                <w:lang w:eastAsia="ar-SA"/>
              </w:rPr>
              <w:t>Comments</w:t>
            </w:r>
          </w:p>
        </w:tc>
      </w:tr>
      <w:tr w:rsidR="0048753C" w14:paraId="4E938849" w14:textId="77777777" w:rsidTr="004B1FF4">
        <w:tc>
          <w:tcPr>
            <w:tcW w:w="2689" w:type="dxa"/>
          </w:tcPr>
          <w:p w14:paraId="38F41823" w14:textId="77777777" w:rsidR="0048753C" w:rsidRPr="0099062E" w:rsidRDefault="0048753C" w:rsidP="004B1FF4">
            <w:pPr>
              <w:spacing w:before="0" w:after="0"/>
              <w:rPr>
                <w:rFonts w:ascii="Calibri" w:hAnsi="Calibri" w:cs="Calibri"/>
                <w:color w:val="000000"/>
                <w:szCs w:val="22"/>
                <w:lang w:val="en-CA" w:eastAsia="en-CA"/>
              </w:rPr>
            </w:pPr>
            <w:r w:rsidRPr="00E43C1E">
              <w:rPr>
                <w:rFonts w:ascii="Calibri" w:hAnsi="Calibri" w:cs="Calibri"/>
                <w:color w:val="000000"/>
                <w:szCs w:val="22"/>
                <w:lang w:val="en-CA" w:eastAsia="en-CA"/>
              </w:rPr>
              <w:t>IdenfiantSecteur</w:t>
            </w:r>
          </w:p>
        </w:tc>
        <w:tc>
          <w:tcPr>
            <w:tcW w:w="1559" w:type="dxa"/>
          </w:tcPr>
          <w:p w14:paraId="074ED01C" w14:textId="77777777" w:rsidR="0048753C" w:rsidRDefault="0048753C" w:rsidP="004B1FF4">
            <w:pPr>
              <w:pStyle w:val="BodyText"/>
              <w:rPr>
                <w:lang w:eastAsia="ar-SA"/>
              </w:rPr>
            </w:pPr>
            <w:r>
              <w:rPr>
                <w:lang w:eastAsia="ar-SA"/>
              </w:rPr>
              <w:t>INT</w:t>
            </w:r>
          </w:p>
        </w:tc>
        <w:tc>
          <w:tcPr>
            <w:tcW w:w="992" w:type="dxa"/>
          </w:tcPr>
          <w:p w14:paraId="75926A08" w14:textId="77777777" w:rsidR="0048753C" w:rsidRDefault="0048753C" w:rsidP="004B1FF4">
            <w:pPr>
              <w:pStyle w:val="BodyText"/>
              <w:rPr>
                <w:lang w:eastAsia="ar-SA"/>
              </w:rPr>
            </w:pPr>
          </w:p>
        </w:tc>
        <w:tc>
          <w:tcPr>
            <w:tcW w:w="1134" w:type="dxa"/>
          </w:tcPr>
          <w:p w14:paraId="0CFAA707" w14:textId="77777777" w:rsidR="0048753C" w:rsidRDefault="0048753C" w:rsidP="004B1FF4">
            <w:pPr>
              <w:pStyle w:val="BodyText"/>
              <w:rPr>
                <w:lang w:eastAsia="ar-SA"/>
              </w:rPr>
            </w:pPr>
            <w:r>
              <w:rPr>
                <w:lang w:eastAsia="ar-SA"/>
              </w:rPr>
              <w:t>N</w:t>
            </w:r>
          </w:p>
        </w:tc>
        <w:tc>
          <w:tcPr>
            <w:tcW w:w="2976" w:type="dxa"/>
          </w:tcPr>
          <w:p w14:paraId="06E65D3C" w14:textId="77777777" w:rsidR="0048753C" w:rsidRDefault="0048753C" w:rsidP="004B1FF4">
            <w:pPr>
              <w:pStyle w:val="BodyText"/>
              <w:rPr>
                <w:lang w:eastAsia="ar-SA"/>
              </w:rPr>
            </w:pPr>
          </w:p>
        </w:tc>
      </w:tr>
      <w:tr w:rsidR="0048753C" w14:paraId="6219360A" w14:textId="77777777" w:rsidTr="004B1FF4">
        <w:tc>
          <w:tcPr>
            <w:tcW w:w="2689" w:type="dxa"/>
          </w:tcPr>
          <w:p w14:paraId="0CE028EC" w14:textId="77777777" w:rsidR="0048753C" w:rsidRDefault="0048753C" w:rsidP="004B1FF4">
            <w:pPr>
              <w:pStyle w:val="BodyText"/>
              <w:rPr>
                <w:lang w:eastAsia="ar-SA"/>
              </w:rPr>
            </w:pPr>
            <w:r w:rsidRPr="00E43C1E">
              <w:rPr>
                <w:rFonts w:ascii="Calibri" w:hAnsi="Calibri" w:cs="Calibri"/>
                <w:color w:val="000000"/>
                <w:szCs w:val="22"/>
                <w:lang w:val="en-CA" w:eastAsia="en-CA"/>
              </w:rPr>
              <w:t>NomSecteur</w:t>
            </w:r>
          </w:p>
        </w:tc>
        <w:tc>
          <w:tcPr>
            <w:tcW w:w="1559" w:type="dxa"/>
          </w:tcPr>
          <w:p w14:paraId="0E8E9564" w14:textId="77777777" w:rsidR="0048753C" w:rsidRDefault="0048753C" w:rsidP="004B1FF4">
            <w:pPr>
              <w:pStyle w:val="BodyText"/>
              <w:rPr>
                <w:lang w:eastAsia="ar-SA"/>
              </w:rPr>
            </w:pPr>
            <w:r>
              <w:rPr>
                <w:lang w:eastAsia="ar-SA"/>
              </w:rPr>
              <w:t>VARCHAR</w:t>
            </w:r>
          </w:p>
        </w:tc>
        <w:tc>
          <w:tcPr>
            <w:tcW w:w="992" w:type="dxa"/>
          </w:tcPr>
          <w:p w14:paraId="0F05E4E3" w14:textId="77777777" w:rsidR="0048753C" w:rsidRDefault="0048753C" w:rsidP="004B1FF4">
            <w:pPr>
              <w:pStyle w:val="BodyText"/>
              <w:rPr>
                <w:lang w:eastAsia="ar-SA"/>
              </w:rPr>
            </w:pPr>
            <w:r>
              <w:rPr>
                <w:lang w:eastAsia="ar-SA"/>
              </w:rPr>
              <w:t>7</w:t>
            </w:r>
          </w:p>
        </w:tc>
        <w:tc>
          <w:tcPr>
            <w:tcW w:w="1134" w:type="dxa"/>
          </w:tcPr>
          <w:p w14:paraId="702A9DD9" w14:textId="77777777" w:rsidR="0048753C" w:rsidRDefault="0048753C" w:rsidP="004B1FF4">
            <w:pPr>
              <w:pStyle w:val="BodyText"/>
              <w:rPr>
                <w:lang w:eastAsia="ar-SA"/>
              </w:rPr>
            </w:pPr>
            <w:r>
              <w:rPr>
                <w:lang w:eastAsia="ar-SA"/>
              </w:rPr>
              <w:t>N</w:t>
            </w:r>
          </w:p>
        </w:tc>
        <w:tc>
          <w:tcPr>
            <w:tcW w:w="2976" w:type="dxa"/>
          </w:tcPr>
          <w:p w14:paraId="2DF66F51" w14:textId="77777777" w:rsidR="0048753C" w:rsidRDefault="0048753C" w:rsidP="004B1FF4">
            <w:pPr>
              <w:pStyle w:val="BodyText"/>
              <w:rPr>
                <w:lang w:eastAsia="ar-SA"/>
              </w:rPr>
            </w:pPr>
          </w:p>
        </w:tc>
      </w:tr>
      <w:tr w:rsidR="0048753C" w14:paraId="600B22EB" w14:textId="77777777" w:rsidTr="004B1FF4">
        <w:tc>
          <w:tcPr>
            <w:tcW w:w="2689" w:type="dxa"/>
          </w:tcPr>
          <w:p w14:paraId="7C3AFFA3" w14:textId="77777777" w:rsidR="0048753C" w:rsidRDefault="0048753C" w:rsidP="004B1FF4">
            <w:pPr>
              <w:pStyle w:val="BodyText"/>
              <w:rPr>
                <w:lang w:eastAsia="ar-SA"/>
              </w:rPr>
            </w:pPr>
            <w:r w:rsidRPr="0099062E">
              <w:rPr>
                <w:rFonts w:ascii="Calibri" w:hAnsi="Calibri" w:cs="Calibri"/>
                <w:color w:val="000000"/>
                <w:szCs w:val="22"/>
                <w:lang w:val="en-CA" w:eastAsia="en-CA"/>
              </w:rPr>
              <w:t>IdentifiantArrondissement</w:t>
            </w:r>
          </w:p>
        </w:tc>
        <w:tc>
          <w:tcPr>
            <w:tcW w:w="1559" w:type="dxa"/>
          </w:tcPr>
          <w:p w14:paraId="7E6E0087" w14:textId="77777777" w:rsidR="0048753C" w:rsidRDefault="0048753C" w:rsidP="004B1FF4">
            <w:pPr>
              <w:pStyle w:val="BodyText"/>
              <w:rPr>
                <w:lang w:eastAsia="ar-SA"/>
              </w:rPr>
            </w:pPr>
            <w:r>
              <w:rPr>
                <w:lang w:eastAsia="ar-SA"/>
              </w:rPr>
              <w:t>INT</w:t>
            </w:r>
          </w:p>
        </w:tc>
        <w:tc>
          <w:tcPr>
            <w:tcW w:w="992" w:type="dxa"/>
          </w:tcPr>
          <w:p w14:paraId="5D174609" w14:textId="77777777" w:rsidR="0048753C" w:rsidRDefault="0048753C" w:rsidP="004B1FF4">
            <w:pPr>
              <w:pStyle w:val="BodyText"/>
              <w:rPr>
                <w:lang w:eastAsia="ar-SA"/>
              </w:rPr>
            </w:pPr>
          </w:p>
        </w:tc>
        <w:tc>
          <w:tcPr>
            <w:tcW w:w="1134" w:type="dxa"/>
          </w:tcPr>
          <w:p w14:paraId="60E69F02" w14:textId="77777777" w:rsidR="0048753C" w:rsidRDefault="0048753C" w:rsidP="004B1FF4">
            <w:pPr>
              <w:pStyle w:val="BodyText"/>
              <w:rPr>
                <w:lang w:eastAsia="ar-SA"/>
              </w:rPr>
            </w:pPr>
            <w:r>
              <w:rPr>
                <w:lang w:eastAsia="ar-SA"/>
              </w:rPr>
              <w:t>N</w:t>
            </w:r>
          </w:p>
        </w:tc>
        <w:tc>
          <w:tcPr>
            <w:tcW w:w="2976" w:type="dxa"/>
          </w:tcPr>
          <w:p w14:paraId="0A6F0478" w14:textId="77777777" w:rsidR="0048753C" w:rsidRDefault="0048753C" w:rsidP="004B1FF4">
            <w:pPr>
              <w:pStyle w:val="BodyText"/>
              <w:rPr>
                <w:lang w:eastAsia="ar-SA"/>
              </w:rPr>
            </w:pPr>
          </w:p>
        </w:tc>
      </w:tr>
      <w:tr w:rsidR="0048753C" w14:paraId="339894B2" w14:textId="77777777" w:rsidTr="004B1FF4">
        <w:tc>
          <w:tcPr>
            <w:tcW w:w="2689" w:type="dxa"/>
          </w:tcPr>
          <w:p w14:paraId="26477B79" w14:textId="77777777"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ArrondissementCode</w:t>
            </w:r>
          </w:p>
        </w:tc>
        <w:tc>
          <w:tcPr>
            <w:tcW w:w="1559" w:type="dxa"/>
          </w:tcPr>
          <w:p w14:paraId="1F588C3A" w14:textId="77777777" w:rsidR="0048753C" w:rsidRDefault="0048753C" w:rsidP="004B1FF4">
            <w:pPr>
              <w:pStyle w:val="BodyText"/>
              <w:rPr>
                <w:lang w:eastAsia="ar-SA"/>
              </w:rPr>
            </w:pPr>
            <w:r>
              <w:rPr>
                <w:lang w:eastAsia="ar-SA"/>
              </w:rPr>
              <w:t>CHAR</w:t>
            </w:r>
          </w:p>
        </w:tc>
        <w:tc>
          <w:tcPr>
            <w:tcW w:w="992" w:type="dxa"/>
          </w:tcPr>
          <w:p w14:paraId="23085A8C" w14:textId="77777777" w:rsidR="0048753C" w:rsidRDefault="0048753C" w:rsidP="004B1FF4">
            <w:pPr>
              <w:pStyle w:val="BodyText"/>
              <w:rPr>
                <w:lang w:eastAsia="ar-SA"/>
              </w:rPr>
            </w:pPr>
            <w:r>
              <w:rPr>
                <w:lang w:eastAsia="ar-SA"/>
              </w:rPr>
              <w:t>3</w:t>
            </w:r>
          </w:p>
        </w:tc>
        <w:tc>
          <w:tcPr>
            <w:tcW w:w="1134" w:type="dxa"/>
          </w:tcPr>
          <w:p w14:paraId="12867FA9" w14:textId="77777777" w:rsidR="0048753C" w:rsidRDefault="0048753C" w:rsidP="004B1FF4">
            <w:pPr>
              <w:pStyle w:val="BodyText"/>
              <w:rPr>
                <w:lang w:eastAsia="ar-SA"/>
              </w:rPr>
            </w:pPr>
            <w:r>
              <w:rPr>
                <w:lang w:eastAsia="ar-SA"/>
              </w:rPr>
              <w:t>N</w:t>
            </w:r>
          </w:p>
        </w:tc>
        <w:tc>
          <w:tcPr>
            <w:tcW w:w="2976" w:type="dxa"/>
          </w:tcPr>
          <w:p w14:paraId="4CDC1EDB" w14:textId="77777777" w:rsidR="0048753C" w:rsidRDefault="0048753C" w:rsidP="004B1FF4">
            <w:pPr>
              <w:pStyle w:val="BodyText"/>
              <w:rPr>
                <w:lang w:eastAsia="ar-SA"/>
              </w:rPr>
            </w:pPr>
          </w:p>
        </w:tc>
      </w:tr>
      <w:tr w:rsidR="0048753C" w14:paraId="28B77235" w14:textId="77777777" w:rsidTr="004B1FF4">
        <w:tc>
          <w:tcPr>
            <w:tcW w:w="2689" w:type="dxa"/>
          </w:tcPr>
          <w:p w14:paraId="7F8D4208" w14:textId="77777777"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14:paraId="692B3726" w14:textId="77777777" w:rsidR="0048753C" w:rsidRDefault="0048753C" w:rsidP="004B1FF4">
            <w:pPr>
              <w:pStyle w:val="BodyText"/>
              <w:rPr>
                <w:lang w:eastAsia="ar-SA"/>
              </w:rPr>
            </w:pPr>
            <w:r>
              <w:rPr>
                <w:lang w:eastAsia="ar-SA"/>
              </w:rPr>
              <w:t>VARCHAR</w:t>
            </w:r>
          </w:p>
        </w:tc>
        <w:tc>
          <w:tcPr>
            <w:tcW w:w="992" w:type="dxa"/>
          </w:tcPr>
          <w:p w14:paraId="39EF8B97" w14:textId="77777777" w:rsidR="0048753C" w:rsidRDefault="0048753C" w:rsidP="004B1FF4">
            <w:pPr>
              <w:pStyle w:val="BodyText"/>
              <w:rPr>
                <w:lang w:eastAsia="ar-SA"/>
              </w:rPr>
            </w:pPr>
            <w:r>
              <w:rPr>
                <w:lang w:eastAsia="ar-SA"/>
              </w:rPr>
              <w:t>30</w:t>
            </w:r>
          </w:p>
        </w:tc>
        <w:tc>
          <w:tcPr>
            <w:tcW w:w="1134" w:type="dxa"/>
          </w:tcPr>
          <w:p w14:paraId="35CAF114" w14:textId="77777777" w:rsidR="0048753C" w:rsidRDefault="0048753C" w:rsidP="004B1FF4">
            <w:pPr>
              <w:pStyle w:val="BodyText"/>
              <w:rPr>
                <w:lang w:eastAsia="ar-SA"/>
              </w:rPr>
            </w:pPr>
            <w:r>
              <w:rPr>
                <w:lang w:eastAsia="ar-SA"/>
              </w:rPr>
              <w:t>N</w:t>
            </w:r>
          </w:p>
        </w:tc>
        <w:tc>
          <w:tcPr>
            <w:tcW w:w="2976" w:type="dxa"/>
          </w:tcPr>
          <w:p w14:paraId="458F6235" w14:textId="77777777" w:rsidR="0048753C" w:rsidRDefault="0048753C" w:rsidP="004B1FF4">
            <w:pPr>
              <w:pStyle w:val="BodyText"/>
              <w:rPr>
                <w:lang w:eastAsia="ar-SA"/>
              </w:rPr>
            </w:pPr>
          </w:p>
        </w:tc>
      </w:tr>
    </w:tbl>
    <w:p w14:paraId="20A524C3" w14:textId="60228D2E" w:rsidR="0048753C" w:rsidRDefault="0048753C" w:rsidP="00962E90">
      <w:pPr>
        <w:pStyle w:val="BodyText"/>
        <w:ind w:right="-138"/>
        <w:rPr>
          <w:lang w:eastAsia="ar-SA"/>
        </w:rPr>
      </w:pPr>
      <w:r>
        <w:rPr>
          <w:b/>
          <w:lang w:eastAsia="ar-SA"/>
        </w:rPr>
        <w:t>D</w:t>
      </w:r>
      <w:r w:rsidRPr="0048753C">
        <w:rPr>
          <w:b/>
          <w:lang w:eastAsia="ar-SA"/>
        </w:rPr>
        <w:t xml:space="preserve">ata dictionary: </w:t>
      </w:r>
      <w:ins w:id="664" w:author="Fritz Gyger" w:date="2019-03-17T15:24:00Z">
        <w:r w:rsidR="00962E90" w:rsidRPr="00962E90">
          <w:rPr>
            <w:lang w:eastAsia="ar-SA"/>
            <w:rPrChange w:id="665" w:author="Fritz Gyger" w:date="2019-03-17T15:24:00Z">
              <w:rPr>
                <w:b/>
                <w:lang w:eastAsia="ar-SA"/>
              </w:rPr>
            </w:rPrChange>
          </w:rPr>
          <w:t>[9]</w:t>
        </w:r>
        <w:r w:rsidR="00962E90">
          <w:rPr>
            <w:b/>
            <w:lang w:eastAsia="ar-SA"/>
          </w:rPr>
          <w:t xml:space="preserve"> </w:t>
        </w:r>
      </w:ins>
      <w:hyperlink r:id="rId16" w:history="1">
        <w:r w:rsidRPr="003E4AAA">
          <w:rPr>
            <w:rStyle w:val="Hyperlink"/>
            <w:lang w:eastAsia="ar-SA"/>
          </w:rPr>
          <w:t>http://donnees.ville.montreal.qc.ca/dataset/contrats-transaction-deneigement</w:t>
        </w:r>
      </w:hyperlink>
    </w:p>
    <w:p w14:paraId="7A800795" w14:textId="77777777" w:rsidR="004B2EA2" w:rsidRPr="0048753C" w:rsidRDefault="004B2EA2" w:rsidP="004B2EA2">
      <w:pPr>
        <w:pStyle w:val="BodyText"/>
        <w:rPr>
          <w:lang w:val="fr-CA" w:eastAsia="ar-SA"/>
        </w:rPr>
      </w:pPr>
      <w:r w:rsidRPr="0048753C">
        <w:rPr>
          <w:b/>
          <w:lang w:val="fr-CA" w:eastAsia="ar-SA"/>
        </w:rPr>
        <w:t>contrats</w:t>
      </w:r>
      <w:r w:rsidRPr="0048753C">
        <w:rPr>
          <w:lang w:val="fr-CA" w:eastAsia="ar-SA"/>
        </w:rPr>
        <w:t>_deneigement_saison_2018-2019,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02278683" w14:textId="77777777" w:rsidTr="004B2EA2">
        <w:tc>
          <w:tcPr>
            <w:tcW w:w="2681" w:type="dxa"/>
          </w:tcPr>
          <w:p w14:paraId="1CAFC88E" w14:textId="77777777" w:rsidR="004B2EA2" w:rsidRPr="00C26E0D" w:rsidRDefault="004B2EA2" w:rsidP="004B2EA2">
            <w:pPr>
              <w:pStyle w:val="BodyText"/>
              <w:rPr>
                <w:b/>
                <w:lang w:eastAsia="ar-SA"/>
              </w:rPr>
            </w:pPr>
            <w:r w:rsidRPr="00C26E0D">
              <w:rPr>
                <w:b/>
                <w:lang w:eastAsia="ar-SA"/>
              </w:rPr>
              <w:t>Name</w:t>
            </w:r>
          </w:p>
        </w:tc>
        <w:tc>
          <w:tcPr>
            <w:tcW w:w="1567" w:type="dxa"/>
          </w:tcPr>
          <w:p w14:paraId="1EADB8F1" w14:textId="77777777" w:rsidR="004B2EA2" w:rsidRPr="00C26E0D" w:rsidRDefault="004B2EA2" w:rsidP="004B2EA2">
            <w:pPr>
              <w:pStyle w:val="BodyText"/>
              <w:rPr>
                <w:b/>
                <w:lang w:eastAsia="ar-SA"/>
              </w:rPr>
            </w:pPr>
            <w:r w:rsidRPr="00C26E0D">
              <w:rPr>
                <w:b/>
                <w:lang w:eastAsia="ar-SA"/>
              </w:rPr>
              <w:t>Type</w:t>
            </w:r>
          </w:p>
        </w:tc>
        <w:tc>
          <w:tcPr>
            <w:tcW w:w="992" w:type="dxa"/>
          </w:tcPr>
          <w:p w14:paraId="099CC8BA" w14:textId="77777777" w:rsidR="004B2EA2" w:rsidRPr="00C26E0D" w:rsidRDefault="004B2EA2" w:rsidP="004B2EA2">
            <w:pPr>
              <w:pStyle w:val="BodyText"/>
              <w:rPr>
                <w:b/>
                <w:lang w:eastAsia="ar-SA"/>
              </w:rPr>
            </w:pPr>
            <w:r w:rsidRPr="00C26E0D">
              <w:rPr>
                <w:b/>
                <w:lang w:eastAsia="ar-SA"/>
              </w:rPr>
              <w:t>Length</w:t>
            </w:r>
          </w:p>
        </w:tc>
        <w:tc>
          <w:tcPr>
            <w:tcW w:w="1134" w:type="dxa"/>
          </w:tcPr>
          <w:p w14:paraId="5ECD2C82" w14:textId="77777777" w:rsidR="004B2EA2" w:rsidRPr="00C26E0D" w:rsidRDefault="004B2EA2" w:rsidP="004B2EA2">
            <w:pPr>
              <w:pStyle w:val="BodyText"/>
              <w:rPr>
                <w:b/>
                <w:lang w:eastAsia="ar-SA"/>
              </w:rPr>
            </w:pPr>
            <w:r>
              <w:rPr>
                <w:b/>
                <w:lang w:eastAsia="ar-SA"/>
              </w:rPr>
              <w:t>Nullable</w:t>
            </w:r>
          </w:p>
        </w:tc>
        <w:tc>
          <w:tcPr>
            <w:tcW w:w="2976" w:type="dxa"/>
          </w:tcPr>
          <w:p w14:paraId="00316620" w14:textId="77777777" w:rsidR="004B2EA2" w:rsidRPr="00C26E0D" w:rsidRDefault="004B2EA2" w:rsidP="004B2EA2">
            <w:pPr>
              <w:pStyle w:val="BodyText"/>
              <w:rPr>
                <w:b/>
                <w:lang w:eastAsia="ar-SA"/>
              </w:rPr>
            </w:pPr>
            <w:r>
              <w:rPr>
                <w:b/>
                <w:lang w:eastAsia="ar-SA"/>
              </w:rPr>
              <w:t>Comments</w:t>
            </w:r>
          </w:p>
        </w:tc>
      </w:tr>
      <w:tr w:rsidR="004B2EA2" w14:paraId="6DC181CA" w14:textId="77777777" w:rsidTr="004B2EA2">
        <w:tc>
          <w:tcPr>
            <w:tcW w:w="2681" w:type="dxa"/>
            <w:vAlign w:val="bottom"/>
          </w:tcPr>
          <w:p w14:paraId="415FFB80" w14:textId="77777777" w:rsidR="004B2EA2" w:rsidRPr="0099062E"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IdentifiantContrat</w:t>
            </w:r>
          </w:p>
        </w:tc>
        <w:tc>
          <w:tcPr>
            <w:tcW w:w="1567" w:type="dxa"/>
          </w:tcPr>
          <w:p w14:paraId="1A403049" w14:textId="77777777" w:rsidR="004B2EA2" w:rsidRDefault="004B2EA2" w:rsidP="004B2EA2">
            <w:pPr>
              <w:pStyle w:val="BodyText"/>
              <w:rPr>
                <w:lang w:eastAsia="ar-SA"/>
              </w:rPr>
            </w:pPr>
            <w:r>
              <w:rPr>
                <w:lang w:eastAsia="ar-SA"/>
              </w:rPr>
              <w:t>INT</w:t>
            </w:r>
          </w:p>
        </w:tc>
        <w:tc>
          <w:tcPr>
            <w:tcW w:w="992" w:type="dxa"/>
          </w:tcPr>
          <w:p w14:paraId="2B892F6C" w14:textId="77777777" w:rsidR="004B2EA2" w:rsidRDefault="004B2EA2" w:rsidP="004B2EA2">
            <w:pPr>
              <w:pStyle w:val="BodyText"/>
              <w:rPr>
                <w:lang w:eastAsia="ar-SA"/>
              </w:rPr>
            </w:pPr>
          </w:p>
        </w:tc>
        <w:tc>
          <w:tcPr>
            <w:tcW w:w="1134" w:type="dxa"/>
          </w:tcPr>
          <w:p w14:paraId="48ECFFFA" w14:textId="77777777" w:rsidR="004B2EA2" w:rsidRDefault="004B2EA2" w:rsidP="004B2EA2">
            <w:pPr>
              <w:pStyle w:val="BodyText"/>
              <w:rPr>
                <w:lang w:eastAsia="ar-SA"/>
              </w:rPr>
            </w:pPr>
            <w:r>
              <w:rPr>
                <w:lang w:eastAsia="ar-SA"/>
              </w:rPr>
              <w:t>N</w:t>
            </w:r>
          </w:p>
        </w:tc>
        <w:tc>
          <w:tcPr>
            <w:tcW w:w="2976" w:type="dxa"/>
          </w:tcPr>
          <w:p w14:paraId="4724E712" w14:textId="77777777" w:rsidR="004B2EA2" w:rsidRDefault="004B2EA2" w:rsidP="004B2EA2">
            <w:pPr>
              <w:pStyle w:val="BodyText"/>
              <w:rPr>
                <w:lang w:eastAsia="ar-SA"/>
              </w:rPr>
            </w:pPr>
          </w:p>
        </w:tc>
      </w:tr>
      <w:tr w:rsidR="004B2EA2" w14:paraId="4100AD8F" w14:textId="77777777" w:rsidTr="004B2EA2">
        <w:tc>
          <w:tcPr>
            <w:tcW w:w="2681" w:type="dxa"/>
          </w:tcPr>
          <w:p w14:paraId="339D23EF" w14:textId="77777777" w:rsidR="004B2EA2" w:rsidRDefault="004B2EA2" w:rsidP="004B2EA2">
            <w:pPr>
              <w:pStyle w:val="BodyText"/>
              <w:rPr>
                <w:lang w:eastAsia="ar-SA"/>
              </w:rPr>
            </w:pPr>
            <w:r w:rsidRPr="0099062E">
              <w:rPr>
                <w:rFonts w:ascii="Calibri" w:hAnsi="Calibri" w:cs="Calibri"/>
                <w:color w:val="000000"/>
                <w:szCs w:val="22"/>
                <w:lang w:val="en-CA" w:eastAsia="en-CA"/>
              </w:rPr>
              <w:t>NumeroContrat</w:t>
            </w:r>
          </w:p>
        </w:tc>
        <w:tc>
          <w:tcPr>
            <w:tcW w:w="1567" w:type="dxa"/>
          </w:tcPr>
          <w:p w14:paraId="2E7863EA" w14:textId="77777777" w:rsidR="004B2EA2" w:rsidRDefault="004B2EA2" w:rsidP="004B2EA2">
            <w:pPr>
              <w:pStyle w:val="BodyText"/>
              <w:rPr>
                <w:lang w:eastAsia="ar-SA"/>
              </w:rPr>
            </w:pPr>
            <w:r>
              <w:rPr>
                <w:lang w:eastAsia="ar-SA"/>
              </w:rPr>
              <w:t>VARCHAR</w:t>
            </w:r>
          </w:p>
        </w:tc>
        <w:tc>
          <w:tcPr>
            <w:tcW w:w="992" w:type="dxa"/>
          </w:tcPr>
          <w:p w14:paraId="5B9DC48C" w14:textId="77777777" w:rsidR="004B2EA2" w:rsidRDefault="004B2EA2" w:rsidP="004B2EA2">
            <w:pPr>
              <w:pStyle w:val="BodyText"/>
              <w:rPr>
                <w:lang w:eastAsia="ar-SA"/>
              </w:rPr>
            </w:pPr>
            <w:r>
              <w:rPr>
                <w:lang w:eastAsia="ar-SA"/>
              </w:rPr>
              <w:t>7</w:t>
            </w:r>
          </w:p>
        </w:tc>
        <w:tc>
          <w:tcPr>
            <w:tcW w:w="1134" w:type="dxa"/>
          </w:tcPr>
          <w:p w14:paraId="4E8A2612" w14:textId="77777777" w:rsidR="004B2EA2" w:rsidRDefault="004B2EA2" w:rsidP="004B2EA2">
            <w:pPr>
              <w:pStyle w:val="BodyText"/>
              <w:rPr>
                <w:lang w:eastAsia="ar-SA"/>
              </w:rPr>
            </w:pPr>
            <w:r>
              <w:rPr>
                <w:lang w:eastAsia="ar-SA"/>
              </w:rPr>
              <w:t>N</w:t>
            </w:r>
          </w:p>
        </w:tc>
        <w:tc>
          <w:tcPr>
            <w:tcW w:w="2976" w:type="dxa"/>
          </w:tcPr>
          <w:p w14:paraId="24E35A01" w14:textId="77777777" w:rsidR="004B2EA2" w:rsidRDefault="004B2EA2" w:rsidP="004B2EA2">
            <w:pPr>
              <w:pStyle w:val="BodyText"/>
              <w:rPr>
                <w:lang w:eastAsia="ar-SA"/>
              </w:rPr>
            </w:pPr>
          </w:p>
        </w:tc>
      </w:tr>
      <w:tr w:rsidR="004B2EA2" w:rsidRPr="003D26B2" w14:paraId="4BAC25BF" w14:textId="77777777" w:rsidTr="004B2EA2">
        <w:tc>
          <w:tcPr>
            <w:tcW w:w="2681" w:type="dxa"/>
            <w:vAlign w:val="bottom"/>
          </w:tcPr>
          <w:p w14:paraId="520F0E94" w14:textId="77777777" w:rsidR="004B2EA2" w:rsidRPr="0099062E"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TypeContrat</w:t>
            </w:r>
          </w:p>
        </w:tc>
        <w:tc>
          <w:tcPr>
            <w:tcW w:w="1567" w:type="dxa"/>
          </w:tcPr>
          <w:p w14:paraId="26AF367C" w14:textId="77777777" w:rsidR="004B2EA2" w:rsidRDefault="004B2EA2" w:rsidP="004B2EA2">
            <w:pPr>
              <w:pStyle w:val="BodyText"/>
              <w:rPr>
                <w:lang w:eastAsia="ar-SA"/>
              </w:rPr>
            </w:pPr>
            <w:r>
              <w:rPr>
                <w:lang w:eastAsia="ar-SA"/>
              </w:rPr>
              <w:t>VARCHAR</w:t>
            </w:r>
          </w:p>
        </w:tc>
        <w:tc>
          <w:tcPr>
            <w:tcW w:w="992" w:type="dxa"/>
          </w:tcPr>
          <w:p w14:paraId="2AC9EA0C" w14:textId="77777777" w:rsidR="004B2EA2" w:rsidRDefault="004B2EA2" w:rsidP="004B2EA2">
            <w:pPr>
              <w:pStyle w:val="BodyText"/>
              <w:rPr>
                <w:lang w:eastAsia="ar-SA"/>
              </w:rPr>
            </w:pPr>
            <w:r>
              <w:rPr>
                <w:lang w:eastAsia="ar-SA"/>
              </w:rPr>
              <w:t>12</w:t>
            </w:r>
          </w:p>
        </w:tc>
        <w:tc>
          <w:tcPr>
            <w:tcW w:w="1134" w:type="dxa"/>
          </w:tcPr>
          <w:p w14:paraId="1F248E47" w14:textId="77777777" w:rsidR="004B2EA2" w:rsidRDefault="004B2EA2" w:rsidP="004B2EA2">
            <w:pPr>
              <w:pStyle w:val="BodyText"/>
              <w:rPr>
                <w:lang w:eastAsia="ar-SA"/>
              </w:rPr>
            </w:pPr>
            <w:r>
              <w:rPr>
                <w:lang w:eastAsia="ar-SA"/>
              </w:rPr>
              <w:t>Y</w:t>
            </w:r>
          </w:p>
        </w:tc>
        <w:tc>
          <w:tcPr>
            <w:tcW w:w="2976" w:type="dxa"/>
          </w:tcPr>
          <w:p w14:paraId="5872EAF2" w14:textId="77777777" w:rsidR="004B2EA2" w:rsidRPr="00F94370" w:rsidRDefault="004B2EA2" w:rsidP="00063845">
            <w:pPr>
              <w:pStyle w:val="BodyText"/>
              <w:rPr>
                <w:lang w:val="fr-CA" w:eastAsia="ar-SA"/>
              </w:rPr>
            </w:pPr>
            <w:r w:rsidRPr="00F94370">
              <w:rPr>
                <w:lang w:val="fr-CA" w:eastAsia="ar-SA"/>
              </w:rPr>
              <w:t xml:space="preserve">Values : </w:t>
            </w:r>
            <w:r w:rsidR="00063845" w:rsidRPr="00063845">
              <w:rPr>
                <w:lang w:val="fr-CA" w:eastAsia="ar-SA"/>
              </w:rPr>
              <w:t>Déneigement</w:t>
            </w:r>
            <w:r w:rsidR="00063845">
              <w:rPr>
                <w:lang w:val="fr-CA" w:eastAsia="ar-SA"/>
              </w:rPr>
              <w:t>, R</w:t>
            </w:r>
            <w:r w:rsidR="00063845" w:rsidRPr="00063845">
              <w:rPr>
                <w:lang w:val="fr-CA" w:eastAsia="ar-SA"/>
              </w:rPr>
              <w:t>é</w:t>
            </w:r>
            <w:r w:rsidRPr="00F94370">
              <w:rPr>
                <w:lang w:val="fr-CA" w:eastAsia="ar-SA"/>
              </w:rPr>
              <w:t>gie, Transport,</w:t>
            </w:r>
            <w:r w:rsidR="00063845">
              <w:rPr>
                <w:lang w:val="fr-CA" w:eastAsia="ar-SA"/>
              </w:rPr>
              <w:t xml:space="preserve"> blank</w:t>
            </w:r>
          </w:p>
        </w:tc>
      </w:tr>
      <w:tr w:rsidR="004B2EA2" w14:paraId="2B2FFE74" w14:textId="77777777" w:rsidTr="004B2EA2">
        <w:tc>
          <w:tcPr>
            <w:tcW w:w="2681" w:type="dxa"/>
          </w:tcPr>
          <w:p w14:paraId="2630F671" w14:textId="77777777" w:rsidR="004B2EA2" w:rsidRDefault="004B2EA2" w:rsidP="004B2EA2">
            <w:pPr>
              <w:pStyle w:val="BodyText"/>
              <w:rPr>
                <w:lang w:eastAsia="ar-SA"/>
              </w:rPr>
            </w:pPr>
            <w:r w:rsidRPr="0099062E">
              <w:rPr>
                <w:rFonts w:ascii="Calibri" w:hAnsi="Calibri" w:cs="Calibri"/>
                <w:color w:val="000000"/>
                <w:szCs w:val="22"/>
                <w:lang w:val="en-CA" w:eastAsia="en-CA"/>
              </w:rPr>
              <w:t>AnneeContrat</w:t>
            </w:r>
          </w:p>
        </w:tc>
        <w:tc>
          <w:tcPr>
            <w:tcW w:w="1567" w:type="dxa"/>
          </w:tcPr>
          <w:p w14:paraId="3F6B0FAA" w14:textId="77777777" w:rsidR="004B2EA2" w:rsidRDefault="004B2EA2" w:rsidP="004B2EA2">
            <w:pPr>
              <w:pStyle w:val="BodyText"/>
              <w:rPr>
                <w:lang w:eastAsia="ar-SA"/>
              </w:rPr>
            </w:pPr>
            <w:r>
              <w:rPr>
                <w:lang w:eastAsia="ar-SA"/>
              </w:rPr>
              <w:t>CHAR</w:t>
            </w:r>
          </w:p>
        </w:tc>
        <w:tc>
          <w:tcPr>
            <w:tcW w:w="992" w:type="dxa"/>
          </w:tcPr>
          <w:p w14:paraId="0944B298" w14:textId="77777777" w:rsidR="004B2EA2" w:rsidRDefault="004B2EA2" w:rsidP="004B2EA2">
            <w:pPr>
              <w:pStyle w:val="BodyText"/>
              <w:rPr>
                <w:lang w:eastAsia="ar-SA"/>
              </w:rPr>
            </w:pPr>
            <w:r>
              <w:rPr>
                <w:lang w:eastAsia="ar-SA"/>
              </w:rPr>
              <w:t>9</w:t>
            </w:r>
          </w:p>
        </w:tc>
        <w:tc>
          <w:tcPr>
            <w:tcW w:w="1134" w:type="dxa"/>
          </w:tcPr>
          <w:p w14:paraId="2B842FC9" w14:textId="77777777" w:rsidR="004B2EA2" w:rsidRDefault="004B2EA2" w:rsidP="004B2EA2">
            <w:pPr>
              <w:pStyle w:val="BodyText"/>
              <w:rPr>
                <w:lang w:eastAsia="ar-SA"/>
              </w:rPr>
            </w:pPr>
            <w:r>
              <w:rPr>
                <w:lang w:eastAsia="ar-SA"/>
              </w:rPr>
              <w:t>N</w:t>
            </w:r>
          </w:p>
        </w:tc>
        <w:tc>
          <w:tcPr>
            <w:tcW w:w="2976" w:type="dxa"/>
          </w:tcPr>
          <w:p w14:paraId="0929FF33" w14:textId="77777777" w:rsidR="004B2EA2" w:rsidRDefault="004B2EA2" w:rsidP="004B2EA2">
            <w:pPr>
              <w:pStyle w:val="BodyText"/>
              <w:rPr>
                <w:lang w:eastAsia="ar-SA"/>
              </w:rPr>
            </w:pPr>
          </w:p>
        </w:tc>
      </w:tr>
      <w:tr w:rsidR="004B2EA2" w14:paraId="33FF32A7" w14:textId="77777777" w:rsidTr="004B2EA2">
        <w:tc>
          <w:tcPr>
            <w:tcW w:w="2681" w:type="dxa"/>
            <w:vAlign w:val="bottom"/>
          </w:tcPr>
          <w:p w14:paraId="6B416115"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NoResolution</w:t>
            </w:r>
          </w:p>
        </w:tc>
        <w:tc>
          <w:tcPr>
            <w:tcW w:w="1567" w:type="dxa"/>
          </w:tcPr>
          <w:p w14:paraId="463664A1" w14:textId="77777777" w:rsidR="004B2EA2" w:rsidRDefault="004B2EA2" w:rsidP="004B2EA2">
            <w:pPr>
              <w:pStyle w:val="BodyText"/>
              <w:rPr>
                <w:lang w:eastAsia="ar-SA"/>
              </w:rPr>
            </w:pPr>
            <w:r>
              <w:rPr>
                <w:lang w:eastAsia="ar-SA"/>
              </w:rPr>
              <w:t>VARCHAR</w:t>
            </w:r>
          </w:p>
        </w:tc>
        <w:tc>
          <w:tcPr>
            <w:tcW w:w="992" w:type="dxa"/>
          </w:tcPr>
          <w:p w14:paraId="2FBF5406" w14:textId="77777777" w:rsidR="004B2EA2" w:rsidRDefault="004B2EA2" w:rsidP="004B2EA2">
            <w:pPr>
              <w:pStyle w:val="BodyText"/>
              <w:rPr>
                <w:lang w:eastAsia="ar-SA"/>
              </w:rPr>
            </w:pPr>
            <w:r>
              <w:rPr>
                <w:lang w:eastAsia="ar-SA"/>
              </w:rPr>
              <w:t>11</w:t>
            </w:r>
          </w:p>
        </w:tc>
        <w:tc>
          <w:tcPr>
            <w:tcW w:w="1134" w:type="dxa"/>
          </w:tcPr>
          <w:p w14:paraId="5A07345C" w14:textId="77777777" w:rsidR="004B2EA2" w:rsidRDefault="004B2EA2" w:rsidP="004B2EA2">
            <w:pPr>
              <w:pStyle w:val="BodyText"/>
              <w:rPr>
                <w:lang w:eastAsia="ar-SA"/>
              </w:rPr>
            </w:pPr>
            <w:r>
              <w:rPr>
                <w:lang w:eastAsia="ar-SA"/>
              </w:rPr>
              <w:t>Y</w:t>
            </w:r>
          </w:p>
        </w:tc>
        <w:tc>
          <w:tcPr>
            <w:tcW w:w="2976" w:type="dxa"/>
          </w:tcPr>
          <w:p w14:paraId="61708084" w14:textId="77777777" w:rsidR="004B2EA2" w:rsidRDefault="004B2EA2" w:rsidP="004B2EA2">
            <w:pPr>
              <w:pStyle w:val="BodyText"/>
              <w:rPr>
                <w:lang w:eastAsia="ar-SA"/>
              </w:rPr>
            </w:pPr>
          </w:p>
        </w:tc>
      </w:tr>
      <w:tr w:rsidR="004B2EA2" w14:paraId="0AE627D4" w14:textId="77777777" w:rsidTr="004B2EA2">
        <w:tc>
          <w:tcPr>
            <w:tcW w:w="2681" w:type="dxa"/>
          </w:tcPr>
          <w:p w14:paraId="6046FD51" w14:textId="77777777" w:rsidR="004B2EA2" w:rsidRDefault="004B2EA2" w:rsidP="004B2EA2">
            <w:pPr>
              <w:pStyle w:val="BodyText"/>
              <w:rPr>
                <w:lang w:eastAsia="ar-SA"/>
              </w:rPr>
            </w:pPr>
            <w:r w:rsidRPr="0099062E">
              <w:rPr>
                <w:rFonts w:ascii="Calibri" w:hAnsi="Calibri" w:cs="Calibri"/>
                <w:color w:val="000000"/>
                <w:szCs w:val="22"/>
                <w:lang w:val="en-CA" w:eastAsia="en-CA"/>
              </w:rPr>
              <w:t>IdentifiantArrondissement</w:t>
            </w:r>
          </w:p>
        </w:tc>
        <w:tc>
          <w:tcPr>
            <w:tcW w:w="1567" w:type="dxa"/>
          </w:tcPr>
          <w:p w14:paraId="1E7105AA" w14:textId="77777777" w:rsidR="004B2EA2" w:rsidRDefault="004B2EA2" w:rsidP="004B2EA2">
            <w:pPr>
              <w:pStyle w:val="BodyText"/>
              <w:rPr>
                <w:lang w:eastAsia="ar-SA"/>
              </w:rPr>
            </w:pPr>
            <w:r>
              <w:rPr>
                <w:lang w:eastAsia="ar-SA"/>
              </w:rPr>
              <w:t>INT</w:t>
            </w:r>
          </w:p>
        </w:tc>
        <w:tc>
          <w:tcPr>
            <w:tcW w:w="992" w:type="dxa"/>
          </w:tcPr>
          <w:p w14:paraId="70F2FA2F" w14:textId="77777777" w:rsidR="004B2EA2" w:rsidRDefault="004B2EA2" w:rsidP="004B2EA2">
            <w:pPr>
              <w:pStyle w:val="BodyText"/>
              <w:rPr>
                <w:lang w:eastAsia="ar-SA"/>
              </w:rPr>
            </w:pPr>
          </w:p>
        </w:tc>
        <w:tc>
          <w:tcPr>
            <w:tcW w:w="1134" w:type="dxa"/>
          </w:tcPr>
          <w:p w14:paraId="3474DC74" w14:textId="77777777" w:rsidR="004B2EA2" w:rsidRDefault="004B2EA2" w:rsidP="004B2EA2">
            <w:pPr>
              <w:pStyle w:val="BodyText"/>
              <w:rPr>
                <w:lang w:eastAsia="ar-SA"/>
              </w:rPr>
            </w:pPr>
            <w:r>
              <w:rPr>
                <w:lang w:eastAsia="ar-SA"/>
              </w:rPr>
              <w:t>N</w:t>
            </w:r>
          </w:p>
        </w:tc>
        <w:tc>
          <w:tcPr>
            <w:tcW w:w="2976" w:type="dxa"/>
          </w:tcPr>
          <w:p w14:paraId="023A1FE4" w14:textId="77777777" w:rsidR="004B2EA2" w:rsidRDefault="004B2EA2" w:rsidP="004B2EA2">
            <w:pPr>
              <w:pStyle w:val="BodyText"/>
              <w:rPr>
                <w:lang w:eastAsia="ar-SA"/>
              </w:rPr>
            </w:pPr>
          </w:p>
        </w:tc>
      </w:tr>
      <w:tr w:rsidR="004B2EA2" w14:paraId="21C08396" w14:textId="77777777" w:rsidTr="004B2EA2">
        <w:tc>
          <w:tcPr>
            <w:tcW w:w="2681" w:type="dxa"/>
            <w:vAlign w:val="bottom"/>
          </w:tcPr>
          <w:p w14:paraId="3A9293C2"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ArrondissementCode</w:t>
            </w:r>
          </w:p>
        </w:tc>
        <w:tc>
          <w:tcPr>
            <w:tcW w:w="1567" w:type="dxa"/>
          </w:tcPr>
          <w:p w14:paraId="243B5C99" w14:textId="77777777" w:rsidR="004B2EA2" w:rsidRDefault="004B2EA2" w:rsidP="004B2EA2">
            <w:pPr>
              <w:pStyle w:val="BodyText"/>
              <w:rPr>
                <w:lang w:eastAsia="ar-SA"/>
              </w:rPr>
            </w:pPr>
            <w:r>
              <w:rPr>
                <w:lang w:eastAsia="ar-SA"/>
              </w:rPr>
              <w:t>CHAR</w:t>
            </w:r>
          </w:p>
        </w:tc>
        <w:tc>
          <w:tcPr>
            <w:tcW w:w="992" w:type="dxa"/>
          </w:tcPr>
          <w:p w14:paraId="145C300D" w14:textId="77777777" w:rsidR="004B2EA2" w:rsidRDefault="004B2EA2" w:rsidP="004B2EA2">
            <w:pPr>
              <w:pStyle w:val="BodyText"/>
              <w:rPr>
                <w:lang w:eastAsia="ar-SA"/>
              </w:rPr>
            </w:pPr>
            <w:r>
              <w:rPr>
                <w:lang w:eastAsia="ar-SA"/>
              </w:rPr>
              <w:t>3</w:t>
            </w:r>
          </w:p>
        </w:tc>
        <w:tc>
          <w:tcPr>
            <w:tcW w:w="1134" w:type="dxa"/>
          </w:tcPr>
          <w:p w14:paraId="2FAC2DBA" w14:textId="77777777" w:rsidR="004B2EA2" w:rsidRDefault="004B2EA2" w:rsidP="004B2EA2">
            <w:pPr>
              <w:pStyle w:val="BodyText"/>
              <w:rPr>
                <w:lang w:eastAsia="ar-SA"/>
              </w:rPr>
            </w:pPr>
            <w:r>
              <w:rPr>
                <w:lang w:eastAsia="ar-SA"/>
              </w:rPr>
              <w:t>N</w:t>
            </w:r>
          </w:p>
        </w:tc>
        <w:tc>
          <w:tcPr>
            <w:tcW w:w="2976" w:type="dxa"/>
          </w:tcPr>
          <w:p w14:paraId="7B630B96" w14:textId="77777777" w:rsidR="004B2EA2" w:rsidRDefault="004B2EA2" w:rsidP="004B2EA2">
            <w:pPr>
              <w:pStyle w:val="BodyText"/>
              <w:rPr>
                <w:lang w:eastAsia="ar-SA"/>
              </w:rPr>
            </w:pPr>
          </w:p>
        </w:tc>
      </w:tr>
      <w:tr w:rsidR="004B2EA2" w14:paraId="31AB8254" w14:textId="77777777" w:rsidTr="004B2EA2">
        <w:tc>
          <w:tcPr>
            <w:tcW w:w="2681" w:type="dxa"/>
            <w:vAlign w:val="bottom"/>
          </w:tcPr>
          <w:p w14:paraId="7184E256"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11EBFD13" w14:textId="77777777" w:rsidR="004B2EA2" w:rsidRDefault="004B2EA2" w:rsidP="004B2EA2">
            <w:pPr>
              <w:pStyle w:val="BodyText"/>
              <w:rPr>
                <w:lang w:eastAsia="ar-SA"/>
              </w:rPr>
            </w:pPr>
            <w:r>
              <w:rPr>
                <w:lang w:eastAsia="ar-SA"/>
              </w:rPr>
              <w:t>VARCHAR</w:t>
            </w:r>
          </w:p>
        </w:tc>
        <w:tc>
          <w:tcPr>
            <w:tcW w:w="992" w:type="dxa"/>
          </w:tcPr>
          <w:p w14:paraId="255870E2" w14:textId="77777777" w:rsidR="004B2EA2" w:rsidRDefault="004B2EA2" w:rsidP="004B2EA2">
            <w:pPr>
              <w:pStyle w:val="BodyText"/>
              <w:rPr>
                <w:lang w:eastAsia="ar-SA"/>
              </w:rPr>
            </w:pPr>
            <w:r>
              <w:rPr>
                <w:lang w:eastAsia="ar-SA"/>
              </w:rPr>
              <w:t>30</w:t>
            </w:r>
          </w:p>
        </w:tc>
        <w:tc>
          <w:tcPr>
            <w:tcW w:w="1134" w:type="dxa"/>
          </w:tcPr>
          <w:p w14:paraId="4CEF63AB" w14:textId="77777777" w:rsidR="004B2EA2" w:rsidRDefault="004B2EA2" w:rsidP="004B2EA2">
            <w:pPr>
              <w:pStyle w:val="BodyText"/>
              <w:rPr>
                <w:lang w:eastAsia="ar-SA"/>
              </w:rPr>
            </w:pPr>
            <w:r>
              <w:rPr>
                <w:lang w:eastAsia="ar-SA"/>
              </w:rPr>
              <w:t>N</w:t>
            </w:r>
          </w:p>
        </w:tc>
        <w:tc>
          <w:tcPr>
            <w:tcW w:w="2976" w:type="dxa"/>
          </w:tcPr>
          <w:p w14:paraId="16CF8199" w14:textId="77777777" w:rsidR="004B2EA2" w:rsidRDefault="004B2EA2" w:rsidP="004B2EA2">
            <w:pPr>
              <w:pStyle w:val="BodyText"/>
              <w:rPr>
                <w:lang w:eastAsia="ar-SA"/>
              </w:rPr>
            </w:pPr>
          </w:p>
        </w:tc>
      </w:tr>
      <w:tr w:rsidR="004B2EA2" w14:paraId="35685084" w14:textId="77777777" w:rsidTr="004B2EA2">
        <w:trPr>
          <w:trHeight w:val="269"/>
        </w:trPr>
        <w:tc>
          <w:tcPr>
            <w:tcW w:w="2681" w:type="dxa"/>
            <w:vAlign w:val="bottom"/>
          </w:tcPr>
          <w:p w14:paraId="1BB3AFC1"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DescriptionType</w:t>
            </w:r>
          </w:p>
        </w:tc>
        <w:tc>
          <w:tcPr>
            <w:tcW w:w="1567" w:type="dxa"/>
          </w:tcPr>
          <w:p w14:paraId="576A2D6B" w14:textId="77777777" w:rsidR="004B2EA2" w:rsidRDefault="004B2EA2" w:rsidP="004B2EA2">
            <w:pPr>
              <w:pStyle w:val="BodyText"/>
              <w:rPr>
                <w:lang w:eastAsia="ar-SA"/>
              </w:rPr>
            </w:pPr>
            <w:r>
              <w:rPr>
                <w:lang w:eastAsia="ar-SA"/>
              </w:rPr>
              <w:t>VARCHAR</w:t>
            </w:r>
          </w:p>
        </w:tc>
        <w:tc>
          <w:tcPr>
            <w:tcW w:w="992" w:type="dxa"/>
          </w:tcPr>
          <w:p w14:paraId="1F5D4574" w14:textId="77777777" w:rsidR="004B2EA2" w:rsidRDefault="004B2EA2" w:rsidP="004B2EA2">
            <w:pPr>
              <w:pStyle w:val="BodyText"/>
              <w:rPr>
                <w:lang w:eastAsia="ar-SA"/>
              </w:rPr>
            </w:pPr>
            <w:r>
              <w:rPr>
                <w:lang w:eastAsia="ar-SA"/>
              </w:rPr>
              <w:t>100</w:t>
            </w:r>
          </w:p>
        </w:tc>
        <w:tc>
          <w:tcPr>
            <w:tcW w:w="1134" w:type="dxa"/>
          </w:tcPr>
          <w:p w14:paraId="583E35FA" w14:textId="77777777" w:rsidR="004B2EA2" w:rsidRDefault="004B2EA2" w:rsidP="004B2EA2">
            <w:pPr>
              <w:pStyle w:val="BodyText"/>
              <w:rPr>
                <w:lang w:eastAsia="ar-SA"/>
              </w:rPr>
            </w:pPr>
            <w:r>
              <w:rPr>
                <w:lang w:eastAsia="ar-SA"/>
              </w:rPr>
              <w:t>Y</w:t>
            </w:r>
          </w:p>
        </w:tc>
        <w:tc>
          <w:tcPr>
            <w:tcW w:w="2976" w:type="dxa"/>
          </w:tcPr>
          <w:p w14:paraId="65A9928E" w14:textId="77777777" w:rsidR="004B2EA2" w:rsidRDefault="004B2EA2" w:rsidP="004B2EA2">
            <w:pPr>
              <w:pStyle w:val="BodyText"/>
              <w:rPr>
                <w:lang w:eastAsia="ar-SA"/>
              </w:rPr>
            </w:pPr>
          </w:p>
        </w:tc>
      </w:tr>
      <w:tr w:rsidR="004B2EA2" w14:paraId="5D4ECC3C" w14:textId="77777777" w:rsidTr="004B2EA2">
        <w:trPr>
          <w:trHeight w:val="269"/>
        </w:trPr>
        <w:tc>
          <w:tcPr>
            <w:tcW w:w="2681" w:type="dxa"/>
            <w:vAlign w:val="bottom"/>
          </w:tcPr>
          <w:p w14:paraId="7DE5A640" w14:textId="77777777" w:rsidR="004B2EA2" w:rsidRPr="0099062E"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Entreprise</w:t>
            </w:r>
          </w:p>
        </w:tc>
        <w:tc>
          <w:tcPr>
            <w:tcW w:w="1567" w:type="dxa"/>
          </w:tcPr>
          <w:p w14:paraId="6E27DE55" w14:textId="77777777" w:rsidR="004B2EA2" w:rsidRDefault="004B2EA2" w:rsidP="004B2EA2">
            <w:pPr>
              <w:pStyle w:val="BodyText"/>
              <w:rPr>
                <w:lang w:eastAsia="ar-SA"/>
              </w:rPr>
            </w:pPr>
            <w:r>
              <w:rPr>
                <w:lang w:eastAsia="ar-SA"/>
              </w:rPr>
              <w:t>VARCHAR</w:t>
            </w:r>
          </w:p>
        </w:tc>
        <w:tc>
          <w:tcPr>
            <w:tcW w:w="992" w:type="dxa"/>
          </w:tcPr>
          <w:p w14:paraId="0A89511A" w14:textId="77777777" w:rsidR="004B2EA2" w:rsidRDefault="004B2EA2" w:rsidP="004B2EA2">
            <w:pPr>
              <w:pStyle w:val="BodyText"/>
              <w:rPr>
                <w:lang w:eastAsia="ar-SA"/>
              </w:rPr>
            </w:pPr>
            <w:r>
              <w:rPr>
                <w:lang w:eastAsia="ar-SA"/>
              </w:rPr>
              <w:t>50</w:t>
            </w:r>
          </w:p>
        </w:tc>
        <w:tc>
          <w:tcPr>
            <w:tcW w:w="1134" w:type="dxa"/>
          </w:tcPr>
          <w:p w14:paraId="50F90D6A" w14:textId="77777777" w:rsidR="004B2EA2" w:rsidRDefault="004B2EA2" w:rsidP="004B2EA2">
            <w:pPr>
              <w:pStyle w:val="BodyText"/>
              <w:rPr>
                <w:lang w:eastAsia="ar-SA"/>
              </w:rPr>
            </w:pPr>
            <w:r>
              <w:rPr>
                <w:lang w:eastAsia="ar-SA"/>
              </w:rPr>
              <w:t>N</w:t>
            </w:r>
          </w:p>
        </w:tc>
        <w:tc>
          <w:tcPr>
            <w:tcW w:w="2976" w:type="dxa"/>
          </w:tcPr>
          <w:p w14:paraId="7D847378" w14:textId="77777777" w:rsidR="004B2EA2" w:rsidRDefault="004B2EA2" w:rsidP="004B2EA2">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4B2EA2" w:rsidRPr="0099062E" w14:paraId="23F7BBF1" w14:textId="77777777" w:rsidTr="004B2EA2">
        <w:trPr>
          <w:trHeight w:val="300"/>
        </w:trPr>
        <w:tc>
          <w:tcPr>
            <w:tcW w:w="1651" w:type="dxa"/>
            <w:tcBorders>
              <w:top w:val="nil"/>
              <w:left w:val="nil"/>
              <w:bottom w:val="nil"/>
              <w:right w:val="nil"/>
            </w:tcBorders>
            <w:shd w:val="clear" w:color="auto" w:fill="auto"/>
            <w:noWrap/>
            <w:vAlign w:val="bottom"/>
          </w:tcPr>
          <w:p w14:paraId="32FE0D90" w14:textId="77777777"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14:paraId="575B1924" w14:textId="77777777"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14:paraId="5CE04D06" w14:textId="77777777" w:rsidR="004B2EA2" w:rsidRPr="0099062E" w:rsidRDefault="004B2EA2" w:rsidP="004B2EA2">
            <w:pPr>
              <w:spacing w:before="0" w:after="0"/>
              <w:rPr>
                <w:rFonts w:ascii="Calibri" w:hAnsi="Calibri" w:cs="Calibri"/>
                <w:color w:val="000000"/>
                <w:szCs w:val="22"/>
                <w:lang w:val="en-CA" w:eastAsia="en-CA"/>
              </w:rPr>
            </w:pPr>
          </w:p>
        </w:tc>
      </w:tr>
    </w:tbl>
    <w:p w14:paraId="71F1E171" w14:textId="77777777" w:rsidR="004B2EA2" w:rsidRPr="0048753C" w:rsidRDefault="004B2EA2" w:rsidP="004B2EA2">
      <w:pPr>
        <w:rPr>
          <w:lang w:val="fr-CA"/>
        </w:rPr>
      </w:pPr>
      <w:r w:rsidRPr="0048753C">
        <w:rPr>
          <w:b/>
          <w:lang w:val="fr-CA"/>
        </w:rPr>
        <w:t>transactions</w:t>
      </w:r>
      <w:r w:rsidRPr="0048753C">
        <w:rPr>
          <w:lang w:val="fr-CA"/>
        </w:rPr>
        <w:t>_deneigement_saison_2018-2019</w:t>
      </w:r>
      <w:r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7E3E3DD0" w14:textId="77777777" w:rsidTr="004B2EA2">
        <w:tc>
          <w:tcPr>
            <w:tcW w:w="2681" w:type="dxa"/>
          </w:tcPr>
          <w:p w14:paraId="6762A489" w14:textId="77777777" w:rsidR="004B2EA2" w:rsidRPr="00C26E0D" w:rsidRDefault="004B2EA2" w:rsidP="004B2EA2">
            <w:pPr>
              <w:pStyle w:val="BodyText"/>
              <w:rPr>
                <w:b/>
                <w:lang w:eastAsia="ar-SA"/>
              </w:rPr>
            </w:pPr>
            <w:r w:rsidRPr="00C26E0D">
              <w:rPr>
                <w:b/>
                <w:lang w:eastAsia="ar-SA"/>
              </w:rPr>
              <w:t>Name</w:t>
            </w:r>
          </w:p>
        </w:tc>
        <w:tc>
          <w:tcPr>
            <w:tcW w:w="1567" w:type="dxa"/>
          </w:tcPr>
          <w:p w14:paraId="4E4EF89B" w14:textId="77777777" w:rsidR="004B2EA2" w:rsidRPr="00C26E0D" w:rsidRDefault="004B2EA2" w:rsidP="004B2EA2">
            <w:pPr>
              <w:pStyle w:val="BodyText"/>
              <w:rPr>
                <w:b/>
                <w:lang w:eastAsia="ar-SA"/>
              </w:rPr>
            </w:pPr>
            <w:r w:rsidRPr="00C26E0D">
              <w:rPr>
                <w:b/>
                <w:lang w:eastAsia="ar-SA"/>
              </w:rPr>
              <w:t>Type</w:t>
            </w:r>
          </w:p>
        </w:tc>
        <w:tc>
          <w:tcPr>
            <w:tcW w:w="992" w:type="dxa"/>
          </w:tcPr>
          <w:p w14:paraId="46A42E2C" w14:textId="77777777" w:rsidR="004B2EA2" w:rsidRPr="00C26E0D" w:rsidRDefault="004B2EA2" w:rsidP="004B2EA2">
            <w:pPr>
              <w:pStyle w:val="BodyText"/>
              <w:rPr>
                <w:b/>
                <w:lang w:eastAsia="ar-SA"/>
              </w:rPr>
            </w:pPr>
            <w:r w:rsidRPr="00C26E0D">
              <w:rPr>
                <w:b/>
                <w:lang w:eastAsia="ar-SA"/>
              </w:rPr>
              <w:t>Length</w:t>
            </w:r>
          </w:p>
        </w:tc>
        <w:tc>
          <w:tcPr>
            <w:tcW w:w="1134" w:type="dxa"/>
          </w:tcPr>
          <w:p w14:paraId="238C1BFD" w14:textId="77777777" w:rsidR="004B2EA2" w:rsidRPr="00C26E0D" w:rsidRDefault="004B2EA2" w:rsidP="004B2EA2">
            <w:pPr>
              <w:pStyle w:val="BodyText"/>
              <w:rPr>
                <w:b/>
                <w:lang w:eastAsia="ar-SA"/>
              </w:rPr>
            </w:pPr>
            <w:r>
              <w:rPr>
                <w:b/>
                <w:lang w:eastAsia="ar-SA"/>
              </w:rPr>
              <w:t>Nullable</w:t>
            </w:r>
          </w:p>
        </w:tc>
        <w:tc>
          <w:tcPr>
            <w:tcW w:w="2976" w:type="dxa"/>
          </w:tcPr>
          <w:p w14:paraId="511A6FC2" w14:textId="77777777" w:rsidR="004B2EA2" w:rsidRPr="00C26E0D" w:rsidRDefault="004B2EA2" w:rsidP="004B2EA2">
            <w:pPr>
              <w:pStyle w:val="BodyText"/>
              <w:rPr>
                <w:b/>
                <w:lang w:eastAsia="ar-SA"/>
              </w:rPr>
            </w:pPr>
            <w:r>
              <w:rPr>
                <w:b/>
                <w:lang w:eastAsia="ar-SA"/>
              </w:rPr>
              <w:t>Comments</w:t>
            </w:r>
          </w:p>
        </w:tc>
      </w:tr>
      <w:tr w:rsidR="004B2EA2" w14:paraId="7410B2CD" w14:textId="77777777" w:rsidTr="004B2EA2">
        <w:tc>
          <w:tcPr>
            <w:tcW w:w="2681" w:type="dxa"/>
            <w:vAlign w:val="bottom"/>
          </w:tcPr>
          <w:p w14:paraId="34D65AAF" w14:textId="77777777" w:rsidR="004B2EA2" w:rsidRPr="0099062E" w:rsidRDefault="004B2EA2" w:rsidP="004B2EA2">
            <w:pPr>
              <w:spacing w:before="0" w:after="0"/>
              <w:rPr>
                <w:rFonts w:ascii="Calibri" w:hAnsi="Calibri" w:cs="Calibri"/>
                <w:color w:val="000000"/>
                <w:szCs w:val="22"/>
                <w:lang w:val="en-CA" w:eastAsia="en-CA"/>
              </w:rPr>
            </w:pPr>
            <w:r w:rsidRPr="001E13DF">
              <w:rPr>
                <w:rFonts w:ascii="Calibri" w:hAnsi="Calibri" w:cs="Calibri"/>
                <w:color w:val="000000"/>
                <w:szCs w:val="22"/>
                <w:lang w:val="en-CA" w:eastAsia="en-CA"/>
              </w:rPr>
              <w:t>TransactionID</w:t>
            </w:r>
          </w:p>
        </w:tc>
        <w:tc>
          <w:tcPr>
            <w:tcW w:w="1567" w:type="dxa"/>
          </w:tcPr>
          <w:p w14:paraId="1E61CACF" w14:textId="77777777" w:rsidR="004B2EA2" w:rsidRDefault="004B2EA2" w:rsidP="004B2EA2">
            <w:pPr>
              <w:pStyle w:val="BodyText"/>
              <w:rPr>
                <w:lang w:eastAsia="ar-SA"/>
              </w:rPr>
            </w:pPr>
            <w:r>
              <w:rPr>
                <w:lang w:eastAsia="ar-SA"/>
              </w:rPr>
              <w:t>INT</w:t>
            </w:r>
          </w:p>
        </w:tc>
        <w:tc>
          <w:tcPr>
            <w:tcW w:w="992" w:type="dxa"/>
          </w:tcPr>
          <w:p w14:paraId="28AE3BDF" w14:textId="77777777" w:rsidR="004B2EA2" w:rsidRDefault="004B2EA2" w:rsidP="004B2EA2">
            <w:pPr>
              <w:pStyle w:val="BodyText"/>
              <w:rPr>
                <w:lang w:eastAsia="ar-SA"/>
              </w:rPr>
            </w:pPr>
          </w:p>
        </w:tc>
        <w:tc>
          <w:tcPr>
            <w:tcW w:w="1134" w:type="dxa"/>
          </w:tcPr>
          <w:p w14:paraId="3F3B973A" w14:textId="77777777" w:rsidR="004B2EA2" w:rsidRDefault="004B2EA2" w:rsidP="004B2EA2">
            <w:pPr>
              <w:pStyle w:val="BodyText"/>
              <w:rPr>
                <w:lang w:eastAsia="ar-SA"/>
              </w:rPr>
            </w:pPr>
            <w:r>
              <w:rPr>
                <w:lang w:eastAsia="ar-SA"/>
              </w:rPr>
              <w:t>N</w:t>
            </w:r>
          </w:p>
        </w:tc>
        <w:tc>
          <w:tcPr>
            <w:tcW w:w="2976" w:type="dxa"/>
          </w:tcPr>
          <w:p w14:paraId="6C257544" w14:textId="77777777" w:rsidR="004B2EA2" w:rsidRDefault="004B2EA2" w:rsidP="004B2EA2">
            <w:pPr>
              <w:pStyle w:val="BodyText"/>
              <w:rPr>
                <w:lang w:eastAsia="ar-SA"/>
              </w:rPr>
            </w:pPr>
          </w:p>
        </w:tc>
      </w:tr>
      <w:tr w:rsidR="004B2EA2" w14:paraId="73890407" w14:textId="77777777" w:rsidTr="004B2EA2">
        <w:tc>
          <w:tcPr>
            <w:tcW w:w="2681" w:type="dxa"/>
          </w:tcPr>
          <w:p w14:paraId="3FA8617A" w14:textId="77777777" w:rsidR="004B2EA2" w:rsidRDefault="004B2EA2" w:rsidP="004B2EA2">
            <w:pPr>
              <w:pStyle w:val="BodyText"/>
              <w:rPr>
                <w:lang w:eastAsia="ar-SA"/>
              </w:rPr>
            </w:pPr>
            <w:r w:rsidRPr="001E13DF">
              <w:rPr>
                <w:rFonts w:ascii="Calibri" w:hAnsi="Calibri" w:cs="Calibri"/>
                <w:color w:val="000000"/>
                <w:szCs w:val="22"/>
                <w:lang w:val="en-CA" w:eastAsia="en-CA"/>
              </w:rPr>
              <w:t>DateChargement</w:t>
            </w:r>
          </w:p>
        </w:tc>
        <w:tc>
          <w:tcPr>
            <w:tcW w:w="1567" w:type="dxa"/>
          </w:tcPr>
          <w:p w14:paraId="39B05AAA" w14:textId="77777777" w:rsidR="004B2EA2" w:rsidRDefault="004B2EA2" w:rsidP="004B2EA2">
            <w:pPr>
              <w:pStyle w:val="BodyText"/>
              <w:rPr>
                <w:lang w:eastAsia="ar-SA"/>
              </w:rPr>
            </w:pPr>
            <w:r>
              <w:rPr>
                <w:lang w:eastAsia="ar-SA"/>
              </w:rPr>
              <w:t>TIMESTAMP</w:t>
            </w:r>
          </w:p>
        </w:tc>
        <w:tc>
          <w:tcPr>
            <w:tcW w:w="992" w:type="dxa"/>
          </w:tcPr>
          <w:p w14:paraId="3D930154" w14:textId="77777777" w:rsidR="004B2EA2" w:rsidRDefault="004B2EA2" w:rsidP="004B2EA2">
            <w:pPr>
              <w:pStyle w:val="BodyText"/>
              <w:rPr>
                <w:lang w:eastAsia="ar-SA"/>
              </w:rPr>
            </w:pPr>
            <w:r>
              <w:rPr>
                <w:lang w:eastAsia="ar-SA"/>
              </w:rPr>
              <w:t>19</w:t>
            </w:r>
          </w:p>
        </w:tc>
        <w:tc>
          <w:tcPr>
            <w:tcW w:w="1134" w:type="dxa"/>
          </w:tcPr>
          <w:p w14:paraId="4BA6B7A0" w14:textId="77777777" w:rsidR="004B2EA2" w:rsidRDefault="004B2EA2" w:rsidP="004B2EA2">
            <w:pPr>
              <w:pStyle w:val="BodyText"/>
              <w:rPr>
                <w:lang w:eastAsia="ar-SA"/>
              </w:rPr>
            </w:pPr>
            <w:r>
              <w:rPr>
                <w:lang w:eastAsia="ar-SA"/>
              </w:rPr>
              <w:t>N</w:t>
            </w:r>
          </w:p>
        </w:tc>
        <w:tc>
          <w:tcPr>
            <w:tcW w:w="2976" w:type="dxa"/>
          </w:tcPr>
          <w:p w14:paraId="55DF533C" w14:textId="77777777" w:rsidR="004B2EA2" w:rsidRDefault="004B2EA2" w:rsidP="00063845">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r w:rsidR="00063845">
              <w:rPr>
                <w:lang w:eastAsia="ar-SA"/>
              </w:rPr>
              <w:t xml:space="preserve"> </w:t>
            </w:r>
            <w:r>
              <w:rPr>
                <w:lang w:eastAsia="ar-SA"/>
              </w:rPr>
              <w:t>hh</w:t>
            </w:r>
            <w:r w:rsidRPr="00143A5A">
              <w:rPr>
                <w:lang w:eastAsia="ar-SA"/>
              </w:rPr>
              <w:t>:</w:t>
            </w:r>
            <w:r>
              <w:rPr>
                <w:lang w:eastAsia="ar-SA"/>
              </w:rPr>
              <w:t>mm</w:t>
            </w:r>
            <w:r w:rsidRPr="00143A5A">
              <w:rPr>
                <w:lang w:eastAsia="ar-SA"/>
              </w:rPr>
              <w:t>:</w:t>
            </w:r>
            <w:r>
              <w:rPr>
                <w:lang w:eastAsia="ar-SA"/>
              </w:rPr>
              <w:t>ss</w:t>
            </w:r>
          </w:p>
        </w:tc>
      </w:tr>
      <w:tr w:rsidR="004B2EA2" w14:paraId="1CDF1006" w14:textId="77777777" w:rsidTr="004B2EA2">
        <w:tc>
          <w:tcPr>
            <w:tcW w:w="2681" w:type="dxa"/>
          </w:tcPr>
          <w:p w14:paraId="6A6C7B93" w14:textId="77777777" w:rsidR="004B2EA2" w:rsidRPr="0099062E" w:rsidRDefault="004B2EA2" w:rsidP="004B2EA2">
            <w:pPr>
              <w:spacing w:before="0" w:after="0"/>
              <w:rPr>
                <w:rFonts w:ascii="Calibri" w:hAnsi="Calibri" w:cs="Calibri"/>
                <w:color w:val="000000"/>
                <w:szCs w:val="22"/>
                <w:lang w:val="en-CA" w:eastAsia="en-CA"/>
              </w:rPr>
            </w:pPr>
            <w:r w:rsidRPr="00E43C1E">
              <w:rPr>
                <w:rFonts w:ascii="Calibri" w:hAnsi="Calibri" w:cs="Calibri"/>
                <w:color w:val="000000"/>
                <w:szCs w:val="22"/>
                <w:lang w:val="en-CA" w:eastAsia="en-CA"/>
              </w:rPr>
              <w:t>IdenfiantSecteur</w:t>
            </w:r>
          </w:p>
        </w:tc>
        <w:tc>
          <w:tcPr>
            <w:tcW w:w="1567" w:type="dxa"/>
          </w:tcPr>
          <w:p w14:paraId="5ECD9A21" w14:textId="77777777" w:rsidR="004B2EA2" w:rsidRDefault="004B2EA2" w:rsidP="004B2EA2">
            <w:pPr>
              <w:pStyle w:val="BodyText"/>
              <w:rPr>
                <w:lang w:eastAsia="ar-SA"/>
              </w:rPr>
            </w:pPr>
            <w:r>
              <w:rPr>
                <w:lang w:eastAsia="ar-SA"/>
              </w:rPr>
              <w:t>INT</w:t>
            </w:r>
          </w:p>
        </w:tc>
        <w:tc>
          <w:tcPr>
            <w:tcW w:w="992" w:type="dxa"/>
          </w:tcPr>
          <w:p w14:paraId="109EDB21" w14:textId="77777777" w:rsidR="004B2EA2" w:rsidRDefault="004B2EA2" w:rsidP="004B2EA2">
            <w:pPr>
              <w:pStyle w:val="BodyText"/>
              <w:rPr>
                <w:lang w:eastAsia="ar-SA"/>
              </w:rPr>
            </w:pPr>
          </w:p>
        </w:tc>
        <w:tc>
          <w:tcPr>
            <w:tcW w:w="1134" w:type="dxa"/>
          </w:tcPr>
          <w:p w14:paraId="39492D1F" w14:textId="77777777" w:rsidR="004B2EA2" w:rsidRDefault="004B2EA2" w:rsidP="004B2EA2">
            <w:pPr>
              <w:pStyle w:val="BodyText"/>
              <w:rPr>
                <w:lang w:eastAsia="ar-SA"/>
              </w:rPr>
            </w:pPr>
            <w:r>
              <w:rPr>
                <w:lang w:eastAsia="ar-SA"/>
              </w:rPr>
              <w:t>Y</w:t>
            </w:r>
          </w:p>
        </w:tc>
        <w:tc>
          <w:tcPr>
            <w:tcW w:w="2976" w:type="dxa"/>
          </w:tcPr>
          <w:p w14:paraId="4754D793" w14:textId="77777777" w:rsidR="004B2EA2" w:rsidRDefault="004B2EA2" w:rsidP="004B2EA2">
            <w:pPr>
              <w:pStyle w:val="BodyText"/>
              <w:rPr>
                <w:lang w:eastAsia="ar-SA"/>
              </w:rPr>
            </w:pPr>
          </w:p>
        </w:tc>
      </w:tr>
      <w:tr w:rsidR="004B2EA2" w14:paraId="0C283315" w14:textId="77777777" w:rsidTr="004B2EA2">
        <w:tc>
          <w:tcPr>
            <w:tcW w:w="2681" w:type="dxa"/>
          </w:tcPr>
          <w:p w14:paraId="3476860E" w14:textId="77777777" w:rsidR="004B2EA2" w:rsidRDefault="004B2EA2" w:rsidP="004B2EA2">
            <w:pPr>
              <w:pStyle w:val="BodyText"/>
              <w:rPr>
                <w:lang w:eastAsia="ar-SA"/>
              </w:rPr>
            </w:pPr>
            <w:r w:rsidRPr="00E43C1E">
              <w:rPr>
                <w:rFonts w:ascii="Calibri" w:hAnsi="Calibri" w:cs="Calibri"/>
                <w:color w:val="000000"/>
                <w:szCs w:val="22"/>
                <w:lang w:val="en-CA" w:eastAsia="en-CA"/>
              </w:rPr>
              <w:t>NomSecteur</w:t>
            </w:r>
          </w:p>
        </w:tc>
        <w:tc>
          <w:tcPr>
            <w:tcW w:w="1567" w:type="dxa"/>
          </w:tcPr>
          <w:p w14:paraId="420192B0" w14:textId="77777777" w:rsidR="004B2EA2" w:rsidRDefault="004B2EA2" w:rsidP="004B2EA2">
            <w:pPr>
              <w:pStyle w:val="BodyText"/>
              <w:rPr>
                <w:lang w:eastAsia="ar-SA"/>
              </w:rPr>
            </w:pPr>
            <w:r>
              <w:rPr>
                <w:lang w:eastAsia="ar-SA"/>
              </w:rPr>
              <w:t>VARCHAR</w:t>
            </w:r>
          </w:p>
        </w:tc>
        <w:tc>
          <w:tcPr>
            <w:tcW w:w="992" w:type="dxa"/>
          </w:tcPr>
          <w:p w14:paraId="51654E57" w14:textId="77777777" w:rsidR="004B2EA2" w:rsidRDefault="004B2EA2" w:rsidP="004B2EA2">
            <w:pPr>
              <w:pStyle w:val="BodyText"/>
              <w:rPr>
                <w:lang w:eastAsia="ar-SA"/>
              </w:rPr>
            </w:pPr>
            <w:r>
              <w:rPr>
                <w:lang w:eastAsia="ar-SA"/>
              </w:rPr>
              <w:t>7</w:t>
            </w:r>
          </w:p>
        </w:tc>
        <w:tc>
          <w:tcPr>
            <w:tcW w:w="1134" w:type="dxa"/>
          </w:tcPr>
          <w:p w14:paraId="367B48BB" w14:textId="77777777" w:rsidR="004B2EA2" w:rsidRDefault="004B2EA2" w:rsidP="004B2EA2">
            <w:pPr>
              <w:pStyle w:val="BodyText"/>
              <w:rPr>
                <w:lang w:eastAsia="ar-SA"/>
              </w:rPr>
            </w:pPr>
            <w:r>
              <w:rPr>
                <w:lang w:eastAsia="ar-SA"/>
              </w:rPr>
              <w:t>Y</w:t>
            </w:r>
          </w:p>
        </w:tc>
        <w:tc>
          <w:tcPr>
            <w:tcW w:w="2976" w:type="dxa"/>
          </w:tcPr>
          <w:p w14:paraId="32A201B4" w14:textId="77777777" w:rsidR="004B2EA2" w:rsidRDefault="004B2EA2" w:rsidP="004B2EA2">
            <w:pPr>
              <w:pStyle w:val="BodyText"/>
              <w:rPr>
                <w:lang w:eastAsia="ar-SA"/>
              </w:rPr>
            </w:pPr>
          </w:p>
        </w:tc>
      </w:tr>
      <w:tr w:rsidR="004B2EA2" w14:paraId="5DFD43D2" w14:textId="77777777" w:rsidTr="004B2EA2">
        <w:tc>
          <w:tcPr>
            <w:tcW w:w="2681" w:type="dxa"/>
          </w:tcPr>
          <w:p w14:paraId="7D3C5430" w14:textId="77777777" w:rsidR="004B2EA2" w:rsidRDefault="004B2EA2" w:rsidP="004B2EA2">
            <w:pPr>
              <w:pStyle w:val="BodyText"/>
              <w:rPr>
                <w:lang w:eastAsia="ar-SA"/>
              </w:rPr>
            </w:pPr>
            <w:r w:rsidRPr="0099062E">
              <w:rPr>
                <w:rFonts w:ascii="Calibri" w:hAnsi="Calibri" w:cs="Calibri"/>
                <w:color w:val="000000"/>
                <w:szCs w:val="22"/>
                <w:lang w:val="en-CA" w:eastAsia="en-CA"/>
              </w:rPr>
              <w:lastRenderedPageBreak/>
              <w:t>IdentifiantArrondissement</w:t>
            </w:r>
          </w:p>
        </w:tc>
        <w:tc>
          <w:tcPr>
            <w:tcW w:w="1567" w:type="dxa"/>
          </w:tcPr>
          <w:p w14:paraId="0E76B20C" w14:textId="77777777" w:rsidR="004B2EA2" w:rsidRDefault="004B2EA2" w:rsidP="004B2EA2">
            <w:pPr>
              <w:pStyle w:val="BodyText"/>
              <w:rPr>
                <w:lang w:eastAsia="ar-SA"/>
              </w:rPr>
            </w:pPr>
            <w:r>
              <w:rPr>
                <w:lang w:eastAsia="ar-SA"/>
              </w:rPr>
              <w:t>INT</w:t>
            </w:r>
          </w:p>
        </w:tc>
        <w:tc>
          <w:tcPr>
            <w:tcW w:w="992" w:type="dxa"/>
          </w:tcPr>
          <w:p w14:paraId="7A992C87" w14:textId="77777777" w:rsidR="004B2EA2" w:rsidRDefault="004B2EA2" w:rsidP="004B2EA2">
            <w:pPr>
              <w:pStyle w:val="BodyText"/>
              <w:rPr>
                <w:lang w:eastAsia="ar-SA"/>
              </w:rPr>
            </w:pPr>
          </w:p>
        </w:tc>
        <w:tc>
          <w:tcPr>
            <w:tcW w:w="1134" w:type="dxa"/>
          </w:tcPr>
          <w:p w14:paraId="614E43C2" w14:textId="77777777" w:rsidR="004B2EA2" w:rsidRDefault="004B2EA2" w:rsidP="004B2EA2">
            <w:pPr>
              <w:pStyle w:val="BodyText"/>
              <w:rPr>
                <w:lang w:eastAsia="ar-SA"/>
              </w:rPr>
            </w:pPr>
            <w:r>
              <w:rPr>
                <w:lang w:eastAsia="ar-SA"/>
              </w:rPr>
              <w:t>N</w:t>
            </w:r>
          </w:p>
        </w:tc>
        <w:tc>
          <w:tcPr>
            <w:tcW w:w="2976" w:type="dxa"/>
          </w:tcPr>
          <w:p w14:paraId="128A481D" w14:textId="77777777" w:rsidR="004B2EA2" w:rsidRDefault="004B2EA2" w:rsidP="004B2EA2">
            <w:pPr>
              <w:pStyle w:val="BodyText"/>
              <w:rPr>
                <w:lang w:eastAsia="ar-SA"/>
              </w:rPr>
            </w:pPr>
          </w:p>
        </w:tc>
      </w:tr>
      <w:tr w:rsidR="004B2EA2" w14:paraId="6F78ED34" w14:textId="77777777" w:rsidTr="004B2EA2">
        <w:tc>
          <w:tcPr>
            <w:tcW w:w="2681" w:type="dxa"/>
            <w:vAlign w:val="bottom"/>
          </w:tcPr>
          <w:p w14:paraId="581FAD79"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ArrondissementCode</w:t>
            </w:r>
          </w:p>
        </w:tc>
        <w:tc>
          <w:tcPr>
            <w:tcW w:w="1567" w:type="dxa"/>
          </w:tcPr>
          <w:p w14:paraId="524EE129" w14:textId="77777777" w:rsidR="004B2EA2" w:rsidRDefault="004B2EA2" w:rsidP="004B2EA2">
            <w:pPr>
              <w:pStyle w:val="BodyText"/>
              <w:rPr>
                <w:lang w:eastAsia="ar-SA"/>
              </w:rPr>
            </w:pPr>
            <w:r>
              <w:rPr>
                <w:lang w:eastAsia="ar-SA"/>
              </w:rPr>
              <w:t>CHAR</w:t>
            </w:r>
          </w:p>
        </w:tc>
        <w:tc>
          <w:tcPr>
            <w:tcW w:w="992" w:type="dxa"/>
          </w:tcPr>
          <w:p w14:paraId="3720B271" w14:textId="77777777" w:rsidR="004B2EA2" w:rsidRDefault="004B2EA2" w:rsidP="004B2EA2">
            <w:pPr>
              <w:pStyle w:val="BodyText"/>
              <w:rPr>
                <w:lang w:eastAsia="ar-SA"/>
              </w:rPr>
            </w:pPr>
            <w:r>
              <w:rPr>
                <w:lang w:eastAsia="ar-SA"/>
              </w:rPr>
              <w:t>3</w:t>
            </w:r>
          </w:p>
        </w:tc>
        <w:tc>
          <w:tcPr>
            <w:tcW w:w="1134" w:type="dxa"/>
          </w:tcPr>
          <w:p w14:paraId="7C6A7D00" w14:textId="77777777" w:rsidR="004B2EA2" w:rsidRDefault="004B2EA2" w:rsidP="004B2EA2">
            <w:pPr>
              <w:pStyle w:val="BodyText"/>
              <w:rPr>
                <w:lang w:eastAsia="ar-SA"/>
              </w:rPr>
            </w:pPr>
            <w:r>
              <w:rPr>
                <w:lang w:eastAsia="ar-SA"/>
              </w:rPr>
              <w:t>N</w:t>
            </w:r>
          </w:p>
        </w:tc>
        <w:tc>
          <w:tcPr>
            <w:tcW w:w="2976" w:type="dxa"/>
          </w:tcPr>
          <w:p w14:paraId="1C4A750B" w14:textId="77777777" w:rsidR="004B2EA2" w:rsidRDefault="004B2EA2" w:rsidP="004B2EA2">
            <w:pPr>
              <w:pStyle w:val="BodyText"/>
              <w:rPr>
                <w:lang w:eastAsia="ar-SA"/>
              </w:rPr>
            </w:pPr>
          </w:p>
        </w:tc>
      </w:tr>
      <w:tr w:rsidR="004B2EA2" w14:paraId="5F4354AD" w14:textId="77777777" w:rsidTr="004B2EA2">
        <w:tc>
          <w:tcPr>
            <w:tcW w:w="2681" w:type="dxa"/>
            <w:vAlign w:val="bottom"/>
          </w:tcPr>
          <w:p w14:paraId="0D30C54D"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230DD38C" w14:textId="77777777" w:rsidR="004B2EA2" w:rsidRDefault="004B2EA2" w:rsidP="004B2EA2">
            <w:pPr>
              <w:pStyle w:val="BodyText"/>
              <w:rPr>
                <w:lang w:eastAsia="ar-SA"/>
              </w:rPr>
            </w:pPr>
            <w:r>
              <w:rPr>
                <w:lang w:eastAsia="ar-SA"/>
              </w:rPr>
              <w:t>VARCHAR</w:t>
            </w:r>
          </w:p>
        </w:tc>
        <w:tc>
          <w:tcPr>
            <w:tcW w:w="992" w:type="dxa"/>
          </w:tcPr>
          <w:p w14:paraId="64795AA7" w14:textId="77777777" w:rsidR="004B2EA2" w:rsidRDefault="004B2EA2" w:rsidP="004B2EA2">
            <w:pPr>
              <w:pStyle w:val="BodyText"/>
              <w:rPr>
                <w:lang w:eastAsia="ar-SA"/>
              </w:rPr>
            </w:pPr>
            <w:r>
              <w:rPr>
                <w:lang w:eastAsia="ar-SA"/>
              </w:rPr>
              <w:t>30</w:t>
            </w:r>
          </w:p>
        </w:tc>
        <w:tc>
          <w:tcPr>
            <w:tcW w:w="1134" w:type="dxa"/>
          </w:tcPr>
          <w:p w14:paraId="1E97ACBC" w14:textId="77777777" w:rsidR="004B2EA2" w:rsidRDefault="004B2EA2" w:rsidP="004B2EA2">
            <w:pPr>
              <w:pStyle w:val="BodyText"/>
              <w:rPr>
                <w:lang w:eastAsia="ar-SA"/>
              </w:rPr>
            </w:pPr>
            <w:r>
              <w:rPr>
                <w:lang w:eastAsia="ar-SA"/>
              </w:rPr>
              <w:t>N</w:t>
            </w:r>
          </w:p>
        </w:tc>
        <w:tc>
          <w:tcPr>
            <w:tcW w:w="2976" w:type="dxa"/>
          </w:tcPr>
          <w:p w14:paraId="3BCA69A3" w14:textId="77777777" w:rsidR="004B2EA2" w:rsidRDefault="004B2EA2" w:rsidP="004B2EA2">
            <w:pPr>
              <w:pStyle w:val="BodyText"/>
              <w:rPr>
                <w:lang w:eastAsia="ar-SA"/>
              </w:rPr>
            </w:pPr>
          </w:p>
        </w:tc>
      </w:tr>
      <w:tr w:rsidR="004B2EA2" w14:paraId="0B2FC56D" w14:textId="77777777" w:rsidTr="004B2EA2">
        <w:tc>
          <w:tcPr>
            <w:tcW w:w="2681" w:type="dxa"/>
          </w:tcPr>
          <w:p w14:paraId="35144F1C" w14:textId="77777777" w:rsidR="004B2EA2" w:rsidRDefault="004B2EA2" w:rsidP="004B2EA2">
            <w:pPr>
              <w:pStyle w:val="BodyText"/>
              <w:rPr>
                <w:lang w:eastAsia="ar-SA"/>
              </w:rPr>
            </w:pPr>
            <w:r w:rsidRPr="00E97D30">
              <w:rPr>
                <w:rFonts w:ascii="Calibri" w:hAnsi="Calibri" w:cs="Calibri"/>
                <w:color w:val="000000"/>
                <w:szCs w:val="22"/>
                <w:lang w:val="en-CA" w:eastAsia="en-CA"/>
              </w:rPr>
              <w:t>IdentifiantDepot</w:t>
            </w:r>
          </w:p>
        </w:tc>
        <w:tc>
          <w:tcPr>
            <w:tcW w:w="1567" w:type="dxa"/>
          </w:tcPr>
          <w:p w14:paraId="672BABFA" w14:textId="77777777" w:rsidR="004B2EA2" w:rsidRDefault="004B2EA2" w:rsidP="004B2EA2">
            <w:pPr>
              <w:pStyle w:val="BodyText"/>
              <w:rPr>
                <w:lang w:eastAsia="ar-SA"/>
              </w:rPr>
            </w:pPr>
            <w:r>
              <w:rPr>
                <w:lang w:eastAsia="ar-SA"/>
              </w:rPr>
              <w:t>INT</w:t>
            </w:r>
          </w:p>
        </w:tc>
        <w:tc>
          <w:tcPr>
            <w:tcW w:w="992" w:type="dxa"/>
          </w:tcPr>
          <w:p w14:paraId="1171889D" w14:textId="77777777" w:rsidR="004B2EA2" w:rsidRDefault="004B2EA2" w:rsidP="004B2EA2">
            <w:pPr>
              <w:pStyle w:val="BodyText"/>
              <w:rPr>
                <w:lang w:eastAsia="ar-SA"/>
              </w:rPr>
            </w:pPr>
            <w:r>
              <w:rPr>
                <w:lang w:eastAsia="ar-SA"/>
              </w:rPr>
              <w:t xml:space="preserve"> </w:t>
            </w:r>
          </w:p>
        </w:tc>
        <w:tc>
          <w:tcPr>
            <w:tcW w:w="1134" w:type="dxa"/>
          </w:tcPr>
          <w:p w14:paraId="4B92AD00" w14:textId="77777777" w:rsidR="004B2EA2" w:rsidRDefault="004B2EA2" w:rsidP="004B2EA2">
            <w:pPr>
              <w:pStyle w:val="BodyText"/>
              <w:rPr>
                <w:lang w:eastAsia="ar-SA"/>
              </w:rPr>
            </w:pPr>
            <w:r>
              <w:rPr>
                <w:lang w:eastAsia="ar-SA"/>
              </w:rPr>
              <w:t>N</w:t>
            </w:r>
          </w:p>
        </w:tc>
        <w:tc>
          <w:tcPr>
            <w:tcW w:w="2976" w:type="dxa"/>
          </w:tcPr>
          <w:p w14:paraId="5503BB28" w14:textId="77777777" w:rsidR="004B2EA2" w:rsidRDefault="004B2EA2" w:rsidP="004B2EA2">
            <w:pPr>
              <w:pStyle w:val="BodyText"/>
              <w:rPr>
                <w:lang w:eastAsia="ar-SA"/>
              </w:rPr>
            </w:pPr>
          </w:p>
        </w:tc>
      </w:tr>
      <w:tr w:rsidR="004B2EA2" w14:paraId="5DBA2C81" w14:textId="77777777" w:rsidTr="004B2EA2">
        <w:tc>
          <w:tcPr>
            <w:tcW w:w="2681" w:type="dxa"/>
          </w:tcPr>
          <w:p w14:paraId="42B59C8C" w14:textId="77777777" w:rsidR="004B2EA2" w:rsidRDefault="004B2EA2" w:rsidP="004B2EA2">
            <w:pPr>
              <w:pStyle w:val="BodyText"/>
              <w:rPr>
                <w:lang w:eastAsia="ar-SA"/>
              </w:rPr>
            </w:pPr>
            <w:r w:rsidRPr="00C26E0D">
              <w:rPr>
                <w:rFonts w:ascii="Calibri" w:hAnsi="Calibri" w:cs="Calibri"/>
                <w:color w:val="000000"/>
                <w:szCs w:val="22"/>
                <w:lang w:val="en-CA" w:eastAsia="en-CA"/>
              </w:rPr>
              <w:t>NomDepot</w:t>
            </w:r>
          </w:p>
        </w:tc>
        <w:tc>
          <w:tcPr>
            <w:tcW w:w="1567" w:type="dxa"/>
          </w:tcPr>
          <w:p w14:paraId="4C43784E" w14:textId="77777777" w:rsidR="004B2EA2" w:rsidRDefault="004B2EA2" w:rsidP="004B2EA2">
            <w:pPr>
              <w:pStyle w:val="BodyText"/>
              <w:rPr>
                <w:lang w:eastAsia="ar-SA"/>
              </w:rPr>
            </w:pPr>
            <w:r>
              <w:rPr>
                <w:lang w:eastAsia="ar-SA"/>
              </w:rPr>
              <w:t>VARCHAR</w:t>
            </w:r>
          </w:p>
        </w:tc>
        <w:tc>
          <w:tcPr>
            <w:tcW w:w="992" w:type="dxa"/>
          </w:tcPr>
          <w:p w14:paraId="536B332F" w14:textId="77777777" w:rsidR="004B2EA2" w:rsidRDefault="004B2EA2" w:rsidP="004B2EA2">
            <w:pPr>
              <w:pStyle w:val="BodyText"/>
              <w:rPr>
                <w:lang w:eastAsia="ar-SA"/>
              </w:rPr>
            </w:pPr>
            <w:r>
              <w:rPr>
                <w:lang w:eastAsia="ar-SA"/>
              </w:rPr>
              <w:t>30</w:t>
            </w:r>
          </w:p>
        </w:tc>
        <w:tc>
          <w:tcPr>
            <w:tcW w:w="1134" w:type="dxa"/>
          </w:tcPr>
          <w:p w14:paraId="52976CA9" w14:textId="77777777" w:rsidR="004B2EA2" w:rsidRDefault="004B2EA2" w:rsidP="004B2EA2">
            <w:pPr>
              <w:pStyle w:val="BodyText"/>
              <w:rPr>
                <w:lang w:eastAsia="ar-SA"/>
              </w:rPr>
            </w:pPr>
            <w:r>
              <w:rPr>
                <w:lang w:eastAsia="ar-SA"/>
              </w:rPr>
              <w:t>N</w:t>
            </w:r>
          </w:p>
        </w:tc>
        <w:tc>
          <w:tcPr>
            <w:tcW w:w="2976" w:type="dxa"/>
          </w:tcPr>
          <w:p w14:paraId="16308064" w14:textId="77777777" w:rsidR="004B2EA2" w:rsidRDefault="004B2EA2" w:rsidP="004B2EA2">
            <w:pPr>
              <w:pStyle w:val="BodyText"/>
              <w:rPr>
                <w:lang w:eastAsia="ar-SA"/>
              </w:rPr>
            </w:pPr>
          </w:p>
        </w:tc>
      </w:tr>
      <w:tr w:rsidR="004B2EA2" w14:paraId="704E0C90" w14:textId="77777777" w:rsidTr="004B2EA2">
        <w:trPr>
          <w:trHeight w:val="269"/>
        </w:trPr>
        <w:tc>
          <w:tcPr>
            <w:tcW w:w="2681" w:type="dxa"/>
            <w:vAlign w:val="bottom"/>
          </w:tcPr>
          <w:p w14:paraId="4A4A4933" w14:textId="77777777" w:rsidR="004B2EA2" w:rsidRPr="00C26E0D" w:rsidRDefault="004B2EA2" w:rsidP="004B2EA2">
            <w:pPr>
              <w:spacing w:before="0" w:after="0"/>
              <w:rPr>
                <w:rFonts w:ascii="Calibri" w:hAnsi="Calibri" w:cs="Calibri"/>
                <w:color w:val="000000"/>
                <w:szCs w:val="22"/>
                <w:lang w:val="en-CA" w:eastAsia="en-CA"/>
              </w:rPr>
            </w:pPr>
            <w:r w:rsidRPr="001E13DF">
              <w:rPr>
                <w:rFonts w:ascii="Calibri" w:hAnsi="Calibri" w:cs="Calibri"/>
                <w:color w:val="000000"/>
                <w:szCs w:val="22"/>
                <w:lang w:val="en-CA" w:eastAsia="en-CA"/>
              </w:rPr>
              <w:t>DateDechargement</w:t>
            </w:r>
          </w:p>
        </w:tc>
        <w:tc>
          <w:tcPr>
            <w:tcW w:w="1567" w:type="dxa"/>
          </w:tcPr>
          <w:p w14:paraId="1EE6F86E" w14:textId="77777777" w:rsidR="004B2EA2" w:rsidRDefault="004B2EA2" w:rsidP="004B2EA2">
            <w:pPr>
              <w:pStyle w:val="BodyText"/>
              <w:rPr>
                <w:lang w:eastAsia="ar-SA"/>
              </w:rPr>
            </w:pPr>
            <w:r>
              <w:rPr>
                <w:lang w:eastAsia="ar-SA"/>
              </w:rPr>
              <w:t>TIMESTAMP</w:t>
            </w:r>
          </w:p>
        </w:tc>
        <w:tc>
          <w:tcPr>
            <w:tcW w:w="992" w:type="dxa"/>
          </w:tcPr>
          <w:p w14:paraId="1DD551B4" w14:textId="77777777" w:rsidR="004B2EA2" w:rsidRDefault="004B2EA2" w:rsidP="004B2EA2">
            <w:pPr>
              <w:pStyle w:val="BodyText"/>
              <w:rPr>
                <w:lang w:eastAsia="ar-SA"/>
              </w:rPr>
            </w:pPr>
            <w:r>
              <w:rPr>
                <w:lang w:eastAsia="ar-SA"/>
              </w:rPr>
              <w:t>19</w:t>
            </w:r>
          </w:p>
        </w:tc>
        <w:tc>
          <w:tcPr>
            <w:tcW w:w="1134" w:type="dxa"/>
          </w:tcPr>
          <w:p w14:paraId="1BAC33A5" w14:textId="77777777" w:rsidR="004B2EA2" w:rsidRDefault="004B2EA2" w:rsidP="004B2EA2">
            <w:pPr>
              <w:pStyle w:val="BodyText"/>
              <w:rPr>
                <w:lang w:eastAsia="ar-SA"/>
              </w:rPr>
            </w:pPr>
            <w:r>
              <w:rPr>
                <w:lang w:eastAsia="ar-SA"/>
              </w:rPr>
              <w:t>N</w:t>
            </w:r>
          </w:p>
        </w:tc>
        <w:tc>
          <w:tcPr>
            <w:tcW w:w="2976" w:type="dxa"/>
          </w:tcPr>
          <w:p w14:paraId="3845FED5" w14:textId="77777777" w:rsidR="004B2EA2" w:rsidRDefault="004B2EA2" w:rsidP="004B2EA2">
            <w:pPr>
              <w:pStyle w:val="BodyText"/>
              <w:rPr>
                <w:lang w:eastAsia="ar-SA"/>
              </w:rPr>
            </w:pPr>
          </w:p>
        </w:tc>
      </w:tr>
      <w:tr w:rsidR="004B2EA2" w14:paraId="2B6973C6" w14:textId="77777777" w:rsidTr="004B2EA2">
        <w:trPr>
          <w:trHeight w:val="269"/>
        </w:trPr>
        <w:tc>
          <w:tcPr>
            <w:tcW w:w="2681" w:type="dxa"/>
            <w:vAlign w:val="bottom"/>
          </w:tcPr>
          <w:p w14:paraId="7D44F2AF" w14:textId="77777777" w:rsidR="004B2EA2" w:rsidRPr="0099062E" w:rsidRDefault="004B2EA2" w:rsidP="004B2EA2">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14:paraId="591F25E0" w14:textId="77777777" w:rsidR="004B2EA2" w:rsidRDefault="004B2EA2" w:rsidP="004B2EA2">
            <w:pPr>
              <w:pStyle w:val="BodyText"/>
              <w:rPr>
                <w:lang w:eastAsia="ar-SA"/>
              </w:rPr>
            </w:pPr>
            <w:r>
              <w:rPr>
                <w:lang w:eastAsia="ar-SA"/>
              </w:rPr>
              <w:t>DECIMAL</w:t>
            </w:r>
          </w:p>
        </w:tc>
        <w:tc>
          <w:tcPr>
            <w:tcW w:w="992" w:type="dxa"/>
          </w:tcPr>
          <w:p w14:paraId="1AFCD76C" w14:textId="77777777" w:rsidR="004B2EA2" w:rsidRDefault="004B2EA2" w:rsidP="004B2EA2">
            <w:pPr>
              <w:pStyle w:val="BodyText"/>
              <w:rPr>
                <w:lang w:eastAsia="ar-SA"/>
              </w:rPr>
            </w:pPr>
            <w:r>
              <w:rPr>
                <w:lang w:eastAsia="ar-SA"/>
              </w:rPr>
              <w:t>4,2</w:t>
            </w:r>
          </w:p>
        </w:tc>
        <w:tc>
          <w:tcPr>
            <w:tcW w:w="1134" w:type="dxa"/>
          </w:tcPr>
          <w:p w14:paraId="70E103ED" w14:textId="77777777" w:rsidR="004B2EA2" w:rsidRDefault="004B2EA2" w:rsidP="004B2EA2">
            <w:pPr>
              <w:pStyle w:val="BodyText"/>
              <w:rPr>
                <w:lang w:eastAsia="ar-SA"/>
              </w:rPr>
            </w:pPr>
            <w:r>
              <w:rPr>
                <w:lang w:eastAsia="ar-SA"/>
              </w:rPr>
              <w:t>N</w:t>
            </w:r>
          </w:p>
        </w:tc>
        <w:tc>
          <w:tcPr>
            <w:tcW w:w="2976" w:type="dxa"/>
          </w:tcPr>
          <w:p w14:paraId="0360960F" w14:textId="77777777" w:rsidR="004B2EA2" w:rsidRDefault="004B2EA2" w:rsidP="004B2EA2">
            <w:pPr>
              <w:pStyle w:val="BodyText"/>
              <w:rPr>
                <w:lang w:eastAsia="ar-SA"/>
              </w:rPr>
            </w:pPr>
          </w:p>
        </w:tc>
      </w:tr>
      <w:tr w:rsidR="004B2EA2" w:rsidRPr="003D26B2" w14:paraId="03433EEE" w14:textId="77777777" w:rsidTr="004B2EA2">
        <w:tc>
          <w:tcPr>
            <w:tcW w:w="2681" w:type="dxa"/>
            <w:vAlign w:val="bottom"/>
          </w:tcPr>
          <w:p w14:paraId="078B40DC" w14:textId="77777777" w:rsidR="004B2EA2" w:rsidRPr="00C26E0D" w:rsidRDefault="004B2EA2" w:rsidP="004B2EA2">
            <w:pPr>
              <w:spacing w:before="0" w:after="0"/>
              <w:rPr>
                <w:rFonts w:ascii="Calibri" w:hAnsi="Calibri" w:cs="Calibri"/>
                <w:color w:val="000000"/>
                <w:szCs w:val="22"/>
                <w:lang w:val="en-CA" w:eastAsia="en-CA"/>
              </w:rPr>
            </w:pPr>
            <w:r w:rsidRPr="001E13DF">
              <w:rPr>
                <w:rFonts w:ascii="Calibri" w:hAnsi="Calibri" w:cs="Calibri"/>
                <w:color w:val="000000"/>
                <w:szCs w:val="22"/>
                <w:lang w:val="en-CA" w:eastAsia="en-CA"/>
              </w:rPr>
              <w:t>TypeTransaction</w:t>
            </w:r>
          </w:p>
        </w:tc>
        <w:tc>
          <w:tcPr>
            <w:tcW w:w="1567" w:type="dxa"/>
          </w:tcPr>
          <w:p w14:paraId="0443E7CE" w14:textId="77777777" w:rsidR="004B2EA2" w:rsidRDefault="004B2EA2" w:rsidP="004B2EA2">
            <w:pPr>
              <w:pStyle w:val="BodyText"/>
              <w:rPr>
                <w:lang w:eastAsia="ar-SA"/>
              </w:rPr>
            </w:pPr>
            <w:r>
              <w:rPr>
                <w:lang w:eastAsia="ar-SA"/>
              </w:rPr>
              <w:t>VARCHAR</w:t>
            </w:r>
          </w:p>
        </w:tc>
        <w:tc>
          <w:tcPr>
            <w:tcW w:w="992" w:type="dxa"/>
          </w:tcPr>
          <w:p w14:paraId="3C207FEF" w14:textId="77777777" w:rsidR="004B2EA2" w:rsidRDefault="004B2EA2" w:rsidP="004B2EA2">
            <w:pPr>
              <w:pStyle w:val="BodyText"/>
              <w:rPr>
                <w:lang w:eastAsia="ar-SA"/>
              </w:rPr>
            </w:pPr>
            <w:r>
              <w:rPr>
                <w:lang w:eastAsia="ar-SA"/>
              </w:rPr>
              <w:t>7</w:t>
            </w:r>
          </w:p>
        </w:tc>
        <w:tc>
          <w:tcPr>
            <w:tcW w:w="1134" w:type="dxa"/>
          </w:tcPr>
          <w:p w14:paraId="45D8D335" w14:textId="77777777" w:rsidR="004B2EA2" w:rsidRDefault="004B2EA2" w:rsidP="004B2EA2">
            <w:pPr>
              <w:pStyle w:val="BodyText"/>
              <w:rPr>
                <w:lang w:eastAsia="ar-SA"/>
              </w:rPr>
            </w:pPr>
            <w:r>
              <w:rPr>
                <w:lang w:eastAsia="ar-SA"/>
              </w:rPr>
              <w:t>N</w:t>
            </w:r>
          </w:p>
        </w:tc>
        <w:tc>
          <w:tcPr>
            <w:tcW w:w="2976" w:type="dxa"/>
          </w:tcPr>
          <w:p w14:paraId="2A2B7ADC" w14:textId="77777777" w:rsidR="004B2EA2" w:rsidRPr="009277BC" w:rsidRDefault="004B2EA2" w:rsidP="004B2EA2">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14:paraId="61152542" w14:textId="77777777" w:rsidR="004B2EA2" w:rsidRPr="0069302C" w:rsidRDefault="004B2EA2" w:rsidP="004B2EA2">
            <w:pPr>
              <w:spacing w:before="0" w:after="0"/>
              <w:rPr>
                <w:rFonts w:ascii="Calibri" w:hAnsi="Calibri" w:cs="Calibri"/>
                <w:color w:val="000000"/>
                <w:szCs w:val="22"/>
                <w:lang w:val="fr-CA"/>
              </w:rPr>
            </w:pPr>
            <w:r w:rsidRPr="009277BC">
              <w:rPr>
                <w:rFonts w:ascii="Calibri" w:hAnsi="Calibri" w:cs="Calibri"/>
                <w:color w:val="000000"/>
                <w:szCs w:val="22"/>
                <w:lang w:val="fr-CA"/>
              </w:rPr>
              <w:t>AUT</w:t>
            </w:r>
            <w:r>
              <w:rPr>
                <w:rFonts w:ascii="Calibri" w:hAnsi="Calibri" w:cs="Calibri"/>
                <w:color w:val="000000"/>
                <w:szCs w:val="22"/>
                <w:lang w:val="fr-CA"/>
              </w:rPr>
              <w:t xml:space="preserve">, </w:t>
            </w:r>
            <w:r w:rsidRPr="0069302C">
              <w:rPr>
                <w:rFonts w:ascii="Calibri" w:hAnsi="Calibri" w:cs="Calibri"/>
                <w:color w:val="000000"/>
                <w:szCs w:val="22"/>
                <w:lang w:val="fr-CA"/>
              </w:rPr>
              <w:t>N-AUT, BARCODE</w:t>
            </w:r>
          </w:p>
        </w:tc>
      </w:tr>
      <w:tr w:rsidR="004B2EA2" w14:paraId="44F2FA1D" w14:textId="77777777" w:rsidTr="004B2EA2">
        <w:tc>
          <w:tcPr>
            <w:tcW w:w="2681" w:type="dxa"/>
            <w:vAlign w:val="bottom"/>
          </w:tcPr>
          <w:p w14:paraId="45D1DDCB" w14:textId="77777777" w:rsidR="004B2EA2" w:rsidRPr="0099062E"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IdentifiantContrat</w:t>
            </w:r>
          </w:p>
        </w:tc>
        <w:tc>
          <w:tcPr>
            <w:tcW w:w="1567" w:type="dxa"/>
          </w:tcPr>
          <w:p w14:paraId="1F368A78" w14:textId="77777777" w:rsidR="004B2EA2" w:rsidRDefault="004B2EA2" w:rsidP="004B2EA2">
            <w:pPr>
              <w:pStyle w:val="BodyText"/>
              <w:rPr>
                <w:lang w:eastAsia="ar-SA"/>
              </w:rPr>
            </w:pPr>
            <w:r>
              <w:rPr>
                <w:lang w:eastAsia="ar-SA"/>
              </w:rPr>
              <w:t>INT</w:t>
            </w:r>
          </w:p>
        </w:tc>
        <w:tc>
          <w:tcPr>
            <w:tcW w:w="992" w:type="dxa"/>
          </w:tcPr>
          <w:p w14:paraId="0A6AE049" w14:textId="77777777" w:rsidR="004B2EA2" w:rsidRDefault="004B2EA2" w:rsidP="004B2EA2">
            <w:pPr>
              <w:pStyle w:val="BodyText"/>
              <w:rPr>
                <w:lang w:eastAsia="ar-SA"/>
              </w:rPr>
            </w:pPr>
          </w:p>
        </w:tc>
        <w:tc>
          <w:tcPr>
            <w:tcW w:w="1134" w:type="dxa"/>
          </w:tcPr>
          <w:p w14:paraId="412AF6F5" w14:textId="77777777" w:rsidR="004B2EA2" w:rsidRDefault="004B2EA2" w:rsidP="004B2EA2">
            <w:pPr>
              <w:pStyle w:val="BodyText"/>
              <w:rPr>
                <w:lang w:eastAsia="ar-SA"/>
              </w:rPr>
            </w:pPr>
            <w:r>
              <w:rPr>
                <w:lang w:eastAsia="ar-SA"/>
              </w:rPr>
              <w:t>Y</w:t>
            </w:r>
          </w:p>
        </w:tc>
        <w:tc>
          <w:tcPr>
            <w:tcW w:w="2976" w:type="dxa"/>
          </w:tcPr>
          <w:p w14:paraId="2850F5D0" w14:textId="77777777" w:rsidR="004B2EA2" w:rsidRDefault="004B2EA2" w:rsidP="004B2EA2">
            <w:pPr>
              <w:pStyle w:val="BodyText"/>
              <w:rPr>
                <w:lang w:eastAsia="ar-SA"/>
              </w:rPr>
            </w:pPr>
          </w:p>
        </w:tc>
      </w:tr>
      <w:tr w:rsidR="004B2EA2" w14:paraId="6AFA3EF9" w14:textId="77777777" w:rsidTr="004B2EA2">
        <w:tc>
          <w:tcPr>
            <w:tcW w:w="2681" w:type="dxa"/>
          </w:tcPr>
          <w:p w14:paraId="3872044D" w14:textId="77777777" w:rsidR="004B2EA2" w:rsidRDefault="004B2EA2" w:rsidP="004B2EA2">
            <w:pPr>
              <w:pStyle w:val="BodyText"/>
              <w:rPr>
                <w:lang w:eastAsia="ar-SA"/>
              </w:rPr>
            </w:pPr>
            <w:r w:rsidRPr="0099062E">
              <w:rPr>
                <w:rFonts w:ascii="Calibri" w:hAnsi="Calibri" w:cs="Calibri"/>
                <w:color w:val="000000"/>
                <w:szCs w:val="22"/>
                <w:lang w:val="en-CA" w:eastAsia="en-CA"/>
              </w:rPr>
              <w:t>NumeroContrat</w:t>
            </w:r>
          </w:p>
        </w:tc>
        <w:tc>
          <w:tcPr>
            <w:tcW w:w="1567" w:type="dxa"/>
          </w:tcPr>
          <w:p w14:paraId="091BC8AE" w14:textId="77777777" w:rsidR="004B2EA2" w:rsidRDefault="004B2EA2" w:rsidP="004B2EA2">
            <w:pPr>
              <w:pStyle w:val="BodyText"/>
              <w:rPr>
                <w:lang w:eastAsia="ar-SA"/>
              </w:rPr>
            </w:pPr>
            <w:r>
              <w:rPr>
                <w:lang w:eastAsia="ar-SA"/>
              </w:rPr>
              <w:t>VARCHAR</w:t>
            </w:r>
          </w:p>
        </w:tc>
        <w:tc>
          <w:tcPr>
            <w:tcW w:w="992" w:type="dxa"/>
          </w:tcPr>
          <w:p w14:paraId="09EE725D" w14:textId="77777777" w:rsidR="004B2EA2" w:rsidRDefault="004B2EA2" w:rsidP="004B2EA2">
            <w:pPr>
              <w:pStyle w:val="BodyText"/>
              <w:rPr>
                <w:lang w:eastAsia="ar-SA"/>
              </w:rPr>
            </w:pPr>
            <w:r>
              <w:rPr>
                <w:lang w:eastAsia="ar-SA"/>
              </w:rPr>
              <w:t>7</w:t>
            </w:r>
          </w:p>
        </w:tc>
        <w:tc>
          <w:tcPr>
            <w:tcW w:w="1134" w:type="dxa"/>
          </w:tcPr>
          <w:p w14:paraId="1BA60146" w14:textId="77777777" w:rsidR="004B2EA2" w:rsidRDefault="004B2EA2" w:rsidP="004B2EA2">
            <w:pPr>
              <w:pStyle w:val="BodyText"/>
              <w:rPr>
                <w:lang w:eastAsia="ar-SA"/>
              </w:rPr>
            </w:pPr>
            <w:r>
              <w:rPr>
                <w:lang w:eastAsia="ar-SA"/>
              </w:rPr>
              <w:t>Y</w:t>
            </w:r>
          </w:p>
        </w:tc>
        <w:tc>
          <w:tcPr>
            <w:tcW w:w="2976" w:type="dxa"/>
          </w:tcPr>
          <w:p w14:paraId="4A8BA9B4" w14:textId="77777777" w:rsidR="004B2EA2" w:rsidRDefault="004B2EA2" w:rsidP="004B2EA2">
            <w:pPr>
              <w:pStyle w:val="BodyText"/>
              <w:rPr>
                <w:lang w:eastAsia="ar-SA"/>
              </w:rPr>
            </w:pPr>
          </w:p>
        </w:tc>
      </w:tr>
    </w:tbl>
    <w:p w14:paraId="1D4EB578" w14:textId="77777777" w:rsidR="004B2EA2" w:rsidRDefault="004B2EA2" w:rsidP="004B2EA2">
      <w:pPr>
        <w:rPr>
          <w:b/>
        </w:rPr>
      </w:pPr>
      <w:r w:rsidRPr="006F47FC">
        <w:rPr>
          <w:b/>
        </w:rPr>
        <w:t>weather_data</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526C6ABB" w14:textId="77777777" w:rsidTr="004B2EA2">
        <w:tc>
          <w:tcPr>
            <w:tcW w:w="2681" w:type="dxa"/>
          </w:tcPr>
          <w:p w14:paraId="6F947C5B" w14:textId="77777777" w:rsidR="004B2EA2" w:rsidRPr="00C26E0D" w:rsidRDefault="004B2EA2" w:rsidP="004B2EA2">
            <w:pPr>
              <w:pStyle w:val="BodyText"/>
              <w:rPr>
                <w:b/>
                <w:lang w:eastAsia="ar-SA"/>
              </w:rPr>
            </w:pPr>
            <w:r w:rsidRPr="00C26E0D">
              <w:rPr>
                <w:b/>
                <w:lang w:eastAsia="ar-SA"/>
              </w:rPr>
              <w:t>Name</w:t>
            </w:r>
          </w:p>
        </w:tc>
        <w:tc>
          <w:tcPr>
            <w:tcW w:w="1567" w:type="dxa"/>
          </w:tcPr>
          <w:p w14:paraId="2E739F01" w14:textId="77777777" w:rsidR="004B2EA2" w:rsidRPr="00C26E0D" w:rsidRDefault="004B2EA2" w:rsidP="004B2EA2">
            <w:pPr>
              <w:pStyle w:val="BodyText"/>
              <w:rPr>
                <w:b/>
                <w:lang w:eastAsia="ar-SA"/>
              </w:rPr>
            </w:pPr>
            <w:r w:rsidRPr="00C26E0D">
              <w:rPr>
                <w:b/>
                <w:lang w:eastAsia="ar-SA"/>
              </w:rPr>
              <w:t>Type</w:t>
            </w:r>
          </w:p>
        </w:tc>
        <w:tc>
          <w:tcPr>
            <w:tcW w:w="992" w:type="dxa"/>
          </w:tcPr>
          <w:p w14:paraId="24A7AB3A" w14:textId="77777777" w:rsidR="004B2EA2" w:rsidRPr="00C26E0D" w:rsidRDefault="004B2EA2" w:rsidP="004B2EA2">
            <w:pPr>
              <w:pStyle w:val="BodyText"/>
              <w:rPr>
                <w:b/>
                <w:lang w:eastAsia="ar-SA"/>
              </w:rPr>
            </w:pPr>
            <w:r w:rsidRPr="00C26E0D">
              <w:rPr>
                <w:b/>
                <w:lang w:eastAsia="ar-SA"/>
              </w:rPr>
              <w:t>Length</w:t>
            </w:r>
          </w:p>
        </w:tc>
        <w:tc>
          <w:tcPr>
            <w:tcW w:w="1134" w:type="dxa"/>
          </w:tcPr>
          <w:p w14:paraId="4F609CF2" w14:textId="77777777" w:rsidR="004B2EA2" w:rsidRPr="00C26E0D" w:rsidRDefault="004B2EA2" w:rsidP="004B2EA2">
            <w:pPr>
              <w:pStyle w:val="BodyText"/>
              <w:rPr>
                <w:b/>
                <w:lang w:eastAsia="ar-SA"/>
              </w:rPr>
            </w:pPr>
            <w:r>
              <w:rPr>
                <w:b/>
                <w:lang w:eastAsia="ar-SA"/>
              </w:rPr>
              <w:t>Nullable</w:t>
            </w:r>
          </w:p>
        </w:tc>
        <w:tc>
          <w:tcPr>
            <w:tcW w:w="2976" w:type="dxa"/>
          </w:tcPr>
          <w:p w14:paraId="4871D7B1" w14:textId="77777777" w:rsidR="004B2EA2" w:rsidRPr="00C26E0D" w:rsidRDefault="004B2EA2" w:rsidP="004B2EA2">
            <w:pPr>
              <w:pStyle w:val="BodyText"/>
              <w:rPr>
                <w:b/>
                <w:lang w:eastAsia="ar-SA"/>
              </w:rPr>
            </w:pPr>
            <w:r>
              <w:rPr>
                <w:b/>
                <w:lang w:eastAsia="ar-SA"/>
              </w:rPr>
              <w:t>Comments</w:t>
            </w:r>
          </w:p>
        </w:tc>
      </w:tr>
      <w:tr w:rsidR="004B2EA2" w14:paraId="3B6BECF0" w14:textId="77777777" w:rsidTr="004B2EA2">
        <w:tc>
          <w:tcPr>
            <w:tcW w:w="2681" w:type="dxa"/>
            <w:vAlign w:val="bottom"/>
          </w:tcPr>
          <w:p w14:paraId="24476213"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14:paraId="618A3A15" w14:textId="77777777" w:rsidR="004B2EA2" w:rsidRDefault="004B2EA2" w:rsidP="004B2EA2">
            <w:pPr>
              <w:pStyle w:val="BodyText"/>
              <w:rPr>
                <w:lang w:eastAsia="ar-SA"/>
              </w:rPr>
            </w:pPr>
            <w:r>
              <w:rPr>
                <w:lang w:eastAsia="ar-SA"/>
              </w:rPr>
              <w:t>DATE</w:t>
            </w:r>
          </w:p>
        </w:tc>
        <w:tc>
          <w:tcPr>
            <w:tcW w:w="992" w:type="dxa"/>
          </w:tcPr>
          <w:p w14:paraId="0EE326E7" w14:textId="77777777" w:rsidR="004B2EA2" w:rsidRDefault="004B2EA2" w:rsidP="004B2EA2">
            <w:pPr>
              <w:pStyle w:val="BodyText"/>
              <w:rPr>
                <w:lang w:eastAsia="ar-SA"/>
              </w:rPr>
            </w:pPr>
            <w:r>
              <w:rPr>
                <w:lang w:eastAsia="ar-SA"/>
              </w:rPr>
              <w:t>10</w:t>
            </w:r>
          </w:p>
        </w:tc>
        <w:tc>
          <w:tcPr>
            <w:tcW w:w="1134" w:type="dxa"/>
          </w:tcPr>
          <w:p w14:paraId="3B581547" w14:textId="77777777" w:rsidR="004B2EA2" w:rsidRDefault="004B2EA2" w:rsidP="004B2EA2">
            <w:pPr>
              <w:pStyle w:val="BodyText"/>
              <w:rPr>
                <w:lang w:eastAsia="ar-SA"/>
              </w:rPr>
            </w:pPr>
            <w:r>
              <w:rPr>
                <w:lang w:eastAsia="ar-SA"/>
              </w:rPr>
              <w:t>N</w:t>
            </w:r>
          </w:p>
        </w:tc>
        <w:tc>
          <w:tcPr>
            <w:tcW w:w="2976" w:type="dxa"/>
          </w:tcPr>
          <w:p w14:paraId="3D3528D3" w14:textId="77777777" w:rsidR="004B2EA2" w:rsidRDefault="004B2EA2" w:rsidP="004B2EA2">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4B2EA2" w14:paraId="67138C4F" w14:textId="77777777" w:rsidTr="004B2EA2">
        <w:tc>
          <w:tcPr>
            <w:tcW w:w="2681" w:type="dxa"/>
            <w:vAlign w:val="bottom"/>
          </w:tcPr>
          <w:p w14:paraId="366D753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14:paraId="20360058" w14:textId="77777777" w:rsidR="004B2EA2" w:rsidRDefault="004B2EA2" w:rsidP="004B2EA2">
            <w:pPr>
              <w:pStyle w:val="BodyText"/>
              <w:rPr>
                <w:lang w:eastAsia="ar-SA"/>
              </w:rPr>
            </w:pPr>
            <w:r>
              <w:rPr>
                <w:lang w:eastAsia="ar-SA"/>
              </w:rPr>
              <w:t>INT</w:t>
            </w:r>
          </w:p>
        </w:tc>
        <w:tc>
          <w:tcPr>
            <w:tcW w:w="992" w:type="dxa"/>
          </w:tcPr>
          <w:p w14:paraId="52B7E923" w14:textId="77777777" w:rsidR="004B2EA2" w:rsidRDefault="004B2EA2" w:rsidP="004B2EA2">
            <w:pPr>
              <w:pStyle w:val="BodyText"/>
              <w:rPr>
                <w:lang w:eastAsia="ar-SA"/>
              </w:rPr>
            </w:pPr>
            <w:r>
              <w:rPr>
                <w:lang w:eastAsia="ar-SA"/>
              </w:rPr>
              <w:t>4</w:t>
            </w:r>
          </w:p>
        </w:tc>
        <w:tc>
          <w:tcPr>
            <w:tcW w:w="1134" w:type="dxa"/>
          </w:tcPr>
          <w:p w14:paraId="7477D441" w14:textId="77777777" w:rsidR="004B2EA2" w:rsidRDefault="004B2EA2" w:rsidP="004B2EA2">
            <w:pPr>
              <w:pStyle w:val="BodyText"/>
              <w:rPr>
                <w:lang w:eastAsia="ar-SA"/>
              </w:rPr>
            </w:pPr>
            <w:r>
              <w:rPr>
                <w:lang w:eastAsia="ar-SA"/>
              </w:rPr>
              <w:t>N</w:t>
            </w:r>
          </w:p>
        </w:tc>
        <w:tc>
          <w:tcPr>
            <w:tcW w:w="2976" w:type="dxa"/>
          </w:tcPr>
          <w:p w14:paraId="3416BB13" w14:textId="77777777" w:rsidR="004B2EA2" w:rsidRDefault="004B2EA2" w:rsidP="004B2EA2">
            <w:pPr>
              <w:pStyle w:val="BodyText"/>
              <w:rPr>
                <w:lang w:eastAsia="ar-SA"/>
              </w:rPr>
            </w:pPr>
          </w:p>
        </w:tc>
      </w:tr>
      <w:tr w:rsidR="004B2EA2" w14:paraId="104241B9" w14:textId="77777777" w:rsidTr="004B2EA2">
        <w:tc>
          <w:tcPr>
            <w:tcW w:w="2681" w:type="dxa"/>
          </w:tcPr>
          <w:p w14:paraId="73FAACAE"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14:paraId="72BF8452" w14:textId="77777777" w:rsidR="004B2EA2" w:rsidRDefault="004B2EA2" w:rsidP="004B2EA2">
            <w:pPr>
              <w:pStyle w:val="BodyText"/>
              <w:rPr>
                <w:lang w:eastAsia="ar-SA"/>
              </w:rPr>
            </w:pPr>
            <w:r>
              <w:rPr>
                <w:lang w:eastAsia="ar-SA"/>
              </w:rPr>
              <w:t>INT</w:t>
            </w:r>
          </w:p>
        </w:tc>
        <w:tc>
          <w:tcPr>
            <w:tcW w:w="992" w:type="dxa"/>
          </w:tcPr>
          <w:p w14:paraId="38443A65" w14:textId="77777777" w:rsidR="004B2EA2" w:rsidRDefault="004B2EA2" w:rsidP="004B2EA2">
            <w:pPr>
              <w:pStyle w:val="BodyText"/>
              <w:rPr>
                <w:lang w:eastAsia="ar-SA"/>
              </w:rPr>
            </w:pPr>
            <w:r>
              <w:rPr>
                <w:lang w:eastAsia="ar-SA"/>
              </w:rPr>
              <w:t>2</w:t>
            </w:r>
          </w:p>
        </w:tc>
        <w:tc>
          <w:tcPr>
            <w:tcW w:w="1134" w:type="dxa"/>
          </w:tcPr>
          <w:p w14:paraId="2C81113B" w14:textId="77777777" w:rsidR="004B2EA2" w:rsidRDefault="004B2EA2" w:rsidP="004B2EA2">
            <w:pPr>
              <w:pStyle w:val="BodyText"/>
              <w:rPr>
                <w:lang w:eastAsia="ar-SA"/>
              </w:rPr>
            </w:pPr>
            <w:r>
              <w:rPr>
                <w:lang w:eastAsia="ar-SA"/>
              </w:rPr>
              <w:t>N</w:t>
            </w:r>
          </w:p>
        </w:tc>
        <w:tc>
          <w:tcPr>
            <w:tcW w:w="2976" w:type="dxa"/>
          </w:tcPr>
          <w:p w14:paraId="6E7EC46B" w14:textId="77777777" w:rsidR="004B2EA2" w:rsidRDefault="004B2EA2" w:rsidP="004B2EA2">
            <w:pPr>
              <w:pStyle w:val="BodyText"/>
              <w:rPr>
                <w:lang w:eastAsia="ar-SA"/>
              </w:rPr>
            </w:pPr>
          </w:p>
        </w:tc>
      </w:tr>
      <w:tr w:rsidR="004B2EA2" w14:paraId="0A363B96" w14:textId="77777777" w:rsidTr="004B2EA2">
        <w:tc>
          <w:tcPr>
            <w:tcW w:w="2681" w:type="dxa"/>
          </w:tcPr>
          <w:p w14:paraId="58E00BA1" w14:textId="77777777" w:rsidR="004B2EA2" w:rsidRDefault="004B2EA2" w:rsidP="004B2EA2">
            <w:pPr>
              <w:pStyle w:val="BodyText"/>
              <w:rPr>
                <w:lang w:eastAsia="ar-SA"/>
              </w:rPr>
            </w:pPr>
            <w:r w:rsidRPr="00EF4799">
              <w:rPr>
                <w:rFonts w:ascii="Calibri" w:hAnsi="Calibri" w:cs="Calibri"/>
                <w:color w:val="000000"/>
                <w:szCs w:val="22"/>
                <w:lang w:val="en-CA" w:eastAsia="en-CA"/>
              </w:rPr>
              <w:t>Day</w:t>
            </w:r>
          </w:p>
        </w:tc>
        <w:tc>
          <w:tcPr>
            <w:tcW w:w="1567" w:type="dxa"/>
          </w:tcPr>
          <w:p w14:paraId="262B0CE3" w14:textId="77777777" w:rsidR="004B2EA2" w:rsidRDefault="004B2EA2" w:rsidP="004B2EA2">
            <w:pPr>
              <w:pStyle w:val="BodyText"/>
              <w:rPr>
                <w:lang w:eastAsia="ar-SA"/>
              </w:rPr>
            </w:pPr>
            <w:r>
              <w:rPr>
                <w:lang w:eastAsia="ar-SA"/>
              </w:rPr>
              <w:t>INT</w:t>
            </w:r>
          </w:p>
        </w:tc>
        <w:tc>
          <w:tcPr>
            <w:tcW w:w="992" w:type="dxa"/>
          </w:tcPr>
          <w:p w14:paraId="5C9A1B6F" w14:textId="77777777" w:rsidR="004B2EA2" w:rsidRDefault="004B2EA2" w:rsidP="004B2EA2">
            <w:pPr>
              <w:pStyle w:val="BodyText"/>
              <w:rPr>
                <w:lang w:eastAsia="ar-SA"/>
              </w:rPr>
            </w:pPr>
            <w:r>
              <w:rPr>
                <w:lang w:eastAsia="ar-SA"/>
              </w:rPr>
              <w:t>2</w:t>
            </w:r>
          </w:p>
        </w:tc>
        <w:tc>
          <w:tcPr>
            <w:tcW w:w="1134" w:type="dxa"/>
          </w:tcPr>
          <w:p w14:paraId="1F1B494B" w14:textId="77777777" w:rsidR="004B2EA2" w:rsidRDefault="004B2EA2" w:rsidP="004B2EA2">
            <w:pPr>
              <w:pStyle w:val="BodyText"/>
              <w:rPr>
                <w:lang w:eastAsia="ar-SA"/>
              </w:rPr>
            </w:pPr>
            <w:r>
              <w:rPr>
                <w:lang w:eastAsia="ar-SA"/>
              </w:rPr>
              <w:t>N</w:t>
            </w:r>
          </w:p>
        </w:tc>
        <w:tc>
          <w:tcPr>
            <w:tcW w:w="2976" w:type="dxa"/>
          </w:tcPr>
          <w:p w14:paraId="74D77F29" w14:textId="77777777" w:rsidR="004B2EA2" w:rsidRDefault="004B2EA2" w:rsidP="004B2EA2">
            <w:pPr>
              <w:pStyle w:val="BodyText"/>
              <w:rPr>
                <w:lang w:eastAsia="ar-SA"/>
              </w:rPr>
            </w:pPr>
          </w:p>
        </w:tc>
      </w:tr>
      <w:tr w:rsidR="004B2EA2" w14:paraId="5C2808E4" w14:textId="77777777" w:rsidTr="004B2EA2">
        <w:tc>
          <w:tcPr>
            <w:tcW w:w="2681" w:type="dxa"/>
          </w:tcPr>
          <w:p w14:paraId="5D98AE5A" w14:textId="77777777" w:rsidR="004B2EA2" w:rsidRDefault="004B2EA2" w:rsidP="004B2EA2">
            <w:pPr>
              <w:pStyle w:val="BodyText"/>
              <w:rPr>
                <w:lang w:eastAsia="ar-SA"/>
              </w:rPr>
            </w:pPr>
            <w:r w:rsidRPr="00EF4799">
              <w:rPr>
                <w:rFonts w:ascii="Calibri" w:hAnsi="Calibri" w:cs="Calibri"/>
                <w:color w:val="000000"/>
                <w:szCs w:val="22"/>
                <w:lang w:val="en-CA" w:eastAsia="en-CA"/>
              </w:rPr>
              <w:t>Data Quality</w:t>
            </w:r>
          </w:p>
        </w:tc>
        <w:tc>
          <w:tcPr>
            <w:tcW w:w="1567" w:type="dxa"/>
          </w:tcPr>
          <w:p w14:paraId="456589C3" w14:textId="63245384" w:rsidR="004B2EA2" w:rsidRDefault="004B2EA2" w:rsidP="004B2EA2">
            <w:pPr>
              <w:pStyle w:val="BodyText"/>
              <w:rPr>
                <w:lang w:eastAsia="ar-SA"/>
              </w:rPr>
            </w:pPr>
            <w:del w:id="666" w:author="Fritz Gyger" w:date="2019-03-11T20:09:00Z">
              <w:r w:rsidDel="00787888">
                <w:rPr>
                  <w:lang w:eastAsia="ar-SA"/>
                </w:rPr>
                <w:delText>??</w:delText>
              </w:r>
            </w:del>
          </w:p>
        </w:tc>
        <w:tc>
          <w:tcPr>
            <w:tcW w:w="992" w:type="dxa"/>
          </w:tcPr>
          <w:p w14:paraId="6362DA39" w14:textId="14DC5136" w:rsidR="004B2EA2" w:rsidRDefault="004B2EA2" w:rsidP="004B2EA2">
            <w:pPr>
              <w:pStyle w:val="BodyText"/>
              <w:rPr>
                <w:lang w:eastAsia="ar-SA"/>
              </w:rPr>
            </w:pPr>
            <w:del w:id="667" w:author="Fritz Gyger" w:date="2019-03-11T20:09:00Z">
              <w:r w:rsidDel="00787888">
                <w:rPr>
                  <w:lang w:eastAsia="ar-SA"/>
                </w:rPr>
                <w:delText>??</w:delText>
              </w:r>
            </w:del>
          </w:p>
        </w:tc>
        <w:tc>
          <w:tcPr>
            <w:tcW w:w="1134" w:type="dxa"/>
          </w:tcPr>
          <w:p w14:paraId="625ABB7C" w14:textId="77777777" w:rsidR="004B2EA2" w:rsidRDefault="004B2EA2" w:rsidP="004B2EA2">
            <w:pPr>
              <w:pStyle w:val="BodyText"/>
              <w:rPr>
                <w:lang w:eastAsia="ar-SA"/>
              </w:rPr>
            </w:pPr>
            <w:r>
              <w:rPr>
                <w:lang w:eastAsia="ar-SA"/>
              </w:rPr>
              <w:t>Y</w:t>
            </w:r>
          </w:p>
        </w:tc>
        <w:tc>
          <w:tcPr>
            <w:tcW w:w="2976" w:type="dxa"/>
          </w:tcPr>
          <w:p w14:paraId="4DD76AC6" w14:textId="5DA1694E" w:rsidR="004B2EA2" w:rsidRDefault="00787888" w:rsidP="004B2EA2">
            <w:pPr>
              <w:pStyle w:val="BodyText"/>
              <w:rPr>
                <w:lang w:eastAsia="ar-SA"/>
              </w:rPr>
            </w:pPr>
            <w:ins w:id="668" w:author="Fritz Gyger" w:date="2019-03-11T20:09:00Z">
              <w:r>
                <w:rPr>
                  <w:lang w:eastAsia="ar-SA"/>
                </w:rPr>
                <w:t xml:space="preserve">Unknown type, unknown </w:t>
              </w:r>
            </w:ins>
            <w:ins w:id="669" w:author="Fritz Gyger" w:date="2019-03-11T20:10:00Z">
              <w:r>
                <w:rPr>
                  <w:lang w:eastAsia="ar-SA"/>
                </w:rPr>
                <w:t>length</w:t>
              </w:r>
            </w:ins>
            <w:ins w:id="670" w:author="Fritz Gyger" w:date="2019-03-11T20:09:00Z">
              <w:r>
                <w:rPr>
                  <w:lang w:eastAsia="ar-SA"/>
                </w:rPr>
                <w:t xml:space="preserve"> </w:t>
              </w:r>
            </w:ins>
            <w:ins w:id="671" w:author="Fritz Gyger" w:date="2019-03-11T20:10:00Z">
              <w:r>
                <w:rPr>
                  <w:lang w:eastAsia="ar-SA"/>
                </w:rPr>
                <w:t xml:space="preserve">– not used by our system </w:t>
              </w:r>
            </w:ins>
          </w:p>
        </w:tc>
      </w:tr>
      <w:tr w:rsidR="004B2EA2" w14:paraId="6D9C1CCC" w14:textId="77777777" w:rsidTr="004B2EA2">
        <w:tc>
          <w:tcPr>
            <w:tcW w:w="2681" w:type="dxa"/>
            <w:vAlign w:val="bottom"/>
          </w:tcPr>
          <w:p w14:paraId="06EA004D" w14:textId="77777777" w:rsidR="004B2EA2" w:rsidRPr="00C26E0D" w:rsidRDefault="004B2EA2" w:rsidP="00950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Max Temp </w:t>
            </w:r>
          </w:p>
        </w:tc>
        <w:tc>
          <w:tcPr>
            <w:tcW w:w="1567" w:type="dxa"/>
          </w:tcPr>
          <w:p w14:paraId="5A1A4BE9" w14:textId="77777777" w:rsidR="004B2EA2" w:rsidRDefault="004B2EA2" w:rsidP="004B2EA2">
            <w:pPr>
              <w:pStyle w:val="BodyText"/>
              <w:rPr>
                <w:lang w:eastAsia="ar-SA"/>
              </w:rPr>
            </w:pPr>
            <w:r>
              <w:rPr>
                <w:lang w:eastAsia="ar-SA"/>
              </w:rPr>
              <w:t>DECIMAL</w:t>
            </w:r>
          </w:p>
        </w:tc>
        <w:tc>
          <w:tcPr>
            <w:tcW w:w="992" w:type="dxa"/>
          </w:tcPr>
          <w:p w14:paraId="3DDEFD7D" w14:textId="77777777" w:rsidR="004B2EA2" w:rsidRDefault="004B2EA2" w:rsidP="004B2EA2">
            <w:pPr>
              <w:pStyle w:val="BodyText"/>
              <w:rPr>
                <w:lang w:eastAsia="ar-SA"/>
              </w:rPr>
            </w:pPr>
            <w:r>
              <w:rPr>
                <w:lang w:eastAsia="ar-SA"/>
              </w:rPr>
              <w:t>3,1</w:t>
            </w:r>
          </w:p>
        </w:tc>
        <w:tc>
          <w:tcPr>
            <w:tcW w:w="1134" w:type="dxa"/>
          </w:tcPr>
          <w:p w14:paraId="2EAF8811" w14:textId="77777777" w:rsidR="004B2EA2" w:rsidRDefault="004B2EA2" w:rsidP="004B2EA2">
            <w:pPr>
              <w:pStyle w:val="BodyText"/>
              <w:rPr>
                <w:lang w:eastAsia="ar-SA"/>
              </w:rPr>
            </w:pPr>
            <w:r>
              <w:rPr>
                <w:lang w:eastAsia="ar-SA"/>
              </w:rPr>
              <w:t>Y</w:t>
            </w:r>
          </w:p>
        </w:tc>
        <w:tc>
          <w:tcPr>
            <w:tcW w:w="2976" w:type="dxa"/>
          </w:tcPr>
          <w:p w14:paraId="1F03BDFC" w14:textId="77777777" w:rsidR="004B2EA2" w:rsidRDefault="004B2EA2" w:rsidP="00950888">
            <w:pPr>
              <w:pStyle w:val="BodyText"/>
              <w:rPr>
                <w:lang w:eastAsia="ar-SA"/>
              </w:rPr>
            </w:pPr>
          </w:p>
        </w:tc>
      </w:tr>
      <w:tr w:rsidR="00787888" w14:paraId="7F59998E" w14:textId="77777777" w:rsidTr="004B2EA2">
        <w:tc>
          <w:tcPr>
            <w:tcW w:w="2681" w:type="dxa"/>
            <w:vAlign w:val="bottom"/>
          </w:tcPr>
          <w:p w14:paraId="1909BD6A"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14:paraId="25B4565D" w14:textId="16EAECFC" w:rsidR="00787888" w:rsidRDefault="00787888" w:rsidP="00787888">
            <w:pPr>
              <w:pStyle w:val="BodyText"/>
              <w:rPr>
                <w:lang w:eastAsia="ar-SA"/>
              </w:rPr>
            </w:pPr>
            <w:del w:id="672" w:author="Fritz Gyger" w:date="2019-03-11T20:10:00Z">
              <w:r w:rsidDel="00787888">
                <w:rPr>
                  <w:lang w:eastAsia="ar-SA"/>
                </w:rPr>
                <w:delText>??</w:delText>
              </w:r>
            </w:del>
            <w:ins w:id="673" w:author="Fritz Gyger" w:date="2019-03-11T20:10:00Z">
              <w:r>
                <w:rPr>
                  <w:lang w:eastAsia="ar-SA"/>
                </w:rPr>
                <w:t xml:space="preserve"> </w:t>
              </w:r>
            </w:ins>
          </w:p>
        </w:tc>
        <w:tc>
          <w:tcPr>
            <w:tcW w:w="992" w:type="dxa"/>
          </w:tcPr>
          <w:p w14:paraId="1261F2DF" w14:textId="4970EBDD" w:rsidR="00787888" w:rsidRDefault="00787888" w:rsidP="00787888">
            <w:pPr>
              <w:pStyle w:val="BodyText"/>
              <w:rPr>
                <w:lang w:eastAsia="ar-SA"/>
              </w:rPr>
            </w:pPr>
            <w:del w:id="674" w:author="Fritz Gyger" w:date="2019-03-11T20:10:00Z">
              <w:r w:rsidDel="00787888">
                <w:rPr>
                  <w:lang w:eastAsia="ar-SA"/>
                </w:rPr>
                <w:delText>??</w:delText>
              </w:r>
            </w:del>
            <w:ins w:id="675" w:author="Fritz Gyger" w:date="2019-03-11T20:10:00Z">
              <w:r>
                <w:rPr>
                  <w:lang w:eastAsia="ar-SA"/>
                </w:rPr>
                <w:t xml:space="preserve"> </w:t>
              </w:r>
            </w:ins>
          </w:p>
        </w:tc>
        <w:tc>
          <w:tcPr>
            <w:tcW w:w="1134" w:type="dxa"/>
          </w:tcPr>
          <w:p w14:paraId="52AF1A9F" w14:textId="77777777" w:rsidR="00787888" w:rsidRDefault="00787888" w:rsidP="00787888">
            <w:pPr>
              <w:pStyle w:val="BodyText"/>
              <w:rPr>
                <w:lang w:eastAsia="ar-SA"/>
              </w:rPr>
            </w:pPr>
            <w:r>
              <w:rPr>
                <w:lang w:eastAsia="ar-SA"/>
              </w:rPr>
              <w:t>Y</w:t>
            </w:r>
          </w:p>
        </w:tc>
        <w:tc>
          <w:tcPr>
            <w:tcW w:w="2976" w:type="dxa"/>
          </w:tcPr>
          <w:p w14:paraId="229D15CA" w14:textId="44291418" w:rsidR="00787888" w:rsidRDefault="00787888" w:rsidP="00787888">
            <w:pPr>
              <w:pStyle w:val="BodyText"/>
              <w:rPr>
                <w:lang w:eastAsia="ar-SA"/>
              </w:rPr>
            </w:pPr>
            <w:ins w:id="676" w:author="Fritz Gyger" w:date="2019-03-11T20:10:00Z">
              <w:r>
                <w:rPr>
                  <w:lang w:eastAsia="ar-SA"/>
                </w:rPr>
                <w:t xml:space="preserve">Unknown type, unknown length – not used by our system </w:t>
              </w:r>
            </w:ins>
          </w:p>
        </w:tc>
      </w:tr>
      <w:tr w:rsidR="00787888" w14:paraId="48D07CDA" w14:textId="77777777" w:rsidTr="004B2EA2">
        <w:tc>
          <w:tcPr>
            <w:tcW w:w="2681" w:type="dxa"/>
          </w:tcPr>
          <w:p w14:paraId="2B64DF1D" w14:textId="77777777" w:rsidR="00787888" w:rsidRDefault="00787888" w:rsidP="00787888">
            <w:pPr>
              <w:pStyle w:val="BodyText"/>
              <w:rPr>
                <w:lang w:eastAsia="ar-SA"/>
              </w:rPr>
            </w:pPr>
            <w:r w:rsidRPr="00EF4799">
              <w:rPr>
                <w:rFonts w:ascii="Calibri" w:hAnsi="Calibri" w:cs="Calibri"/>
                <w:color w:val="000000"/>
                <w:szCs w:val="22"/>
                <w:lang w:val="en-CA" w:eastAsia="en-CA"/>
              </w:rPr>
              <w:t>Min Temp (°C)</w:t>
            </w:r>
          </w:p>
        </w:tc>
        <w:tc>
          <w:tcPr>
            <w:tcW w:w="1567" w:type="dxa"/>
          </w:tcPr>
          <w:p w14:paraId="57D01F32" w14:textId="77777777" w:rsidR="00787888" w:rsidRDefault="00787888" w:rsidP="00787888">
            <w:pPr>
              <w:pStyle w:val="BodyText"/>
              <w:rPr>
                <w:lang w:eastAsia="ar-SA"/>
              </w:rPr>
            </w:pPr>
            <w:r>
              <w:rPr>
                <w:lang w:eastAsia="ar-SA"/>
              </w:rPr>
              <w:t>DECIMAL</w:t>
            </w:r>
          </w:p>
        </w:tc>
        <w:tc>
          <w:tcPr>
            <w:tcW w:w="992" w:type="dxa"/>
          </w:tcPr>
          <w:p w14:paraId="66499BD3" w14:textId="77777777" w:rsidR="00787888" w:rsidRDefault="00787888" w:rsidP="00787888">
            <w:pPr>
              <w:pStyle w:val="BodyText"/>
              <w:rPr>
                <w:lang w:eastAsia="ar-SA"/>
              </w:rPr>
            </w:pPr>
            <w:r>
              <w:rPr>
                <w:lang w:eastAsia="ar-SA"/>
              </w:rPr>
              <w:t>3,1</w:t>
            </w:r>
          </w:p>
        </w:tc>
        <w:tc>
          <w:tcPr>
            <w:tcW w:w="1134" w:type="dxa"/>
          </w:tcPr>
          <w:p w14:paraId="30EBE59D" w14:textId="77777777" w:rsidR="00787888" w:rsidRDefault="00787888" w:rsidP="00787888">
            <w:pPr>
              <w:pStyle w:val="BodyText"/>
              <w:rPr>
                <w:lang w:eastAsia="ar-SA"/>
              </w:rPr>
            </w:pPr>
            <w:r>
              <w:rPr>
                <w:lang w:eastAsia="ar-SA"/>
              </w:rPr>
              <w:t>Y</w:t>
            </w:r>
          </w:p>
        </w:tc>
        <w:tc>
          <w:tcPr>
            <w:tcW w:w="2976" w:type="dxa"/>
          </w:tcPr>
          <w:p w14:paraId="64D48A74" w14:textId="77777777" w:rsidR="00787888" w:rsidRDefault="00787888" w:rsidP="00787888">
            <w:pPr>
              <w:pStyle w:val="BodyText"/>
              <w:rPr>
                <w:lang w:eastAsia="ar-SA"/>
              </w:rPr>
            </w:pPr>
          </w:p>
        </w:tc>
      </w:tr>
      <w:tr w:rsidR="00787888" w14:paraId="6969AEAA" w14:textId="77777777" w:rsidTr="004B2EA2">
        <w:tc>
          <w:tcPr>
            <w:tcW w:w="2681" w:type="dxa"/>
            <w:vAlign w:val="bottom"/>
          </w:tcPr>
          <w:p w14:paraId="01528294"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14:paraId="556810E6" w14:textId="59DA69B7" w:rsidR="00787888" w:rsidRDefault="00787888" w:rsidP="00787888">
            <w:pPr>
              <w:pStyle w:val="BodyText"/>
              <w:rPr>
                <w:lang w:eastAsia="ar-SA"/>
              </w:rPr>
            </w:pPr>
            <w:del w:id="677" w:author="Fritz Gyger" w:date="2019-03-11T20:10:00Z">
              <w:r w:rsidDel="00787888">
                <w:rPr>
                  <w:lang w:eastAsia="ar-SA"/>
                </w:rPr>
                <w:delText>??</w:delText>
              </w:r>
            </w:del>
            <w:ins w:id="678" w:author="Fritz Gyger" w:date="2019-03-11T20:10:00Z">
              <w:r>
                <w:rPr>
                  <w:lang w:eastAsia="ar-SA"/>
                </w:rPr>
                <w:t xml:space="preserve"> </w:t>
              </w:r>
            </w:ins>
          </w:p>
        </w:tc>
        <w:tc>
          <w:tcPr>
            <w:tcW w:w="992" w:type="dxa"/>
          </w:tcPr>
          <w:p w14:paraId="145D3D0C" w14:textId="6E4F22EB" w:rsidR="00787888" w:rsidRDefault="00787888" w:rsidP="00787888">
            <w:pPr>
              <w:pStyle w:val="BodyText"/>
              <w:rPr>
                <w:lang w:eastAsia="ar-SA"/>
              </w:rPr>
            </w:pPr>
            <w:del w:id="679" w:author="Fritz Gyger" w:date="2019-03-11T20:10:00Z">
              <w:r w:rsidDel="00787888">
                <w:rPr>
                  <w:lang w:eastAsia="ar-SA"/>
                </w:rPr>
                <w:delText>??</w:delText>
              </w:r>
            </w:del>
            <w:ins w:id="680" w:author="Fritz Gyger" w:date="2019-03-11T20:10:00Z">
              <w:r>
                <w:rPr>
                  <w:lang w:eastAsia="ar-SA"/>
                </w:rPr>
                <w:t xml:space="preserve"> </w:t>
              </w:r>
            </w:ins>
          </w:p>
        </w:tc>
        <w:tc>
          <w:tcPr>
            <w:tcW w:w="1134" w:type="dxa"/>
          </w:tcPr>
          <w:p w14:paraId="57FBAD1B" w14:textId="77777777" w:rsidR="00787888" w:rsidRDefault="00787888" w:rsidP="00787888">
            <w:pPr>
              <w:pStyle w:val="BodyText"/>
              <w:rPr>
                <w:lang w:eastAsia="ar-SA"/>
              </w:rPr>
            </w:pPr>
            <w:r>
              <w:rPr>
                <w:lang w:eastAsia="ar-SA"/>
              </w:rPr>
              <w:t>Y</w:t>
            </w:r>
          </w:p>
        </w:tc>
        <w:tc>
          <w:tcPr>
            <w:tcW w:w="2976" w:type="dxa"/>
          </w:tcPr>
          <w:p w14:paraId="6D2CC40A" w14:textId="6AEE17F9" w:rsidR="00787888" w:rsidRDefault="00787888" w:rsidP="00787888">
            <w:pPr>
              <w:pStyle w:val="BodyText"/>
              <w:rPr>
                <w:lang w:eastAsia="ar-SA"/>
              </w:rPr>
            </w:pPr>
            <w:ins w:id="681" w:author="Fritz Gyger" w:date="2019-03-11T20:10:00Z">
              <w:r>
                <w:rPr>
                  <w:lang w:eastAsia="ar-SA"/>
                </w:rPr>
                <w:t xml:space="preserve">Unknown type, unknown length – not used by our system </w:t>
              </w:r>
            </w:ins>
          </w:p>
        </w:tc>
      </w:tr>
      <w:tr w:rsidR="00787888" w14:paraId="33A6334D" w14:textId="77777777" w:rsidTr="004B2EA2">
        <w:trPr>
          <w:trHeight w:val="269"/>
        </w:trPr>
        <w:tc>
          <w:tcPr>
            <w:tcW w:w="2681" w:type="dxa"/>
            <w:vAlign w:val="bottom"/>
          </w:tcPr>
          <w:p w14:paraId="165E937E" w14:textId="77777777" w:rsidR="00787888" w:rsidRPr="00C26E0D"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14:paraId="454CF32F" w14:textId="77777777" w:rsidR="00787888" w:rsidRDefault="00787888" w:rsidP="00787888">
            <w:pPr>
              <w:pStyle w:val="BodyText"/>
              <w:rPr>
                <w:lang w:eastAsia="ar-SA"/>
              </w:rPr>
            </w:pPr>
            <w:r>
              <w:rPr>
                <w:lang w:eastAsia="ar-SA"/>
              </w:rPr>
              <w:t>DECIMAL</w:t>
            </w:r>
          </w:p>
        </w:tc>
        <w:tc>
          <w:tcPr>
            <w:tcW w:w="992" w:type="dxa"/>
          </w:tcPr>
          <w:p w14:paraId="341A2492" w14:textId="77777777" w:rsidR="00787888" w:rsidRDefault="00787888" w:rsidP="00787888">
            <w:pPr>
              <w:pStyle w:val="BodyText"/>
              <w:rPr>
                <w:lang w:eastAsia="ar-SA"/>
              </w:rPr>
            </w:pPr>
            <w:r>
              <w:rPr>
                <w:lang w:eastAsia="ar-SA"/>
              </w:rPr>
              <w:t>3,1</w:t>
            </w:r>
          </w:p>
        </w:tc>
        <w:tc>
          <w:tcPr>
            <w:tcW w:w="1134" w:type="dxa"/>
          </w:tcPr>
          <w:p w14:paraId="69F9CE5A" w14:textId="77777777" w:rsidR="00787888" w:rsidRDefault="00787888" w:rsidP="00787888">
            <w:pPr>
              <w:pStyle w:val="BodyText"/>
              <w:rPr>
                <w:lang w:eastAsia="ar-SA"/>
              </w:rPr>
            </w:pPr>
            <w:r>
              <w:rPr>
                <w:lang w:eastAsia="ar-SA"/>
              </w:rPr>
              <w:t>Y</w:t>
            </w:r>
          </w:p>
        </w:tc>
        <w:tc>
          <w:tcPr>
            <w:tcW w:w="2976" w:type="dxa"/>
          </w:tcPr>
          <w:p w14:paraId="2F6E4051" w14:textId="77777777" w:rsidR="00787888" w:rsidRDefault="00787888" w:rsidP="00787888">
            <w:pPr>
              <w:pStyle w:val="BodyText"/>
              <w:rPr>
                <w:lang w:eastAsia="ar-SA"/>
              </w:rPr>
            </w:pPr>
          </w:p>
        </w:tc>
      </w:tr>
      <w:tr w:rsidR="00787888" w14:paraId="5B626F58" w14:textId="77777777" w:rsidTr="004B2EA2">
        <w:trPr>
          <w:trHeight w:val="269"/>
        </w:trPr>
        <w:tc>
          <w:tcPr>
            <w:tcW w:w="2681" w:type="dxa"/>
            <w:vAlign w:val="bottom"/>
          </w:tcPr>
          <w:p w14:paraId="0A0ADC94" w14:textId="77777777" w:rsidR="00787888" w:rsidRPr="0099062E"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lastRenderedPageBreak/>
              <w:t>Mean Temp Flag</w:t>
            </w:r>
          </w:p>
        </w:tc>
        <w:tc>
          <w:tcPr>
            <w:tcW w:w="1567" w:type="dxa"/>
          </w:tcPr>
          <w:p w14:paraId="5DBCD7CE" w14:textId="32C97A74" w:rsidR="00787888" w:rsidRDefault="00787888" w:rsidP="00787888">
            <w:pPr>
              <w:pStyle w:val="BodyText"/>
              <w:rPr>
                <w:lang w:eastAsia="ar-SA"/>
              </w:rPr>
            </w:pPr>
            <w:del w:id="682" w:author="Fritz Gyger" w:date="2019-03-11T20:10:00Z">
              <w:r w:rsidDel="00787888">
                <w:rPr>
                  <w:lang w:eastAsia="ar-SA"/>
                </w:rPr>
                <w:delText>??</w:delText>
              </w:r>
            </w:del>
            <w:ins w:id="683" w:author="Fritz Gyger" w:date="2019-03-11T20:10:00Z">
              <w:r>
                <w:rPr>
                  <w:lang w:eastAsia="ar-SA"/>
                </w:rPr>
                <w:t xml:space="preserve"> </w:t>
              </w:r>
            </w:ins>
          </w:p>
        </w:tc>
        <w:tc>
          <w:tcPr>
            <w:tcW w:w="992" w:type="dxa"/>
          </w:tcPr>
          <w:p w14:paraId="30AFE2F6" w14:textId="3E7DE384" w:rsidR="00787888" w:rsidRDefault="00787888" w:rsidP="00787888">
            <w:pPr>
              <w:pStyle w:val="BodyText"/>
              <w:rPr>
                <w:lang w:eastAsia="ar-SA"/>
              </w:rPr>
            </w:pPr>
            <w:del w:id="684" w:author="Fritz Gyger" w:date="2019-03-11T20:10:00Z">
              <w:r w:rsidDel="00787888">
                <w:rPr>
                  <w:lang w:eastAsia="ar-SA"/>
                </w:rPr>
                <w:delText>??</w:delText>
              </w:r>
            </w:del>
            <w:ins w:id="685" w:author="Fritz Gyger" w:date="2019-03-11T20:10:00Z">
              <w:r>
                <w:rPr>
                  <w:lang w:eastAsia="ar-SA"/>
                </w:rPr>
                <w:t xml:space="preserve"> </w:t>
              </w:r>
            </w:ins>
          </w:p>
        </w:tc>
        <w:tc>
          <w:tcPr>
            <w:tcW w:w="1134" w:type="dxa"/>
          </w:tcPr>
          <w:p w14:paraId="66A2CB23" w14:textId="77777777" w:rsidR="00787888" w:rsidRDefault="00787888" w:rsidP="00787888">
            <w:pPr>
              <w:pStyle w:val="BodyText"/>
              <w:rPr>
                <w:lang w:eastAsia="ar-SA"/>
              </w:rPr>
            </w:pPr>
            <w:r>
              <w:rPr>
                <w:lang w:eastAsia="ar-SA"/>
              </w:rPr>
              <w:t>Y</w:t>
            </w:r>
          </w:p>
        </w:tc>
        <w:tc>
          <w:tcPr>
            <w:tcW w:w="2976" w:type="dxa"/>
          </w:tcPr>
          <w:p w14:paraId="0E57DA68" w14:textId="75C47A3A" w:rsidR="00787888" w:rsidRDefault="00787888" w:rsidP="00787888">
            <w:pPr>
              <w:pStyle w:val="BodyText"/>
              <w:rPr>
                <w:lang w:eastAsia="ar-SA"/>
              </w:rPr>
            </w:pPr>
            <w:ins w:id="686" w:author="Fritz Gyger" w:date="2019-03-11T20:10:00Z">
              <w:r>
                <w:rPr>
                  <w:lang w:eastAsia="ar-SA"/>
                </w:rPr>
                <w:t xml:space="preserve">Unknown type, unknown length – not used by our system </w:t>
              </w:r>
            </w:ins>
          </w:p>
        </w:tc>
      </w:tr>
      <w:tr w:rsidR="00787888" w:rsidRPr="006F47FC" w14:paraId="4BFD5935" w14:textId="77777777" w:rsidTr="004B2EA2">
        <w:tc>
          <w:tcPr>
            <w:tcW w:w="2681" w:type="dxa"/>
            <w:vAlign w:val="bottom"/>
          </w:tcPr>
          <w:p w14:paraId="6A565935"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Heat Deg Days (°C)</w:t>
            </w:r>
          </w:p>
        </w:tc>
        <w:tc>
          <w:tcPr>
            <w:tcW w:w="1567" w:type="dxa"/>
          </w:tcPr>
          <w:p w14:paraId="0DA94915" w14:textId="77777777" w:rsidR="00787888" w:rsidRDefault="00787888" w:rsidP="00787888">
            <w:pPr>
              <w:pStyle w:val="BodyText"/>
              <w:rPr>
                <w:lang w:eastAsia="ar-SA"/>
              </w:rPr>
            </w:pPr>
            <w:r>
              <w:rPr>
                <w:lang w:eastAsia="ar-SA"/>
              </w:rPr>
              <w:t>DECIMAL</w:t>
            </w:r>
          </w:p>
        </w:tc>
        <w:tc>
          <w:tcPr>
            <w:tcW w:w="992" w:type="dxa"/>
          </w:tcPr>
          <w:p w14:paraId="326563A7" w14:textId="77777777" w:rsidR="00787888" w:rsidRDefault="00787888" w:rsidP="00787888">
            <w:pPr>
              <w:pStyle w:val="BodyText"/>
              <w:rPr>
                <w:lang w:eastAsia="ar-SA"/>
              </w:rPr>
            </w:pPr>
            <w:r>
              <w:rPr>
                <w:lang w:eastAsia="ar-SA"/>
              </w:rPr>
              <w:t>3,1</w:t>
            </w:r>
          </w:p>
        </w:tc>
        <w:tc>
          <w:tcPr>
            <w:tcW w:w="1134" w:type="dxa"/>
          </w:tcPr>
          <w:p w14:paraId="76ACB9E8" w14:textId="77777777" w:rsidR="00787888" w:rsidRDefault="00787888" w:rsidP="00787888">
            <w:pPr>
              <w:pStyle w:val="BodyText"/>
              <w:rPr>
                <w:lang w:eastAsia="ar-SA"/>
              </w:rPr>
            </w:pPr>
            <w:r>
              <w:rPr>
                <w:lang w:eastAsia="ar-SA"/>
              </w:rPr>
              <w:t>Y</w:t>
            </w:r>
          </w:p>
        </w:tc>
        <w:tc>
          <w:tcPr>
            <w:tcW w:w="2976" w:type="dxa"/>
          </w:tcPr>
          <w:p w14:paraId="5B64FAFB" w14:textId="77777777" w:rsidR="00787888" w:rsidRPr="006F47FC" w:rsidRDefault="00787888" w:rsidP="00787888">
            <w:pPr>
              <w:spacing w:before="0" w:after="0"/>
              <w:rPr>
                <w:rFonts w:ascii="Calibri" w:hAnsi="Calibri" w:cs="Calibri"/>
                <w:color w:val="000000"/>
                <w:szCs w:val="22"/>
                <w:lang w:val="fr-CA"/>
              </w:rPr>
            </w:pPr>
          </w:p>
        </w:tc>
      </w:tr>
      <w:tr w:rsidR="00787888" w14:paraId="74870B10" w14:textId="77777777" w:rsidTr="004B2EA2">
        <w:tc>
          <w:tcPr>
            <w:tcW w:w="2681" w:type="dxa"/>
            <w:vAlign w:val="bottom"/>
          </w:tcPr>
          <w:p w14:paraId="515420EB" w14:textId="77777777" w:rsidR="00787888" w:rsidRPr="0099062E"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Heat Deg Days Flag</w:t>
            </w:r>
          </w:p>
        </w:tc>
        <w:tc>
          <w:tcPr>
            <w:tcW w:w="1567" w:type="dxa"/>
          </w:tcPr>
          <w:p w14:paraId="237FA8F8" w14:textId="5BB49FB0" w:rsidR="00787888" w:rsidRDefault="00787888" w:rsidP="00787888">
            <w:pPr>
              <w:pStyle w:val="BodyText"/>
              <w:rPr>
                <w:lang w:eastAsia="ar-SA"/>
              </w:rPr>
            </w:pPr>
            <w:del w:id="687" w:author="Fritz Gyger" w:date="2019-03-11T20:10:00Z">
              <w:r w:rsidDel="00787888">
                <w:rPr>
                  <w:lang w:eastAsia="ar-SA"/>
                </w:rPr>
                <w:delText>??</w:delText>
              </w:r>
            </w:del>
            <w:ins w:id="688" w:author="Fritz Gyger" w:date="2019-03-11T20:10:00Z">
              <w:r>
                <w:rPr>
                  <w:lang w:eastAsia="ar-SA"/>
                </w:rPr>
                <w:t xml:space="preserve"> </w:t>
              </w:r>
            </w:ins>
          </w:p>
        </w:tc>
        <w:tc>
          <w:tcPr>
            <w:tcW w:w="992" w:type="dxa"/>
          </w:tcPr>
          <w:p w14:paraId="73820483" w14:textId="359A5EB9" w:rsidR="00787888" w:rsidRDefault="00787888" w:rsidP="00787888">
            <w:pPr>
              <w:pStyle w:val="BodyText"/>
              <w:rPr>
                <w:lang w:eastAsia="ar-SA"/>
              </w:rPr>
            </w:pPr>
            <w:del w:id="689" w:author="Fritz Gyger" w:date="2019-03-11T20:10:00Z">
              <w:r w:rsidDel="00787888">
                <w:rPr>
                  <w:lang w:eastAsia="ar-SA"/>
                </w:rPr>
                <w:delText>??</w:delText>
              </w:r>
            </w:del>
            <w:ins w:id="690" w:author="Fritz Gyger" w:date="2019-03-11T20:10:00Z">
              <w:r>
                <w:rPr>
                  <w:lang w:eastAsia="ar-SA"/>
                </w:rPr>
                <w:t xml:space="preserve"> </w:t>
              </w:r>
            </w:ins>
          </w:p>
        </w:tc>
        <w:tc>
          <w:tcPr>
            <w:tcW w:w="1134" w:type="dxa"/>
          </w:tcPr>
          <w:p w14:paraId="5DF40E4C" w14:textId="77777777" w:rsidR="00787888" w:rsidRDefault="00787888" w:rsidP="00787888">
            <w:pPr>
              <w:pStyle w:val="BodyText"/>
              <w:rPr>
                <w:lang w:eastAsia="ar-SA"/>
              </w:rPr>
            </w:pPr>
            <w:r>
              <w:rPr>
                <w:lang w:eastAsia="ar-SA"/>
              </w:rPr>
              <w:t>Y</w:t>
            </w:r>
          </w:p>
        </w:tc>
        <w:tc>
          <w:tcPr>
            <w:tcW w:w="2976" w:type="dxa"/>
          </w:tcPr>
          <w:p w14:paraId="76D56B6C" w14:textId="187C2C63" w:rsidR="00787888" w:rsidRDefault="00787888" w:rsidP="00787888">
            <w:pPr>
              <w:pStyle w:val="BodyText"/>
              <w:rPr>
                <w:lang w:eastAsia="ar-SA"/>
              </w:rPr>
            </w:pPr>
            <w:ins w:id="691" w:author="Fritz Gyger" w:date="2019-03-11T20:10:00Z">
              <w:r>
                <w:rPr>
                  <w:lang w:eastAsia="ar-SA"/>
                </w:rPr>
                <w:t xml:space="preserve">Unknown type, unknown length – not used by our system </w:t>
              </w:r>
            </w:ins>
          </w:p>
        </w:tc>
      </w:tr>
      <w:tr w:rsidR="00787888" w14:paraId="0102579F" w14:textId="77777777" w:rsidTr="004B2EA2">
        <w:tc>
          <w:tcPr>
            <w:tcW w:w="2681" w:type="dxa"/>
            <w:vAlign w:val="bottom"/>
          </w:tcPr>
          <w:p w14:paraId="7BC05653"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Cool Deg Days (°C)</w:t>
            </w:r>
          </w:p>
        </w:tc>
        <w:tc>
          <w:tcPr>
            <w:tcW w:w="1567" w:type="dxa"/>
          </w:tcPr>
          <w:p w14:paraId="1CBCB58D" w14:textId="77777777" w:rsidR="00787888" w:rsidRDefault="00787888" w:rsidP="00787888">
            <w:pPr>
              <w:pStyle w:val="BodyText"/>
              <w:rPr>
                <w:lang w:eastAsia="ar-SA"/>
              </w:rPr>
            </w:pPr>
            <w:r>
              <w:rPr>
                <w:lang w:eastAsia="ar-SA"/>
              </w:rPr>
              <w:t>DECIMAL</w:t>
            </w:r>
          </w:p>
        </w:tc>
        <w:tc>
          <w:tcPr>
            <w:tcW w:w="992" w:type="dxa"/>
          </w:tcPr>
          <w:p w14:paraId="0E8D9E65" w14:textId="77777777" w:rsidR="00787888" w:rsidRDefault="00787888" w:rsidP="00787888">
            <w:pPr>
              <w:pStyle w:val="BodyText"/>
              <w:rPr>
                <w:lang w:eastAsia="ar-SA"/>
              </w:rPr>
            </w:pPr>
            <w:r>
              <w:rPr>
                <w:lang w:eastAsia="ar-SA"/>
              </w:rPr>
              <w:t>3,1</w:t>
            </w:r>
          </w:p>
        </w:tc>
        <w:tc>
          <w:tcPr>
            <w:tcW w:w="1134" w:type="dxa"/>
          </w:tcPr>
          <w:p w14:paraId="6A0236B2" w14:textId="77777777" w:rsidR="00787888" w:rsidRDefault="00787888" w:rsidP="00787888">
            <w:pPr>
              <w:pStyle w:val="BodyText"/>
              <w:rPr>
                <w:lang w:eastAsia="ar-SA"/>
              </w:rPr>
            </w:pPr>
            <w:r>
              <w:rPr>
                <w:lang w:eastAsia="ar-SA"/>
              </w:rPr>
              <w:t>Y</w:t>
            </w:r>
          </w:p>
        </w:tc>
        <w:tc>
          <w:tcPr>
            <w:tcW w:w="2976" w:type="dxa"/>
          </w:tcPr>
          <w:p w14:paraId="71F938BB" w14:textId="77777777" w:rsidR="00787888" w:rsidRDefault="00787888" w:rsidP="00787888">
            <w:pPr>
              <w:pStyle w:val="BodyText"/>
              <w:rPr>
                <w:lang w:eastAsia="ar-SA"/>
              </w:rPr>
            </w:pPr>
            <w:r>
              <w:rPr>
                <w:lang w:eastAsia="ar-SA"/>
              </w:rPr>
              <w:t>Always 0</w:t>
            </w:r>
          </w:p>
        </w:tc>
      </w:tr>
      <w:tr w:rsidR="00787888" w14:paraId="22484B40" w14:textId="77777777" w:rsidTr="004B2EA2">
        <w:tc>
          <w:tcPr>
            <w:tcW w:w="2681" w:type="dxa"/>
            <w:vAlign w:val="bottom"/>
          </w:tcPr>
          <w:p w14:paraId="51E821A3"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Cool Deg Days Flag</w:t>
            </w:r>
          </w:p>
        </w:tc>
        <w:tc>
          <w:tcPr>
            <w:tcW w:w="1567" w:type="dxa"/>
          </w:tcPr>
          <w:p w14:paraId="515F50DE" w14:textId="452D1BB3" w:rsidR="00787888" w:rsidRDefault="00787888" w:rsidP="00787888">
            <w:pPr>
              <w:pStyle w:val="BodyText"/>
              <w:rPr>
                <w:lang w:eastAsia="ar-SA"/>
              </w:rPr>
            </w:pPr>
            <w:del w:id="692" w:author="Fritz Gyger" w:date="2019-03-11T20:11:00Z">
              <w:r w:rsidDel="00787888">
                <w:rPr>
                  <w:lang w:eastAsia="ar-SA"/>
                </w:rPr>
                <w:delText>??</w:delText>
              </w:r>
            </w:del>
            <w:ins w:id="693" w:author="Fritz Gyger" w:date="2019-03-11T20:11:00Z">
              <w:r>
                <w:rPr>
                  <w:lang w:eastAsia="ar-SA"/>
                </w:rPr>
                <w:t xml:space="preserve"> </w:t>
              </w:r>
            </w:ins>
          </w:p>
        </w:tc>
        <w:tc>
          <w:tcPr>
            <w:tcW w:w="992" w:type="dxa"/>
          </w:tcPr>
          <w:p w14:paraId="50AE341B" w14:textId="014CE8E8" w:rsidR="00787888" w:rsidRDefault="00787888" w:rsidP="00787888">
            <w:pPr>
              <w:pStyle w:val="BodyText"/>
              <w:rPr>
                <w:lang w:eastAsia="ar-SA"/>
              </w:rPr>
            </w:pPr>
            <w:del w:id="694" w:author="Fritz Gyger" w:date="2019-03-11T20:10:00Z">
              <w:r w:rsidDel="00787888">
                <w:rPr>
                  <w:lang w:eastAsia="ar-SA"/>
                </w:rPr>
                <w:delText>??</w:delText>
              </w:r>
            </w:del>
            <w:ins w:id="695" w:author="Fritz Gyger" w:date="2019-03-11T20:10:00Z">
              <w:r>
                <w:rPr>
                  <w:lang w:eastAsia="ar-SA"/>
                </w:rPr>
                <w:t xml:space="preserve"> </w:t>
              </w:r>
            </w:ins>
          </w:p>
        </w:tc>
        <w:tc>
          <w:tcPr>
            <w:tcW w:w="1134" w:type="dxa"/>
          </w:tcPr>
          <w:p w14:paraId="4611D962" w14:textId="77777777" w:rsidR="00787888" w:rsidRDefault="00787888" w:rsidP="00787888">
            <w:pPr>
              <w:pStyle w:val="BodyText"/>
              <w:rPr>
                <w:lang w:eastAsia="ar-SA"/>
              </w:rPr>
            </w:pPr>
            <w:r>
              <w:rPr>
                <w:lang w:eastAsia="ar-SA"/>
              </w:rPr>
              <w:t>Y</w:t>
            </w:r>
          </w:p>
        </w:tc>
        <w:tc>
          <w:tcPr>
            <w:tcW w:w="2976" w:type="dxa"/>
          </w:tcPr>
          <w:p w14:paraId="35CD5BD2" w14:textId="77777777" w:rsidR="00787888" w:rsidRDefault="00787888" w:rsidP="00787888">
            <w:pPr>
              <w:pStyle w:val="BodyText"/>
              <w:rPr>
                <w:lang w:eastAsia="ar-SA"/>
              </w:rPr>
            </w:pPr>
            <w:r>
              <w:rPr>
                <w:lang w:eastAsia="ar-SA"/>
              </w:rPr>
              <w:t>Always blank</w:t>
            </w:r>
          </w:p>
        </w:tc>
      </w:tr>
      <w:tr w:rsidR="00787888" w14:paraId="32492785" w14:textId="77777777" w:rsidTr="004B2EA2">
        <w:trPr>
          <w:trHeight w:val="562"/>
        </w:trPr>
        <w:tc>
          <w:tcPr>
            <w:tcW w:w="2681" w:type="dxa"/>
            <w:vAlign w:val="bottom"/>
          </w:tcPr>
          <w:p w14:paraId="4A7BA66C"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14:paraId="04AC64B7" w14:textId="5DEC859A" w:rsidR="00787888" w:rsidRDefault="00787888" w:rsidP="00787888">
            <w:pPr>
              <w:pStyle w:val="BodyText"/>
              <w:rPr>
                <w:lang w:eastAsia="ar-SA"/>
              </w:rPr>
            </w:pPr>
            <w:del w:id="696" w:author="Fritz Gyger" w:date="2019-03-11T20:11:00Z">
              <w:r w:rsidDel="00787888">
                <w:rPr>
                  <w:lang w:eastAsia="ar-SA"/>
                </w:rPr>
                <w:delText>??</w:delText>
              </w:r>
            </w:del>
            <w:ins w:id="697" w:author="Fritz Gyger" w:date="2019-03-11T20:11:00Z">
              <w:r>
                <w:rPr>
                  <w:lang w:eastAsia="ar-SA"/>
                </w:rPr>
                <w:t xml:space="preserve"> </w:t>
              </w:r>
            </w:ins>
          </w:p>
        </w:tc>
        <w:tc>
          <w:tcPr>
            <w:tcW w:w="992" w:type="dxa"/>
          </w:tcPr>
          <w:p w14:paraId="64A06E09" w14:textId="7B89673A" w:rsidR="00787888" w:rsidRDefault="00787888" w:rsidP="00787888">
            <w:pPr>
              <w:pStyle w:val="BodyText"/>
              <w:rPr>
                <w:lang w:eastAsia="ar-SA"/>
              </w:rPr>
            </w:pPr>
            <w:del w:id="698" w:author="Fritz Gyger" w:date="2019-03-11T20:10:00Z">
              <w:r w:rsidDel="00787888">
                <w:rPr>
                  <w:lang w:eastAsia="ar-SA"/>
                </w:rPr>
                <w:delText>??</w:delText>
              </w:r>
            </w:del>
            <w:ins w:id="699" w:author="Fritz Gyger" w:date="2019-03-11T20:10:00Z">
              <w:r>
                <w:rPr>
                  <w:lang w:eastAsia="ar-SA"/>
                </w:rPr>
                <w:t xml:space="preserve"> </w:t>
              </w:r>
            </w:ins>
          </w:p>
        </w:tc>
        <w:tc>
          <w:tcPr>
            <w:tcW w:w="1134" w:type="dxa"/>
          </w:tcPr>
          <w:p w14:paraId="79AA39E4" w14:textId="77777777" w:rsidR="00787888" w:rsidRDefault="00787888" w:rsidP="00787888">
            <w:pPr>
              <w:pStyle w:val="BodyText"/>
              <w:rPr>
                <w:lang w:eastAsia="ar-SA"/>
              </w:rPr>
            </w:pPr>
            <w:r>
              <w:rPr>
                <w:lang w:eastAsia="ar-SA"/>
              </w:rPr>
              <w:t>Y</w:t>
            </w:r>
          </w:p>
        </w:tc>
        <w:tc>
          <w:tcPr>
            <w:tcW w:w="2976" w:type="dxa"/>
          </w:tcPr>
          <w:p w14:paraId="127BCBE1" w14:textId="605E2E3E" w:rsidR="00787888" w:rsidRDefault="00787888" w:rsidP="00787888">
            <w:pPr>
              <w:pStyle w:val="BodyText"/>
              <w:rPr>
                <w:lang w:eastAsia="ar-SA"/>
              </w:rPr>
            </w:pPr>
            <w:ins w:id="700" w:author="Fritz Gyger" w:date="2019-03-11T20:10:00Z">
              <w:r>
                <w:rPr>
                  <w:lang w:eastAsia="ar-SA"/>
                </w:rPr>
                <w:t xml:space="preserve">Unknown type, unknown length – not used by our system </w:t>
              </w:r>
            </w:ins>
          </w:p>
        </w:tc>
      </w:tr>
      <w:tr w:rsidR="00787888" w14:paraId="7AECD20E" w14:textId="77777777" w:rsidTr="004B2EA2">
        <w:tc>
          <w:tcPr>
            <w:tcW w:w="2681" w:type="dxa"/>
            <w:vAlign w:val="bottom"/>
          </w:tcPr>
          <w:p w14:paraId="3B7DD64F"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14:paraId="659368FE" w14:textId="24202FFB" w:rsidR="00787888" w:rsidRDefault="00787888" w:rsidP="00787888">
            <w:pPr>
              <w:pStyle w:val="BodyText"/>
              <w:rPr>
                <w:lang w:eastAsia="ar-SA"/>
              </w:rPr>
            </w:pPr>
            <w:del w:id="701" w:author="Fritz Gyger" w:date="2019-03-11T20:11:00Z">
              <w:r w:rsidDel="00787888">
                <w:rPr>
                  <w:lang w:eastAsia="ar-SA"/>
                </w:rPr>
                <w:delText>??</w:delText>
              </w:r>
            </w:del>
            <w:ins w:id="702" w:author="Fritz Gyger" w:date="2019-03-11T20:11:00Z">
              <w:r>
                <w:rPr>
                  <w:lang w:eastAsia="ar-SA"/>
                </w:rPr>
                <w:t xml:space="preserve"> </w:t>
              </w:r>
            </w:ins>
          </w:p>
        </w:tc>
        <w:tc>
          <w:tcPr>
            <w:tcW w:w="992" w:type="dxa"/>
          </w:tcPr>
          <w:p w14:paraId="632FBF5F" w14:textId="29A63BF9" w:rsidR="00787888" w:rsidRDefault="00787888" w:rsidP="00787888">
            <w:pPr>
              <w:pStyle w:val="BodyText"/>
              <w:rPr>
                <w:lang w:eastAsia="ar-SA"/>
              </w:rPr>
            </w:pPr>
            <w:del w:id="703" w:author="Fritz Gyger" w:date="2019-03-11T20:10:00Z">
              <w:r w:rsidDel="00787888">
                <w:rPr>
                  <w:lang w:eastAsia="ar-SA"/>
                </w:rPr>
                <w:delText>??</w:delText>
              </w:r>
            </w:del>
            <w:ins w:id="704" w:author="Fritz Gyger" w:date="2019-03-11T20:10:00Z">
              <w:r>
                <w:rPr>
                  <w:lang w:eastAsia="ar-SA"/>
                </w:rPr>
                <w:t xml:space="preserve"> </w:t>
              </w:r>
            </w:ins>
          </w:p>
        </w:tc>
        <w:tc>
          <w:tcPr>
            <w:tcW w:w="1134" w:type="dxa"/>
          </w:tcPr>
          <w:p w14:paraId="39CD9D51" w14:textId="77777777" w:rsidR="00787888" w:rsidRDefault="00787888" w:rsidP="00787888">
            <w:pPr>
              <w:pStyle w:val="BodyText"/>
              <w:rPr>
                <w:lang w:eastAsia="ar-SA"/>
              </w:rPr>
            </w:pPr>
            <w:r>
              <w:rPr>
                <w:lang w:eastAsia="ar-SA"/>
              </w:rPr>
              <w:t>Y</w:t>
            </w:r>
          </w:p>
        </w:tc>
        <w:tc>
          <w:tcPr>
            <w:tcW w:w="2976" w:type="dxa"/>
          </w:tcPr>
          <w:p w14:paraId="2019054B" w14:textId="45860499" w:rsidR="00787888" w:rsidRDefault="00787888" w:rsidP="00787888">
            <w:pPr>
              <w:pStyle w:val="BodyText"/>
              <w:rPr>
                <w:lang w:eastAsia="ar-SA"/>
              </w:rPr>
            </w:pPr>
            <w:ins w:id="705" w:author="Fritz Gyger" w:date="2019-03-11T20:10:00Z">
              <w:r>
                <w:rPr>
                  <w:lang w:eastAsia="ar-SA"/>
                </w:rPr>
                <w:t xml:space="preserve">Unknown type, unknown length – not used by our system </w:t>
              </w:r>
            </w:ins>
          </w:p>
        </w:tc>
      </w:tr>
      <w:tr w:rsidR="00787888" w14:paraId="6B20E4FB" w14:textId="77777777" w:rsidTr="004B2EA2">
        <w:tc>
          <w:tcPr>
            <w:tcW w:w="2681" w:type="dxa"/>
            <w:vAlign w:val="bottom"/>
          </w:tcPr>
          <w:p w14:paraId="6A434BAF"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14:paraId="32BB684B" w14:textId="3AAA393E" w:rsidR="00787888" w:rsidRDefault="00787888" w:rsidP="00787888">
            <w:pPr>
              <w:pStyle w:val="BodyText"/>
              <w:rPr>
                <w:lang w:eastAsia="ar-SA"/>
              </w:rPr>
            </w:pPr>
            <w:del w:id="706" w:author="Fritz Gyger" w:date="2019-03-11T20:11:00Z">
              <w:r w:rsidDel="00787888">
                <w:rPr>
                  <w:lang w:eastAsia="ar-SA"/>
                </w:rPr>
                <w:delText>??</w:delText>
              </w:r>
            </w:del>
            <w:ins w:id="707" w:author="Fritz Gyger" w:date="2019-03-11T20:11:00Z">
              <w:r>
                <w:rPr>
                  <w:lang w:eastAsia="ar-SA"/>
                </w:rPr>
                <w:t xml:space="preserve"> </w:t>
              </w:r>
            </w:ins>
          </w:p>
        </w:tc>
        <w:tc>
          <w:tcPr>
            <w:tcW w:w="992" w:type="dxa"/>
          </w:tcPr>
          <w:p w14:paraId="5A9CD86A" w14:textId="1E241B0A" w:rsidR="00787888" w:rsidRDefault="00787888" w:rsidP="00787888">
            <w:pPr>
              <w:pStyle w:val="BodyText"/>
              <w:rPr>
                <w:lang w:eastAsia="ar-SA"/>
              </w:rPr>
            </w:pPr>
            <w:del w:id="708" w:author="Fritz Gyger" w:date="2019-03-11T20:10:00Z">
              <w:r w:rsidDel="00787888">
                <w:rPr>
                  <w:lang w:eastAsia="ar-SA"/>
                </w:rPr>
                <w:delText>??</w:delText>
              </w:r>
            </w:del>
            <w:ins w:id="709" w:author="Fritz Gyger" w:date="2019-03-11T20:10:00Z">
              <w:r>
                <w:rPr>
                  <w:lang w:eastAsia="ar-SA"/>
                </w:rPr>
                <w:t xml:space="preserve"> </w:t>
              </w:r>
            </w:ins>
          </w:p>
        </w:tc>
        <w:tc>
          <w:tcPr>
            <w:tcW w:w="1134" w:type="dxa"/>
          </w:tcPr>
          <w:p w14:paraId="4E274C2C" w14:textId="77777777" w:rsidR="00787888" w:rsidRDefault="00787888" w:rsidP="00787888">
            <w:pPr>
              <w:pStyle w:val="BodyText"/>
              <w:rPr>
                <w:lang w:eastAsia="ar-SA"/>
              </w:rPr>
            </w:pPr>
            <w:r>
              <w:rPr>
                <w:lang w:eastAsia="ar-SA"/>
              </w:rPr>
              <w:t>Y</w:t>
            </w:r>
          </w:p>
        </w:tc>
        <w:tc>
          <w:tcPr>
            <w:tcW w:w="2976" w:type="dxa"/>
          </w:tcPr>
          <w:p w14:paraId="54A222E1" w14:textId="779C46DB" w:rsidR="00787888" w:rsidRDefault="00787888" w:rsidP="00787888">
            <w:pPr>
              <w:pStyle w:val="BodyText"/>
              <w:rPr>
                <w:lang w:eastAsia="ar-SA"/>
              </w:rPr>
            </w:pPr>
            <w:ins w:id="710" w:author="Fritz Gyger" w:date="2019-03-11T20:10:00Z">
              <w:r>
                <w:rPr>
                  <w:lang w:eastAsia="ar-SA"/>
                </w:rPr>
                <w:t xml:space="preserve">Unknown type, unknown length – not used by our system </w:t>
              </w:r>
            </w:ins>
          </w:p>
        </w:tc>
      </w:tr>
      <w:tr w:rsidR="00787888" w14:paraId="5002BEA0" w14:textId="77777777" w:rsidTr="004B2EA2">
        <w:tc>
          <w:tcPr>
            <w:tcW w:w="2681" w:type="dxa"/>
            <w:vAlign w:val="bottom"/>
          </w:tcPr>
          <w:p w14:paraId="67FD69D1"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14:paraId="7FD161D8" w14:textId="77777777" w:rsidR="00787888" w:rsidRDefault="00787888" w:rsidP="00787888">
            <w:pPr>
              <w:pStyle w:val="BodyText"/>
              <w:rPr>
                <w:lang w:eastAsia="ar-SA"/>
              </w:rPr>
            </w:pPr>
            <w:r>
              <w:rPr>
                <w:lang w:eastAsia="ar-SA"/>
              </w:rPr>
              <w:t>CHAR</w:t>
            </w:r>
          </w:p>
        </w:tc>
        <w:tc>
          <w:tcPr>
            <w:tcW w:w="992" w:type="dxa"/>
          </w:tcPr>
          <w:p w14:paraId="1EA3A364" w14:textId="77777777" w:rsidR="00787888" w:rsidRDefault="00787888" w:rsidP="00787888">
            <w:pPr>
              <w:pStyle w:val="BodyText"/>
              <w:rPr>
                <w:lang w:eastAsia="ar-SA"/>
              </w:rPr>
            </w:pPr>
            <w:r>
              <w:rPr>
                <w:lang w:eastAsia="ar-SA"/>
              </w:rPr>
              <w:t>1</w:t>
            </w:r>
          </w:p>
        </w:tc>
        <w:tc>
          <w:tcPr>
            <w:tcW w:w="1134" w:type="dxa"/>
          </w:tcPr>
          <w:p w14:paraId="06BFF9FD" w14:textId="77777777" w:rsidR="00787888" w:rsidRDefault="00787888" w:rsidP="00787888">
            <w:pPr>
              <w:pStyle w:val="BodyText"/>
              <w:rPr>
                <w:lang w:eastAsia="ar-SA"/>
              </w:rPr>
            </w:pPr>
            <w:r>
              <w:rPr>
                <w:lang w:eastAsia="ar-SA"/>
              </w:rPr>
              <w:t>Y</w:t>
            </w:r>
          </w:p>
        </w:tc>
        <w:tc>
          <w:tcPr>
            <w:tcW w:w="2976" w:type="dxa"/>
          </w:tcPr>
          <w:p w14:paraId="0DE61D67" w14:textId="77777777" w:rsidR="00787888" w:rsidRDefault="00787888" w:rsidP="00787888">
            <w:pPr>
              <w:pStyle w:val="BodyText"/>
              <w:rPr>
                <w:lang w:eastAsia="ar-SA"/>
              </w:rPr>
            </w:pPr>
            <w:r>
              <w:rPr>
                <w:lang w:eastAsia="ar-SA"/>
              </w:rPr>
              <w:t>Value : M</w:t>
            </w:r>
          </w:p>
        </w:tc>
      </w:tr>
      <w:tr w:rsidR="00787888" w14:paraId="23FC883A" w14:textId="77777777" w:rsidTr="004B2EA2">
        <w:tc>
          <w:tcPr>
            <w:tcW w:w="2681" w:type="dxa"/>
            <w:vAlign w:val="bottom"/>
          </w:tcPr>
          <w:p w14:paraId="1457E189"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Precip (mm)</w:t>
            </w:r>
          </w:p>
        </w:tc>
        <w:tc>
          <w:tcPr>
            <w:tcW w:w="1567" w:type="dxa"/>
          </w:tcPr>
          <w:p w14:paraId="0A73FD58" w14:textId="77777777" w:rsidR="00787888" w:rsidRDefault="00787888" w:rsidP="00787888">
            <w:pPr>
              <w:pStyle w:val="BodyText"/>
              <w:rPr>
                <w:lang w:eastAsia="ar-SA"/>
              </w:rPr>
            </w:pPr>
            <w:r>
              <w:rPr>
                <w:lang w:eastAsia="ar-SA"/>
              </w:rPr>
              <w:t>DECIMAL</w:t>
            </w:r>
          </w:p>
        </w:tc>
        <w:tc>
          <w:tcPr>
            <w:tcW w:w="992" w:type="dxa"/>
          </w:tcPr>
          <w:p w14:paraId="1ECAD1C4" w14:textId="77777777" w:rsidR="00787888" w:rsidRDefault="00787888" w:rsidP="00787888">
            <w:pPr>
              <w:pStyle w:val="BodyText"/>
              <w:rPr>
                <w:lang w:eastAsia="ar-SA"/>
              </w:rPr>
            </w:pPr>
            <w:r>
              <w:rPr>
                <w:lang w:eastAsia="ar-SA"/>
              </w:rPr>
              <w:t>3,1</w:t>
            </w:r>
          </w:p>
        </w:tc>
        <w:tc>
          <w:tcPr>
            <w:tcW w:w="1134" w:type="dxa"/>
          </w:tcPr>
          <w:p w14:paraId="65DE19E7" w14:textId="77777777" w:rsidR="00787888" w:rsidRDefault="00787888" w:rsidP="00787888">
            <w:pPr>
              <w:pStyle w:val="BodyText"/>
              <w:rPr>
                <w:lang w:eastAsia="ar-SA"/>
              </w:rPr>
            </w:pPr>
            <w:r>
              <w:rPr>
                <w:lang w:eastAsia="ar-SA"/>
              </w:rPr>
              <w:t>Y</w:t>
            </w:r>
          </w:p>
        </w:tc>
        <w:tc>
          <w:tcPr>
            <w:tcW w:w="2976" w:type="dxa"/>
          </w:tcPr>
          <w:p w14:paraId="14949A9F" w14:textId="77777777" w:rsidR="00787888" w:rsidRDefault="00787888" w:rsidP="00787888">
            <w:pPr>
              <w:pStyle w:val="BodyText"/>
              <w:rPr>
                <w:lang w:eastAsia="ar-SA"/>
              </w:rPr>
            </w:pPr>
          </w:p>
        </w:tc>
      </w:tr>
      <w:tr w:rsidR="00787888" w14:paraId="12E38E19" w14:textId="77777777" w:rsidTr="004B2EA2">
        <w:tc>
          <w:tcPr>
            <w:tcW w:w="2681" w:type="dxa"/>
            <w:vAlign w:val="bottom"/>
          </w:tcPr>
          <w:p w14:paraId="2A02D0F8"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Precip Flag</w:t>
            </w:r>
          </w:p>
        </w:tc>
        <w:tc>
          <w:tcPr>
            <w:tcW w:w="1567" w:type="dxa"/>
          </w:tcPr>
          <w:p w14:paraId="491780E7" w14:textId="77777777" w:rsidR="00787888" w:rsidRDefault="00787888" w:rsidP="00787888">
            <w:pPr>
              <w:pStyle w:val="BodyText"/>
              <w:rPr>
                <w:lang w:eastAsia="ar-SA"/>
              </w:rPr>
            </w:pPr>
            <w:r>
              <w:rPr>
                <w:lang w:eastAsia="ar-SA"/>
              </w:rPr>
              <w:t>CHAR</w:t>
            </w:r>
          </w:p>
        </w:tc>
        <w:tc>
          <w:tcPr>
            <w:tcW w:w="992" w:type="dxa"/>
          </w:tcPr>
          <w:p w14:paraId="25B8EA59" w14:textId="77777777" w:rsidR="00787888" w:rsidRDefault="00787888" w:rsidP="00787888">
            <w:pPr>
              <w:pStyle w:val="BodyText"/>
              <w:rPr>
                <w:lang w:eastAsia="ar-SA"/>
              </w:rPr>
            </w:pPr>
            <w:r>
              <w:rPr>
                <w:lang w:eastAsia="ar-SA"/>
              </w:rPr>
              <w:t>1</w:t>
            </w:r>
          </w:p>
        </w:tc>
        <w:tc>
          <w:tcPr>
            <w:tcW w:w="1134" w:type="dxa"/>
          </w:tcPr>
          <w:p w14:paraId="4203164C" w14:textId="77777777" w:rsidR="00787888" w:rsidRDefault="00787888" w:rsidP="00787888">
            <w:pPr>
              <w:pStyle w:val="BodyText"/>
              <w:rPr>
                <w:lang w:eastAsia="ar-SA"/>
              </w:rPr>
            </w:pPr>
            <w:r>
              <w:rPr>
                <w:lang w:eastAsia="ar-SA"/>
              </w:rPr>
              <w:t>Y</w:t>
            </w:r>
          </w:p>
        </w:tc>
        <w:tc>
          <w:tcPr>
            <w:tcW w:w="2976" w:type="dxa"/>
          </w:tcPr>
          <w:p w14:paraId="0B7B43C5" w14:textId="77777777" w:rsidR="00787888" w:rsidRDefault="00787888" w:rsidP="00787888">
            <w:pPr>
              <w:pStyle w:val="BodyText"/>
              <w:rPr>
                <w:lang w:eastAsia="ar-SA"/>
              </w:rPr>
            </w:pPr>
            <w:r>
              <w:rPr>
                <w:lang w:eastAsia="ar-SA"/>
              </w:rPr>
              <w:t>Value : M</w:t>
            </w:r>
          </w:p>
        </w:tc>
      </w:tr>
      <w:tr w:rsidR="00787888" w14:paraId="02B0854F" w14:textId="77777777" w:rsidTr="004B2EA2">
        <w:tc>
          <w:tcPr>
            <w:tcW w:w="2681" w:type="dxa"/>
            <w:vAlign w:val="bottom"/>
          </w:tcPr>
          <w:p w14:paraId="3ECF0B08"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Snow on Grnd (cm)</w:t>
            </w:r>
          </w:p>
        </w:tc>
        <w:tc>
          <w:tcPr>
            <w:tcW w:w="1567" w:type="dxa"/>
          </w:tcPr>
          <w:p w14:paraId="27E7035B" w14:textId="77777777" w:rsidR="00787888" w:rsidRDefault="00787888" w:rsidP="00787888">
            <w:pPr>
              <w:pStyle w:val="BodyText"/>
              <w:rPr>
                <w:lang w:eastAsia="ar-SA"/>
              </w:rPr>
            </w:pPr>
            <w:r>
              <w:rPr>
                <w:lang w:eastAsia="ar-SA"/>
              </w:rPr>
              <w:t>INT</w:t>
            </w:r>
          </w:p>
        </w:tc>
        <w:tc>
          <w:tcPr>
            <w:tcW w:w="992" w:type="dxa"/>
          </w:tcPr>
          <w:p w14:paraId="64787E8B" w14:textId="77777777" w:rsidR="00787888" w:rsidRDefault="00787888" w:rsidP="00787888">
            <w:pPr>
              <w:pStyle w:val="BodyText"/>
              <w:rPr>
                <w:lang w:eastAsia="ar-SA"/>
              </w:rPr>
            </w:pPr>
            <w:r>
              <w:rPr>
                <w:lang w:eastAsia="ar-SA"/>
              </w:rPr>
              <w:t>2</w:t>
            </w:r>
          </w:p>
        </w:tc>
        <w:tc>
          <w:tcPr>
            <w:tcW w:w="1134" w:type="dxa"/>
          </w:tcPr>
          <w:p w14:paraId="7D9B7515" w14:textId="77777777" w:rsidR="00787888" w:rsidRDefault="00787888" w:rsidP="00787888">
            <w:pPr>
              <w:pStyle w:val="BodyText"/>
              <w:rPr>
                <w:lang w:eastAsia="ar-SA"/>
              </w:rPr>
            </w:pPr>
            <w:r>
              <w:rPr>
                <w:lang w:eastAsia="ar-SA"/>
              </w:rPr>
              <w:t>Y</w:t>
            </w:r>
          </w:p>
        </w:tc>
        <w:tc>
          <w:tcPr>
            <w:tcW w:w="2976" w:type="dxa"/>
          </w:tcPr>
          <w:p w14:paraId="4FE7979F" w14:textId="77777777" w:rsidR="00787888" w:rsidRDefault="00787888" w:rsidP="00787888">
            <w:pPr>
              <w:pStyle w:val="BodyText"/>
              <w:rPr>
                <w:lang w:eastAsia="ar-SA"/>
              </w:rPr>
            </w:pPr>
          </w:p>
        </w:tc>
      </w:tr>
      <w:tr w:rsidR="00787888" w14:paraId="5B02A6BD" w14:textId="77777777" w:rsidTr="004B2EA2">
        <w:tc>
          <w:tcPr>
            <w:tcW w:w="2681" w:type="dxa"/>
            <w:vAlign w:val="bottom"/>
          </w:tcPr>
          <w:p w14:paraId="48F6D34F" w14:textId="57FDD724"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Snow on Grnd Flag</w:t>
            </w:r>
          </w:p>
        </w:tc>
        <w:tc>
          <w:tcPr>
            <w:tcW w:w="1567" w:type="dxa"/>
          </w:tcPr>
          <w:p w14:paraId="40154C9A" w14:textId="29967C1E" w:rsidR="00787888" w:rsidRDefault="00787888" w:rsidP="00787888">
            <w:pPr>
              <w:pStyle w:val="BodyText"/>
              <w:rPr>
                <w:lang w:eastAsia="ar-SA"/>
              </w:rPr>
            </w:pPr>
            <w:del w:id="711" w:author="Fritz Gyger" w:date="2019-03-11T20:11:00Z">
              <w:r w:rsidDel="00787888">
                <w:rPr>
                  <w:lang w:eastAsia="ar-SA"/>
                </w:rPr>
                <w:delText>??</w:delText>
              </w:r>
            </w:del>
            <w:ins w:id="712" w:author="Fritz Gyger" w:date="2019-03-11T20:11:00Z">
              <w:r>
                <w:rPr>
                  <w:lang w:eastAsia="ar-SA"/>
                </w:rPr>
                <w:t xml:space="preserve"> </w:t>
              </w:r>
            </w:ins>
          </w:p>
        </w:tc>
        <w:tc>
          <w:tcPr>
            <w:tcW w:w="992" w:type="dxa"/>
          </w:tcPr>
          <w:p w14:paraId="0C2884B1" w14:textId="3F486956" w:rsidR="00787888" w:rsidRDefault="00787888" w:rsidP="00787888">
            <w:pPr>
              <w:pStyle w:val="BodyText"/>
              <w:rPr>
                <w:lang w:eastAsia="ar-SA"/>
              </w:rPr>
            </w:pPr>
            <w:del w:id="713" w:author="Fritz Gyger" w:date="2019-03-11T20:11:00Z">
              <w:r w:rsidDel="00787888">
                <w:rPr>
                  <w:lang w:eastAsia="ar-SA"/>
                </w:rPr>
                <w:delText>??</w:delText>
              </w:r>
            </w:del>
            <w:ins w:id="714" w:author="Fritz Gyger" w:date="2019-03-11T20:11:00Z">
              <w:r>
                <w:rPr>
                  <w:lang w:eastAsia="ar-SA"/>
                </w:rPr>
                <w:t xml:space="preserve"> </w:t>
              </w:r>
            </w:ins>
          </w:p>
        </w:tc>
        <w:tc>
          <w:tcPr>
            <w:tcW w:w="1134" w:type="dxa"/>
          </w:tcPr>
          <w:p w14:paraId="09773E7D" w14:textId="77777777" w:rsidR="00787888" w:rsidRDefault="00787888" w:rsidP="00787888">
            <w:pPr>
              <w:pStyle w:val="BodyText"/>
              <w:rPr>
                <w:lang w:eastAsia="ar-SA"/>
              </w:rPr>
            </w:pPr>
            <w:r>
              <w:rPr>
                <w:lang w:eastAsia="ar-SA"/>
              </w:rPr>
              <w:t>Y</w:t>
            </w:r>
          </w:p>
        </w:tc>
        <w:tc>
          <w:tcPr>
            <w:tcW w:w="2976" w:type="dxa"/>
          </w:tcPr>
          <w:p w14:paraId="3EA50020" w14:textId="7B4DFAC2" w:rsidR="00787888" w:rsidRDefault="00787888" w:rsidP="00787888">
            <w:pPr>
              <w:pStyle w:val="BodyText"/>
              <w:rPr>
                <w:lang w:eastAsia="ar-SA"/>
              </w:rPr>
            </w:pPr>
            <w:ins w:id="715" w:author="Fritz Gyger" w:date="2019-03-11T20:11:00Z">
              <w:r>
                <w:rPr>
                  <w:lang w:eastAsia="ar-SA"/>
                </w:rPr>
                <w:t xml:space="preserve">Unknown type, unknown length – not used by our system </w:t>
              </w:r>
            </w:ins>
            <w:del w:id="716" w:author="Fritz Gyger" w:date="2019-03-11T20:11:00Z">
              <w:r w:rsidDel="00BD665B">
                <w:rPr>
                  <w:lang w:eastAsia="ar-SA"/>
                </w:rPr>
                <w:delText>Always blank</w:delText>
              </w:r>
            </w:del>
          </w:p>
        </w:tc>
      </w:tr>
      <w:tr w:rsidR="00787888" w14:paraId="2CB9A37F" w14:textId="77777777" w:rsidTr="004B2EA2">
        <w:tc>
          <w:tcPr>
            <w:tcW w:w="2681" w:type="dxa"/>
            <w:vAlign w:val="bottom"/>
          </w:tcPr>
          <w:p w14:paraId="0FC375B5"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(10s deg)</w:t>
            </w:r>
          </w:p>
        </w:tc>
        <w:tc>
          <w:tcPr>
            <w:tcW w:w="1567" w:type="dxa"/>
          </w:tcPr>
          <w:p w14:paraId="58875A73" w14:textId="77777777" w:rsidR="00787888" w:rsidRDefault="00787888" w:rsidP="00787888">
            <w:pPr>
              <w:pStyle w:val="BodyText"/>
              <w:rPr>
                <w:lang w:eastAsia="ar-SA"/>
              </w:rPr>
            </w:pPr>
            <w:r>
              <w:rPr>
                <w:lang w:eastAsia="ar-SA"/>
              </w:rPr>
              <w:t>INT</w:t>
            </w:r>
          </w:p>
        </w:tc>
        <w:tc>
          <w:tcPr>
            <w:tcW w:w="992" w:type="dxa"/>
          </w:tcPr>
          <w:p w14:paraId="5BA5C25F" w14:textId="77777777" w:rsidR="00787888" w:rsidRDefault="00787888" w:rsidP="00787888">
            <w:pPr>
              <w:pStyle w:val="BodyText"/>
              <w:rPr>
                <w:lang w:eastAsia="ar-SA"/>
              </w:rPr>
            </w:pPr>
            <w:r>
              <w:rPr>
                <w:lang w:eastAsia="ar-SA"/>
              </w:rPr>
              <w:t>2</w:t>
            </w:r>
          </w:p>
        </w:tc>
        <w:tc>
          <w:tcPr>
            <w:tcW w:w="1134" w:type="dxa"/>
          </w:tcPr>
          <w:p w14:paraId="011E9321" w14:textId="77777777" w:rsidR="00787888" w:rsidRDefault="00787888" w:rsidP="00787888">
            <w:pPr>
              <w:pStyle w:val="BodyText"/>
              <w:rPr>
                <w:lang w:eastAsia="ar-SA"/>
              </w:rPr>
            </w:pPr>
            <w:r>
              <w:rPr>
                <w:lang w:eastAsia="ar-SA"/>
              </w:rPr>
              <w:t>Y</w:t>
            </w:r>
          </w:p>
        </w:tc>
        <w:tc>
          <w:tcPr>
            <w:tcW w:w="2976" w:type="dxa"/>
          </w:tcPr>
          <w:p w14:paraId="0CFEF996" w14:textId="77777777" w:rsidR="00787888" w:rsidRDefault="00787888" w:rsidP="00787888">
            <w:pPr>
              <w:pStyle w:val="BodyText"/>
              <w:rPr>
                <w:lang w:eastAsia="ar-SA"/>
              </w:rPr>
            </w:pPr>
          </w:p>
        </w:tc>
      </w:tr>
      <w:tr w:rsidR="00787888" w14:paraId="2E71A996" w14:textId="77777777" w:rsidTr="004B2EA2">
        <w:tc>
          <w:tcPr>
            <w:tcW w:w="2681" w:type="dxa"/>
            <w:vAlign w:val="bottom"/>
          </w:tcPr>
          <w:p w14:paraId="68C2005C"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14:paraId="7594BAF9" w14:textId="77777777" w:rsidR="00787888" w:rsidRDefault="00787888" w:rsidP="00787888">
            <w:pPr>
              <w:pStyle w:val="BodyText"/>
              <w:rPr>
                <w:lang w:eastAsia="ar-SA"/>
              </w:rPr>
            </w:pPr>
            <w:r>
              <w:rPr>
                <w:lang w:eastAsia="ar-SA"/>
              </w:rPr>
              <w:t>CHAR</w:t>
            </w:r>
          </w:p>
        </w:tc>
        <w:tc>
          <w:tcPr>
            <w:tcW w:w="992" w:type="dxa"/>
          </w:tcPr>
          <w:p w14:paraId="65D5DA0A" w14:textId="77777777" w:rsidR="00787888" w:rsidRDefault="00787888" w:rsidP="00787888">
            <w:pPr>
              <w:pStyle w:val="BodyText"/>
              <w:rPr>
                <w:lang w:eastAsia="ar-SA"/>
              </w:rPr>
            </w:pPr>
            <w:r>
              <w:rPr>
                <w:lang w:eastAsia="ar-SA"/>
              </w:rPr>
              <w:t>1</w:t>
            </w:r>
          </w:p>
        </w:tc>
        <w:tc>
          <w:tcPr>
            <w:tcW w:w="1134" w:type="dxa"/>
          </w:tcPr>
          <w:p w14:paraId="581AADF0" w14:textId="77777777" w:rsidR="00787888" w:rsidRDefault="00787888" w:rsidP="00787888">
            <w:pPr>
              <w:pStyle w:val="BodyText"/>
              <w:rPr>
                <w:lang w:eastAsia="ar-SA"/>
              </w:rPr>
            </w:pPr>
            <w:r>
              <w:rPr>
                <w:lang w:eastAsia="ar-SA"/>
              </w:rPr>
              <w:t>Y</w:t>
            </w:r>
          </w:p>
        </w:tc>
        <w:tc>
          <w:tcPr>
            <w:tcW w:w="2976" w:type="dxa"/>
          </w:tcPr>
          <w:p w14:paraId="128FB724" w14:textId="77777777" w:rsidR="00787888" w:rsidRDefault="00787888" w:rsidP="00787888">
            <w:pPr>
              <w:pStyle w:val="BodyText"/>
              <w:rPr>
                <w:lang w:eastAsia="ar-SA"/>
              </w:rPr>
            </w:pPr>
            <w:r>
              <w:rPr>
                <w:lang w:eastAsia="ar-SA"/>
              </w:rPr>
              <w:t>Value : M</w:t>
            </w:r>
          </w:p>
        </w:tc>
      </w:tr>
      <w:tr w:rsidR="00787888" w14:paraId="27687E86" w14:textId="77777777" w:rsidTr="004B2EA2">
        <w:tc>
          <w:tcPr>
            <w:tcW w:w="2681" w:type="dxa"/>
            <w:vAlign w:val="bottom"/>
          </w:tcPr>
          <w:p w14:paraId="59839A3C" w14:textId="77777777" w:rsidR="00787888" w:rsidRPr="00EF4799" w:rsidRDefault="00787888" w:rsidP="00787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Spd of Max Gust (km/h)</w:t>
            </w:r>
          </w:p>
        </w:tc>
        <w:tc>
          <w:tcPr>
            <w:tcW w:w="1567" w:type="dxa"/>
          </w:tcPr>
          <w:p w14:paraId="28C0D939" w14:textId="77777777" w:rsidR="00787888" w:rsidRDefault="00787888" w:rsidP="00787888">
            <w:pPr>
              <w:pStyle w:val="BodyText"/>
              <w:rPr>
                <w:lang w:eastAsia="ar-SA"/>
              </w:rPr>
            </w:pPr>
            <w:r>
              <w:rPr>
                <w:lang w:eastAsia="ar-SA"/>
              </w:rPr>
              <w:t>INT</w:t>
            </w:r>
          </w:p>
        </w:tc>
        <w:tc>
          <w:tcPr>
            <w:tcW w:w="992" w:type="dxa"/>
          </w:tcPr>
          <w:p w14:paraId="095A28FE" w14:textId="77777777" w:rsidR="00787888" w:rsidRDefault="00787888" w:rsidP="00787888">
            <w:pPr>
              <w:pStyle w:val="BodyText"/>
              <w:rPr>
                <w:lang w:eastAsia="ar-SA"/>
              </w:rPr>
            </w:pPr>
            <w:r>
              <w:rPr>
                <w:lang w:eastAsia="ar-SA"/>
              </w:rPr>
              <w:t>2</w:t>
            </w:r>
          </w:p>
        </w:tc>
        <w:tc>
          <w:tcPr>
            <w:tcW w:w="1134" w:type="dxa"/>
          </w:tcPr>
          <w:p w14:paraId="62E33E1C" w14:textId="77777777" w:rsidR="00787888" w:rsidRDefault="00787888" w:rsidP="00787888">
            <w:pPr>
              <w:pStyle w:val="BodyText"/>
              <w:rPr>
                <w:lang w:eastAsia="ar-SA"/>
              </w:rPr>
            </w:pPr>
            <w:r>
              <w:rPr>
                <w:lang w:eastAsia="ar-SA"/>
              </w:rPr>
              <w:t>Y</w:t>
            </w:r>
          </w:p>
        </w:tc>
        <w:tc>
          <w:tcPr>
            <w:tcW w:w="2976" w:type="dxa"/>
          </w:tcPr>
          <w:p w14:paraId="42D2ADF6" w14:textId="77777777" w:rsidR="00787888" w:rsidRDefault="00787888" w:rsidP="00787888">
            <w:pPr>
              <w:pStyle w:val="BodyText"/>
              <w:rPr>
                <w:lang w:eastAsia="ar-SA"/>
              </w:rPr>
            </w:pPr>
          </w:p>
        </w:tc>
      </w:tr>
      <w:tr w:rsidR="00787888" w14:paraId="1C2EC311" w14:textId="77777777" w:rsidTr="004B2EA2">
        <w:tc>
          <w:tcPr>
            <w:tcW w:w="2681" w:type="dxa"/>
            <w:vAlign w:val="bottom"/>
          </w:tcPr>
          <w:p w14:paraId="6ECAB172" w14:textId="77777777" w:rsidR="00787888" w:rsidRPr="00EF4799" w:rsidRDefault="00787888" w:rsidP="00787888">
            <w:pPr>
              <w:spacing w:before="0" w:after="0"/>
              <w:rPr>
                <w:rFonts w:ascii="Calibri" w:hAnsi="Calibri" w:cs="Calibri"/>
                <w:color w:val="000000"/>
                <w:szCs w:val="22"/>
                <w:lang w:val="en-CA" w:eastAsia="en-CA"/>
              </w:rPr>
            </w:pPr>
            <w:r w:rsidRPr="0069302C">
              <w:rPr>
                <w:rFonts w:ascii="Calibri" w:hAnsi="Calibri" w:cs="Calibri"/>
                <w:color w:val="000000"/>
                <w:szCs w:val="22"/>
                <w:lang w:val="en-CA" w:eastAsia="en-CA"/>
              </w:rPr>
              <w:t>Spd of Max Gust Flag</w:t>
            </w:r>
          </w:p>
        </w:tc>
        <w:tc>
          <w:tcPr>
            <w:tcW w:w="1567" w:type="dxa"/>
          </w:tcPr>
          <w:p w14:paraId="7106494A" w14:textId="77777777" w:rsidR="00787888" w:rsidRDefault="00787888" w:rsidP="00787888">
            <w:pPr>
              <w:pStyle w:val="BodyText"/>
              <w:rPr>
                <w:lang w:eastAsia="ar-SA"/>
              </w:rPr>
            </w:pPr>
            <w:r>
              <w:rPr>
                <w:lang w:eastAsia="ar-SA"/>
              </w:rPr>
              <w:t>CHAR</w:t>
            </w:r>
          </w:p>
        </w:tc>
        <w:tc>
          <w:tcPr>
            <w:tcW w:w="992" w:type="dxa"/>
          </w:tcPr>
          <w:p w14:paraId="193684DC" w14:textId="77777777" w:rsidR="00787888" w:rsidRDefault="00787888" w:rsidP="00787888">
            <w:pPr>
              <w:pStyle w:val="BodyText"/>
              <w:rPr>
                <w:lang w:eastAsia="ar-SA"/>
              </w:rPr>
            </w:pPr>
            <w:r>
              <w:rPr>
                <w:lang w:eastAsia="ar-SA"/>
              </w:rPr>
              <w:t>1</w:t>
            </w:r>
          </w:p>
        </w:tc>
        <w:tc>
          <w:tcPr>
            <w:tcW w:w="1134" w:type="dxa"/>
          </w:tcPr>
          <w:p w14:paraId="5B93B1D4" w14:textId="77777777" w:rsidR="00787888" w:rsidRDefault="00787888" w:rsidP="00787888">
            <w:pPr>
              <w:pStyle w:val="BodyText"/>
              <w:rPr>
                <w:lang w:eastAsia="ar-SA"/>
              </w:rPr>
            </w:pPr>
            <w:r>
              <w:rPr>
                <w:lang w:eastAsia="ar-SA"/>
              </w:rPr>
              <w:t>Y</w:t>
            </w:r>
          </w:p>
        </w:tc>
        <w:tc>
          <w:tcPr>
            <w:tcW w:w="2976" w:type="dxa"/>
          </w:tcPr>
          <w:p w14:paraId="4C19FDE9" w14:textId="77777777" w:rsidR="00787888" w:rsidRDefault="00787888" w:rsidP="00787888">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14:paraId="1CF5F62D" w14:textId="77777777" w:rsidTr="004B2EA2">
        <w:trPr>
          <w:trHeight w:val="300"/>
        </w:trPr>
        <w:tc>
          <w:tcPr>
            <w:tcW w:w="960" w:type="dxa"/>
            <w:tcBorders>
              <w:top w:val="nil"/>
              <w:left w:val="nil"/>
              <w:bottom w:val="nil"/>
              <w:right w:val="nil"/>
            </w:tcBorders>
            <w:shd w:val="clear" w:color="auto" w:fill="auto"/>
            <w:noWrap/>
            <w:vAlign w:val="bottom"/>
            <w:hideMark/>
          </w:tcPr>
          <w:p w14:paraId="48FE1A79"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74A6FBE"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DADB96B"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6CAF1F33"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154CE5DC"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421AE5FD" w14:textId="77777777" w:rsidR="004B2EA2" w:rsidRPr="00EF4799" w:rsidRDefault="004B2EA2" w:rsidP="004B2EA2">
            <w:pPr>
              <w:spacing w:before="0" w:after="0"/>
              <w:rPr>
                <w:rFonts w:ascii="Calibri" w:hAnsi="Calibri" w:cs="Calibri"/>
                <w:color w:val="000000"/>
                <w:szCs w:val="22"/>
                <w:lang w:val="en-CA" w:eastAsia="en-CA"/>
              </w:rPr>
            </w:pPr>
          </w:p>
        </w:tc>
      </w:tr>
    </w:tbl>
    <w:p w14:paraId="22F1D8F7" w14:textId="77777777" w:rsidR="00D469CA" w:rsidRDefault="00D469CA" w:rsidP="00D469CA">
      <w:pPr>
        <w:rPr>
          <w:b/>
          <w:lang w:val="en-CA"/>
        </w:rPr>
      </w:pPr>
      <w:r>
        <w:rPr>
          <w:b/>
          <w:lang w:val="en-CA"/>
        </w:rPr>
        <w:t>V</w:t>
      </w:r>
      <w:r w:rsidRPr="000076D9">
        <w:rPr>
          <w:b/>
          <w:lang w:val="en-CA"/>
        </w:rPr>
        <w:t>a</w:t>
      </w:r>
      <w:r>
        <w:rPr>
          <w:b/>
          <w:lang w:val="en-CA"/>
        </w:rPr>
        <w:t>lida</w:t>
      </w:r>
      <w:r w:rsidRPr="000076D9">
        <w:rPr>
          <w:b/>
          <w:lang w:val="en-CA"/>
        </w:rPr>
        <w:t>tion rules:</w:t>
      </w:r>
    </w:p>
    <w:p w14:paraId="331D538C" w14:textId="77777777"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14:paraId="071AF735" w14:textId="77777777"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 xml:space="preserve">(ex. </w:t>
      </w:r>
      <w:r w:rsidR="002C0BC9" w:rsidRPr="002C0BC9">
        <w:rPr>
          <w:lang w:val="en-CA" w:eastAsia="ar-SA"/>
        </w:rPr>
        <w:t>2106-02-07</w:t>
      </w:r>
      <w:r>
        <w:rPr>
          <w:lang w:val="en-CA" w:eastAsia="ar-SA"/>
        </w:rPr>
        <w:t xml:space="preserve"> found in source data</w:t>
      </w:r>
      <w:r w:rsidR="002C0BC9">
        <w:rPr>
          <w:lang w:val="en-CA" w:eastAsia="ar-SA"/>
        </w:rPr>
        <w:t>)</w:t>
      </w:r>
    </w:p>
    <w:p w14:paraId="308A5B76" w14:textId="77777777" w:rsidR="00D469CA" w:rsidRPr="000076D9" w:rsidRDefault="00D469CA" w:rsidP="00D469CA">
      <w:pPr>
        <w:rPr>
          <w:b/>
          <w:lang w:val="en-CA"/>
        </w:rPr>
      </w:pPr>
    </w:p>
    <w:p w14:paraId="46E381FA" w14:textId="77777777" w:rsidR="004B2EA2" w:rsidRPr="000076D9" w:rsidRDefault="000076D9" w:rsidP="004B2EA2">
      <w:pPr>
        <w:rPr>
          <w:b/>
          <w:lang w:val="en-CA"/>
        </w:rPr>
      </w:pPr>
      <w:r w:rsidRPr="000076D9">
        <w:rPr>
          <w:b/>
          <w:lang w:val="en-CA"/>
        </w:rPr>
        <w:lastRenderedPageBreak/>
        <w:t>Transformation rules:</w:t>
      </w:r>
    </w:p>
    <w:p w14:paraId="20FE31EF" w14:textId="77777777" w:rsidR="00613836" w:rsidRDefault="00613836" w:rsidP="00613836">
      <w:pPr>
        <w:pStyle w:val="BodyText"/>
        <w:numPr>
          <w:ilvl w:val="0"/>
          <w:numId w:val="4"/>
        </w:numPr>
        <w:rPr>
          <w:lang w:val="en-CA" w:eastAsia="ar-SA"/>
        </w:rPr>
      </w:pPr>
      <w:r>
        <w:rPr>
          <w:lang w:val="en-CA" w:eastAsia="ar-SA"/>
        </w:rPr>
        <w:t xml:space="preserve">TRANSACTIONS </w:t>
      </w:r>
    </w:p>
    <w:p w14:paraId="52CE56B2" w14:textId="77777777" w:rsidR="00613836" w:rsidRPr="00613836" w:rsidRDefault="00613836" w:rsidP="00613836">
      <w:pPr>
        <w:pStyle w:val="BodyText"/>
        <w:numPr>
          <w:ilvl w:val="1"/>
          <w:numId w:val="4"/>
        </w:numPr>
        <w:rPr>
          <w:szCs w:val="22"/>
          <w:lang w:val="en-CA" w:eastAsia="ar-SA"/>
        </w:rPr>
      </w:pPr>
      <w:r w:rsidRPr="00613836">
        <w:rPr>
          <w:szCs w:val="22"/>
          <w:lang w:val="en-CA" w:eastAsia="ar-SA"/>
        </w:rPr>
        <w:t xml:space="preserve">Split </w:t>
      </w:r>
      <w:r w:rsidRPr="00613836">
        <w:rPr>
          <w:rFonts w:cs="Arial"/>
          <w:color w:val="1A1A1A"/>
          <w:szCs w:val="22"/>
          <w:shd w:val="clear" w:color="auto" w:fill="FFFFFF"/>
        </w:rPr>
        <w:t>DateChargement</w:t>
      </w:r>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hh:mm:ss) into </w:t>
      </w:r>
      <w:r w:rsidRPr="00613836">
        <w:rPr>
          <w:szCs w:val="22"/>
          <w:lang w:val="en-CA" w:eastAsia="ar-SA"/>
        </w:rPr>
        <w:t xml:space="preserve">  </w:t>
      </w:r>
      <w:r w:rsidRPr="00613836">
        <w:rPr>
          <w:szCs w:val="22"/>
          <w:lang w:val="en-CA" w:eastAsia="ar-SA"/>
        </w:rPr>
        <w:br/>
      </w:r>
      <w:r w:rsidRPr="00613836">
        <w:rPr>
          <w:rFonts w:cs="Arial"/>
          <w:color w:val="1A1A1A"/>
          <w:szCs w:val="22"/>
          <w:shd w:val="clear" w:color="auto" w:fill="FFFFFF"/>
        </w:rPr>
        <w:t>DateChargement</w:t>
      </w:r>
      <w:r w:rsidRPr="00613836">
        <w:rPr>
          <w:szCs w:val="22"/>
          <w:lang w:eastAsia="ar-SA"/>
        </w:rPr>
        <w:t xml:space="preserve"> (YYYY-MM-DD) and </w:t>
      </w:r>
      <w:r w:rsidRPr="00613836">
        <w:rPr>
          <w:rFonts w:cs="Arial"/>
          <w:color w:val="1A1A1A"/>
          <w:szCs w:val="22"/>
          <w:shd w:val="clear" w:color="auto" w:fill="FFFFFF"/>
        </w:rPr>
        <w:t>HeureChargement (</w:t>
      </w:r>
      <w:r w:rsidRPr="00613836">
        <w:rPr>
          <w:szCs w:val="22"/>
          <w:lang w:eastAsia="ar-SA"/>
        </w:rPr>
        <w:t xml:space="preserve">hh:mm:ss)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14:paraId="50E0BF55" w14:textId="77777777"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14:paraId="59190375" w14:textId="77777777"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r w:rsidR="009F78B7">
        <w:rPr>
          <w:szCs w:val="22"/>
          <w:lang w:val="en-CA" w:eastAsia="ar-SA"/>
        </w:rPr>
        <w:t>A</w:t>
      </w:r>
      <w:r w:rsidRPr="00613836">
        <w:rPr>
          <w:szCs w:val="22"/>
          <w:lang w:val="en-CA" w:eastAsia="ar-SA"/>
        </w:rPr>
        <w:t>nneeContrat</w:t>
      </w:r>
      <w:r>
        <w:rPr>
          <w:szCs w:val="22"/>
          <w:lang w:val="en-CA" w:eastAsia="ar-SA"/>
        </w:rPr>
        <w:t xml:space="preserve"> (format YYYY-YYYY)</w:t>
      </w:r>
      <w:r w:rsidRPr="00613836">
        <w:rPr>
          <w:szCs w:val="22"/>
          <w:lang w:val="en-CA" w:eastAsia="ar-SA"/>
        </w:rPr>
        <w:t xml:space="preserve"> in </w:t>
      </w:r>
      <w:r w:rsidR="009F78B7">
        <w:rPr>
          <w:szCs w:val="22"/>
          <w:lang w:val="en-CA" w:eastAsia="ar-SA"/>
        </w:rPr>
        <w:t>FirstYear</w:t>
      </w:r>
      <w:r w:rsidRPr="00613836">
        <w:rPr>
          <w:szCs w:val="22"/>
          <w:lang w:val="en-CA" w:eastAsia="ar-SA"/>
        </w:rPr>
        <w:t xml:space="preserve"> &amp; </w:t>
      </w:r>
      <w:r w:rsidR="009F78B7">
        <w:rPr>
          <w:szCs w:val="22"/>
          <w:lang w:val="en-CA" w:eastAsia="ar-SA"/>
        </w:rPr>
        <w:t>LastYear</w:t>
      </w:r>
      <w:r w:rsidRPr="00613836">
        <w:rPr>
          <w:szCs w:val="22"/>
          <w:lang w:val="en-CA" w:eastAsia="ar-SA"/>
        </w:rPr>
        <w:t xml:space="preserve"> in order to allow easier filtering</w:t>
      </w:r>
      <w:r>
        <w:rPr>
          <w:szCs w:val="22"/>
          <w:lang w:eastAsia="ar-SA"/>
        </w:rPr>
        <w:t xml:space="preserve">. </w:t>
      </w:r>
    </w:p>
    <w:p w14:paraId="2FA688B4" w14:textId="77777777" w:rsidR="00D469CA" w:rsidRPr="00613836" w:rsidRDefault="00D469CA" w:rsidP="009F78B7">
      <w:pPr>
        <w:pStyle w:val="BodyText"/>
        <w:ind w:left="1440"/>
        <w:rPr>
          <w:szCs w:val="22"/>
          <w:lang w:val="en-CA" w:eastAsia="ar-SA"/>
        </w:rPr>
      </w:pPr>
    </w:p>
    <w:p w14:paraId="22D73C22" w14:textId="77777777" w:rsidR="006C31C9" w:rsidRPr="00063845" w:rsidRDefault="006C31C9" w:rsidP="006C31C9">
      <w:pPr>
        <w:pStyle w:val="BodyText"/>
        <w:rPr>
          <w:b/>
          <w:lang w:eastAsia="ar-SA"/>
        </w:rPr>
      </w:pPr>
      <w:r>
        <w:rPr>
          <w:b/>
          <w:lang w:eastAsia="ar-SA"/>
        </w:rPr>
        <w:t>Target</w:t>
      </w:r>
      <w:r w:rsidRPr="00063845">
        <w:rPr>
          <w:b/>
          <w:lang w:eastAsia="ar-SA"/>
        </w:rPr>
        <w:t xml:space="preserve"> </w:t>
      </w:r>
      <w:r>
        <w:rPr>
          <w:b/>
          <w:lang w:eastAsia="ar-SA"/>
        </w:rPr>
        <w:t>tabl</w:t>
      </w:r>
      <w:r w:rsidRPr="00063845">
        <w:rPr>
          <w:b/>
          <w:lang w:eastAsia="ar-SA"/>
        </w:rPr>
        <w:t xml:space="preserve">es </w:t>
      </w:r>
    </w:p>
    <w:p w14:paraId="362A968E" w14:textId="77777777" w:rsidR="00102536" w:rsidRPr="000C2785" w:rsidRDefault="008D539A" w:rsidP="00102536">
      <w:pPr>
        <w:pStyle w:val="BodyText"/>
        <w:rPr>
          <w:lang w:val="fr-CA" w:eastAsia="ar-SA"/>
        </w:rPr>
      </w:pPr>
      <w:r>
        <w:rPr>
          <w:rFonts w:cs="Arial"/>
          <w:b/>
          <w:bCs/>
          <w:color w:val="1A1A1A"/>
          <w:sz w:val="21"/>
          <w:szCs w:val="21"/>
          <w:shd w:val="clear" w:color="auto" w:fill="FFFFFF"/>
        </w:rPr>
        <w:t>DEPOTS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361B5953" w14:textId="77777777" w:rsidTr="00424AC2">
        <w:tc>
          <w:tcPr>
            <w:tcW w:w="2681" w:type="dxa"/>
          </w:tcPr>
          <w:p w14:paraId="1ADE93E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67DC3E2F"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74A7F4C"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024181"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0197C2DD"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E2771B4" w14:textId="77777777" w:rsidTr="00424AC2">
        <w:tc>
          <w:tcPr>
            <w:tcW w:w="2681" w:type="dxa"/>
          </w:tcPr>
          <w:p w14:paraId="523E921B" w14:textId="77777777" w:rsidR="00102536" w:rsidRPr="009F78B7" w:rsidRDefault="00102536" w:rsidP="00424AC2">
            <w:pPr>
              <w:pStyle w:val="BodyText"/>
              <w:rPr>
                <w:rFonts w:cs="Arial"/>
                <w:b/>
                <w:lang w:eastAsia="ar-SA"/>
              </w:rPr>
            </w:pPr>
            <w:r w:rsidRPr="009F78B7">
              <w:rPr>
                <w:rFonts w:cs="Arial"/>
                <w:b/>
                <w:color w:val="000000"/>
                <w:lang w:val="en-CA" w:eastAsia="en-CA"/>
              </w:rPr>
              <w:t>IdentifiantDepot</w:t>
            </w:r>
          </w:p>
        </w:tc>
        <w:tc>
          <w:tcPr>
            <w:tcW w:w="1567" w:type="dxa"/>
          </w:tcPr>
          <w:p w14:paraId="4577E9A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44B8F53"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01C62CF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AB7899F" w14:textId="77777777"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14:paraId="3A7593B6" w14:textId="77777777" w:rsidTr="00424AC2">
        <w:tc>
          <w:tcPr>
            <w:tcW w:w="2681" w:type="dxa"/>
          </w:tcPr>
          <w:p w14:paraId="2A41E82C" w14:textId="77777777" w:rsidR="00102536" w:rsidRPr="009F78B7" w:rsidRDefault="00102536" w:rsidP="00424AC2">
            <w:pPr>
              <w:pStyle w:val="BodyText"/>
              <w:rPr>
                <w:rFonts w:cs="Arial"/>
                <w:lang w:eastAsia="ar-SA"/>
              </w:rPr>
            </w:pPr>
            <w:r w:rsidRPr="009F78B7">
              <w:rPr>
                <w:rFonts w:cs="Arial"/>
                <w:color w:val="000000"/>
                <w:lang w:val="en-CA" w:eastAsia="en-CA"/>
              </w:rPr>
              <w:t>NomDepot</w:t>
            </w:r>
          </w:p>
        </w:tc>
        <w:tc>
          <w:tcPr>
            <w:tcW w:w="1567" w:type="dxa"/>
          </w:tcPr>
          <w:p w14:paraId="3D74BB66"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246029C" w14:textId="77777777" w:rsidR="00102536" w:rsidRPr="009F78B7" w:rsidRDefault="00102536" w:rsidP="00424AC2">
            <w:pPr>
              <w:pStyle w:val="BodyText"/>
              <w:rPr>
                <w:rFonts w:cs="Arial"/>
                <w:lang w:eastAsia="ar-SA"/>
              </w:rPr>
            </w:pPr>
            <w:r w:rsidRPr="009F78B7">
              <w:rPr>
                <w:rFonts w:cs="Arial"/>
                <w:lang w:eastAsia="ar-SA"/>
              </w:rPr>
              <w:t>30</w:t>
            </w:r>
          </w:p>
        </w:tc>
        <w:tc>
          <w:tcPr>
            <w:tcW w:w="1134" w:type="dxa"/>
          </w:tcPr>
          <w:p w14:paraId="12DEEA4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CCD48FC" w14:textId="77777777" w:rsidR="00102536" w:rsidRPr="009F78B7" w:rsidRDefault="00102536" w:rsidP="00424AC2">
            <w:pPr>
              <w:pStyle w:val="BodyText"/>
              <w:rPr>
                <w:rFonts w:cs="Arial"/>
                <w:lang w:eastAsia="ar-SA"/>
              </w:rPr>
            </w:pPr>
          </w:p>
        </w:tc>
      </w:tr>
      <w:tr w:rsidR="00102536" w:rsidRPr="003D26B2" w14:paraId="3F651882" w14:textId="77777777" w:rsidTr="00424AC2">
        <w:tc>
          <w:tcPr>
            <w:tcW w:w="2681" w:type="dxa"/>
          </w:tcPr>
          <w:p w14:paraId="4BB06E61" w14:textId="77777777" w:rsidR="00102536" w:rsidRPr="009F78B7" w:rsidRDefault="00102536" w:rsidP="00424AC2">
            <w:pPr>
              <w:pStyle w:val="BodyText"/>
              <w:rPr>
                <w:rFonts w:cs="Arial"/>
                <w:lang w:eastAsia="ar-SA"/>
              </w:rPr>
            </w:pPr>
            <w:r w:rsidRPr="009F78B7">
              <w:rPr>
                <w:rFonts w:cs="Arial"/>
                <w:color w:val="000000"/>
                <w:lang w:val="en-CA" w:eastAsia="en-CA"/>
              </w:rPr>
              <w:t>TypeDepot</w:t>
            </w:r>
          </w:p>
        </w:tc>
        <w:tc>
          <w:tcPr>
            <w:tcW w:w="1567" w:type="dxa"/>
          </w:tcPr>
          <w:p w14:paraId="4A87611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6A4B819" w14:textId="77777777" w:rsidR="00102536" w:rsidRPr="009F78B7" w:rsidRDefault="00102536" w:rsidP="00424AC2">
            <w:pPr>
              <w:pStyle w:val="BodyText"/>
              <w:rPr>
                <w:rFonts w:cs="Arial"/>
                <w:lang w:eastAsia="ar-SA"/>
              </w:rPr>
            </w:pPr>
            <w:r w:rsidRPr="009F78B7">
              <w:rPr>
                <w:rFonts w:cs="Arial"/>
                <w:lang w:eastAsia="ar-SA"/>
              </w:rPr>
              <w:t>15</w:t>
            </w:r>
          </w:p>
        </w:tc>
        <w:tc>
          <w:tcPr>
            <w:tcW w:w="1134" w:type="dxa"/>
          </w:tcPr>
          <w:p w14:paraId="383783E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CB1EB0" w14:textId="77777777" w:rsidR="00102536" w:rsidRPr="009F78B7" w:rsidRDefault="00102536" w:rsidP="00424AC2">
            <w:pPr>
              <w:pStyle w:val="BodyText"/>
              <w:rPr>
                <w:rFonts w:cs="Arial"/>
                <w:lang w:val="fr-CA" w:eastAsia="ar-SA"/>
              </w:rPr>
            </w:pPr>
            <w:r w:rsidRPr="009F78B7">
              <w:rPr>
                <w:rFonts w:cs="Arial"/>
                <w:lang w:val="fr-CA" w:eastAsia="ar-SA"/>
              </w:rPr>
              <w:t xml:space="preserve">Values : Carierre, Chute_Egout, Entassement, </w:t>
            </w:r>
          </w:p>
        </w:tc>
      </w:tr>
      <w:tr w:rsidR="00102536" w:rsidRPr="009F78B7" w14:paraId="7A0B03B2" w14:textId="77777777" w:rsidTr="00424AC2">
        <w:tc>
          <w:tcPr>
            <w:tcW w:w="2681" w:type="dxa"/>
          </w:tcPr>
          <w:p w14:paraId="246A1383" w14:textId="77777777" w:rsidR="00102536" w:rsidRPr="009F78B7" w:rsidRDefault="00102536" w:rsidP="00424AC2">
            <w:pPr>
              <w:pStyle w:val="BodyText"/>
              <w:rPr>
                <w:rFonts w:cs="Arial"/>
                <w:lang w:eastAsia="ar-SA"/>
              </w:rPr>
            </w:pPr>
            <w:r w:rsidRPr="009F78B7">
              <w:rPr>
                <w:rFonts w:cs="Arial"/>
                <w:color w:val="000000"/>
                <w:lang w:val="en-CA" w:eastAsia="en-CA"/>
              </w:rPr>
              <w:t>Capacite</w:t>
            </w:r>
          </w:p>
        </w:tc>
        <w:tc>
          <w:tcPr>
            <w:tcW w:w="1567" w:type="dxa"/>
          </w:tcPr>
          <w:p w14:paraId="147B4BB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5914EED1" w14:textId="77777777" w:rsidR="00102536" w:rsidRPr="009F78B7" w:rsidRDefault="00102536" w:rsidP="00424AC2">
            <w:pPr>
              <w:pStyle w:val="BodyText"/>
              <w:rPr>
                <w:rFonts w:cs="Arial"/>
                <w:lang w:eastAsia="ar-SA"/>
              </w:rPr>
            </w:pPr>
          </w:p>
        </w:tc>
        <w:tc>
          <w:tcPr>
            <w:tcW w:w="1134" w:type="dxa"/>
          </w:tcPr>
          <w:p w14:paraId="131AB660"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2D32A50" w14:textId="77777777" w:rsidR="00102536" w:rsidRPr="009F78B7" w:rsidRDefault="00102536" w:rsidP="00424AC2">
            <w:pPr>
              <w:pStyle w:val="BodyText"/>
              <w:rPr>
                <w:rFonts w:cs="Arial"/>
                <w:lang w:val="fr-CA" w:eastAsia="ar-SA"/>
              </w:rPr>
            </w:pPr>
            <w:r w:rsidRPr="009F78B7">
              <w:rPr>
                <w:rFonts w:cs="Arial"/>
                <w:lang w:val="fr-CA" w:eastAsia="ar-SA"/>
              </w:rPr>
              <w:t xml:space="preserve">0 = Sewer well </w:t>
            </w:r>
          </w:p>
        </w:tc>
      </w:tr>
      <w:tr w:rsidR="00102536" w:rsidRPr="009F78B7" w14:paraId="02190161" w14:textId="77777777" w:rsidTr="00424AC2">
        <w:tc>
          <w:tcPr>
            <w:tcW w:w="2681" w:type="dxa"/>
          </w:tcPr>
          <w:p w14:paraId="1399AC32" w14:textId="77777777" w:rsidR="00102536" w:rsidRPr="009F78B7" w:rsidRDefault="00102536" w:rsidP="00424AC2">
            <w:pPr>
              <w:pStyle w:val="BodyText"/>
              <w:rPr>
                <w:rFonts w:cs="Arial"/>
                <w:lang w:val="fr-CA" w:eastAsia="ar-SA"/>
              </w:rPr>
            </w:pPr>
            <w:r w:rsidRPr="009F78B7">
              <w:rPr>
                <w:rFonts w:cs="Arial"/>
                <w:color w:val="000000"/>
                <w:lang w:val="fr-CA" w:eastAsia="en-CA"/>
              </w:rPr>
              <w:t>Latitude</w:t>
            </w:r>
          </w:p>
        </w:tc>
        <w:tc>
          <w:tcPr>
            <w:tcW w:w="1567" w:type="dxa"/>
          </w:tcPr>
          <w:p w14:paraId="096FAD32"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1C53FF07"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5D6B7B4B"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F65DE95" w14:textId="77777777" w:rsidR="00102536" w:rsidRPr="009F78B7" w:rsidRDefault="00102536" w:rsidP="00424AC2">
            <w:pPr>
              <w:pStyle w:val="BodyText"/>
              <w:rPr>
                <w:rFonts w:cs="Arial"/>
                <w:lang w:val="fr-CA" w:eastAsia="ar-SA"/>
              </w:rPr>
            </w:pPr>
          </w:p>
        </w:tc>
      </w:tr>
      <w:tr w:rsidR="00102536" w:rsidRPr="009F78B7" w14:paraId="645A8A38" w14:textId="77777777" w:rsidTr="00424AC2">
        <w:tc>
          <w:tcPr>
            <w:tcW w:w="2681" w:type="dxa"/>
            <w:vAlign w:val="bottom"/>
          </w:tcPr>
          <w:p w14:paraId="14569479" w14:textId="77777777" w:rsidR="00102536" w:rsidRPr="009F78B7" w:rsidRDefault="00102536" w:rsidP="00424AC2">
            <w:pPr>
              <w:spacing w:before="0" w:after="0"/>
              <w:rPr>
                <w:rFonts w:cs="Arial"/>
                <w:color w:val="000000"/>
                <w:lang w:val="fr-CA" w:eastAsia="en-CA"/>
              </w:rPr>
            </w:pPr>
            <w:r w:rsidRPr="009F78B7">
              <w:rPr>
                <w:rFonts w:cs="Arial"/>
                <w:color w:val="000000"/>
                <w:lang w:val="fr-CA" w:eastAsia="en-CA"/>
              </w:rPr>
              <w:t>Longitude</w:t>
            </w:r>
          </w:p>
        </w:tc>
        <w:tc>
          <w:tcPr>
            <w:tcW w:w="1567" w:type="dxa"/>
          </w:tcPr>
          <w:p w14:paraId="588A9C35"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8977B36"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465EBE47"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3BB686B4" w14:textId="77777777" w:rsidR="00102536" w:rsidRPr="009F78B7" w:rsidRDefault="00102536" w:rsidP="00424AC2">
            <w:pPr>
              <w:pStyle w:val="BodyText"/>
              <w:rPr>
                <w:rFonts w:cs="Arial"/>
                <w:lang w:val="fr-CA" w:eastAsia="ar-SA"/>
              </w:rPr>
            </w:pPr>
          </w:p>
        </w:tc>
      </w:tr>
      <w:tr w:rsidR="00102536" w:rsidRPr="009F78B7" w14:paraId="7A4497B1" w14:textId="77777777" w:rsidTr="00424AC2">
        <w:tc>
          <w:tcPr>
            <w:tcW w:w="2681" w:type="dxa"/>
          </w:tcPr>
          <w:p w14:paraId="00757697" w14:textId="77777777" w:rsidR="00102536" w:rsidRPr="009F78B7" w:rsidRDefault="00102536" w:rsidP="00424AC2">
            <w:pPr>
              <w:pStyle w:val="BodyText"/>
              <w:rPr>
                <w:rFonts w:cs="Arial"/>
                <w:lang w:val="fr-CA" w:eastAsia="ar-SA"/>
              </w:rPr>
            </w:pPr>
            <w:r w:rsidRPr="009F78B7">
              <w:rPr>
                <w:rFonts w:cs="Arial"/>
                <w:color w:val="000000"/>
                <w:lang w:val="fr-CA" w:eastAsia="en-CA"/>
              </w:rPr>
              <w:t>VolumeDeverse</w:t>
            </w:r>
          </w:p>
        </w:tc>
        <w:tc>
          <w:tcPr>
            <w:tcW w:w="1567" w:type="dxa"/>
          </w:tcPr>
          <w:p w14:paraId="35533614"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44E7216" w14:textId="77777777"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
          <w:p w14:paraId="607B8CA5"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CF8595" w14:textId="77777777" w:rsidR="00102536" w:rsidRPr="009F78B7" w:rsidRDefault="00102536" w:rsidP="00424AC2">
            <w:pPr>
              <w:pStyle w:val="BodyText"/>
              <w:rPr>
                <w:rFonts w:cs="Arial"/>
                <w:lang w:val="fr-CA" w:eastAsia="ar-SA"/>
              </w:rPr>
            </w:pPr>
          </w:p>
        </w:tc>
      </w:tr>
      <w:tr w:rsidR="00102536" w:rsidRPr="009F78B7" w14:paraId="524BBBB6" w14:textId="77777777" w:rsidTr="00424AC2">
        <w:tc>
          <w:tcPr>
            <w:tcW w:w="2681" w:type="dxa"/>
            <w:vAlign w:val="bottom"/>
          </w:tcPr>
          <w:p w14:paraId="347C572A" w14:textId="77777777" w:rsidR="00102536" w:rsidRPr="009F78B7" w:rsidRDefault="00102536" w:rsidP="00424AC2">
            <w:pPr>
              <w:spacing w:before="0" w:after="0"/>
              <w:rPr>
                <w:rFonts w:cs="Arial"/>
                <w:color w:val="000000"/>
                <w:lang w:val="fr-CA" w:eastAsia="en-CA"/>
              </w:rPr>
            </w:pPr>
            <w:r w:rsidRPr="009F78B7">
              <w:rPr>
                <w:rFonts w:cs="Arial"/>
                <w:color w:val="000000"/>
                <w:lang w:val="fr-CA" w:eastAsia="en-CA"/>
              </w:rPr>
              <w:t>IdentifiantArrondissement</w:t>
            </w:r>
          </w:p>
        </w:tc>
        <w:tc>
          <w:tcPr>
            <w:tcW w:w="1567" w:type="dxa"/>
          </w:tcPr>
          <w:p w14:paraId="2128B576" w14:textId="77777777"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
          <w:p w14:paraId="31C6231F" w14:textId="77777777" w:rsidR="00102536" w:rsidRPr="009F78B7" w:rsidRDefault="00102536" w:rsidP="00424AC2">
            <w:pPr>
              <w:pStyle w:val="BodyText"/>
              <w:rPr>
                <w:rFonts w:cs="Arial"/>
                <w:lang w:val="fr-CA" w:eastAsia="ar-SA"/>
              </w:rPr>
            </w:pPr>
          </w:p>
        </w:tc>
        <w:tc>
          <w:tcPr>
            <w:tcW w:w="1134" w:type="dxa"/>
          </w:tcPr>
          <w:p w14:paraId="193E1908"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53074B" w14:textId="77777777" w:rsidR="00102536" w:rsidRPr="009F78B7" w:rsidRDefault="00204EA7" w:rsidP="00424AC2">
            <w:pPr>
              <w:pStyle w:val="BodyText"/>
              <w:rPr>
                <w:rFonts w:cs="Arial"/>
                <w:lang w:val="fr-CA" w:eastAsia="ar-SA"/>
              </w:rPr>
            </w:pPr>
            <w:r w:rsidRPr="009F78B7">
              <w:rPr>
                <w:rFonts w:cs="Arial"/>
                <w:lang w:eastAsia="ar-SA"/>
              </w:rPr>
              <w:t>Foreign Key</w:t>
            </w:r>
          </w:p>
        </w:tc>
      </w:tr>
    </w:tbl>
    <w:p w14:paraId="3E6D0B83" w14:textId="77777777" w:rsidR="00102536" w:rsidRPr="009F78B7" w:rsidRDefault="00102536" w:rsidP="00102536">
      <w:pPr>
        <w:pStyle w:val="BodyText"/>
        <w:rPr>
          <w:rFonts w:cs="Arial"/>
          <w:sz w:val="20"/>
          <w:lang w:eastAsia="ar-SA"/>
        </w:rPr>
      </w:pPr>
    </w:p>
    <w:p w14:paraId="785F649F" w14:textId="77777777" w:rsidR="00102536" w:rsidRPr="009F78B7" w:rsidRDefault="00204EA7" w:rsidP="00102536">
      <w:pPr>
        <w:pStyle w:val="BodyText"/>
        <w:rPr>
          <w:rFonts w:cs="Arial"/>
          <w:sz w:val="20"/>
          <w:lang w:val="fr-CA" w:eastAsia="ar-SA"/>
        </w:rPr>
      </w:pPr>
      <w:r w:rsidRPr="009F78B7">
        <w:rPr>
          <w:rFonts w:cs="Arial"/>
          <w:b/>
          <w:bCs/>
          <w:color w:val="1A1A1A"/>
          <w:sz w:val="20"/>
          <w:shd w:val="clear" w:color="auto" w:fill="FFFFFF"/>
        </w:rPr>
        <w:t>SECTEUR</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9F78B7" w14:paraId="53628181" w14:textId="77777777" w:rsidTr="00424AC2">
        <w:tc>
          <w:tcPr>
            <w:tcW w:w="2689" w:type="dxa"/>
          </w:tcPr>
          <w:p w14:paraId="7EA42543" w14:textId="77777777"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14:paraId="7A368521"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189E4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0ABDFDF7"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35C4A108"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41AE1AE8" w14:textId="77777777" w:rsidTr="00424AC2">
        <w:tc>
          <w:tcPr>
            <w:tcW w:w="2689" w:type="dxa"/>
          </w:tcPr>
          <w:p w14:paraId="050F044A" w14:textId="77777777" w:rsidR="00102536" w:rsidRPr="009F78B7" w:rsidRDefault="00102536" w:rsidP="00424AC2">
            <w:pPr>
              <w:spacing w:before="0" w:after="0"/>
              <w:rPr>
                <w:rFonts w:cs="Arial"/>
                <w:b/>
                <w:color w:val="000000"/>
                <w:lang w:val="en-CA" w:eastAsia="en-CA"/>
              </w:rPr>
            </w:pPr>
            <w:r w:rsidRPr="009F78B7">
              <w:rPr>
                <w:rFonts w:cs="Arial"/>
                <w:b/>
                <w:color w:val="000000"/>
                <w:lang w:val="en-CA" w:eastAsia="en-CA"/>
              </w:rPr>
              <w:t>IdenfiantSecteur</w:t>
            </w:r>
          </w:p>
        </w:tc>
        <w:tc>
          <w:tcPr>
            <w:tcW w:w="1559" w:type="dxa"/>
          </w:tcPr>
          <w:p w14:paraId="2C2436DE"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459AE08" w14:textId="77777777" w:rsidR="00102536" w:rsidRPr="009F78B7" w:rsidRDefault="00102536" w:rsidP="00424AC2">
            <w:pPr>
              <w:pStyle w:val="BodyText"/>
              <w:rPr>
                <w:rFonts w:cs="Arial"/>
                <w:lang w:eastAsia="ar-SA"/>
              </w:rPr>
            </w:pPr>
          </w:p>
        </w:tc>
        <w:tc>
          <w:tcPr>
            <w:tcW w:w="1134" w:type="dxa"/>
          </w:tcPr>
          <w:p w14:paraId="7F76120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F9EFF1E"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21A9B0DE" w14:textId="77777777" w:rsidTr="00424AC2">
        <w:tc>
          <w:tcPr>
            <w:tcW w:w="2689" w:type="dxa"/>
          </w:tcPr>
          <w:p w14:paraId="4F4B1D9B" w14:textId="77777777" w:rsidR="00102536" w:rsidRPr="009F78B7" w:rsidRDefault="00102536" w:rsidP="00424AC2">
            <w:pPr>
              <w:pStyle w:val="BodyText"/>
              <w:rPr>
                <w:rFonts w:cs="Arial"/>
                <w:lang w:eastAsia="ar-SA"/>
              </w:rPr>
            </w:pPr>
            <w:r w:rsidRPr="009F78B7">
              <w:rPr>
                <w:rFonts w:cs="Arial"/>
                <w:color w:val="000000"/>
                <w:lang w:val="en-CA" w:eastAsia="en-CA"/>
              </w:rPr>
              <w:t>NomSecteur</w:t>
            </w:r>
          </w:p>
        </w:tc>
        <w:tc>
          <w:tcPr>
            <w:tcW w:w="1559" w:type="dxa"/>
          </w:tcPr>
          <w:p w14:paraId="0FBBAFA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E4E8C89"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167228B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4905F6D" w14:textId="77777777" w:rsidR="00102536" w:rsidRPr="009F78B7" w:rsidRDefault="00102536" w:rsidP="00424AC2">
            <w:pPr>
              <w:pStyle w:val="BodyText"/>
              <w:rPr>
                <w:rFonts w:cs="Arial"/>
                <w:lang w:eastAsia="ar-SA"/>
              </w:rPr>
            </w:pPr>
          </w:p>
        </w:tc>
      </w:tr>
      <w:tr w:rsidR="00102536" w:rsidRPr="009F78B7" w14:paraId="31DCB1F1" w14:textId="77777777" w:rsidTr="00424AC2">
        <w:tc>
          <w:tcPr>
            <w:tcW w:w="2689" w:type="dxa"/>
          </w:tcPr>
          <w:p w14:paraId="05F2E714" w14:textId="77777777" w:rsidR="00102536" w:rsidRPr="009F78B7" w:rsidRDefault="00102536" w:rsidP="00424AC2">
            <w:pPr>
              <w:pStyle w:val="BodyText"/>
              <w:rPr>
                <w:rFonts w:cs="Arial"/>
                <w:lang w:eastAsia="ar-SA"/>
              </w:rPr>
            </w:pPr>
            <w:r w:rsidRPr="009F78B7">
              <w:rPr>
                <w:rFonts w:cs="Arial"/>
                <w:color w:val="000000"/>
                <w:lang w:val="en-CA" w:eastAsia="en-CA"/>
              </w:rPr>
              <w:t>IdentifiantArrondissement</w:t>
            </w:r>
          </w:p>
        </w:tc>
        <w:tc>
          <w:tcPr>
            <w:tcW w:w="1559" w:type="dxa"/>
          </w:tcPr>
          <w:p w14:paraId="5297A71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EF2A388" w14:textId="77777777" w:rsidR="00102536" w:rsidRPr="009F78B7" w:rsidRDefault="00102536" w:rsidP="00424AC2">
            <w:pPr>
              <w:pStyle w:val="BodyText"/>
              <w:rPr>
                <w:rFonts w:cs="Arial"/>
                <w:lang w:eastAsia="ar-SA"/>
              </w:rPr>
            </w:pPr>
          </w:p>
        </w:tc>
        <w:tc>
          <w:tcPr>
            <w:tcW w:w="1134" w:type="dxa"/>
          </w:tcPr>
          <w:p w14:paraId="5D786163"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E3CE9A8" w14:textId="77777777" w:rsidR="00102536" w:rsidRPr="009F78B7" w:rsidRDefault="00204EA7" w:rsidP="00424AC2">
            <w:pPr>
              <w:pStyle w:val="BodyText"/>
              <w:rPr>
                <w:rFonts w:cs="Arial"/>
                <w:lang w:eastAsia="ar-SA"/>
              </w:rPr>
            </w:pPr>
            <w:r w:rsidRPr="009F78B7">
              <w:rPr>
                <w:rFonts w:cs="Arial"/>
                <w:lang w:eastAsia="ar-SA"/>
              </w:rPr>
              <w:t>Foreign Key</w:t>
            </w:r>
          </w:p>
        </w:tc>
      </w:tr>
    </w:tbl>
    <w:p w14:paraId="7AA33134" w14:textId="77777777" w:rsidR="00204EA7" w:rsidRPr="009F78B7" w:rsidRDefault="00204EA7" w:rsidP="00204EA7">
      <w:pPr>
        <w:pStyle w:val="BodyText"/>
        <w:rPr>
          <w:rFonts w:cs="Arial"/>
          <w:b/>
          <w:bCs/>
          <w:color w:val="1A1A1A"/>
          <w:sz w:val="20"/>
          <w:shd w:val="clear" w:color="auto" w:fill="FFFFFF"/>
        </w:rPr>
      </w:pPr>
    </w:p>
    <w:p w14:paraId="61A3A31B" w14:textId="77777777" w:rsidR="00204EA7" w:rsidRPr="009F78B7" w:rsidRDefault="00204EA7" w:rsidP="00204EA7">
      <w:pPr>
        <w:pStyle w:val="BodyText"/>
        <w:rPr>
          <w:rFonts w:cs="Arial"/>
          <w:sz w:val="20"/>
          <w:lang w:val="fr-CA" w:eastAsia="ar-SA"/>
        </w:rPr>
      </w:pPr>
      <w:r w:rsidRPr="009F78B7">
        <w:rPr>
          <w:rFonts w:cs="Arial"/>
          <w:b/>
          <w:bCs/>
          <w:color w:val="1A1A1A"/>
          <w:sz w:val="20"/>
          <w:shd w:val="clear" w:color="auto" w:fill="FFFFFF"/>
        </w:rPr>
        <w:t>ARRONDISSEMENT</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9F78B7" w14:paraId="028F3F1D" w14:textId="77777777" w:rsidTr="00424AC2">
        <w:tc>
          <w:tcPr>
            <w:tcW w:w="2689" w:type="dxa"/>
          </w:tcPr>
          <w:p w14:paraId="5DB52F87" w14:textId="77777777"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14:paraId="0AED3D64" w14:textId="77777777"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14:paraId="4A58D5A8" w14:textId="77777777"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14:paraId="4D096DF0" w14:textId="77777777" w:rsidR="00204EA7" w:rsidRPr="009F78B7" w:rsidRDefault="00204EA7" w:rsidP="00424AC2">
            <w:pPr>
              <w:pStyle w:val="BodyText"/>
              <w:rPr>
                <w:rFonts w:cs="Arial"/>
                <w:b/>
                <w:lang w:eastAsia="ar-SA"/>
              </w:rPr>
            </w:pPr>
            <w:r w:rsidRPr="009F78B7">
              <w:rPr>
                <w:rFonts w:cs="Arial"/>
                <w:b/>
                <w:lang w:eastAsia="ar-SA"/>
              </w:rPr>
              <w:t>Nullable</w:t>
            </w:r>
          </w:p>
        </w:tc>
        <w:tc>
          <w:tcPr>
            <w:tcW w:w="2976" w:type="dxa"/>
          </w:tcPr>
          <w:p w14:paraId="7DCB7D34" w14:textId="77777777"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14:paraId="28D5A982" w14:textId="77777777" w:rsidTr="00424AC2">
        <w:tc>
          <w:tcPr>
            <w:tcW w:w="2689" w:type="dxa"/>
          </w:tcPr>
          <w:p w14:paraId="4C74DB87" w14:textId="77777777" w:rsidR="00204EA7" w:rsidRPr="009F78B7" w:rsidRDefault="00204EA7" w:rsidP="00424AC2">
            <w:pPr>
              <w:spacing w:before="0" w:after="0"/>
              <w:rPr>
                <w:rFonts w:cs="Arial"/>
                <w:b/>
                <w:color w:val="000000"/>
                <w:lang w:val="en-CA" w:eastAsia="en-CA"/>
              </w:rPr>
            </w:pPr>
            <w:r w:rsidRPr="009F78B7">
              <w:rPr>
                <w:rFonts w:cs="Arial"/>
                <w:color w:val="000000"/>
                <w:lang w:val="en-CA" w:eastAsia="en-CA"/>
              </w:rPr>
              <w:t>IdentifiantArrondissement</w:t>
            </w:r>
          </w:p>
        </w:tc>
        <w:tc>
          <w:tcPr>
            <w:tcW w:w="1559" w:type="dxa"/>
          </w:tcPr>
          <w:p w14:paraId="3A16B964" w14:textId="77777777" w:rsidR="00204EA7" w:rsidRPr="009F78B7" w:rsidRDefault="00204EA7" w:rsidP="00424AC2">
            <w:pPr>
              <w:pStyle w:val="BodyText"/>
              <w:rPr>
                <w:rFonts w:cs="Arial"/>
                <w:lang w:eastAsia="ar-SA"/>
              </w:rPr>
            </w:pPr>
            <w:r w:rsidRPr="009F78B7">
              <w:rPr>
                <w:rFonts w:cs="Arial"/>
                <w:lang w:eastAsia="ar-SA"/>
              </w:rPr>
              <w:t>INT</w:t>
            </w:r>
          </w:p>
        </w:tc>
        <w:tc>
          <w:tcPr>
            <w:tcW w:w="992" w:type="dxa"/>
          </w:tcPr>
          <w:p w14:paraId="14D2F8AA" w14:textId="77777777" w:rsidR="00204EA7" w:rsidRPr="009F78B7" w:rsidRDefault="00204EA7" w:rsidP="00424AC2">
            <w:pPr>
              <w:pStyle w:val="BodyText"/>
              <w:rPr>
                <w:rFonts w:cs="Arial"/>
                <w:lang w:eastAsia="ar-SA"/>
              </w:rPr>
            </w:pPr>
          </w:p>
        </w:tc>
        <w:tc>
          <w:tcPr>
            <w:tcW w:w="1134" w:type="dxa"/>
          </w:tcPr>
          <w:p w14:paraId="7C9A423C"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4EBE5A4" w14:textId="77777777"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14:paraId="72FC878D" w14:textId="77777777" w:rsidTr="00424AC2">
        <w:tc>
          <w:tcPr>
            <w:tcW w:w="2689" w:type="dxa"/>
            <w:vAlign w:val="bottom"/>
          </w:tcPr>
          <w:p w14:paraId="27D4AD68" w14:textId="77777777" w:rsidR="00204EA7" w:rsidRPr="009F78B7" w:rsidRDefault="00204EA7" w:rsidP="00204EA7">
            <w:pPr>
              <w:spacing w:before="0" w:after="0"/>
              <w:rPr>
                <w:rFonts w:cs="Arial"/>
                <w:color w:val="000000"/>
                <w:lang w:val="en-CA" w:eastAsia="en-CA"/>
              </w:rPr>
            </w:pPr>
            <w:r w:rsidRPr="009F78B7">
              <w:rPr>
                <w:rFonts w:cs="Arial"/>
                <w:color w:val="000000"/>
                <w:lang w:val="en-CA" w:eastAsia="en-CA"/>
              </w:rPr>
              <w:lastRenderedPageBreak/>
              <w:t>ArrondissementCode</w:t>
            </w:r>
          </w:p>
        </w:tc>
        <w:tc>
          <w:tcPr>
            <w:tcW w:w="1559" w:type="dxa"/>
          </w:tcPr>
          <w:p w14:paraId="250D25B5" w14:textId="77777777" w:rsidR="00204EA7" w:rsidRPr="009F78B7" w:rsidRDefault="00204EA7" w:rsidP="00204EA7">
            <w:pPr>
              <w:pStyle w:val="BodyText"/>
              <w:rPr>
                <w:rFonts w:cs="Arial"/>
                <w:lang w:eastAsia="ar-SA"/>
              </w:rPr>
            </w:pPr>
            <w:r w:rsidRPr="009F78B7">
              <w:rPr>
                <w:rFonts w:cs="Arial"/>
                <w:lang w:eastAsia="ar-SA"/>
              </w:rPr>
              <w:t>CHAR</w:t>
            </w:r>
          </w:p>
        </w:tc>
        <w:tc>
          <w:tcPr>
            <w:tcW w:w="992" w:type="dxa"/>
          </w:tcPr>
          <w:p w14:paraId="046C49B4" w14:textId="77777777" w:rsidR="00204EA7" w:rsidRPr="009F78B7" w:rsidRDefault="00204EA7" w:rsidP="00204EA7">
            <w:pPr>
              <w:pStyle w:val="BodyText"/>
              <w:rPr>
                <w:rFonts w:cs="Arial"/>
                <w:lang w:eastAsia="ar-SA"/>
              </w:rPr>
            </w:pPr>
            <w:r w:rsidRPr="009F78B7">
              <w:rPr>
                <w:rFonts w:cs="Arial"/>
                <w:lang w:eastAsia="ar-SA"/>
              </w:rPr>
              <w:t>3</w:t>
            </w:r>
          </w:p>
        </w:tc>
        <w:tc>
          <w:tcPr>
            <w:tcW w:w="1134" w:type="dxa"/>
          </w:tcPr>
          <w:p w14:paraId="495433AA"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3E4EE038" w14:textId="77777777" w:rsidR="00204EA7" w:rsidRPr="009F78B7" w:rsidRDefault="00204EA7" w:rsidP="00204EA7">
            <w:pPr>
              <w:pStyle w:val="BodyText"/>
              <w:rPr>
                <w:rFonts w:cs="Arial"/>
                <w:lang w:eastAsia="ar-SA"/>
              </w:rPr>
            </w:pPr>
          </w:p>
        </w:tc>
      </w:tr>
      <w:tr w:rsidR="00204EA7" w:rsidRPr="009F78B7" w14:paraId="7381CFF8" w14:textId="77777777" w:rsidTr="00424AC2">
        <w:tc>
          <w:tcPr>
            <w:tcW w:w="2689" w:type="dxa"/>
            <w:vAlign w:val="bottom"/>
          </w:tcPr>
          <w:p w14:paraId="5CE929CD" w14:textId="77777777" w:rsidR="00204EA7" w:rsidRPr="009F78B7" w:rsidRDefault="00204EA7" w:rsidP="00204EA7">
            <w:pPr>
              <w:spacing w:before="0" w:after="0"/>
              <w:rPr>
                <w:rFonts w:cs="Arial"/>
                <w:color w:val="000000"/>
                <w:lang w:val="en-CA" w:eastAsia="en-CA"/>
              </w:rPr>
            </w:pPr>
            <w:r w:rsidRPr="009F78B7">
              <w:rPr>
                <w:rFonts w:cs="Arial"/>
                <w:color w:val="000000"/>
                <w:lang w:val="en-CA" w:eastAsia="en-CA"/>
              </w:rPr>
              <w:t>Arrondissement</w:t>
            </w:r>
          </w:p>
        </w:tc>
        <w:tc>
          <w:tcPr>
            <w:tcW w:w="1559" w:type="dxa"/>
          </w:tcPr>
          <w:p w14:paraId="77F587CB" w14:textId="77777777" w:rsidR="00204EA7" w:rsidRPr="009F78B7" w:rsidRDefault="00204EA7" w:rsidP="00204EA7">
            <w:pPr>
              <w:pStyle w:val="BodyText"/>
              <w:rPr>
                <w:rFonts w:cs="Arial"/>
                <w:lang w:eastAsia="ar-SA"/>
              </w:rPr>
            </w:pPr>
            <w:r w:rsidRPr="009F78B7">
              <w:rPr>
                <w:rFonts w:cs="Arial"/>
                <w:lang w:eastAsia="ar-SA"/>
              </w:rPr>
              <w:t>VARCHAR</w:t>
            </w:r>
          </w:p>
        </w:tc>
        <w:tc>
          <w:tcPr>
            <w:tcW w:w="992" w:type="dxa"/>
          </w:tcPr>
          <w:p w14:paraId="21676D49" w14:textId="77777777" w:rsidR="00204EA7" w:rsidRPr="009F78B7" w:rsidRDefault="00204EA7" w:rsidP="00204EA7">
            <w:pPr>
              <w:pStyle w:val="BodyText"/>
              <w:rPr>
                <w:rFonts w:cs="Arial"/>
                <w:lang w:eastAsia="ar-SA"/>
              </w:rPr>
            </w:pPr>
            <w:r w:rsidRPr="009F78B7">
              <w:rPr>
                <w:rFonts w:cs="Arial"/>
                <w:lang w:eastAsia="ar-SA"/>
              </w:rPr>
              <w:t>30</w:t>
            </w:r>
          </w:p>
        </w:tc>
        <w:tc>
          <w:tcPr>
            <w:tcW w:w="1134" w:type="dxa"/>
          </w:tcPr>
          <w:p w14:paraId="17D84AC9"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5FB9BC83" w14:textId="77777777" w:rsidR="00204EA7" w:rsidRPr="009F78B7" w:rsidRDefault="00204EA7" w:rsidP="00204EA7">
            <w:pPr>
              <w:pStyle w:val="BodyText"/>
              <w:rPr>
                <w:rFonts w:cs="Arial"/>
                <w:lang w:eastAsia="ar-SA"/>
              </w:rPr>
            </w:pPr>
          </w:p>
        </w:tc>
      </w:tr>
    </w:tbl>
    <w:p w14:paraId="561449E3" w14:textId="77777777" w:rsidR="00204EA7" w:rsidRDefault="00204EA7" w:rsidP="00204EA7">
      <w:pPr>
        <w:pStyle w:val="BodyText"/>
        <w:rPr>
          <w:b/>
          <w:lang w:eastAsia="ar-SA"/>
        </w:rPr>
      </w:pPr>
    </w:p>
    <w:p w14:paraId="63637FC6" w14:textId="77777777" w:rsidR="00102536" w:rsidRDefault="00102536" w:rsidP="00102536">
      <w:pPr>
        <w:pStyle w:val="BodyText"/>
        <w:rPr>
          <w:b/>
          <w:lang w:eastAsia="ar-SA"/>
        </w:rPr>
      </w:pPr>
    </w:p>
    <w:p w14:paraId="7B29C7DC" w14:textId="77777777" w:rsidR="00102536" w:rsidRPr="0048753C" w:rsidRDefault="00204EA7" w:rsidP="00102536">
      <w:pPr>
        <w:pStyle w:val="BodyText"/>
        <w:rPr>
          <w:lang w:val="fr-CA" w:eastAsia="ar-SA"/>
        </w:rPr>
      </w:pPr>
      <w:r>
        <w:rPr>
          <w:rFonts w:cs="Arial"/>
          <w:b/>
          <w:bCs/>
          <w:color w:val="1A1A1A"/>
          <w:sz w:val="21"/>
          <w:szCs w:val="21"/>
          <w:shd w:val="clear" w:color="auto" w:fill="FFFFFF"/>
        </w:rPr>
        <w:t>CONTRATS</w:t>
      </w:r>
      <w:r w:rsidRPr="0048753C">
        <w:rPr>
          <w:lang w:val="fr-CA" w:eastAsia="ar-SA"/>
        </w:rPr>
        <w:t xml:space="preserve"> </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43A4CAD3" w14:textId="77777777" w:rsidTr="00424AC2">
        <w:tc>
          <w:tcPr>
            <w:tcW w:w="2681" w:type="dxa"/>
          </w:tcPr>
          <w:p w14:paraId="0CE54992"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344294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78EF5377"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1061E68F"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16D6A5D6"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D58BE31" w14:textId="77777777" w:rsidTr="00424AC2">
        <w:tc>
          <w:tcPr>
            <w:tcW w:w="2681" w:type="dxa"/>
            <w:vAlign w:val="bottom"/>
          </w:tcPr>
          <w:p w14:paraId="2405D074" w14:textId="77777777" w:rsidR="00102536" w:rsidRPr="009F78B7" w:rsidRDefault="00102536" w:rsidP="00424AC2">
            <w:pPr>
              <w:spacing w:before="0" w:after="0"/>
              <w:rPr>
                <w:rFonts w:cs="Arial"/>
                <w:b/>
                <w:color w:val="000000"/>
                <w:lang w:val="en-CA" w:eastAsia="en-CA"/>
              </w:rPr>
            </w:pPr>
            <w:r w:rsidRPr="009F78B7">
              <w:rPr>
                <w:rFonts w:cs="Arial"/>
                <w:b/>
                <w:color w:val="000000"/>
                <w:lang w:val="en-CA" w:eastAsia="en-CA"/>
              </w:rPr>
              <w:t>IdentifiantContrat</w:t>
            </w:r>
          </w:p>
        </w:tc>
        <w:tc>
          <w:tcPr>
            <w:tcW w:w="1567" w:type="dxa"/>
          </w:tcPr>
          <w:p w14:paraId="0E1AB6C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1E2B275" w14:textId="77777777" w:rsidR="00102536" w:rsidRPr="009F78B7" w:rsidRDefault="00102536" w:rsidP="00424AC2">
            <w:pPr>
              <w:pStyle w:val="BodyText"/>
              <w:rPr>
                <w:rFonts w:cs="Arial"/>
                <w:lang w:eastAsia="ar-SA"/>
              </w:rPr>
            </w:pPr>
          </w:p>
        </w:tc>
        <w:tc>
          <w:tcPr>
            <w:tcW w:w="1134" w:type="dxa"/>
          </w:tcPr>
          <w:p w14:paraId="60E4F4E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A93A61F"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50233132" w14:textId="77777777" w:rsidTr="00424AC2">
        <w:tc>
          <w:tcPr>
            <w:tcW w:w="2681" w:type="dxa"/>
          </w:tcPr>
          <w:p w14:paraId="708529DA" w14:textId="77777777" w:rsidR="00102536" w:rsidRPr="009F78B7" w:rsidRDefault="00102536" w:rsidP="00424AC2">
            <w:pPr>
              <w:pStyle w:val="BodyText"/>
              <w:rPr>
                <w:rFonts w:cs="Arial"/>
                <w:lang w:eastAsia="ar-SA"/>
              </w:rPr>
            </w:pPr>
            <w:r w:rsidRPr="009F78B7">
              <w:rPr>
                <w:rFonts w:cs="Arial"/>
                <w:color w:val="000000"/>
                <w:lang w:val="en-CA" w:eastAsia="en-CA"/>
              </w:rPr>
              <w:t>NumeroContrat</w:t>
            </w:r>
          </w:p>
        </w:tc>
        <w:tc>
          <w:tcPr>
            <w:tcW w:w="1567" w:type="dxa"/>
          </w:tcPr>
          <w:p w14:paraId="3FA3780C"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7D4134E7"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49978C3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55EBBFA0" w14:textId="77777777" w:rsidR="00102536" w:rsidRPr="009F78B7" w:rsidRDefault="00102536" w:rsidP="00424AC2">
            <w:pPr>
              <w:pStyle w:val="BodyText"/>
              <w:rPr>
                <w:rFonts w:cs="Arial"/>
                <w:lang w:eastAsia="ar-SA"/>
              </w:rPr>
            </w:pPr>
          </w:p>
        </w:tc>
      </w:tr>
      <w:tr w:rsidR="00102536" w:rsidRPr="003D26B2" w14:paraId="6747B45D" w14:textId="77777777" w:rsidTr="00424AC2">
        <w:tc>
          <w:tcPr>
            <w:tcW w:w="2681" w:type="dxa"/>
            <w:vAlign w:val="bottom"/>
          </w:tcPr>
          <w:p w14:paraId="71231D5C"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TypeContrat</w:t>
            </w:r>
          </w:p>
        </w:tc>
        <w:tc>
          <w:tcPr>
            <w:tcW w:w="1567" w:type="dxa"/>
          </w:tcPr>
          <w:p w14:paraId="6B2A363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D6F26D0" w14:textId="77777777" w:rsidR="00102536" w:rsidRPr="009F78B7" w:rsidRDefault="00102536" w:rsidP="00424AC2">
            <w:pPr>
              <w:pStyle w:val="BodyText"/>
              <w:rPr>
                <w:rFonts w:cs="Arial"/>
                <w:lang w:eastAsia="ar-SA"/>
              </w:rPr>
            </w:pPr>
            <w:r w:rsidRPr="009F78B7">
              <w:rPr>
                <w:rFonts w:cs="Arial"/>
                <w:lang w:eastAsia="ar-SA"/>
              </w:rPr>
              <w:t>12</w:t>
            </w:r>
          </w:p>
        </w:tc>
        <w:tc>
          <w:tcPr>
            <w:tcW w:w="1134" w:type="dxa"/>
          </w:tcPr>
          <w:p w14:paraId="3C30C803"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3675FBC0" w14:textId="77777777" w:rsidR="00102536" w:rsidRPr="009F78B7" w:rsidRDefault="00102536" w:rsidP="00424AC2">
            <w:pPr>
              <w:pStyle w:val="BodyText"/>
              <w:rPr>
                <w:rFonts w:cs="Arial"/>
                <w:lang w:val="fr-CA" w:eastAsia="ar-SA"/>
              </w:rPr>
            </w:pPr>
            <w:r w:rsidRPr="009F78B7">
              <w:rPr>
                <w:rFonts w:cs="Arial"/>
                <w:lang w:val="fr-CA" w:eastAsia="ar-SA"/>
              </w:rPr>
              <w:t>Values : Déneigement, Régie, Transport, blank</w:t>
            </w:r>
          </w:p>
        </w:tc>
      </w:tr>
      <w:tr w:rsidR="00102536" w:rsidRPr="009F78B7" w14:paraId="7BC52EEE" w14:textId="77777777" w:rsidTr="00424AC2">
        <w:tc>
          <w:tcPr>
            <w:tcW w:w="2681" w:type="dxa"/>
          </w:tcPr>
          <w:p w14:paraId="44DF35CB" w14:textId="77777777" w:rsidR="00102536" w:rsidRPr="009F78B7" w:rsidRDefault="00102536" w:rsidP="00424AC2">
            <w:pPr>
              <w:pStyle w:val="BodyText"/>
              <w:rPr>
                <w:rFonts w:cs="Arial"/>
                <w:lang w:eastAsia="ar-SA"/>
              </w:rPr>
            </w:pPr>
            <w:r w:rsidRPr="009F78B7">
              <w:rPr>
                <w:rFonts w:cs="Arial"/>
                <w:color w:val="000000"/>
                <w:lang w:val="en-CA" w:eastAsia="en-CA"/>
              </w:rPr>
              <w:t>AnneeContrat</w:t>
            </w:r>
          </w:p>
        </w:tc>
        <w:tc>
          <w:tcPr>
            <w:tcW w:w="1567" w:type="dxa"/>
          </w:tcPr>
          <w:p w14:paraId="421F76B3" w14:textId="77777777" w:rsidR="00102536" w:rsidRPr="009F78B7" w:rsidRDefault="00102536" w:rsidP="00424AC2">
            <w:pPr>
              <w:pStyle w:val="BodyText"/>
              <w:rPr>
                <w:rFonts w:cs="Arial"/>
                <w:lang w:eastAsia="ar-SA"/>
              </w:rPr>
            </w:pPr>
            <w:r w:rsidRPr="009F78B7">
              <w:rPr>
                <w:rFonts w:cs="Arial"/>
                <w:lang w:eastAsia="ar-SA"/>
              </w:rPr>
              <w:t>CHAR</w:t>
            </w:r>
          </w:p>
        </w:tc>
        <w:tc>
          <w:tcPr>
            <w:tcW w:w="992" w:type="dxa"/>
          </w:tcPr>
          <w:p w14:paraId="4C199595" w14:textId="77777777" w:rsidR="00102536" w:rsidRPr="009F78B7" w:rsidRDefault="00102536" w:rsidP="00424AC2">
            <w:pPr>
              <w:pStyle w:val="BodyText"/>
              <w:rPr>
                <w:rFonts w:cs="Arial"/>
                <w:lang w:eastAsia="ar-SA"/>
              </w:rPr>
            </w:pPr>
            <w:r w:rsidRPr="009F78B7">
              <w:rPr>
                <w:rFonts w:cs="Arial"/>
                <w:lang w:eastAsia="ar-SA"/>
              </w:rPr>
              <w:t>9</w:t>
            </w:r>
          </w:p>
        </w:tc>
        <w:tc>
          <w:tcPr>
            <w:tcW w:w="1134" w:type="dxa"/>
          </w:tcPr>
          <w:p w14:paraId="0C8C45D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C5FA18A" w14:textId="77777777" w:rsidR="00102536" w:rsidRPr="009F78B7" w:rsidRDefault="00102536" w:rsidP="00424AC2">
            <w:pPr>
              <w:pStyle w:val="BodyText"/>
              <w:rPr>
                <w:rFonts w:cs="Arial"/>
                <w:lang w:eastAsia="ar-SA"/>
              </w:rPr>
            </w:pPr>
          </w:p>
        </w:tc>
      </w:tr>
      <w:tr w:rsidR="00204EA7" w:rsidRPr="009F78B7" w14:paraId="63E34555" w14:textId="77777777" w:rsidTr="00424AC2">
        <w:tc>
          <w:tcPr>
            <w:tcW w:w="2681" w:type="dxa"/>
          </w:tcPr>
          <w:p w14:paraId="56A64DC8" w14:textId="77777777" w:rsidR="00204EA7" w:rsidRPr="009F78B7" w:rsidRDefault="009F78B7" w:rsidP="00424AC2">
            <w:pPr>
              <w:pStyle w:val="BodyText"/>
              <w:rPr>
                <w:rFonts w:cs="Arial"/>
                <w:lang w:eastAsia="ar-SA"/>
              </w:rPr>
            </w:pPr>
            <w:r w:rsidRPr="009F78B7">
              <w:rPr>
                <w:rFonts w:cs="Arial"/>
                <w:lang w:val="en-CA" w:eastAsia="ar-SA"/>
              </w:rPr>
              <w:t>FirstYear</w:t>
            </w:r>
          </w:p>
        </w:tc>
        <w:tc>
          <w:tcPr>
            <w:tcW w:w="1567" w:type="dxa"/>
          </w:tcPr>
          <w:p w14:paraId="4502CC18"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175C97C7"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563765B7"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2645EEB4" w14:textId="77777777" w:rsidR="00204EA7" w:rsidRPr="009F78B7" w:rsidRDefault="00204EA7" w:rsidP="00424AC2">
            <w:pPr>
              <w:pStyle w:val="BodyText"/>
              <w:rPr>
                <w:rFonts w:cs="Arial"/>
                <w:lang w:eastAsia="ar-SA"/>
              </w:rPr>
            </w:pPr>
          </w:p>
        </w:tc>
      </w:tr>
      <w:tr w:rsidR="00204EA7" w:rsidRPr="009F78B7" w14:paraId="27F516FA" w14:textId="77777777" w:rsidTr="00424AC2">
        <w:tc>
          <w:tcPr>
            <w:tcW w:w="2681" w:type="dxa"/>
          </w:tcPr>
          <w:p w14:paraId="20E7B4D5" w14:textId="77777777" w:rsidR="00204EA7" w:rsidRPr="009F78B7" w:rsidRDefault="009F78B7" w:rsidP="00204EA7">
            <w:pPr>
              <w:pStyle w:val="BodyText"/>
              <w:rPr>
                <w:rFonts w:cs="Arial"/>
                <w:lang w:eastAsia="ar-SA"/>
              </w:rPr>
            </w:pPr>
            <w:r w:rsidRPr="009F78B7">
              <w:rPr>
                <w:rFonts w:cs="Arial"/>
                <w:color w:val="000000"/>
                <w:lang w:val="en-CA" w:eastAsia="en-CA"/>
              </w:rPr>
              <w:t>LastYear</w:t>
            </w:r>
          </w:p>
        </w:tc>
        <w:tc>
          <w:tcPr>
            <w:tcW w:w="1567" w:type="dxa"/>
          </w:tcPr>
          <w:p w14:paraId="741118E1"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4EF47735"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138E15AE"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CE27D7E" w14:textId="77777777" w:rsidR="00204EA7" w:rsidRPr="009F78B7" w:rsidRDefault="00204EA7" w:rsidP="00424AC2">
            <w:pPr>
              <w:pStyle w:val="BodyText"/>
              <w:rPr>
                <w:rFonts w:cs="Arial"/>
                <w:lang w:eastAsia="ar-SA"/>
              </w:rPr>
            </w:pPr>
          </w:p>
        </w:tc>
      </w:tr>
      <w:tr w:rsidR="00102536" w:rsidRPr="009F78B7" w14:paraId="008D7D9F" w14:textId="77777777" w:rsidTr="00424AC2">
        <w:tc>
          <w:tcPr>
            <w:tcW w:w="2681" w:type="dxa"/>
            <w:vAlign w:val="bottom"/>
          </w:tcPr>
          <w:p w14:paraId="007F4440"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NoResolution</w:t>
            </w:r>
          </w:p>
        </w:tc>
        <w:tc>
          <w:tcPr>
            <w:tcW w:w="1567" w:type="dxa"/>
          </w:tcPr>
          <w:p w14:paraId="2D69ED0B"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53B795C3" w14:textId="77777777" w:rsidR="00102536" w:rsidRPr="009F78B7" w:rsidRDefault="00102536" w:rsidP="00424AC2">
            <w:pPr>
              <w:pStyle w:val="BodyText"/>
              <w:rPr>
                <w:rFonts w:cs="Arial"/>
                <w:lang w:eastAsia="ar-SA"/>
              </w:rPr>
            </w:pPr>
            <w:r w:rsidRPr="009F78B7">
              <w:rPr>
                <w:rFonts w:cs="Arial"/>
                <w:lang w:eastAsia="ar-SA"/>
              </w:rPr>
              <w:t>11</w:t>
            </w:r>
          </w:p>
        </w:tc>
        <w:tc>
          <w:tcPr>
            <w:tcW w:w="1134" w:type="dxa"/>
          </w:tcPr>
          <w:p w14:paraId="44F94C38"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2AEDD191" w14:textId="77777777" w:rsidR="00102536" w:rsidRPr="009F78B7" w:rsidRDefault="00102536" w:rsidP="00424AC2">
            <w:pPr>
              <w:pStyle w:val="BodyText"/>
              <w:rPr>
                <w:rFonts w:cs="Arial"/>
                <w:lang w:eastAsia="ar-SA"/>
              </w:rPr>
            </w:pPr>
          </w:p>
        </w:tc>
      </w:tr>
      <w:tr w:rsidR="00102536" w:rsidRPr="009F78B7" w14:paraId="2D780090" w14:textId="77777777" w:rsidTr="00424AC2">
        <w:tc>
          <w:tcPr>
            <w:tcW w:w="2681" w:type="dxa"/>
          </w:tcPr>
          <w:p w14:paraId="4F18FD59" w14:textId="77777777" w:rsidR="00102536" w:rsidRPr="009F78B7" w:rsidRDefault="00102536" w:rsidP="00424AC2">
            <w:pPr>
              <w:pStyle w:val="BodyText"/>
              <w:rPr>
                <w:rFonts w:cs="Arial"/>
                <w:lang w:eastAsia="ar-SA"/>
              </w:rPr>
            </w:pPr>
            <w:r w:rsidRPr="009F78B7">
              <w:rPr>
                <w:rFonts w:cs="Arial"/>
                <w:color w:val="000000"/>
                <w:lang w:val="en-CA" w:eastAsia="en-CA"/>
              </w:rPr>
              <w:t>IdentifiantArrondissement</w:t>
            </w:r>
          </w:p>
        </w:tc>
        <w:tc>
          <w:tcPr>
            <w:tcW w:w="1567" w:type="dxa"/>
          </w:tcPr>
          <w:p w14:paraId="0CBC2F3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A6BA41A" w14:textId="77777777" w:rsidR="00102536" w:rsidRPr="009F78B7" w:rsidRDefault="00102536" w:rsidP="00424AC2">
            <w:pPr>
              <w:pStyle w:val="BodyText"/>
              <w:rPr>
                <w:rFonts w:cs="Arial"/>
                <w:lang w:eastAsia="ar-SA"/>
              </w:rPr>
            </w:pPr>
          </w:p>
        </w:tc>
        <w:tc>
          <w:tcPr>
            <w:tcW w:w="1134" w:type="dxa"/>
          </w:tcPr>
          <w:p w14:paraId="7E83347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A817E59" w14:textId="77777777" w:rsidR="00204EA7" w:rsidRPr="009F78B7" w:rsidRDefault="00204EA7" w:rsidP="00204EA7">
            <w:pPr>
              <w:pStyle w:val="BodyText"/>
              <w:rPr>
                <w:rFonts w:cs="Arial"/>
                <w:lang w:eastAsia="ar-SA"/>
              </w:rPr>
            </w:pPr>
            <w:r w:rsidRPr="009F78B7">
              <w:rPr>
                <w:rFonts w:cs="Arial"/>
                <w:lang w:eastAsia="ar-SA"/>
              </w:rPr>
              <w:t xml:space="preserve">Foreign Key </w:t>
            </w:r>
          </w:p>
          <w:p w14:paraId="24D8D534" w14:textId="77777777" w:rsidR="00102536" w:rsidRPr="009F78B7" w:rsidRDefault="00102536" w:rsidP="00424AC2">
            <w:pPr>
              <w:pStyle w:val="BodyText"/>
              <w:rPr>
                <w:rFonts w:cs="Arial"/>
                <w:lang w:eastAsia="ar-SA"/>
              </w:rPr>
            </w:pPr>
          </w:p>
        </w:tc>
      </w:tr>
      <w:tr w:rsidR="00102536" w:rsidRPr="009F78B7" w14:paraId="72C2BCD9" w14:textId="77777777" w:rsidTr="00424AC2">
        <w:trPr>
          <w:trHeight w:val="269"/>
        </w:trPr>
        <w:tc>
          <w:tcPr>
            <w:tcW w:w="2681" w:type="dxa"/>
            <w:vAlign w:val="bottom"/>
          </w:tcPr>
          <w:p w14:paraId="6FBA5187"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DescriptionType</w:t>
            </w:r>
          </w:p>
        </w:tc>
        <w:tc>
          <w:tcPr>
            <w:tcW w:w="1567" w:type="dxa"/>
          </w:tcPr>
          <w:p w14:paraId="59D6913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178ED244" w14:textId="77777777" w:rsidR="00102536" w:rsidRPr="009F78B7" w:rsidRDefault="00102536" w:rsidP="00424AC2">
            <w:pPr>
              <w:pStyle w:val="BodyText"/>
              <w:rPr>
                <w:rFonts w:cs="Arial"/>
                <w:lang w:eastAsia="ar-SA"/>
              </w:rPr>
            </w:pPr>
            <w:r w:rsidRPr="009F78B7">
              <w:rPr>
                <w:rFonts w:cs="Arial"/>
                <w:lang w:eastAsia="ar-SA"/>
              </w:rPr>
              <w:t>100</w:t>
            </w:r>
          </w:p>
        </w:tc>
        <w:tc>
          <w:tcPr>
            <w:tcW w:w="1134" w:type="dxa"/>
          </w:tcPr>
          <w:p w14:paraId="5D252CE7"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6388E94" w14:textId="77777777" w:rsidR="00102536" w:rsidRPr="009F78B7" w:rsidRDefault="00102536" w:rsidP="00424AC2">
            <w:pPr>
              <w:pStyle w:val="BodyText"/>
              <w:rPr>
                <w:rFonts w:cs="Arial"/>
                <w:lang w:eastAsia="ar-SA"/>
              </w:rPr>
            </w:pPr>
          </w:p>
        </w:tc>
      </w:tr>
      <w:tr w:rsidR="00102536" w:rsidRPr="009F78B7" w14:paraId="69D73428" w14:textId="77777777" w:rsidTr="00424AC2">
        <w:trPr>
          <w:trHeight w:val="269"/>
        </w:trPr>
        <w:tc>
          <w:tcPr>
            <w:tcW w:w="2681" w:type="dxa"/>
            <w:vAlign w:val="bottom"/>
          </w:tcPr>
          <w:p w14:paraId="33D3BF0D"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Entreprise</w:t>
            </w:r>
          </w:p>
        </w:tc>
        <w:tc>
          <w:tcPr>
            <w:tcW w:w="1567" w:type="dxa"/>
          </w:tcPr>
          <w:p w14:paraId="5D55370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92DEC0E" w14:textId="77777777" w:rsidR="00102536" w:rsidRPr="009F78B7" w:rsidRDefault="00102536" w:rsidP="00424AC2">
            <w:pPr>
              <w:pStyle w:val="BodyText"/>
              <w:rPr>
                <w:rFonts w:cs="Arial"/>
                <w:lang w:eastAsia="ar-SA"/>
              </w:rPr>
            </w:pPr>
            <w:r w:rsidRPr="009F78B7">
              <w:rPr>
                <w:rFonts w:cs="Arial"/>
                <w:lang w:eastAsia="ar-SA"/>
              </w:rPr>
              <w:t>50</w:t>
            </w:r>
          </w:p>
        </w:tc>
        <w:tc>
          <w:tcPr>
            <w:tcW w:w="1134" w:type="dxa"/>
          </w:tcPr>
          <w:p w14:paraId="61C592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37EFDB0" w14:textId="77777777"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14:paraId="016B01B8" w14:textId="77777777" w:rsidTr="00424AC2">
        <w:trPr>
          <w:trHeight w:val="300"/>
        </w:trPr>
        <w:tc>
          <w:tcPr>
            <w:tcW w:w="1651" w:type="dxa"/>
            <w:tcBorders>
              <w:top w:val="nil"/>
              <w:left w:val="nil"/>
              <w:bottom w:val="nil"/>
              <w:right w:val="nil"/>
            </w:tcBorders>
            <w:shd w:val="clear" w:color="auto" w:fill="auto"/>
            <w:noWrap/>
            <w:vAlign w:val="bottom"/>
          </w:tcPr>
          <w:p w14:paraId="7FF8E008" w14:textId="77777777"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14:paraId="09B79CA1" w14:textId="77777777"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14:paraId="64007A91" w14:textId="77777777" w:rsidR="00102536" w:rsidRPr="009F78B7" w:rsidRDefault="00102536" w:rsidP="00424AC2">
            <w:pPr>
              <w:spacing w:before="0" w:after="0"/>
              <w:rPr>
                <w:rFonts w:cs="Arial"/>
                <w:color w:val="000000"/>
                <w:sz w:val="20"/>
                <w:lang w:val="en-CA" w:eastAsia="en-CA"/>
              </w:rPr>
            </w:pPr>
          </w:p>
        </w:tc>
      </w:tr>
    </w:tbl>
    <w:p w14:paraId="012D98AF" w14:textId="77777777" w:rsidR="00102536" w:rsidRPr="009F78B7" w:rsidRDefault="00950888" w:rsidP="00102536">
      <w:pPr>
        <w:rPr>
          <w:rFonts w:cs="Arial"/>
          <w:sz w:val="20"/>
          <w:lang w:val="fr-CA"/>
        </w:rPr>
      </w:pPr>
      <w:r w:rsidRPr="009F78B7">
        <w:rPr>
          <w:rFonts w:cs="Arial"/>
          <w:b/>
          <w:bCs/>
          <w:color w:val="1A1A1A"/>
          <w:sz w:val="20"/>
          <w:shd w:val="clear" w:color="auto" w:fill="FFFFFF"/>
        </w:rPr>
        <w:t>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10A52251" w14:textId="77777777" w:rsidTr="00424AC2">
        <w:tc>
          <w:tcPr>
            <w:tcW w:w="2681" w:type="dxa"/>
          </w:tcPr>
          <w:p w14:paraId="4D4724D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3D5CA148"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25A42498"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251CA21A"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568392D7"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B8B99E7" w14:textId="77777777" w:rsidTr="00424AC2">
        <w:tc>
          <w:tcPr>
            <w:tcW w:w="2681" w:type="dxa"/>
            <w:vAlign w:val="bottom"/>
          </w:tcPr>
          <w:p w14:paraId="2A223998" w14:textId="77777777" w:rsidR="00102536" w:rsidRPr="009F78B7" w:rsidRDefault="00102536" w:rsidP="00424AC2">
            <w:pPr>
              <w:spacing w:before="0" w:after="0"/>
              <w:rPr>
                <w:rFonts w:cs="Arial"/>
                <w:b/>
                <w:color w:val="000000"/>
                <w:lang w:val="en-CA" w:eastAsia="en-CA"/>
              </w:rPr>
            </w:pPr>
            <w:r w:rsidRPr="009F78B7">
              <w:rPr>
                <w:rFonts w:cs="Arial"/>
                <w:b/>
                <w:color w:val="000000"/>
                <w:lang w:val="en-CA" w:eastAsia="en-CA"/>
              </w:rPr>
              <w:t>TransactionID</w:t>
            </w:r>
          </w:p>
        </w:tc>
        <w:tc>
          <w:tcPr>
            <w:tcW w:w="1567" w:type="dxa"/>
          </w:tcPr>
          <w:p w14:paraId="7E08509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0087890" w14:textId="77777777" w:rsidR="00102536" w:rsidRPr="009F78B7" w:rsidRDefault="00102536" w:rsidP="00424AC2">
            <w:pPr>
              <w:pStyle w:val="BodyText"/>
              <w:rPr>
                <w:rFonts w:cs="Arial"/>
                <w:lang w:eastAsia="ar-SA"/>
              </w:rPr>
            </w:pPr>
          </w:p>
        </w:tc>
        <w:tc>
          <w:tcPr>
            <w:tcW w:w="1134" w:type="dxa"/>
          </w:tcPr>
          <w:p w14:paraId="0005FFB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12FA2F7" w14:textId="77777777"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14:paraId="5120CB50" w14:textId="77777777" w:rsidTr="00424AC2">
        <w:tc>
          <w:tcPr>
            <w:tcW w:w="2681" w:type="dxa"/>
          </w:tcPr>
          <w:p w14:paraId="559BEE94" w14:textId="77777777" w:rsidR="00102536" w:rsidRPr="009F78B7" w:rsidRDefault="00102536" w:rsidP="00424AC2">
            <w:pPr>
              <w:pStyle w:val="BodyText"/>
              <w:rPr>
                <w:rFonts w:cs="Arial"/>
                <w:lang w:eastAsia="ar-SA"/>
              </w:rPr>
            </w:pPr>
            <w:r w:rsidRPr="009F78B7">
              <w:rPr>
                <w:rFonts w:cs="Arial"/>
                <w:color w:val="000000"/>
                <w:lang w:val="en-CA" w:eastAsia="en-CA"/>
              </w:rPr>
              <w:t>DateChargement</w:t>
            </w:r>
          </w:p>
        </w:tc>
        <w:tc>
          <w:tcPr>
            <w:tcW w:w="1567" w:type="dxa"/>
          </w:tcPr>
          <w:p w14:paraId="5A1C80C0" w14:textId="77777777" w:rsidR="00102536" w:rsidRPr="009F78B7" w:rsidRDefault="00950888" w:rsidP="00424AC2">
            <w:pPr>
              <w:pStyle w:val="BodyText"/>
              <w:rPr>
                <w:rFonts w:cs="Arial"/>
                <w:lang w:eastAsia="ar-SA"/>
              </w:rPr>
            </w:pPr>
            <w:r w:rsidRPr="009F78B7">
              <w:rPr>
                <w:rFonts w:cs="Arial"/>
                <w:lang w:eastAsia="ar-SA"/>
              </w:rPr>
              <w:t>DATE</w:t>
            </w:r>
          </w:p>
        </w:tc>
        <w:tc>
          <w:tcPr>
            <w:tcW w:w="992" w:type="dxa"/>
          </w:tcPr>
          <w:p w14:paraId="12842F8D" w14:textId="77777777"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
          <w:p w14:paraId="7420F9F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022F025" w14:textId="77777777" w:rsidR="008D539A" w:rsidRPr="009F78B7" w:rsidRDefault="008D539A" w:rsidP="00950888">
            <w:pPr>
              <w:pStyle w:val="BodyText"/>
              <w:rPr>
                <w:rFonts w:cs="Arial"/>
                <w:lang w:eastAsia="ar-SA"/>
              </w:rPr>
            </w:pPr>
            <w:r w:rsidRPr="009F78B7">
              <w:rPr>
                <w:rFonts w:cs="Arial"/>
                <w:lang w:eastAsia="ar-SA"/>
              </w:rPr>
              <w:t xml:space="preserve">Foreign Key </w:t>
            </w:r>
          </w:p>
          <w:p w14:paraId="47638CE3" w14:textId="77777777" w:rsidR="00102536" w:rsidRPr="009F78B7" w:rsidRDefault="00102536" w:rsidP="00950888">
            <w:pPr>
              <w:pStyle w:val="BodyText"/>
              <w:rPr>
                <w:rFonts w:cs="Arial"/>
                <w:lang w:eastAsia="ar-SA"/>
              </w:rPr>
            </w:pPr>
            <w:r w:rsidRPr="009F78B7">
              <w:rPr>
                <w:rFonts w:cs="Arial"/>
                <w:lang w:eastAsia="ar-SA"/>
              </w:rPr>
              <w:t>YYYY-MM-DD</w:t>
            </w:r>
          </w:p>
        </w:tc>
      </w:tr>
      <w:tr w:rsidR="00950888" w:rsidRPr="009F78B7" w14:paraId="470A3913" w14:textId="77777777" w:rsidTr="00424AC2">
        <w:tc>
          <w:tcPr>
            <w:tcW w:w="2681" w:type="dxa"/>
          </w:tcPr>
          <w:p w14:paraId="722496A6" w14:textId="77777777" w:rsidR="00950888" w:rsidRPr="009F78B7" w:rsidRDefault="00950888" w:rsidP="00950888">
            <w:pPr>
              <w:pStyle w:val="BodyText"/>
              <w:rPr>
                <w:rFonts w:cs="Arial"/>
                <w:lang w:eastAsia="ar-SA"/>
              </w:rPr>
            </w:pPr>
            <w:r w:rsidRPr="009F78B7">
              <w:rPr>
                <w:rFonts w:cs="Arial"/>
                <w:color w:val="000000"/>
                <w:lang w:val="en-CA" w:eastAsia="en-CA"/>
              </w:rPr>
              <w:t>TimeChargement</w:t>
            </w:r>
          </w:p>
        </w:tc>
        <w:tc>
          <w:tcPr>
            <w:tcW w:w="1567" w:type="dxa"/>
          </w:tcPr>
          <w:p w14:paraId="00B44F4D" w14:textId="77777777" w:rsidR="00950888" w:rsidRPr="009F78B7" w:rsidRDefault="00950888" w:rsidP="00424AC2">
            <w:pPr>
              <w:pStyle w:val="BodyText"/>
              <w:rPr>
                <w:rFonts w:cs="Arial"/>
                <w:lang w:eastAsia="ar-SA"/>
              </w:rPr>
            </w:pPr>
            <w:r w:rsidRPr="009F78B7">
              <w:rPr>
                <w:rFonts w:cs="Arial"/>
                <w:lang w:eastAsia="ar-SA"/>
              </w:rPr>
              <w:t>TIME</w:t>
            </w:r>
          </w:p>
        </w:tc>
        <w:tc>
          <w:tcPr>
            <w:tcW w:w="992" w:type="dxa"/>
          </w:tcPr>
          <w:p w14:paraId="2052ED27" w14:textId="77777777" w:rsidR="00950888" w:rsidRPr="009F78B7" w:rsidRDefault="00950888" w:rsidP="00424AC2">
            <w:pPr>
              <w:pStyle w:val="BodyText"/>
              <w:rPr>
                <w:rFonts w:cs="Arial"/>
                <w:lang w:eastAsia="ar-SA"/>
              </w:rPr>
            </w:pPr>
            <w:r w:rsidRPr="009F78B7">
              <w:rPr>
                <w:rFonts w:cs="Arial"/>
                <w:lang w:eastAsia="ar-SA"/>
              </w:rPr>
              <w:t>8</w:t>
            </w:r>
          </w:p>
        </w:tc>
        <w:tc>
          <w:tcPr>
            <w:tcW w:w="1134" w:type="dxa"/>
          </w:tcPr>
          <w:p w14:paraId="2860C324" w14:textId="77777777" w:rsidR="00950888" w:rsidRPr="009F78B7" w:rsidRDefault="00950888" w:rsidP="00424AC2">
            <w:pPr>
              <w:pStyle w:val="BodyText"/>
              <w:rPr>
                <w:rFonts w:cs="Arial"/>
                <w:lang w:eastAsia="ar-SA"/>
              </w:rPr>
            </w:pPr>
            <w:r w:rsidRPr="009F78B7">
              <w:rPr>
                <w:rFonts w:cs="Arial"/>
                <w:lang w:eastAsia="ar-SA"/>
              </w:rPr>
              <w:t>N</w:t>
            </w:r>
          </w:p>
        </w:tc>
        <w:tc>
          <w:tcPr>
            <w:tcW w:w="2976" w:type="dxa"/>
          </w:tcPr>
          <w:p w14:paraId="232B167B" w14:textId="77777777" w:rsidR="00950888" w:rsidRPr="009F78B7" w:rsidRDefault="00950888" w:rsidP="00424AC2">
            <w:pPr>
              <w:pStyle w:val="BodyText"/>
              <w:rPr>
                <w:rFonts w:cs="Arial"/>
                <w:lang w:eastAsia="ar-SA"/>
              </w:rPr>
            </w:pPr>
            <w:r w:rsidRPr="009F78B7">
              <w:rPr>
                <w:rFonts w:cs="Arial"/>
                <w:lang w:eastAsia="ar-SA"/>
              </w:rPr>
              <w:t>hh:mm:ss</w:t>
            </w:r>
          </w:p>
        </w:tc>
      </w:tr>
      <w:tr w:rsidR="00102536" w:rsidRPr="009F78B7" w14:paraId="1D9B1BC6" w14:textId="77777777" w:rsidTr="00424AC2">
        <w:tc>
          <w:tcPr>
            <w:tcW w:w="2681" w:type="dxa"/>
          </w:tcPr>
          <w:p w14:paraId="6E3C5B90"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IdenfiantSecteur</w:t>
            </w:r>
          </w:p>
        </w:tc>
        <w:tc>
          <w:tcPr>
            <w:tcW w:w="1567" w:type="dxa"/>
          </w:tcPr>
          <w:p w14:paraId="1C919AC0"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8EA7FE9" w14:textId="77777777" w:rsidR="00102536" w:rsidRPr="009F78B7" w:rsidRDefault="00102536" w:rsidP="00424AC2">
            <w:pPr>
              <w:pStyle w:val="BodyText"/>
              <w:rPr>
                <w:rFonts w:cs="Arial"/>
                <w:lang w:eastAsia="ar-SA"/>
              </w:rPr>
            </w:pPr>
          </w:p>
        </w:tc>
        <w:tc>
          <w:tcPr>
            <w:tcW w:w="1134" w:type="dxa"/>
          </w:tcPr>
          <w:p w14:paraId="7739BE0C"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D3CB93C" w14:textId="77777777"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14:paraId="65B09645" w14:textId="77777777" w:rsidTr="00424AC2">
        <w:tc>
          <w:tcPr>
            <w:tcW w:w="2681" w:type="dxa"/>
          </w:tcPr>
          <w:p w14:paraId="628540D6" w14:textId="77777777" w:rsidR="00102536" w:rsidRPr="009F78B7" w:rsidRDefault="00102536" w:rsidP="00424AC2">
            <w:pPr>
              <w:pStyle w:val="BodyText"/>
              <w:rPr>
                <w:rFonts w:cs="Arial"/>
                <w:lang w:eastAsia="ar-SA"/>
              </w:rPr>
            </w:pPr>
            <w:r w:rsidRPr="009F78B7">
              <w:rPr>
                <w:rFonts w:cs="Arial"/>
                <w:color w:val="000000"/>
                <w:lang w:val="en-CA" w:eastAsia="en-CA"/>
              </w:rPr>
              <w:t>IdentifiantArrondissement</w:t>
            </w:r>
          </w:p>
        </w:tc>
        <w:tc>
          <w:tcPr>
            <w:tcW w:w="1567" w:type="dxa"/>
          </w:tcPr>
          <w:p w14:paraId="2D153DA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2EA85A3" w14:textId="77777777" w:rsidR="00102536" w:rsidRPr="009F78B7" w:rsidRDefault="00102536" w:rsidP="00424AC2">
            <w:pPr>
              <w:pStyle w:val="BodyText"/>
              <w:rPr>
                <w:rFonts w:cs="Arial"/>
                <w:lang w:eastAsia="ar-SA"/>
              </w:rPr>
            </w:pPr>
          </w:p>
        </w:tc>
        <w:tc>
          <w:tcPr>
            <w:tcW w:w="1134" w:type="dxa"/>
          </w:tcPr>
          <w:p w14:paraId="1A15758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49FE6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3D7F646E" w14:textId="77777777" w:rsidTr="00424AC2">
        <w:tc>
          <w:tcPr>
            <w:tcW w:w="2681" w:type="dxa"/>
          </w:tcPr>
          <w:p w14:paraId="4281B666" w14:textId="77777777" w:rsidR="00102536" w:rsidRPr="009F78B7" w:rsidRDefault="00102536" w:rsidP="00424AC2">
            <w:pPr>
              <w:pStyle w:val="BodyText"/>
              <w:rPr>
                <w:rFonts w:cs="Arial"/>
                <w:lang w:eastAsia="ar-SA"/>
              </w:rPr>
            </w:pPr>
            <w:r w:rsidRPr="009F78B7">
              <w:rPr>
                <w:rFonts w:cs="Arial"/>
                <w:color w:val="000000"/>
                <w:lang w:val="en-CA" w:eastAsia="en-CA"/>
              </w:rPr>
              <w:t>IdentifiantDepot</w:t>
            </w:r>
          </w:p>
        </w:tc>
        <w:tc>
          <w:tcPr>
            <w:tcW w:w="1567" w:type="dxa"/>
          </w:tcPr>
          <w:p w14:paraId="053F3F0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66618618"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46623A6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167930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7522969C" w14:textId="77777777" w:rsidTr="00424AC2">
        <w:trPr>
          <w:trHeight w:val="269"/>
        </w:trPr>
        <w:tc>
          <w:tcPr>
            <w:tcW w:w="2681" w:type="dxa"/>
            <w:vAlign w:val="bottom"/>
          </w:tcPr>
          <w:p w14:paraId="5B3CAC59"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lastRenderedPageBreak/>
              <w:t>DateDechargement</w:t>
            </w:r>
          </w:p>
        </w:tc>
        <w:tc>
          <w:tcPr>
            <w:tcW w:w="1567" w:type="dxa"/>
          </w:tcPr>
          <w:p w14:paraId="41ACAABF" w14:textId="77777777" w:rsidR="00102536" w:rsidRPr="009F78B7" w:rsidRDefault="00102536" w:rsidP="00424AC2">
            <w:pPr>
              <w:pStyle w:val="BodyText"/>
              <w:rPr>
                <w:rFonts w:cs="Arial"/>
                <w:lang w:eastAsia="ar-SA"/>
              </w:rPr>
            </w:pPr>
            <w:r w:rsidRPr="009F78B7">
              <w:rPr>
                <w:rFonts w:cs="Arial"/>
                <w:lang w:eastAsia="ar-SA"/>
              </w:rPr>
              <w:t>TIMESTAMP</w:t>
            </w:r>
          </w:p>
        </w:tc>
        <w:tc>
          <w:tcPr>
            <w:tcW w:w="992" w:type="dxa"/>
          </w:tcPr>
          <w:p w14:paraId="181F481E" w14:textId="77777777" w:rsidR="00102536" w:rsidRPr="009F78B7" w:rsidRDefault="00102536" w:rsidP="00424AC2">
            <w:pPr>
              <w:pStyle w:val="BodyText"/>
              <w:rPr>
                <w:rFonts w:cs="Arial"/>
                <w:lang w:eastAsia="ar-SA"/>
              </w:rPr>
            </w:pPr>
            <w:r w:rsidRPr="009F78B7">
              <w:rPr>
                <w:rFonts w:cs="Arial"/>
                <w:lang w:eastAsia="ar-SA"/>
              </w:rPr>
              <w:t>19</w:t>
            </w:r>
          </w:p>
        </w:tc>
        <w:tc>
          <w:tcPr>
            <w:tcW w:w="1134" w:type="dxa"/>
          </w:tcPr>
          <w:p w14:paraId="031E5B8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EA9049B" w14:textId="77777777" w:rsidR="00102536" w:rsidRPr="009F78B7" w:rsidRDefault="00102536" w:rsidP="00424AC2">
            <w:pPr>
              <w:pStyle w:val="BodyText"/>
              <w:rPr>
                <w:rFonts w:cs="Arial"/>
                <w:lang w:eastAsia="ar-SA"/>
              </w:rPr>
            </w:pPr>
          </w:p>
        </w:tc>
      </w:tr>
      <w:tr w:rsidR="00102536" w:rsidRPr="009F78B7" w14:paraId="5917FCC8" w14:textId="77777777" w:rsidTr="00424AC2">
        <w:trPr>
          <w:trHeight w:val="269"/>
        </w:trPr>
        <w:tc>
          <w:tcPr>
            <w:tcW w:w="2681" w:type="dxa"/>
            <w:vAlign w:val="bottom"/>
          </w:tcPr>
          <w:p w14:paraId="4AF8C985"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Volume</w:t>
            </w:r>
          </w:p>
        </w:tc>
        <w:tc>
          <w:tcPr>
            <w:tcW w:w="1567" w:type="dxa"/>
          </w:tcPr>
          <w:p w14:paraId="4557CE0E" w14:textId="77777777" w:rsidR="00102536" w:rsidRPr="009F78B7" w:rsidRDefault="00102536" w:rsidP="00424AC2">
            <w:pPr>
              <w:pStyle w:val="BodyText"/>
              <w:rPr>
                <w:rFonts w:cs="Arial"/>
                <w:lang w:eastAsia="ar-SA"/>
              </w:rPr>
            </w:pPr>
            <w:r w:rsidRPr="009F78B7">
              <w:rPr>
                <w:rFonts w:cs="Arial"/>
                <w:lang w:eastAsia="ar-SA"/>
              </w:rPr>
              <w:t>DECIMAL</w:t>
            </w:r>
          </w:p>
        </w:tc>
        <w:tc>
          <w:tcPr>
            <w:tcW w:w="992" w:type="dxa"/>
          </w:tcPr>
          <w:p w14:paraId="5488C7A6" w14:textId="77777777" w:rsidR="00102536" w:rsidRPr="009F78B7" w:rsidRDefault="00102536" w:rsidP="00424AC2">
            <w:pPr>
              <w:pStyle w:val="BodyText"/>
              <w:rPr>
                <w:rFonts w:cs="Arial"/>
                <w:lang w:eastAsia="ar-SA"/>
              </w:rPr>
            </w:pPr>
            <w:r w:rsidRPr="009F78B7">
              <w:rPr>
                <w:rFonts w:cs="Arial"/>
                <w:lang w:eastAsia="ar-SA"/>
              </w:rPr>
              <w:t>4,2</w:t>
            </w:r>
          </w:p>
        </w:tc>
        <w:tc>
          <w:tcPr>
            <w:tcW w:w="1134" w:type="dxa"/>
          </w:tcPr>
          <w:p w14:paraId="1E601FF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8B73FD0" w14:textId="77777777" w:rsidR="00102536" w:rsidRPr="009F78B7" w:rsidRDefault="00102536" w:rsidP="00424AC2">
            <w:pPr>
              <w:pStyle w:val="BodyText"/>
              <w:rPr>
                <w:rFonts w:cs="Arial"/>
                <w:lang w:eastAsia="ar-SA"/>
              </w:rPr>
            </w:pPr>
          </w:p>
        </w:tc>
      </w:tr>
      <w:tr w:rsidR="00102536" w:rsidRPr="003D26B2" w14:paraId="3B399E52" w14:textId="77777777" w:rsidTr="00424AC2">
        <w:tc>
          <w:tcPr>
            <w:tcW w:w="2681" w:type="dxa"/>
            <w:vAlign w:val="bottom"/>
          </w:tcPr>
          <w:p w14:paraId="084965EB"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TypeTransaction</w:t>
            </w:r>
          </w:p>
        </w:tc>
        <w:tc>
          <w:tcPr>
            <w:tcW w:w="1567" w:type="dxa"/>
          </w:tcPr>
          <w:p w14:paraId="02D79302"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32F74C4"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6E9F502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0D2EDEA"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
          <w:p w14:paraId="66FE0CB0" w14:textId="77777777"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14:paraId="71C4EA49" w14:textId="77777777" w:rsidTr="00424AC2">
        <w:tc>
          <w:tcPr>
            <w:tcW w:w="2681" w:type="dxa"/>
            <w:vAlign w:val="bottom"/>
          </w:tcPr>
          <w:p w14:paraId="2C7B7639"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IdentifiantContrat</w:t>
            </w:r>
          </w:p>
        </w:tc>
        <w:tc>
          <w:tcPr>
            <w:tcW w:w="1567" w:type="dxa"/>
          </w:tcPr>
          <w:p w14:paraId="177338A9"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A51579A" w14:textId="77777777" w:rsidR="00102536" w:rsidRPr="009F78B7" w:rsidRDefault="00102536" w:rsidP="00424AC2">
            <w:pPr>
              <w:pStyle w:val="BodyText"/>
              <w:rPr>
                <w:rFonts w:cs="Arial"/>
                <w:lang w:eastAsia="ar-SA"/>
              </w:rPr>
            </w:pPr>
          </w:p>
        </w:tc>
        <w:tc>
          <w:tcPr>
            <w:tcW w:w="1134" w:type="dxa"/>
          </w:tcPr>
          <w:p w14:paraId="5D9A8F3A"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D758D93" w14:textId="77777777" w:rsidR="00102536" w:rsidRPr="009F78B7" w:rsidRDefault="008D539A" w:rsidP="00424AC2">
            <w:pPr>
              <w:pStyle w:val="BodyText"/>
              <w:rPr>
                <w:rFonts w:cs="Arial"/>
                <w:lang w:eastAsia="ar-SA"/>
              </w:rPr>
            </w:pPr>
            <w:r w:rsidRPr="009F78B7">
              <w:rPr>
                <w:rFonts w:cs="Arial"/>
                <w:lang w:eastAsia="ar-SA"/>
              </w:rPr>
              <w:t>Foreign Key</w:t>
            </w:r>
          </w:p>
        </w:tc>
      </w:tr>
    </w:tbl>
    <w:p w14:paraId="2A5CE0F7" w14:textId="77777777" w:rsidR="00950888" w:rsidRPr="009F78B7" w:rsidRDefault="00950888" w:rsidP="00102536">
      <w:pPr>
        <w:rPr>
          <w:rFonts w:cs="Arial"/>
          <w:b/>
          <w:sz w:val="20"/>
        </w:rPr>
      </w:pPr>
    </w:p>
    <w:p w14:paraId="482F33AE" w14:textId="77777777" w:rsidR="00102536" w:rsidRPr="009F78B7" w:rsidRDefault="00950888" w:rsidP="00102536">
      <w:pPr>
        <w:rPr>
          <w:rFonts w:cs="Arial"/>
          <w:b/>
          <w:sz w:val="20"/>
        </w:rPr>
      </w:pPr>
      <w:r w:rsidRPr="009F78B7">
        <w:rPr>
          <w:rFonts w:cs="Arial"/>
          <w:b/>
          <w:sz w:val="20"/>
        </w:rPr>
        <w:t>WEATHER</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789D971D" w14:textId="77777777" w:rsidTr="00424AC2">
        <w:tc>
          <w:tcPr>
            <w:tcW w:w="2681" w:type="dxa"/>
          </w:tcPr>
          <w:p w14:paraId="55DE6CC8"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10014F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B302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FC442F"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78D0AD84"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8E5FCCB" w14:textId="77777777" w:rsidTr="00424AC2">
        <w:tc>
          <w:tcPr>
            <w:tcW w:w="2681" w:type="dxa"/>
            <w:vAlign w:val="bottom"/>
          </w:tcPr>
          <w:p w14:paraId="50BB1E9B" w14:textId="77777777" w:rsidR="00102536" w:rsidRPr="009F78B7" w:rsidRDefault="00950888" w:rsidP="00950888">
            <w:pPr>
              <w:spacing w:before="0" w:after="0"/>
              <w:rPr>
                <w:rFonts w:cs="Arial"/>
                <w:b/>
                <w:color w:val="000000"/>
                <w:lang w:val="en-CA" w:eastAsia="en-CA"/>
              </w:rPr>
            </w:pPr>
            <w:r w:rsidRPr="009F78B7">
              <w:rPr>
                <w:rFonts w:cs="Arial"/>
                <w:b/>
                <w:color w:val="000000"/>
                <w:lang w:val="en-CA" w:eastAsia="en-CA"/>
              </w:rPr>
              <w:t>Date</w:t>
            </w:r>
          </w:p>
        </w:tc>
        <w:tc>
          <w:tcPr>
            <w:tcW w:w="1567" w:type="dxa"/>
          </w:tcPr>
          <w:p w14:paraId="35920FE1" w14:textId="77777777" w:rsidR="00102536" w:rsidRPr="009F78B7" w:rsidRDefault="00102536" w:rsidP="00424AC2">
            <w:pPr>
              <w:pStyle w:val="BodyText"/>
              <w:rPr>
                <w:rFonts w:cs="Arial"/>
                <w:lang w:eastAsia="ar-SA"/>
              </w:rPr>
            </w:pPr>
            <w:r w:rsidRPr="009F78B7">
              <w:rPr>
                <w:rFonts w:cs="Arial"/>
                <w:lang w:eastAsia="ar-SA"/>
              </w:rPr>
              <w:t>DATE</w:t>
            </w:r>
          </w:p>
        </w:tc>
        <w:tc>
          <w:tcPr>
            <w:tcW w:w="992" w:type="dxa"/>
          </w:tcPr>
          <w:p w14:paraId="3F77EFF9" w14:textId="77777777" w:rsidR="00102536" w:rsidRPr="009F78B7" w:rsidRDefault="00102536" w:rsidP="00424AC2">
            <w:pPr>
              <w:pStyle w:val="BodyText"/>
              <w:rPr>
                <w:rFonts w:cs="Arial"/>
                <w:lang w:eastAsia="ar-SA"/>
              </w:rPr>
            </w:pPr>
            <w:r w:rsidRPr="009F78B7">
              <w:rPr>
                <w:rFonts w:cs="Arial"/>
                <w:lang w:eastAsia="ar-SA"/>
              </w:rPr>
              <w:t>10</w:t>
            </w:r>
          </w:p>
        </w:tc>
        <w:tc>
          <w:tcPr>
            <w:tcW w:w="1134" w:type="dxa"/>
          </w:tcPr>
          <w:p w14:paraId="773DF7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1F39A926" w14:textId="77777777" w:rsidR="00950888" w:rsidRPr="009F78B7" w:rsidRDefault="00950888" w:rsidP="00424AC2">
            <w:pPr>
              <w:pStyle w:val="BodyText"/>
              <w:rPr>
                <w:rFonts w:cs="Arial"/>
                <w:lang w:eastAsia="ar-SA"/>
              </w:rPr>
            </w:pPr>
            <w:r w:rsidRPr="009F78B7">
              <w:rPr>
                <w:rFonts w:cs="Arial"/>
                <w:lang w:eastAsia="ar-SA"/>
              </w:rPr>
              <w:t xml:space="preserve">Primary Key </w:t>
            </w:r>
          </w:p>
          <w:p w14:paraId="021ACAE2" w14:textId="77777777" w:rsidR="00102536" w:rsidRPr="009F78B7" w:rsidRDefault="00102536" w:rsidP="00424AC2">
            <w:pPr>
              <w:pStyle w:val="BodyText"/>
              <w:rPr>
                <w:rFonts w:cs="Arial"/>
                <w:lang w:eastAsia="ar-SA"/>
              </w:rPr>
            </w:pPr>
            <w:r w:rsidRPr="009F78B7">
              <w:rPr>
                <w:rFonts w:cs="Arial"/>
                <w:lang w:eastAsia="ar-SA"/>
              </w:rPr>
              <w:t>YYYY-MM-DD</w:t>
            </w:r>
          </w:p>
        </w:tc>
      </w:tr>
      <w:tr w:rsidR="00787888" w:rsidRPr="009F78B7" w:rsidDel="00787888" w14:paraId="4560C743" w14:textId="6ECA7220" w:rsidTr="00424AC2">
        <w:trPr>
          <w:del w:id="717" w:author="Fritz Gyger" w:date="2019-03-11T20:13:00Z"/>
        </w:trPr>
        <w:tc>
          <w:tcPr>
            <w:tcW w:w="2681" w:type="dxa"/>
          </w:tcPr>
          <w:p w14:paraId="0A1FD689" w14:textId="6ADC37DD" w:rsidR="00787888" w:rsidRPr="009F78B7" w:rsidDel="00787888" w:rsidRDefault="00787888" w:rsidP="00787888">
            <w:pPr>
              <w:spacing w:before="0" w:after="0"/>
              <w:rPr>
                <w:del w:id="718" w:author="Fritz Gyger" w:date="2019-03-11T20:13:00Z"/>
                <w:rFonts w:cs="Arial"/>
                <w:color w:val="000000"/>
                <w:lang w:val="en-CA" w:eastAsia="en-CA"/>
              </w:rPr>
            </w:pPr>
            <w:del w:id="719" w:author="Fritz Gyger" w:date="2019-03-11T20:13:00Z">
              <w:r w:rsidRPr="009F78B7" w:rsidDel="00787888">
                <w:rPr>
                  <w:rFonts w:cs="Arial"/>
                  <w:color w:val="000000"/>
                  <w:lang w:val="en-CA" w:eastAsia="en-CA"/>
                </w:rPr>
                <w:delText>Data Quality</w:delText>
              </w:r>
            </w:del>
          </w:p>
        </w:tc>
        <w:tc>
          <w:tcPr>
            <w:tcW w:w="1567" w:type="dxa"/>
          </w:tcPr>
          <w:p w14:paraId="027607A3" w14:textId="1D57F680" w:rsidR="00787888" w:rsidRPr="009F78B7" w:rsidDel="00787888" w:rsidRDefault="00787888" w:rsidP="00787888">
            <w:pPr>
              <w:pStyle w:val="BodyText"/>
              <w:rPr>
                <w:del w:id="720" w:author="Fritz Gyger" w:date="2019-03-11T20:13:00Z"/>
                <w:rFonts w:cs="Arial"/>
                <w:lang w:eastAsia="ar-SA"/>
              </w:rPr>
            </w:pPr>
            <w:del w:id="721" w:author="Fritz Gyger" w:date="2019-03-11T20:13:00Z">
              <w:r w:rsidRPr="009F78B7" w:rsidDel="00787888">
                <w:rPr>
                  <w:rFonts w:cs="Arial"/>
                  <w:lang w:eastAsia="ar-SA"/>
                </w:rPr>
                <w:delText>??</w:delText>
              </w:r>
            </w:del>
          </w:p>
        </w:tc>
        <w:tc>
          <w:tcPr>
            <w:tcW w:w="992" w:type="dxa"/>
          </w:tcPr>
          <w:p w14:paraId="050F9EBB" w14:textId="52983E7A" w:rsidR="00787888" w:rsidRPr="009F78B7" w:rsidDel="00787888" w:rsidRDefault="00787888" w:rsidP="00787888">
            <w:pPr>
              <w:pStyle w:val="BodyText"/>
              <w:rPr>
                <w:del w:id="722" w:author="Fritz Gyger" w:date="2019-03-11T20:13:00Z"/>
                <w:rFonts w:cs="Arial"/>
                <w:lang w:eastAsia="ar-SA"/>
              </w:rPr>
            </w:pPr>
            <w:del w:id="723" w:author="Fritz Gyger" w:date="2019-03-11T20:13:00Z">
              <w:r w:rsidRPr="009F78B7" w:rsidDel="00787888">
                <w:rPr>
                  <w:rFonts w:cs="Arial"/>
                  <w:lang w:eastAsia="ar-SA"/>
                </w:rPr>
                <w:delText>??</w:delText>
              </w:r>
            </w:del>
          </w:p>
        </w:tc>
        <w:tc>
          <w:tcPr>
            <w:tcW w:w="1134" w:type="dxa"/>
          </w:tcPr>
          <w:p w14:paraId="43492D59" w14:textId="35A1AE14" w:rsidR="00787888" w:rsidRPr="009F78B7" w:rsidDel="00787888" w:rsidRDefault="00787888" w:rsidP="00787888">
            <w:pPr>
              <w:pStyle w:val="BodyText"/>
              <w:rPr>
                <w:del w:id="724" w:author="Fritz Gyger" w:date="2019-03-11T20:13:00Z"/>
                <w:rFonts w:cs="Arial"/>
                <w:lang w:eastAsia="ar-SA"/>
              </w:rPr>
            </w:pPr>
            <w:del w:id="725" w:author="Fritz Gyger" w:date="2019-03-11T20:13:00Z">
              <w:r w:rsidRPr="009F78B7" w:rsidDel="00787888">
                <w:rPr>
                  <w:rFonts w:cs="Arial"/>
                  <w:lang w:eastAsia="ar-SA"/>
                </w:rPr>
                <w:delText>Y</w:delText>
              </w:r>
            </w:del>
          </w:p>
        </w:tc>
        <w:tc>
          <w:tcPr>
            <w:tcW w:w="2976" w:type="dxa"/>
          </w:tcPr>
          <w:p w14:paraId="695D8FC1" w14:textId="7270DC90" w:rsidR="00787888" w:rsidRPr="009F78B7" w:rsidDel="00787888" w:rsidRDefault="00787888" w:rsidP="00787888">
            <w:pPr>
              <w:pStyle w:val="BodyText"/>
              <w:rPr>
                <w:del w:id="726" w:author="Fritz Gyger" w:date="2019-03-11T20:13:00Z"/>
                <w:rFonts w:cs="Arial"/>
                <w:lang w:eastAsia="ar-SA"/>
              </w:rPr>
            </w:pPr>
          </w:p>
        </w:tc>
      </w:tr>
      <w:tr w:rsidR="00787888" w:rsidRPr="009F78B7" w14:paraId="63CAB593" w14:textId="77777777" w:rsidTr="00424AC2">
        <w:tc>
          <w:tcPr>
            <w:tcW w:w="2681" w:type="dxa"/>
            <w:vAlign w:val="bottom"/>
          </w:tcPr>
          <w:p w14:paraId="2CC9419D"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Max Temp </w:t>
            </w:r>
          </w:p>
        </w:tc>
        <w:tc>
          <w:tcPr>
            <w:tcW w:w="1567" w:type="dxa"/>
          </w:tcPr>
          <w:p w14:paraId="3FE6E992"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189B4F19"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19362962"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4DDE4A06" w14:textId="77777777" w:rsidR="00787888" w:rsidRPr="009F78B7" w:rsidRDefault="00787888" w:rsidP="00787888">
            <w:pPr>
              <w:pStyle w:val="BodyText"/>
              <w:rPr>
                <w:rFonts w:cs="Arial"/>
                <w:lang w:eastAsia="ar-SA"/>
              </w:rPr>
            </w:pPr>
            <w:r w:rsidRPr="009F78B7">
              <w:rPr>
                <w:rFonts w:cs="Arial"/>
                <w:lang w:eastAsia="ar-SA"/>
              </w:rPr>
              <w:t xml:space="preserve">Celsius </w:t>
            </w:r>
          </w:p>
        </w:tc>
      </w:tr>
      <w:tr w:rsidR="00787888" w:rsidRPr="009F78B7" w14:paraId="399A7374" w14:textId="77777777" w:rsidTr="00424AC2">
        <w:tc>
          <w:tcPr>
            <w:tcW w:w="2681" w:type="dxa"/>
          </w:tcPr>
          <w:p w14:paraId="72A4A9BB" w14:textId="77777777" w:rsidR="00787888" w:rsidRPr="009F78B7" w:rsidRDefault="00787888" w:rsidP="00787888">
            <w:pPr>
              <w:pStyle w:val="BodyText"/>
              <w:rPr>
                <w:rFonts w:cs="Arial"/>
                <w:lang w:eastAsia="ar-SA"/>
              </w:rPr>
            </w:pPr>
            <w:r w:rsidRPr="009F78B7">
              <w:rPr>
                <w:rFonts w:cs="Arial"/>
                <w:color w:val="000000"/>
                <w:lang w:val="en-CA" w:eastAsia="en-CA"/>
              </w:rPr>
              <w:t xml:space="preserve">Min Temp  </w:t>
            </w:r>
          </w:p>
        </w:tc>
        <w:tc>
          <w:tcPr>
            <w:tcW w:w="1567" w:type="dxa"/>
          </w:tcPr>
          <w:p w14:paraId="32106944"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3AA312C5"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1D13EAD5"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024AA00"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14:paraId="056C6770" w14:textId="77777777" w:rsidTr="00424AC2">
        <w:tc>
          <w:tcPr>
            <w:tcW w:w="2681" w:type="dxa"/>
            <w:vAlign w:val="bottom"/>
          </w:tcPr>
          <w:p w14:paraId="754BFE7B"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Mean Temp  </w:t>
            </w:r>
          </w:p>
        </w:tc>
        <w:tc>
          <w:tcPr>
            <w:tcW w:w="1567" w:type="dxa"/>
          </w:tcPr>
          <w:p w14:paraId="7F6EB09D"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547A61A8"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76015626"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C52F421" w14:textId="77777777" w:rsidR="00787888" w:rsidRPr="009F78B7" w:rsidRDefault="00787888" w:rsidP="00787888">
            <w:pPr>
              <w:pStyle w:val="BodyText"/>
              <w:rPr>
                <w:rFonts w:cs="Arial"/>
                <w:lang w:eastAsia="ar-SA"/>
              </w:rPr>
            </w:pPr>
            <w:r w:rsidRPr="009F78B7">
              <w:rPr>
                <w:rFonts w:cs="Arial"/>
                <w:lang w:eastAsia="ar-SA"/>
              </w:rPr>
              <w:t>Celsius</w:t>
            </w:r>
          </w:p>
        </w:tc>
      </w:tr>
      <w:tr w:rsidR="00787888" w:rsidRPr="009F78B7" w:rsidDel="00787888" w14:paraId="7E5622A5" w14:textId="1AC4AF47" w:rsidTr="00424AC2">
        <w:trPr>
          <w:del w:id="727" w:author="Fritz Gyger" w:date="2019-03-11T20:13:00Z"/>
        </w:trPr>
        <w:tc>
          <w:tcPr>
            <w:tcW w:w="2681" w:type="dxa"/>
            <w:vAlign w:val="bottom"/>
          </w:tcPr>
          <w:p w14:paraId="2AC8F82C" w14:textId="22310B7D" w:rsidR="00787888" w:rsidRPr="009F78B7" w:rsidDel="00787888" w:rsidRDefault="00787888" w:rsidP="00787888">
            <w:pPr>
              <w:pStyle w:val="BodyText"/>
              <w:rPr>
                <w:del w:id="728" w:author="Fritz Gyger" w:date="2019-03-11T20:13:00Z"/>
                <w:rFonts w:cs="Arial"/>
                <w:lang w:eastAsia="ar-SA"/>
              </w:rPr>
            </w:pPr>
            <w:del w:id="729" w:author="Fritz Gyger" w:date="2019-03-11T20:13:00Z">
              <w:r w:rsidRPr="009F78B7" w:rsidDel="00787888">
                <w:rPr>
                  <w:rFonts w:cs="Arial"/>
                  <w:color w:val="000000"/>
                  <w:lang w:val="en-CA" w:eastAsia="en-CA"/>
                </w:rPr>
                <w:delText>Mean Temp Flag</w:delText>
              </w:r>
            </w:del>
          </w:p>
        </w:tc>
        <w:tc>
          <w:tcPr>
            <w:tcW w:w="1567" w:type="dxa"/>
          </w:tcPr>
          <w:p w14:paraId="7AE58A92" w14:textId="4E926C50" w:rsidR="00787888" w:rsidRPr="009F78B7" w:rsidDel="00787888" w:rsidRDefault="00787888" w:rsidP="00787888">
            <w:pPr>
              <w:pStyle w:val="BodyText"/>
              <w:rPr>
                <w:del w:id="730" w:author="Fritz Gyger" w:date="2019-03-11T20:13:00Z"/>
                <w:rFonts w:cs="Arial"/>
                <w:lang w:eastAsia="ar-SA"/>
              </w:rPr>
            </w:pPr>
            <w:del w:id="731" w:author="Fritz Gyger" w:date="2019-03-11T20:13:00Z">
              <w:r w:rsidRPr="009F78B7" w:rsidDel="00787888">
                <w:rPr>
                  <w:rFonts w:cs="Arial"/>
                  <w:lang w:eastAsia="ar-SA"/>
                </w:rPr>
                <w:delText>??</w:delText>
              </w:r>
            </w:del>
          </w:p>
        </w:tc>
        <w:tc>
          <w:tcPr>
            <w:tcW w:w="992" w:type="dxa"/>
          </w:tcPr>
          <w:p w14:paraId="5301F408" w14:textId="625211DA" w:rsidR="00787888" w:rsidRPr="009F78B7" w:rsidDel="00787888" w:rsidRDefault="00787888" w:rsidP="00787888">
            <w:pPr>
              <w:pStyle w:val="BodyText"/>
              <w:rPr>
                <w:del w:id="732" w:author="Fritz Gyger" w:date="2019-03-11T20:13:00Z"/>
                <w:rFonts w:cs="Arial"/>
                <w:lang w:eastAsia="ar-SA"/>
              </w:rPr>
            </w:pPr>
            <w:del w:id="733" w:author="Fritz Gyger" w:date="2019-03-11T20:13:00Z">
              <w:r w:rsidRPr="009F78B7" w:rsidDel="00787888">
                <w:rPr>
                  <w:rFonts w:cs="Arial"/>
                  <w:lang w:eastAsia="ar-SA"/>
                </w:rPr>
                <w:delText>??</w:delText>
              </w:r>
            </w:del>
          </w:p>
        </w:tc>
        <w:tc>
          <w:tcPr>
            <w:tcW w:w="1134" w:type="dxa"/>
          </w:tcPr>
          <w:p w14:paraId="0CFBAD74" w14:textId="0183BB68" w:rsidR="00787888" w:rsidRPr="009F78B7" w:rsidDel="00787888" w:rsidRDefault="00787888" w:rsidP="00787888">
            <w:pPr>
              <w:pStyle w:val="BodyText"/>
              <w:rPr>
                <w:del w:id="734" w:author="Fritz Gyger" w:date="2019-03-11T20:13:00Z"/>
                <w:rFonts w:cs="Arial"/>
                <w:lang w:eastAsia="ar-SA"/>
              </w:rPr>
            </w:pPr>
            <w:del w:id="735" w:author="Fritz Gyger" w:date="2019-03-11T20:13:00Z">
              <w:r w:rsidRPr="009F78B7" w:rsidDel="00787888">
                <w:rPr>
                  <w:rFonts w:cs="Arial"/>
                  <w:lang w:eastAsia="ar-SA"/>
                </w:rPr>
                <w:delText>Y</w:delText>
              </w:r>
            </w:del>
          </w:p>
        </w:tc>
        <w:tc>
          <w:tcPr>
            <w:tcW w:w="2976" w:type="dxa"/>
          </w:tcPr>
          <w:p w14:paraId="2E39E6C0" w14:textId="35B924C7" w:rsidR="00787888" w:rsidRPr="009F78B7" w:rsidDel="00787888" w:rsidRDefault="00787888" w:rsidP="00787888">
            <w:pPr>
              <w:pStyle w:val="BodyText"/>
              <w:rPr>
                <w:del w:id="736" w:author="Fritz Gyger" w:date="2019-03-11T20:13:00Z"/>
                <w:rFonts w:cs="Arial"/>
                <w:lang w:eastAsia="ar-SA"/>
              </w:rPr>
            </w:pPr>
          </w:p>
        </w:tc>
      </w:tr>
      <w:tr w:rsidR="00787888" w:rsidRPr="009F78B7" w14:paraId="58E59571" w14:textId="77777777" w:rsidTr="00424AC2">
        <w:tc>
          <w:tcPr>
            <w:tcW w:w="2681" w:type="dxa"/>
            <w:vAlign w:val="bottom"/>
          </w:tcPr>
          <w:p w14:paraId="497C1E69"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Total Precip)</w:t>
            </w:r>
          </w:p>
        </w:tc>
        <w:tc>
          <w:tcPr>
            <w:tcW w:w="1567" w:type="dxa"/>
          </w:tcPr>
          <w:p w14:paraId="39A76F65" w14:textId="77777777" w:rsidR="00787888" w:rsidRPr="009F78B7" w:rsidRDefault="00787888" w:rsidP="00787888">
            <w:pPr>
              <w:pStyle w:val="BodyText"/>
              <w:rPr>
                <w:rFonts w:cs="Arial"/>
                <w:lang w:eastAsia="ar-SA"/>
              </w:rPr>
            </w:pPr>
            <w:r w:rsidRPr="009F78B7">
              <w:rPr>
                <w:rFonts w:cs="Arial"/>
                <w:lang w:eastAsia="ar-SA"/>
              </w:rPr>
              <w:t>DECIMAL</w:t>
            </w:r>
          </w:p>
        </w:tc>
        <w:tc>
          <w:tcPr>
            <w:tcW w:w="992" w:type="dxa"/>
          </w:tcPr>
          <w:p w14:paraId="676959F2" w14:textId="77777777" w:rsidR="00787888" w:rsidRPr="009F78B7" w:rsidRDefault="00787888" w:rsidP="00787888">
            <w:pPr>
              <w:pStyle w:val="BodyText"/>
              <w:rPr>
                <w:rFonts w:cs="Arial"/>
                <w:lang w:eastAsia="ar-SA"/>
              </w:rPr>
            </w:pPr>
            <w:r w:rsidRPr="009F78B7">
              <w:rPr>
                <w:rFonts w:cs="Arial"/>
                <w:lang w:eastAsia="ar-SA"/>
              </w:rPr>
              <w:t>3,1</w:t>
            </w:r>
          </w:p>
        </w:tc>
        <w:tc>
          <w:tcPr>
            <w:tcW w:w="1134" w:type="dxa"/>
          </w:tcPr>
          <w:p w14:paraId="4FAC741A"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25EEE576" w14:textId="77777777" w:rsidR="00787888" w:rsidRPr="009F78B7" w:rsidRDefault="00787888" w:rsidP="00787888">
            <w:pPr>
              <w:pStyle w:val="BodyText"/>
              <w:rPr>
                <w:rFonts w:cs="Arial"/>
                <w:lang w:eastAsia="ar-SA"/>
              </w:rPr>
            </w:pPr>
            <w:r w:rsidRPr="009F78B7">
              <w:rPr>
                <w:rFonts w:cs="Arial"/>
                <w:lang w:eastAsia="ar-SA"/>
              </w:rPr>
              <w:t>Millimeters</w:t>
            </w:r>
          </w:p>
        </w:tc>
      </w:tr>
      <w:tr w:rsidR="00787888" w:rsidRPr="009F78B7" w14:paraId="083F405F" w14:textId="77777777" w:rsidTr="00424AC2">
        <w:tc>
          <w:tcPr>
            <w:tcW w:w="2681" w:type="dxa"/>
            <w:vAlign w:val="bottom"/>
          </w:tcPr>
          <w:p w14:paraId="7AA2E504" w14:textId="77777777" w:rsidR="00787888" w:rsidRPr="009F78B7" w:rsidRDefault="00787888" w:rsidP="00787888">
            <w:pPr>
              <w:spacing w:before="0" w:after="0"/>
              <w:rPr>
                <w:rFonts w:cs="Arial"/>
                <w:color w:val="000000"/>
                <w:lang w:val="en-CA" w:eastAsia="en-CA"/>
              </w:rPr>
            </w:pPr>
            <w:r w:rsidRPr="009F78B7">
              <w:rPr>
                <w:rFonts w:cs="Arial"/>
                <w:color w:val="000000"/>
                <w:lang w:val="en-CA" w:eastAsia="en-CA"/>
              </w:rPr>
              <w:t xml:space="preserve">Snow on Grnd </w:t>
            </w:r>
          </w:p>
        </w:tc>
        <w:tc>
          <w:tcPr>
            <w:tcW w:w="1567" w:type="dxa"/>
          </w:tcPr>
          <w:p w14:paraId="5638C9E8" w14:textId="77777777" w:rsidR="00787888" w:rsidRPr="009F78B7" w:rsidRDefault="00787888" w:rsidP="00787888">
            <w:pPr>
              <w:pStyle w:val="BodyText"/>
              <w:rPr>
                <w:rFonts w:cs="Arial"/>
                <w:lang w:eastAsia="ar-SA"/>
              </w:rPr>
            </w:pPr>
            <w:r w:rsidRPr="009F78B7">
              <w:rPr>
                <w:rFonts w:cs="Arial"/>
                <w:lang w:eastAsia="ar-SA"/>
              </w:rPr>
              <w:t>INT</w:t>
            </w:r>
          </w:p>
        </w:tc>
        <w:tc>
          <w:tcPr>
            <w:tcW w:w="992" w:type="dxa"/>
          </w:tcPr>
          <w:p w14:paraId="5BA6A212" w14:textId="77777777" w:rsidR="00787888" w:rsidRPr="009F78B7" w:rsidRDefault="00787888" w:rsidP="00787888">
            <w:pPr>
              <w:pStyle w:val="BodyText"/>
              <w:rPr>
                <w:rFonts w:cs="Arial"/>
                <w:lang w:eastAsia="ar-SA"/>
              </w:rPr>
            </w:pPr>
            <w:r w:rsidRPr="009F78B7">
              <w:rPr>
                <w:rFonts w:cs="Arial"/>
                <w:lang w:eastAsia="ar-SA"/>
              </w:rPr>
              <w:t>2</w:t>
            </w:r>
          </w:p>
        </w:tc>
        <w:tc>
          <w:tcPr>
            <w:tcW w:w="1134" w:type="dxa"/>
          </w:tcPr>
          <w:p w14:paraId="22A46FBF" w14:textId="77777777" w:rsidR="00787888" w:rsidRPr="009F78B7" w:rsidRDefault="00787888" w:rsidP="00787888">
            <w:pPr>
              <w:pStyle w:val="BodyText"/>
              <w:rPr>
                <w:rFonts w:cs="Arial"/>
                <w:lang w:eastAsia="ar-SA"/>
              </w:rPr>
            </w:pPr>
            <w:r w:rsidRPr="009F78B7">
              <w:rPr>
                <w:rFonts w:cs="Arial"/>
                <w:lang w:eastAsia="ar-SA"/>
              </w:rPr>
              <w:t>Y</w:t>
            </w:r>
          </w:p>
        </w:tc>
        <w:tc>
          <w:tcPr>
            <w:tcW w:w="2976" w:type="dxa"/>
          </w:tcPr>
          <w:p w14:paraId="195FB8BF" w14:textId="77777777" w:rsidR="00787888" w:rsidRPr="009F78B7" w:rsidRDefault="00787888" w:rsidP="00787888">
            <w:pPr>
              <w:pStyle w:val="BodyText"/>
              <w:rPr>
                <w:rFonts w:cs="Arial"/>
                <w:lang w:eastAsia="ar-SA"/>
              </w:rPr>
            </w:pPr>
            <w:r w:rsidRPr="009F78B7">
              <w:rPr>
                <w:rFonts w:cs="Arial"/>
                <w:lang w:eastAsia="ar-SA"/>
              </w:rPr>
              <w:t>Centimeters</w:t>
            </w:r>
          </w:p>
        </w:tc>
      </w:tr>
    </w:tbl>
    <w:p w14:paraId="7D952CD6" w14:textId="77777777" w:rsidR="00102536" w:rsidRPr="009F78B7" w:rsidRDefault="00102536" w:rsidP="004B2EA2">
      <w:pPr>
        <w:pStyle w:val="BodyText"/>
        <w:rPr>
          <w:rFonts w:cs="Arial"/>
          <w:color w:val="FF0000"/>
          <w:sz w:val="20"/>
          <w:lang w:eastAsia="ar-SA"/>
        </w:rPr>
      </w:pPr>
    </w:p>
    <w:p w14:paraId="0172B9EA" w14:textId="2E074D52" w:rsidR="00697594" w:rsidRDefault="00697594">
      <w:pPr>
        <w:spacing w:before="0" w:after="0"/>
        <w:rPr>
          <w:ins w:id="737" w:author="Microsoft Office User" w:date="2019-03-17T11:55:00Z"/>
          <w:color w:val="FF0000"/>
          <w:lang w:eastAsia="ar-SA"/>
        </w:rPr>
      </w:pPr>
    </w:p>
    <w:p w14:paraId="3ADB61E6" w14:textId="4C145C83" w:rsidR="00495659" w:rsidRDefault="00495659" w:rsidP="00495659">
      <w:pPr>
        <w:pStyle w:val="BackMatterHeading"/>
        <w:ind w:left="0"/>
        <w:jc w:val="left"/>
        <w:rPr>
          <w:ins w:id="738" w:author="Fritz Gyger" w:date="2019-03-17T15:11:00Z"/>
        </w:rPr>
      </w:pPr>
      <w:bookmarkStart w:id="739" w:name="_Toc3729077"/>
      <w:ins w:id="740" w:author="Fritz Gyger" w:date="2019-03-17T15:11:00Z">
        <w:r w:rsidRPr="00495659">
          <w:rPr>
            <w:szCs w:val="36"/>
            <w:lang w:eastAsia="ar-SA"/>
            <w:rPrChange w:id="741" w:author="Fritz Gyger" w:date="2019-03-17T15:11:00Z">
              <w:rPr>
                <w:b w:val="0"/>
                <w:sz w:val="24"/>
                <w:szCs w:val="24"/>
                <w:lang w:eastAsia="ar-SA"/>
              </w:rPr>
            </w:rPrChange>
          </w:rPr>
          <w:lastRenderedPageBreak/>
          <w:t>References</w:t>
        </w:r>
        <w:r>
          <w:t>:</w:t>
        </w:r>
        <w:bookmarkEnd w:id="739"/>
        <w:r>
          <w:t xml:space="preserve"> </w:t>
        </w:r>
      </w:ins>
    </w:p>
    <w:p w14:paraId="0539A98B" w14:textId="28EA324F" w:rsidR="00310E30" w:rsidRPr="00310E30" w:rsidRDefault="00310E30" w:rsidP="00310E30">
      <w:pPr>
        <w:pStyle w:val="HTMLPreformatted"/>
        <w:shd w:val="clear" w:color="auto" w:fill="FFFFFF"/>
        <w:rPr>
          <w:ins w:id="742" w:author="Fritz Gyger" w:date="2019-03-17T15:14:00Z"/>
          <w:rFonts w:ascii="Arial" w:hAnsi="Arial" w:cs="Arial"/>
          <w:color w:val="24292E"/>
          <w:sz w:val="22"/>
          <w:szCs w:val="22"/>
          <w:lang w:val="en-US"/>
          <w:rPrChange w:id="743" w:author="Fritz Gyger" w:date="2019-03-17T15:15:00Z">
            <w:rPr>
              <w:ins w:id="744" w:author="Fritz Gyger" w:date="2019-03-17T15:14:00Z"/>
              <w:rFonts w:ascii="Arial" w:hAnsi="Arial" w:cs="Arial"/>
              <w:color w:val="24292E"/>
              <w:sz w:val="22"/>
              <w:szCs w:val="22"/>
              <w:lang w:val="fr-CA"/>
            </w:rPr>
          </w:rPrChange>
        </w:rPr>
        <w:pPrChange w:id="745" w:author="Fritz Gyger" w:date="2019-03-17T15:16:00Z">
          <w:pPr>
            <w:pStyle w:val="HTMLPreformatted"/>
            <w:shd w:val="clear" w:color="auto" w:fill="FFFFFF"/>
            <w:ind w:left="720"/>
          </w:pPr>
        </w:pPrChange>
      </w:pPr>
      <w:ins w:id="746" w:author="Fritz Gyger" w:date="2019-03-17T15:14:00Z">
        <w:r w:rsidRPr="00BF399B">
          <w:rPr>
            <w:rFonts w:ascii="Arial" w:hAnsi="Arial" w:cs="Arial"/>
            <w:sz w:val="22"/>
            <w:szCs w:val="22"/>
          </w:rPr>
          <w:t>[1]</w:t>
        </w:r>
      </w:ins>
      <w:ins w:id="747" w:author="Fritz Gyger" w:date="2019-03-17T15:15:00Z">
        <w:r>
          <w:rPr>
            <w:rFonts w:ascii="Arial" w:hAnsi="Arial" w:cs="Arial"/>
            <w:sz w:val="22"/>
            <w:szCs w:val="22"/>
          </w:rPr>
          <w:t xml:space="preserve"> </w:t>
        </w:r>
      </w:ins>
      <w:ins w:id="748" w:author="Fritz Gyger" w:date="2019-03-17T15:14:00Z">
        <w:r>
          <w:rPr>
            <w:rStyle w:val="Hyperlink"/>
            <w:rFonts w:ascii="Arial" w:hAnsi="Arial" w:cs="Arial"/>
            <w:sz w:val="22"/>
            <w:szCs w:val="22"/>
            <w:lang w:val="fr-CA"/>
          </w:rPr>
          <w:fldChar w:fldCharType="begin"/>
        </w:r>
        <w:r w:rsidRPr="00310E30">
          <w:rPr>
            <w:rStyle w:val="Hyperlink"/>
            <w:rFonts w:ascii="Arial" w:hAnsi="Arial" w:cs="Arial"/>
            <w:sz w:val="22"/>
            <w:szCs w:val="22"/>
            <w:lang w:val="en-US"/>
            <w:rPrChange w:id="749" w:author="Fritz Gyger" w:date="2019-03-17T15:15:00Z">
              <w:rPr>
                <w:rStyle w:val="Hyperlink"/>
                <w:rFonts w:ascii="Arial" w:hAnsi="Arial" w:cs="Arial"/>
                <w:sz w:val="22"/>
                <w:szCs w:val="22"/>
                <w:lang w:val="fr-CA"/>
              </w:rPr>
            </w:rPrChange>
          </w:rPr>
          <w:instrText xml:space="preserve"> HYPERLINK "http://donnees.ville.montreal.qc.ca/dataset/5bfbd75f-7531-48c2-b6b6-072284f7b9e7/resource/dad68871-51b9-4a82-93b0-31cf20b5aa03/download/transactions_deneigement_saison_2018-2019.csv" </w:instrText>
        </w:r>
        <w:r>
          <w:rPr>
            <w:rStyle w:val="Hyperlink"/>
            <w:rFonts w:ascii="Arial" w:hAnsi="Arial" w:cs="Arial"/>
            <w:sz w:val="22"/>
            <w:szCs w:val="22"/>
            <w:lang w:val="fr-CA"/>
          </w:rPr>
          <w:fldChar w:fldCharType="separate"/>
        </w:r>
        <w:r w:rsidRPr="00310E30">
          <w:rPr>
            <w:rStyle w:val="Hyperlink"/>
            <w:rFonts w:ascii="Arial" w:hAnsi="Arial" w:cs="Arial"/>
            <w:sz w:val="22"/>
            <w:szCs w:val="22"/>
            <w:lang w:val="en-US"/>
            <w:rPrChange w:id="750" w:author="Fritz Gyger" w:date="2019-03-17T15:15:00Z">
              <w:rPr>
                <w:rStyle w:val="Hyperlink"/>
                <w:rFonts w:ascii="Arial" w:hAnsi="Arial" w:cs="Arial"/>
                <w:sz w:val="22"/>
                <w:szCs w:val="22"/>
                <w:lang w:val="fr-CA"/>
              </w:rPr>
            </w:rPrChange>
          </w:rPr>
          <w:t>http://donnees.ville.montreal.qc.ca/dataset/5bfbd75f-7531-48c2-b6b6-072284f7b9e7/resource/dad68871-51b9-4a82-93b0-31cf20b5aa03/download/transactions_deneigement_saison_2018-2019.csv</w:t>
        </w:r>
        <w:r>
          <w:rPr>
            <w:rStyle w:val="Hyperlink"/>
            <w:rFonts w:ascii="Arial" w:hAnsi="Arial" w:cs="Arial"/>
            <w:sz w:val="22"/>
            <w:szCs w:val="22"/>
            <w:lang w:val="fr-CA"/>
          </w:rPr>
          <w:fldChar w:fldCharType="end"/>
        </w:r>
      </w:ins>
    </w:p>
    <w:p w14:paraId="3094FF3D" w14:textId="28662717" w:rsidR="00310E30" w:rsidRPr="00310E30" w:rsidRDefault="00310E30" w:rsidP="00310E30">
      <w:pPr>
        <w:pStyle w:val="HTMLPreformatted"/>
        <w:shd w:val="clear" w:color="auto" w:fill="FFFFFF"/>
        <w:rPr>
          <w:ins w:id="751" w:author="Fritz Gyger" w:date="2019-03-17T15:14:00Z"/>
          <w:rFonts w:ascii="Arial" w:hAnsi="Arial" w:cs="Arial"/>
          <w:color w:val="24292E"/>
          <w:sz w:val="22"/>
          <w:szCs w:val="22"/>
          <w:lang w:val="en-US"/>
          <w:rPrChange w:id="752" w:author="Fritz Gyger" w:date="2019-03-17T15:15:00Z">
            <w:rPr>
              <w:ins w:id="753" w:author="Fritz Gyger" w:date="2019-03-17T15:14:00Z"/>
              <w:rFonts w:ascii="Arial" w:hAnsi="Arial" w:cs="Arial"/>
              <w:color w:val="24292E"/>
              <w:sz w:val="22"/>
              <w:szCs w:val="22"/>
              <w:lang w:val="fr-CA"/>
            </w:rPr>
          </w:rPrChange>
        </w:rPr>
        <w:pPrChange w:id="754" w:author="Fritz Gyger" w:date="2019-03-17T15:16:00Z">
          <w:pPr>
            <w:pStyle w:val="HTMLPreformatted"/>
            <w:shd w:val="clear" w:color="auto" w:fill="FFFFFF"/>
            <w:ind w:left="720"/>
          </w:pPr>
        </w:pPrChange>
      </w:pPr>
      <w:ins w:id="755" w:author="Fritz Gyger" w:date="2019-03-17T15:14:00Z">
        <w:r w:rsidRPr="00BF399B">
          <w:rPr>
            <w:rFonts w:ascii="Arial" w:hAnsi="Arial" w:cs="Arial"/>
            <w:sz w:val="22"/>
            <w:szCs w:val="22"/>
          </w:rPr>
          <w:t>[</w:t>
        </w:r>
        <w:r>
          <w:rPr>
            <w:rFonts w:ascii="Arial" w:hAnsi="Arial" w:cs="Arial"/>
            <w:sz w:val="22"/>
            <w:szCs w:val="22"/>
          </w:rPr>
          <w:t>2</w:t>
        </w:r>
        <w:r w:rsidRPr="00BF399B">
          <w:rPr>
            <w:rFonts w:ascii="Arial" w:hAnsi="Arial" w:cs="Arial"/>
            <w:sz w:val="22"/>
            <w:szCs w:val="22"/>
          </w:rPr>
          <w:t>]</w:t>
        </w:r>
      </w:ins>
      <w:ins w:id="756" w:author="Fritz Gyger" w:date="2019-03-17T15:15:00Z">
        <w:r>
          <w:rPr>
            <w:rFonts w:ascii="Arial" w:hAnsi="Arial" w:cs="Arial"/>
            <w:sz w:val="22"/>
            <w:szCs w:val="22"/>
          </w:rPr>
          <w:t xml:space="preserve"> </w:t>
        </w:r>
      </w:ins>
      <w:ins w:id="757" w:author="Fritz Gyger" w:date="2019-03-17T15:14:00Z">
        <w:r>
          <w:rPr>
            <w:rStyle w:val="Hyperlink"/>
            <w:rFonts w:ascii="Arial" w:hAnsi="Arial" w:cs="Arial"/>
            <w:sz w:val="22"/>
            <w:szCs w:val="22"/>
            <w:lang w:val="fr-CA"/>
          </w:rPr>
          <w:fldChar w:fldCharType="begin"/>
        </w:r>
        <w:r w:rsidRPr="00310E30">
          <w:rPr>
            <w:rStyle w:val="Hyperlink"/>
            <w:rFonts w:ascii="Arial" w:hAnsi="Arial" w:cs="Arial"/>
            <w:sz w:val="22"/>
            <w:szCs w:val="22"/>
            <w:lang w:val="en-US"/>
            <w:rPrChange w:id="758" w:author="Fritz Gyger" w:date="2019-03-17T15:15:00Z">
              <w:rPr>
                <w:rStyle w:val="Hyperlink"/>
                <w:rFonts w:ascii="Arial" w:hAnsi="Arial" w:cs="Arial"/>
                <w:sz w:val="22"/>
                <w:szCs w:val="22"/>
                <w:lang w:val="fr-CA"/>
              </w:rPr>
            </w:rPrChange>
          </w:rPr>
          <w:instrText xml:space="preserve"> HYPERLINK "http://donnees.ville.montreal.qc.ca/dataset/5bfbd75f-7531-48c2-b6b6-072284f7b9e7/resource/5dd82872-89f8-439e-9a8a-fff7fea1a28d/download/contrats_deneigement_saison_2018-2019.csv" </w:instrText>
        </w:r>
        <w:r>
          <w:rPr>
            <w:rStyle w:val="Hyperlink"/>
            <w:rFonts w:ascii="Arial" w:hAnsi="Arial" w:cs="Arial"/>
            <w:sz w:val="22"/>
            <w:szCs w:val="22"/>
            <w:lang w:val="fr-CA"/>
          </w:rPr>
          <w:fldChar w:fldCharType="separate"/>
        </w:r>
        <w:r w:rsidRPr="00310E30">
          <w:rPr>
            <w:rStyle w:val="Hyperlink"/>
            <w:rFonts w:ascii="Arial" w:hAnsi="Arial" w:cs="Arial"/>
            <w:sz w:val="22"/>
            <w:szCs w:val="22"/>
            <w:lang w:val="en-US"/>
            <w:rPrChange w:id="759" w:author="Fritz Gyger" w:date="2019-03-17T15:15:00Z">
              <w:rPr>
                <w:rStyle w:val="Hyperlink"/>
                <w:rFonts w:ascii="Arial" w:hAnsi="Arial" w:cs="Arial"/>
                <w:sz w:val="22"/>
                <w:szCs w:val="22"/>
                <w:lang w:val="fr-CA"/>
              </w:rPr>
            </w:rPrChange>
          </w:rPr>
          <w:t>http://donnees.ville.montreal.qc.ca/dataset/5bfbd75f-7531-48c2-b6b6-072284f7b9e7/resource/5dd82872-89f8-439e-9a8a-fff7fea1a28d/download/contrats_deneigement_saison_2018-2019.csv</w:t>
        </w:r>
        <w:r>
          <w:rPr>
            <w:rStyle w:val="Hyperlink"/>
            <w:rFonts w:ascii="Arial" w:hAnsi="Arial" w:cs="Arial"/>
            <w:sz w:val="22"/>
            <w:szCs w:val="22"/>
            <w:lang w:val="fr-CA"/>
          </w:rPr>
          <w:fldChar w:fldCharType="end"/>
        </w:r>
      </w:ins>
    </w:p>
    <w:p w14:paraId="190C308F" w14:textId="14784413" w:rsidR="00310E30" w:rsidRPr="00310E30" w:rsidRDefault="00310E30" w:rsidP="00310E30">
      <w:pPr>
        <w:pStyle w:val="HTMLPreformatted"/>
        <w:shd w:val="clear" w:color="auto" w:fill="FFFFFF"/>
        <w:rPr>
          <w:ins w:id="760" w:author="Fritz Gyger" w:date="2019-03-17T15:14:00Z"/>
          <w:rFonts w:ascii="Arial" w:hAnsi="Arial" w:cs="Arial"/>
          <w:color w:val="24292E"/>
          <w:sz w:val="22"/>
          <w:szCs w:val="22"/>
          <w:lang w:val="en-US"/>
          <w:rPrChange w:id="761" w:author="Fritz Gyger" w:date="2019-03-17T15:15:00Z">
            <w:rPr>
              <w:ins w:id="762" w:author="Fritz Gyger" w:date="2019-03-17T15:14:00Z"/>
              <w:rFonts w:ascii="Arial" w:hAnsi="Arial" w:cs="Arial"/>
              <w:color w:val="24292E"/>
              <w:sz w:val="22"/>
              <w:szCs w:val="22"/>
              <w:lang w:val="fr-CA"/>
            </w:rPr>
          </w:rPrChange>
        </w:rPr>
        <w:pPrChange w:id="763" w:author="Fritz Gyger" w:date="2019-03-17T15:16:00Z">
          <w:pPr>
            <w:pStyle w:val="HTMLPreformatted"/>
            <w:shd w:val="clear" w:color="auto" w:fill="FFFFFF"/>
            <w:ind w:left="720"/>
          </w:pPr>
        </w:pPrChange>
      </w:pPr>
      <w:ins w:id="764" w:author="Fritz Gyger" w:date="2019-03-17T15:14:00Z">
        <w:r w:rsidRPr="00310E30">
          <w:rPr>
            <w:rFonts w:ascii="Arial" w:hAnsi="Arial" w:cs="Arial"/>
            <w:sz w:val="22"/>
            <w:szCs w:val="22"/>
            <w:lang w:val="en-US"/>
            <w:rPrChange w:id="765" w:author="Fritz Gyger" w:date="2019-03-17T15:15:00Z">
              <w:rPr>
                <w:rFonts w:ascii="Arial" w:hAnsi="Arial" w:cs="Arial"/>
                <w:sz w:val="22"/>
                <w:szCs w:val="22"/>
                <w:lang w:val="fr-CA"/>
              </w:rPr>
            </w:rPrChange>
          </w:rPr>
          <w:t>[3]</w:t>
        </w:r>
      </w:ins>
      <w:ins w:id="766" w:author="Fritz Gyger" w:date="2019-03-17T15:15:00Z">
        <w:r w:rsidRPr="00310E30">
          <w:rPr>
            <w:rFonts w:ascii="Arial" w:hAnsi="Arial" w:cs="Arial"/>
            <w:sz w:val="22"/>
            <w:szCs w:val="22"/>
            <w:lang w:val="en-US"/>
            <w:rPrChange w:id="767" w:author="Fritz Gyger" w:date="2019-03-17T15:15:00Z">
              <w:rPr>
                <w:rFonts w:ascii="Arial" w:hAnsi="Arial" w:cs="Arial"/>
                <w:sz w:val="22"/>
                <w:szCs w:val="22"/>
                <w:lang w:val="fr-CA"/>
              </w:rPr>
            </w:rPrChange>
          </w:rPr>
          <w:t xml:space="preserve"> </w:t>
        </w:r>
      </w:ins>
      <w:ins w:id="768" w:author="Fritz Gyger" w:date="2019-03-17T15:14:00Z">
        <w:r>
          <w:rPr>
            <w:rStyle w:val="Hyperlink"/>
            <w:rFonts w:ascii="Arial" w:hAnsi="Arial" w:cs="Arial"/>
            <w:sz w:val="22"/>
            <w:szCs w:val="22"/>
            <w:lang w:val="fr-CA"/>
          </w:rPr>
          <w:fldChar w:fldCharType="begin"/>
        </w:r>
        <w:r w:rsidRPr="00310E30">
          <w:rPr>
            <w:rStyle w:val="Hyperlink"/>
            <w:rFonts w:ascii="Arial" w:hAnsi="Arial" w:cs="Arial"/>
            <w:sz w:val="22"/>
            <w:szCs w:val="22"/>
            <w:lang w:val="en-US"/>
            <w:rPrChange w:id="769" w:author="Fritz Gyger" w:date="2019-03-17T15:15:00Z">
              <w:rPr>
                <w:rStyle w:val="Hyperlink"/>
                <w:rFonts w:ascii="Arial" w:hAnsi="Arial" w:cs="Arial"/>
                <w:sz w:val="22"/>
                <w:szCs w:val="22"/>
                <w:lang w:val="fr-CA"/>
              </w:rPr>
            </w:rPrChange>
          </w:rPr>
          <w:instrText xml:space="preserve"> HYPERLINK "http://donnees.ville.montreal.qc.ca/dataset/8a1d7d54-c297-46fe-b670-bb205641b13e/resource/9ea7b63a-18e1-4e9a-834e-77fd28e55bf8/download/depots_deneigement_saison_2018-2019.csv" </w:instrText>
        </w:r>
        <w:r>
          <w:rPr>
            <w:rStyle w:val="Hyperlink"/>
            <w:rFonts w:ascii="Arial" w:hAnsi="Arial" w:cs="Arial"/>
            <w:sz w:val="22"/>
            <w:szCs w:val="22"/>
            <w:lang w:val="fr-CA"/>
          </w:rPr>
          <w:fldChar w:fldCharType="separate"/>
        </w:r>
        <w:r w:rsidRPr="00310E30">
          <w:rPr>
            <w:rStyle w:val="Hyperlink"/>
            <w:rFonts w:ascii="Arial" w:hAnsi="Arial" w:cs="Arial"/>
            <w:sz w:val="22"/>
            <w:szCs w:val="22"/>
            <w:lang w:val="en-US"/>
            <w:rPrChange w:id="770" w:author="Fritz Gyger" w:date="2019-03-17T15:15:00Z">
              <w:rPr>
                <w:rStyle w:val="Hyperlink"/>
                <w:rFonts w:ascii="Arial" w:hAnsi="Arial" w:cs="Arial"/>
                <w:sz w:val="22"/>
                <w:szCs w:val="22"/>
                <w:lang w:val="fr-CA"/>
              </w:rPr>
            </w:rPrChange>
          </w:rPr>
          <w:t>http://donnees.ville.montreal.qc.ca/dataset/8a1d7d54-c297-46fe-b670-bb205641b13e/resource/9ea7b63a-18e1-4e9a-834e-77fd28e55bf8/download/depots_deneigement_saison_2018-2019.csv</w:t>
        </w:r>
        <w:r>
          <w:rPr>
            <w:rStyle w:val="Hyperlink"/>
            <w:rFonts w:ascii="Arial" w:hAnsi="Arial" w:cs="Arial"/>
            <w:sz w:val="22"/>
            <w:szCs w:val="22"/>
            <w:lang w:val="fr-CA"/>
          </w:rPr>
          <w:fldChar w:fldCharType="end"/>
        </w:r>
      </w:ins>
    </w:p>
    <w:p w14:paraId="022E4B7B" w14:textId="1D72CCB6" w:rsidR="00310E30" w:rsidRPr="00310E30" w:rsidRDefault="00310E30" w:rsidP="00310E30">
      <w:pPr>
        <w:pStyle w:val="HTMLPreformatted"/>
        <w:shd w:val="clear" w:color="auto" w:fill="FFFFFF"/>
        <w:rPr>
          <w:ins w:id="771" w:author="Fritz Gyger" w:date="2019-03-17T15:14:00Z"/>
          <w:rStyle w:val="Hyperlink"/>
          <w:rFonts w:ascii="Arial" w:hAnsi="Arial" w:cs="Arial"/>
          <w:sz w:val="22"/>
          <w:szCs w:val="22"/>
          <w:lang w:val="en-US"/>
          <w:rPrChange w:id="772" w:author="Fritz Gyger" w:date="2019-03-17T15:16:00Z">
            <w:rPr>
              <w:ins w:id="773" w:author="Fritz Gyger" w:date="2019-03-17T15:14:00Z"/>
              <w:rStyle w:val="Hyperlink"/>
              <w:rFonts w:ascii="Arial" w:hAnsi="Arial" w:cs="Arial"/>
              <w:sz w:val="22"/>
              <w:szCs w:val="22"/>
              <w:lang w:val="fr-CA"/>
            </w:rPr>
          </w:rPrChange>
        </w:rPr>
        <w:pPrChange w:id="774" w:author="Fritz Gyger" w:date="2019-03-17T15:16:00Z">
          <w:pPr>
            <w:pStyle w:val="HTMLPreformatted"/>
            <w:shd w:val="clear" w:color="auto" w:fill="FFFFFF"/>
            <w:ind w:left="720"/>
          </w:pPr>
        </w:pPrChange>
      </w:pPr>
      <w:ins w:id="775" w:author="Fritz Gyger" w:date="2019-03-17T15:14:00Z">
        <w:r w:rsidRPr="00BF399B">
          <w:rPr>
            <w:rFonts w:ascii="Arial" w:hAnsi="Arial" w:cs="Arial"/>
            <w:sz w:val="22"/>
            <w:szCs w:val="22"/>
          </w:rPr>
          <w:t>[</w:t>
        </w:r>
        <w:r>
          <w:rPr>
            <w:rFonts w:ascii="Arial" w:hAnsi="Arial" w:cs="Arial"/>
            <w:sz w:val="22"/>
            <w:szCs w:val="22"/>
          </w:rPr>
          <w:t>4</w:t>
        </w:r>
        <w:r w:rsidRPr="00BF399B">
          <w:rPr>
            <w:rFonts w:ascii="Arial" w:hAnsi="Arial" w:cs="Arial"/>
            <w:sz w:val="22"/>
            <w:szCs w:val="22"/>
          </w:rPr>
          <w:t>]</w:t>
        </w:r>
      </w:ins>
      <w:ins w:id="776" w:author="Fritz Gyger" w:date="2019-03-17T15:15:00Z">
        <w:r>
          <w:rPr>
            <w:rFonts w:ascii="Arial" w:hAnsi="Arial" w:cs="Arial"/>
            <w:sz w:val="22"/>
            <w:szCs w:val="22"/>
          </w:rPr>
          <w:t xml:space="preserve"> </w:t>
        </w:r>
      </w:ins>
      <w:ins w:id="777" w:author="Fritz Gyger" w:date="2019-03-17T15:14:00Z">
        <w:r>
          <w:rPr>
            <w:rStyle w:val="Hyperlink"/>
            <w:rFonts w:ascii="Arial" w:hAnsi="Arial" w:cs="Arial"/>
            <w:sz w:val="22"/>
            <w:szCs w:val="22"/>
            <w:lang w:val="fr-CA"/>
          </w:rPr>
          <w:fldChar w:fldCharType="begin"/>
        </w:r>
        <w:r w:rsidRPr="00310E30">
          <w:rPr>
            <w:rStyle w:val="Hyperlink"/>
            <w:rFonts w:ascii="Arial" w:hAnsi="Arial" w:cs="Arial"/>
            <w:sz w:val="22"/>
            <w:szCs w:val="22"/>
            <w:lang w:val="en-US"/>
            <w:rPrChange w:id="778" w:author="Fritz Gyger" w:date="2019-03-17T15:16:00Z">
              <w:rPr>
                <w:rStyle w:val="Hyperlink"/>
                <w:rFonts w:ascii="Arial" w:hAnsi="Arial" w:cs="Arial"/>
                <w:sz w:val="22"/>
                <w:szCs w:val="22"/>
                <w:lang w:val="fr-CA"/>
              </w:rPr>
            </w:rPrChange>
          </w:rPr>
          <w:instrText xml:space="preserve"> HYPERLINK "http://donnees.ville.montreal.qc.ca/dataset/9f3911af-3a5f-4c4b-89c7-239ba487b1f1/resource/aa6f2231-9a67-418f-8234-d49462dd6344/download/secteurs_deneigement_saison_2018-2019.csv" </w:instrText>
        </w:r>
        <w:r>
          <w:rPr>
            <w:rStyle w:val="Hyperlink"/>
            <w:rFonts w:ascii="Arial" w:hAnsi="Arial" w:cs="Arial"/>
            <w:sz w:val="22"/>
            <w:szCs w:val="22"/>
            <w:lang w:val="fr-CA"/>
          </w:rPr>
          <w:fldChar w:fldCharType="separate"/>
        </w:r>
        <w:r w:rsidRPr="00310E30">
          <w:rPr>
            <w:rStyle w:val="Hyperlink"/>
            <w:rFonts w:ascii="Arial" w:hAnsi="Arial" w:cs="Arial"/>
            <w:sz w:val="22"/>
            <w:szCs w:val="22"/>
            <w:lang w:val="en-US"/>
            <w:rPrChange w:id="779" w:author="Fritz Gyger" w:date="2019-03-17T15:16:00Z">
              <w:rPr>
                <w:rStyle w:val="Hyperlink"/>
                <w:rFonts w:ascii="Arial" w:hAnsi="Arial" w:cs="Arial"/>
                <w:sz w:val="22"/>
                <w:szCs w:val="22"/>
                <w:lang w:val="fr-CA"/>
              </w:rPr>
            </w:rPrChange>
          </w:rPr>
          <w:t>http://donnees.ville.montreal.qc.ca/dataset/9f3911af-3a5f-4c4b-89c7-239ba487b1f1/resource/aa6f2231-9a67-418f-8234-d49462dd6344/download/secteurs_deneigement_saison_2018-2019.csv</w:t>
        </w:r>
        <w:r>
          <w:rPr>
            <w:rStyle w:val="Hyperlink"/>
            <w:rFonts w:ascii="Arial" w:hAnsi="Arial" w:cs="Arial"/>
            <w:sz w:val="22"/>
            <w:szCs w:val="22"/>
            <w:lang w:val="fr-CA"/>
          </w:rPr>
          <w:fldChar w:fldCharType="end"/>
        </w:r>
      </w:ins>
    </w:p>
    <w:p w14:paraId="07BB9292" w14:textId="209EFECB" w:rsidR="00310E30" w:rsidRPr="003B3A7C" w:rsidRDefault="00310E30" w:rsidP="00310E30">
      <w:pPr>
        <w:pStyle w:val="HTMLPreformatted"/>
        <w:shd w:val="clear" w:color="auto" w:fill="FFFFFF"/>
        <w:rPr>
          <w:ins w:id="780" w:author="Fritz Gyger" w:date="2019-03-17T15:16:00Z"/>
          <w:rStyle w:val="Hyperlink"/>
          <w:rFonts w:ascii="Arial" w:eastAsiaTheme="majorEastAsia" w:hAnsi="Arial" w:cs="Arial"/>
          <w:color w:val="0366D6"/>
          <w:sz w:val="22"/>
          <w:szCs w:val="22"/>
          <w:lang w:val="en-US"/>
          <w:rPrChange w:id="781" w:author="Fritz Gyger" w:date="2019-03-17T15:31:00Z">
            <w:rPr>
              <w:ins w:id="782" w:author="Fritz Gyger" w:date="2019-03-17T15:16:00Z"/>
              <w:rStyle w:val="Hyperlink"/>
              <w:rFonts w:ascii="Arial" w:eastAsiaTheme="majorEastAsia" w:hAnsi="Arial" w:cs="Arial"/>
              <w:color w:val="0366D6"/>
              <w:sz w:val="22"/>
              <w:szCs w:val="22"/>
              <w:lang w:val="fr-CA"/>
            </w:rPr>
          </w:rPrChange>
        </w:rPr>
        <w:pPrChange w:id="783" w:author="Fritz Gyger" w:date="2019-03-17T15:16:00Z">
          <w:pPr>
            <w:pStyle w:val="HTMLPreformatted"/>
            <w:shd w:val="clear" w:color="auto" w:fill="FFFFFF"/>
            <w:ind w:left="720"/>
          </w:pPr>
        </w:pPrChange>
      </w:pPr>
      <w:ins w:id="784" w:author="Fritz Gyger" w:date="2019-03-17T15:14:00Z">
        <w:r w:rsidRPr="00BF399B">
          <w:rPr>
            <w:rFonts w:ascii="Arial" w:hAnsi="Arial" w:cs="Arial"/>
            <w:sz w:val="22"/>
            <w:szCs w:val="22"/>
          </w:rPr>
          <w:t>[</w:t>
        </w:r>
        <w:r>
          <w:rPr>
            <w:rFonts w:ascii="Arial" w:hAnsi="Arial" w:cs="Arial"/>
            <w:sz w:val="22"/>
            <w:szCs w:val="22"/>
          </w:rPr>
          <w:t>5</w:t>
        </w:r>
        <w:r w:rsidRPr="00BF399B">
          <w:rPr>
            <w:rFonts w:ascii="Arial" w:hAnsi="Arial" w:cs="Arial"/>
            <w:sz w:val="22"/>
            <w:szCs w:val="22"/>
          </w:rPr>
          <w:t>]</w:t>
        </w:r>
      </w:ins>
      <w:ins w:id="785" w:author="Fritz Gyger" w:date="2019-03-17T15:16:00Z">
        <w:r>
          <w:rPr>
            <w:rFonts w:ascii="Arial" w:hAnsi="Arial" w:cs="Arial"/>
            <w:color w:val="24292E"/>
            <w:sz w:val="22"/>
            <w:szCs w:val="22"/>
          </w:rPr>
          <w:t xml:space="preserve"> </w:t>
        </w:r>
      </w:ins>
      <w:ins w:id="786" w:author="Fritz Gyger" w:date="2019-03-17T15:14:00Z">
        <w:r>
          <w:rPr>
            <w:rStyle w:val="Hyperlink"/>
            <w:rFonts w:ascii="Arial" w:eastAsiaTheme="majorEastAsia" w:hAnsi="Arial" w:cs="Arial"/>
            <w:color w:val="0366D6"/>
            <w:sz w:val="22"/>
            <w:szCs w:val="22"/>
            <w:lang w:val="fr-CA"/>
          </w:rPr>
          <w:fldChar w:fldCharType="begin"/>
        </w:r>
        <w:r w:rsidRPr="00310E30">
          <w:rPr>
            <w:rStyle w:val="Hyperlink"/>
            <w:rFonts w:ascii="Arial" w:eastAsiaTheme="majorEastAsia" w:hAnsi="Arial" w:cs="Arial"/>
            <w:color w:val="0366D6"/>
            <w:sz w:val="22"/>
            <w:szCs w:val="22"/>
            <w:lang w:val="en-US"/>
            <w:rPrChange w:id="787" w:author="Fritz Gyger" w:date="2019-03-17T15:16:00Z">
              <w:rPr>
                <w:rStyle w:val="Hyperlink"/>
                <w:rFonts w:ascii="Arial" w:eastAsiaTheme="majorEastAsia" w:hAnsi="Arial" w:cs="Arial"/>
                <w:color w:val="0366D6"/>
                <w:sz w:val="22"/>
                <w:szCs w:val="22"/>
                <w:lang w:val="fr-CA"/>
              </w:rPr>
            </w:rPrChange>
          </w:rPr>
          <w:instrText xml:space="preserve"> HYPERLINK "http://climate.weather.gc.ca/historical_data/search_historic_data_e.html" </w:instrText>
        </w:r>
        <w:r>
          <w:rPr>
            <w:rStyle w:val="Hyperlink"/>
            <w:rFonts w:ascii="Arial" w:eastAsiaTheme="majorEastAsia" w:hAnsi="Arial" w:cs="Arial"/>
            <w:color w:val="0366D6"/>
            <w:sz w:val="22"/>
            <w:szCs w:val="22"/>
            <w:lang w:val="fr-CA"/>
          </w:rPr>
          <w:fldChar w:fldCharType="separate"/>
        </w:r>
        <w:r w:rsidRPr="00310E30">
          <w:rPr>
            <w:rStyle w:val="Hyperlink"/>
            <w:rFonts w:ascii="Arial" w:eastAsiaTheme="majorEastAsia" w:hAnsi="Arial" w:cs="Arial"/>
            <w:color w:val="0366D6"/>
            <w:sz w:val="22"/>
            <w:szCs w:val="22"/>
            <w:lang w:val="en-US"/>
            <w:rPrChange w:id="788" w:author="Fritz Gyger" w:date="2019-03-17T15:16:00Z">
              <w:rPr>
                <w:rStyle w:val="Hyperlink"/>
                <w:rFonts w:ascii="Arial" w:eastAsiaTheme="majorEastAsia" w:hAnsi="Arial" w:cs="Arial"/>
                <w:color w:val="0366D6"/>
                <w:sz w:val="22"/>
                <w:szCs w:val="22"/>
                <w:lang w:val="fr-CA"/>
              </w:rPr>
            </w:rPrChange>
          </w:rPr>
          <w:t>http://climate.weather.gc.ca/historical_data/search_historic_data_e.html</w:t>
        </w:r>
        <w:r>
          <w:rPr>
            <w:rStyle w:val="Hyperlink"/>
            <w:rFonts w:ascii="Arial" w:eastAsiaTheme="majorEastAsia" w:hAnsi="Arial" w:cs="Arial"/>
            <w:color w:val="0366D6"/>
            <w:sz w:val="22"/>
            <w:szCs w:val="22"/>
            <w:lang w:val="fr-CA"/>
          </w:rPr>
          <w:fldChar w:fldCharType="end"/>
        </w:r>
      </w:ins>
    </w:p>
    <w:p w14:paraId="1A060026" w14:textId="77777777" w:rsidR="00310E30" w:rsidRPr="003B3A7C" w:rsidRDefault="00310E30" w:rsidP="00310E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ins w:id="789" w:author="Fritz Gyger" w:date="2019-03-17T15:17:00Z"/>
          <w:rFonts w:ascii="Helvetica" w:hAnsi="Helvetica" w:cs="Helvetica"/>
          <w:bCs/>
          <w:color w:val="333333"/>
          <w:sz w:val="20"/>
          <w:shd w:val="clear" w:color="auto" w:fill="F9F9F9"/>
          <w:lang w:eastAsia="en-CA"/>
          <w:rPrChange w:id="790" w:author="Fritz Gyger" w:date="2019-03-17T15:31:00Z">
            <w:rPr>
              <w:ins w:id="791" w:author="Fritz Gyger" w:date="2019-03-17T15:17:00Z"/>
              <w:rFonts w:ascii="Helvetica" w:hAnsi="Helvetica" w:cs="Helvetica"/>
              <w:bCs/>
              <w:color w:val="333333"/>
              <w:sz w:val="20"/>
              <w:shd w:val="clear" w:color="auto" w:fill="F9F9F9"/>
              <w:lang w:val="fr-CA" w:eastAsia="en-CA"/>
            </w:rPr>
          </w:rPrChange>
        </w:rPr>
        <w:pPrChange w:id="792" w:author="Fritz Gyger" w:date="2019-03-17T15:1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pPr>
        </w:pPrChange>
      </w:pPr>
      <w:ins w:id="793" w:author="Fritz Gyger" w:date="2019-03-17T15:17:00Z">
        <w:r w:rsidRPr="003B3A7C">
          <w:rPr>
            <w:rFonts w:cs="Arial"/>
            <w:szCs w:val="22"/>
            <w:rPrChange w:id="794" w:author="Fritz Gyger" w:date="2019-03-17T15:31:00Z">
              <w:rPr>
                <w:rFonts w:cs="Arial"/>
                <w:szCs w:val="22"/>
                <w:lang w:val="fr-CA"/>
              </w:rPr>
            </w:rPrChange>
          </w:rPr>
          <w:t xml:space="preserve">[6] </w:t>
        </w:r>
        <w:r>
          <w:rPr>
            <w:rStyle w:val="Hyperlink"/>
            <w:rFonts w:ascii="Helvetica" w:hAnsi="Helvetica" w:cs="Helvetica"/>
            <w:bCs/>
            <w:sz w:val="20"/>
            <w:shd w:val="clear" w:color="auto" w:fill="F9F9F9"/>
            <w:lang w:val="fr-CA" w:eastAsia="en-CA"/>
          </w:rPr>
          <w:fldChar w:fldCharType="begin"/>
        </w:r>
        <w:r w:rsidRPr="003B3A7C">
          <w:rPr>
            <w:rStyle w:val="Hyperlink"/>
            <w:rFonts w:ascii="Helvetica" w:hAnsi="Helvetica" w:cs="Helvetica"/>
            <w:bCs/>
            <w:sz w:val="20"/>
            <w:shd w:val="clear" w:color="auto" w:fill="F9F9F9"/>
            <w:lang w:eastAsia="en-CA"/>
            <w:rPrChange w:id="795" w:author="Fritz Gyger" w:date="2019-03-17T15:31:00Z">
              <w:rPr>
                <w:rStyle w:val="Hyperlink"/>
                <w:rFonts w:ascii="Helvetica" w:hAnsi="Helvetica" w:cs="Helvetica"/>
                <w:bCs/>
                <w:sz w:val="20"/>
                <w:shd w:val="clear" w:color="auto" w:fill="F9F9F9"/>
                <w:lang w:val="fr-CA" w:eastAsia="en-CA"/>
              </w:rPr>
            </w:rPrChange>
          </w:rPr>
          <w: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instrText>
        </w:r>
        <w:r>
          <w:rPr>
            <w:rStyle w:val="Hyperlink"/>
            <w:rFonts w:ascii="Helvetica" w:hAnsi="Helvetica" w:cs="Helvetica"/>
            <w:bCs/>
            <w:sz w:val="20"/>
            <w:shd w:val="clear" w:color="auto" w:fill="F9F9F9"/>
            <w:lang w:val="fr-CA" w:eastAsia="en-CA"/>
          </w:rPr>
          <w:fldChar w:fldCharType="separate"/>
        </w:r>
        <w:r w:rsidRPr="003B3A7C">
          <w:rPr>
            <w:rStyle w:val="Hyperlink"/>
            <w:rFonts w:ascii="Helvetica" w:hAnsi="Helvetica" w:cs="Helvetica"/>
            <w:bCs/>
            <w:sz w:val="20"/>
            <w:shd w:val="clear" w:color="auto" w:fill="F9F9F9"/>
            <w:lang w:eastAsia="en-CA"/>
            <w:rPrChange w:id="796" w:author="Fritz Gyger" w:date="2019-03-17T15:31:00Z">
              <w:rPr>
                <w:rStyle w:val="Hyperlink"/>
                <w:rFonts w:ascii="Helvetica" w:hAnsi="Helvetica" w:cs="Helvetica"/>
                <w:bCs/>
                <w:sz w:val="20"/>
                <w:shd w:val="clear" w:color="auto" w:fill="F9F9F9"/>
                <w:lang w:val="fr-CA" w:eastAsia="en-CA"/>
              </w:rPr>
            </w:rPrChange>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r>
          <w:rPr>
            <w:rStyle w:val="Hyperlink"/>
            <w:rFonts w:ascii="Helvetica" w:hAnsi="Helvetica" w:cs="Helvetica"/>
            <w:bCs/>
            <w:sz w:val="20"/>
            <w:shd w:val="clear" w:color="auto" w:fill="F9F9F9"/>
            <w:lang w:val="fr-CA" w:eastAsia="en-CA"/>
          </w:rPr>
          <w:fldChar w:fldCharType="end"/>
        </w:r>
      </w:ins>
    </w:p>
    <w:p w14:paraId="62785913" w14:textId="77777777" w:rsidR="00310E30" w:rsidRPr="003B3A7C" w:rsidRDefault="00310E30" w:rsidP="00310E30">
      <w:pPr>
        <w:pStyle w:val="HTMLPreformatted"/>
        <w:shd w:val="clear" w:color="auto" w:fill="FFFFFF"/>
        <w:rPr>
          <w:ins w:id="797" w:author="Fritz Gyger" w:date="2019-03-17T15:14:00Z"/>
          <w:rStyle w:val="Hyperlink"/>
          <w:rFonts w:ascii="Arial" w:hAnsi="Arial" w:cs="Arial"/>
          <w:color w:val="24292E"/>
          <w:sz w:val="22"/>
          <w:szCs w:val="22"/>
          <w:u w:val="none"/>
          <w:lang w:val="en-US"/>
          <w:rPrChange w:id="798" w:author="Fritz Gyger" w:date="2019-03-17T15:31:00Z">
            <w:rPr>
              <w:ins w:id="799" w:author="Fritz Gyger" w:date="2019-03-17T15:14:00Z"/>
              <w:rStyle w:val="Hyperlink"/>
              <w:rFonts w:ascii="Arial" w:eastAsiaTheme="majorEastAsia" w:hAnsi="Arial" w:cs="Arial"/>
              <w:color w:val="0366D6"/>
              <w:sz w:val="22"/>
              <w:szCs w:val="22"/>
              <w:lang w:val="fr-CA"/>
            </w:rPr>
          </w:rPrChange>
        </w:rPr>
        <w:pPrChange w:id="800" w:author="Fritz Gyger" w:date="2019-03-17T15:16:00Z">
          <w:pPr>
            <w:pStyle w:val="HTMLPreformatted"/>
            <w:shd w:val="clear" w:color="auto" w:fill="FFFFFF"/>
            <w:ind w:left="720"/>
          </w:pPr>
        </w:pPrChange>
      </w:pPr>
    </w:p>
    <w:p w14:paraId="692E071F" w14:textId="100E9B9B" w:rsidR="00697594" w:rsidDel="00495659" w:rsidRDefault="00697594">
      <w:pPr>
        <w:spacing w:before="0" w:after="0"/>
        <w:rPr>
          <w:ins w:id="801" w:author="Microsoft Office User" w:date="2019-03-17T11:55:00Z"/>
          <w:del w:id="802" w:author="Fritz Gyger" w:date="2019-03-17T15:11:00Z"/>
          <w:color w:val="FF0000"/>
          <w:lang w:eastAsia="ar-SA"/>
        </w:rPr>
      </w:pPr>
      <w:ins w:id="803" w:author="Microsoft Office User" w:date="2019-03-17T11:55:00Z">
        <w:del w:id="804" w:author="Fritz Gyger" w:date="2019-03-17T15:11:00Z">
          <w:r w:rsidDel="00495659">
            <w:rPr>
              <w:color w:val="FF0000"/>
              <w:lang w:eastAsia="ar-SA"/>
            </w:rPr>
            <w:br w:type="page"/>
          </w:r>
        </w:del>
      </w:ins>
    </w:p>
    <w:p w14:paraId="4C532D8D" w14:textId="31506A68" w:rsidR="00697594" w:rsidDel="00495659" w:rsidRDefault="00697594">
      <w:pPr>
        <w:spacing w:before="0" w:after="0"/>
        <w:rPr>
          <w:ins w:id="805" w:author="Microsoft Office User" w:date="2019-03-17T11:56:00Z"/>
          <w:del w:id="806" w:author="Fritz Gyger" w:date="2019-03-17T15:12:00Z"/>
          <w:b/>
          <w:color w:val="000000" w:themeColor="text1"/>
          <w:sz w:val="24"/>
          <w:szCs w:val="24"/>
          <w:lang w:eastAsia="ar-SA"/>
        </w:rPr>
      </w:pPr>
      <w:ins w:id="807" w:author="Microsoft Office User" w:date="2019-03-17T11:55:00Z">
        <w:del w:id="808" w:author="Fritz Gyger" w:date="2019-03-17T15:09:00Z">
          <w:r w:rsidRPr="00697594" w:rsidDel="003D26B2">
            <w:rPr>
              <w:b/>
              <w:color w:val="000000" w:themeColor="text1"/>
              <w:sz w:val="24"/>
              <w:szCs w:val="24"/>
              <w:lang w:eastAsia="ar-SA"/>
              <w:rPrChange w:id="809" w:author="Microsoft Office User" w:date="2019-03-17T11:56:00Z">
                <w:rPr>
                  <w:color w:val="FF0000"/>
                  <w:lang w:eastAsia="ar-SA"/>
                </w:rPr>
              </w:rPrChange>
            </w:rPr>
            <w:delText>Re</w:delText>
          </w:r>
        </w:del>
      </w:ins>
      <w:ins w:id="810" w:author="Microsoft Office User" w:date="2019-03-17T11:56:00Z">
        <w:del w:id="811" w:author="Fritz Gyger" w:date="2019-03-17T15:09:00Z">
          <w:r w:rsidDel="003D26B2">
            <w:rPr>
              <w:b/>
              <w:color w:val="000000" w:themeColor="text1"/>
              <w:sz w:val="24"/>
              <w:szCs w:val="24"/>
              <w:lang w:eastAsia="ar-SA"/>
            </w:rPr>
            <w:delText>ferences :</w:delText>
          </w:r>
        </w:del>
      </w:ins>
    </w:p>
    <w:p w14:paraId="56CAD089" w14:textId="750EF836" w:rsidR="00697594" w:rsidDel="00495659" w:rsidRDefault="00697594">
      <w:pPr>
        <w:spacing w:before="0" w:after="0"/>
        <w:rPr>
          <w:ins w:id="812" w:author="Microsoft Office User" w:date="2019-03-17T11:59:00Z"/>
          <w:del w:id="813" w:author="Fritz Gyger" w:date="2019-03-17T15:12:00Z"/>
          <w:b/>
          <w:color w:val="000000" w:themeColor="text1"/>
          <w:sz w:val="24"/>
          <w:szCs w:val="24"/>
          <w:lang w:eastAsia="ar-SA"/>
        </w:rPr>
      </w:pPr>
    </w:p>
    <w:p w14:paraId="7B2D02B4" w14:textId="65530182" w:rsidR="00697594" w:rsidRPr="00697594" w:rsidRDefault="00697594">
      <w:pPr>
        <w:spacing w:before="0" w:after="0"/>
        <w:rPr>
          <w:ins w:id="814" w:author="Microsoft Office User" w:date="2019-03-17T11:55:00Z"/>
          <w:b/>
          <w:color w:val="000000" w:themeColor="text1"/>
          <w:sz w:val="24"/>
          <w:szCs w:val="24"/>
          <w:lang w:eastAsia="ar-SA"/>
          <w:rPrChange w:id="815" w:author="Microsoft Office User" w:date="2019-03-17T11:56:00Z">
            <w:rPr>
              <w:ins w:id="816" w:author="Microsoft Office User" w:date="2019-03-17T11:55:00Z"/>
              <w:color w:val="FF0000"/>
              <w:lang w:eastAsia="ar-SA"/>
            </w:rPr>
          </w:rPrChange>
        </w:rPr>
      </w:pPr>
      <w:ins w:id="817" w:author="Microsoft Office User" w:date="2019-03-17T12:01:00Z">
        <w:r>
          <w:t>[</w:t>
        </w:r>
        <w:del w:id="818" w:author="Fritz Gyger" w:date="2019-03-17T15:18:00Z">
          <w:r w:rsidDel="00BE7007">
            <w:delText>1</w:delText>
          </w:r>
        </w:del>
      </w:ins>
      <w:ins w:id="819" w:author="Fritz Gyger" w:date="2019-03-17T15:18:00Z">
        <w:r w:rsidR="00BE7007">
          <w:t>7</w:t>
        </w:r>
      </w:ins>
      <w:ins w:id="820" w:author="Microsoft Office User" w:date="2019-03-17T12:01:00Z">
        <w:r>
          <w:t xml:space="preserve">] </w:t>
        </w:r>
        <w:r>
          <w:fldChar w:fldCharType="begin"/>
        </w:r>
        <w:r>
          <w:instrText xml:space="preserve"> HYPERLINK "</w:instrText>
        </w:r>
        <w:r w:rsidRPr="003A3482">
          <w:instrText>https://www.digitalocean.com/products/managed-databases/</w:instrText>
        </w:r>
        <w:r>
          <w:instrText xml:space="preserve">" </w:instrText>
        </w:r>
        <w:r>
          <w:fldChar w:fldCharType="separate"/>
        </w:r>
        <w:r w:rsidRPr="00E3587E">
          <w:rPr>
            <w:rStyle w:val="Hyperlink"/>
          </w:rPr>
          <w:t>https://www.digitalocean.com/products/managed-databases/</w:t>
        </w:r>
        <w:r>
          <w:fldChar w:fldCharType="end"/>
        </w:r>
      </w:ins>
    </w:p>
    <w:p w14:paraId="2952F5E4" w14:textId="77777777" w:rsidR="00697594" w:rsidRDefault="00697594">
      <w:pPr>
        <w:spacing w:before="0" w:after="0"/>
        <w:rPr>
          <w:ins w:id="821" w:author="Microsoft Office User" w:date="2019-03-17T11:55:00Z"/>
          <w:color w:val="FF0000"/>
          <w:lang w:eastAsia="ar-SA"/>
        </w:rPr>
      </w:pPr>
    </w:p>
    <w:p w14:paraId="6C475D4D" w14:textId="22027557" w:rsidR="006D5B39" w:rsidRPr="006D5B39" w:rsidRDefault="006D5B39" w:rsidP="006D5B39">
      <w:pPr>
        <w:pStyle w:val="InstructionalTextBullet"/>
        <w:rPr>
          <w:ins w:id="822" w:author="Fritz Gyger" w:date="2019-03-17T15:23:00Z"/>
          <w:color w:val="auto"/>
          <w:sz w:val="22"/>
          <w:szCs w:val="22"/>
          <w:rPrChange w:id="823" w:author="Fritz Gyger" w:date="2019-03-17T15:23:00Z">
            <w:rPr>
              <w:ins w:id="824" w:author="Fritz Gyger" w:date="2019-03-17T15:23:00Z"/>
              <w:color w:val="auto"/>
              <w:sz w:val="20"/>
              <w:szCs w:val="20"/>
            </w:rPr>
          </w:rPrChange>
        </w:rPr>
        <w:pPrChange w:id="825" w:author="Fritz Gyger" w:date="2019-03-17T15:23:00Z">
          <w:pPr>
            <w:pStyle w:val="InstructionalTextBullet"/>
            <w:ind w:left="360"/>
          </w:pPr>
        </w:pPrChange>
      </w:pPr>
      <w:ins w:id="826" w:author="Fritz Gyger" w:date="2019-03-17T15:23:00Z">
        <w:r w:rsidRPr="006D5B39">
          <w:rPr>
            <w:rStyle w:val="Hyperlink"/>
            <w:color w:val="auto"/>
            <w:sz w:val="22"/>
            <w:szCs w:val="22"/>
            <w:rPrChange w:id="827" w:author="Fritz Gyger" w:date="2019-03-17T15:23:00Z">
              <w:rPr>
                <w:rStyle w:val="Hyperlink"/>
                <w:color w:val="auto"/>
                <w:sz w:val="20"/>
                <w:szCs w:val="20"/>
              </w:rPr>
            </w:rPrChange>
          </w:rPr>
          <w:t xml:space="preserve">[8] </w:t>
        </w:r>
        <w:r w:rsidRPr="006D5B39">
          <w:rPr>
            <w:rStyle w:val="Hyperlink"/>
            <w:color w:val="auto"/>
            <w:sz w:val="22"/>
            <w:szCs w:val="22"/>
            <w:rPrChange w:id="828" w:author="Fritz Gyger" w:date="2019-03-17T15:23:00Z">
              <w:rPr>
                <w:rStyle w:val="Hyperlink"/>
                <w:color w:val="auto"/>
                <w:sz w:val="20"/>
                <w:szCs w:val="20"/>
              </w:rPr>
            </w:rPrChange>
          </w:rPr>
          <w:fldChar w:fldCharType="begin"/>
        </w:r>
        <w:r w:rsidRPr="006D5B39">
          <w:rPr>
            <w:rStyle w:val="Hyperlink"/>
            <w:color w:val="auto"/>
            <w:sz w:val="22"/>
            <w:szCs w:val="22"/>
            <w:rPrChange w:id="829" w:author="Fritz Gyger" w:date="2019-03-17T15:23:00Z">
              <w:rPr>
                <w:rStyle w:val="Hyperlink"/>
                <w:color w:val="auto"/>
                <w:sz w:val="20"/>
                <w:szCs w:val="20"/>
              </w:rPr>
            </w:rPrChange>
          </w:rPr>
          <w:instrText xml:space="preserve"> HYPERLINK "https://realtimeboard.com/app/board/o9J_kyQw7mY=/?userEmail=fgyger@gmail.com&amp;invite=2aaaaaaadcc970d363df49da3d893532-f09c55633fb9bfe1-e627fdad19a479bc-f83312ccebd6dc98&amp;event=mailInvite&amp;mailUserEmail=fgyger@gmail.com&amp;track=true%22" </w:instrText>
        </w:r>
        <w:r w:rsidRPr="006D5B39">
          <w:rPr>
            <w:rStyle w:val="Hyperlink"/>
            <w:color w:val="auto"/>
            <w:sz w:val="22"/>
            <w:szCs w:val="22"/>
            <w:rPrChange w:id="830" w:author="Fritz Gyger" w:date="2019-03-17T15:23:00Z">
              <w:rPr>
                <w:rStyle w:val="Hyperlink"/>
                <w:color w:val="auto"/>
                <w:sz w:val="20"/>
                <w:szCs w:val="20"/>
              </w:rPr>
            </w:rPrChange>
          </w:rPr>
          <w:fldChar w:fldCharType="separate"/>
        </w:r>
        <w:r w:rsidRPr="006D5B39">
          <w:rPr>
            <w:rStyle w:val="Hyperlink"/>
            <w:color w:val="auto"/>
            <w:sz w:val="22"/>
            <w:szCs w:val="22"/>
            <w:rPrChange w:id="831" w:author="Fritz Gyger" w:date="2019-03-17T15:23:00Z">
              <w:rPr>
                <w:rStyle w:val="Hyperlink"/>
                <w:color w:val="auto"/>
                <w:sz w:val="20"/>
                <w:szCs w:val="20"/>
              </w:rPr>
            </w:rPrChange>
          </w:rPr>
          <w:t>https://realtimeboard.com/app/board/o9J_kyQw7mY=/?userEmail=fgyger@gmail.com&amp;invite=2aaaaaaadcc970d363df49da3d893532-f09c55633fb9bfe1-e627fdad19a479bc-f83312ccebd6dc98&amp;event=mailInvite&amp;mailUserEmail=fgyger@gmail.com&amp;track=true%22</w:t>
        </w:r>
        <w:r w:rsidRPr="006D5B39">
          <w:rPr>
            <w:rStyle w:val="Hyperlink"/>
            <w:color w:val="auto"/>
            <w:sz w:val="22"/>
            <w:szCs w:val="22"/>
            <w:rPrChange w:id="832" w:author="Fritz Gyger" w:date="2019-03-17T15:23:00Z">
              <w:rPr>
                <w:rStyle w:val="Hyperlink"/>
                <w:color w:val="auto"/>
                <w:sz w:val="20"/>
                <w:szCs w:val="20"/>
              </w:rPr>
            </w:rPrChange>
          </w:rPr>
          <w:fldChar w:fldCharType="end"/>
        </w:r>
      </w:ins>
    </w:p>
    <w:p w14:paraId="0E05D62D" w14:textId="77777777" w:rsidR="00962E90" w:rsidRDefault="00962E90">
      <w:pPr>
        <w:spacing w:before="0" w:after="0"/>
        <w:rPr>
          <w:ins w:id="833" w:author="Fritz Gyger" w:date="2019-03-17T15:25:00Z"/>
          <w:lang w:eastAsia="ar-SA"/>
        </w:rPr>
      </w:pPr>
    </w:p>
    <w:p w14:paraId="6EAFE1ED" w14:textId="45F974E2" w:rsidR="00697594" w:rsidRDefault="00962E90">
      <w:pPr>
        <w:spacing w:before="0" w:after="0"/>
        <w:rPr>
          <w:ins w:id="834" w:author="Fritz Gyger" w:date="2019-03-17T15:31:00Z"/>
          <w:rStyle w:val="Hyperlink"/>
          <w:lang w:eastAsia="ar-SA"/>
        </w:rPr>
      </w:pPr>
      <w:ins w:id="835" w:author="Fritz Gyger" w:date="2019-03-17T15:25:00Z">
        <w:r w:rsidRPr="00BF399B">
          <w:rPr>
            <w:lang w:eastAsia="ar-SA"/>
          </w:rPr>
          <w:t>[9]</w:t>
        </w:r>
        <w:r>
          <w:rPr>
            <w:b/>
            <w:lang w:eastAsia="ar-SA"/>
          </w:rPr>
          <w:t xml:space="preserve"> </w:t>
        </w:r>
        <w:r>
          <w:rPr>
            <w:rStyle w:val="Hyperlink"/>
            <w:lang w:eastAsia="ar-SA"/>
          </w:rPr>
          <w:fldChar w:fldCharType="begin"/>
        </w:r>
        <w:r>
          <w:rPr>
            <w:rStyle w:val="Hyperlink"/>
            <w:lang w:eastAsia="ar-SA"/>
          </w:rPr>
          <w:instrText xml:space="preserve"> HYPERLINK "http://donnees.ville.montreal.qc.ca/dataset/contrats-transaction-deneigement" </w:instrText>
        </w:r>
        <w:r>
          <w:rPr>
            <w:rStyle w:val="Hyperlink"/>
            <w:lang w:eastAsia="ar-SA"/>
          </w:rPr>
          <w:fldChar w:fldCharType="separate"/>
        </w:r>
        <w:r w:rsidRPr="003E4AAA">
          <w:rPr>
            <w:rStyle w:val="Hyperlink"/>
            <w:lang w:eastAsia="ar-SA"/>
          </w:rPr>
          <w:t>http://donnees.ville.montreal.qc.ca/dataset/contrats-transaction-deneigement</w:t>
        </w:r>
        <w:r>
          <w:rPr>
            <w:rStyle w:val="Hyperlink"/>
            <w:lang w:eastAsia="ar-SA"/>
          </w:rPr>
          <w:fldChar w:fldCharType="end"/>
        </w:r>
      </w:ins>
    </w:p>
    <w:p w14:paraId="396BE49E" w14:textId="77777777" w:rsidR="003B3A7C" w:rsidRDefault="003B3A7C">
      <w:pPr>
        <w:spacing w:before="0" w:after="0"/>
        <w:rPr>
          <w:ins w:id="836" w:author="Fritz Gyger" w:date="2019-03-17T15:31:00Z"/>
          <w:rStyle w:val="Hyperlink"/>
          <w:lang w:eastAsia="ar-SA"/>
        </w:rPr>
      </w:pPr>
    </w:p>
    <w:p w14:paraId="04456F8C" w14:textId="1C62DE28" w:rsidR="003B3A7C" w:rsidRDefault="003B3A7C">
      <w:pPr>
        <w:spacing w:before="0" w:after="0"/>
        <w:rPr>
          <w:ins w:id="837" w:author="Fritz Gyger" w:date="2019-03-17T15:33:00Z"/>
          <w:rStyle w:val="Hyperlink"/>
          <w:rFonts w:eastAsiaTheme="majorEastAsia" w:cs="Arial"/>
          <w:color w:val="663366"/>
          <w:sz w:val="20"/>
        </w:rPr>
      </w:pPr>
      <w:ins w:id="838" w:author="Fritz Gyger" w:date="2019-03-17T15:32:00Z">
        <w:r w:rsidRPr="003B3A7C">
          <w:rPr>
            <w:rFonts w:cs="Arial"/>
            <w:color w:val="222222"/>
            <w:sz w:val="20"/>
            <w:u w:val="single"/>
            <w:shd w:val="clear" w:color="auto" w:fill="EAF3FF"/>
            <w:rPrChange w:id="839" w:author="Fritz Gyger" w:date="2019-03-17T15:32:00Z">
              <w:rPr>
                <w:rFonts w:cs="Arial"/>
                <w:color w:val="222222"/>
                <w:sz w:val="19"/>
                <w:szCs w:val="19"/>
                <w:highlight w:val="yellow"/>
                <w:shd w:val="clear" w:color="auto" w:fill="EAF3FF"/>
              </w:rPr>
            </w:rPrChange>
          </w:rPr>
          <w:t xml:space="preserve">[10] </w:t>
        </w:r>
        <w:r w:rsidRPr="003B3A7C">
          <w:rPr>
            <w:rStyle w:val="Hyperlink"/>
            <w:rFonts w:eastAsiaTheme="majorEastAsia" w:cs="Arial"/>
            <w:color w:val="663366"/>
            <w:sz w:val="20"/>
            <w:rPrChange w:id="840" w:author="Fritz Gyger" w:date="2019-03-17T15:32:00Z">
              <w:rPr>
                <w:rStyle w:val="Hyperlink"/>
                <w:rFonts w:eastAsiaTheme="majorEastAsia" w:cs="Arial"/>
                <w:color w:val="663366"/>
                <w:sz w:val="19"/>
                <w:szCs w:val="19"/>
                <w:highlight w:val="yellow"/>
              </w:rPr>
            </w:rPrChange>
          </w:rPr>
          <w:fldChar w:fldCharType="begin"/>
        </w:r>
        <w:r w:rsidRPr="003B3A7C">
          <w:rPr>
            <w:rStyle w:val="Hyperlink"/>
            <w:rFonts w:eastAsiaTheme="majorEastAsia" w:cs="Arial"/>
            <w:color w:val="663366"/>
            <w:sz w:val="20"/>
            <w:rPrChange w:id="841" w:author="Fritz Gyger" w:date="2019-03-17T15:32:00Z">
              <w:rPr>
                <w:rStyle w:val="Hyperlink"/>
                <w:rFonts w:eastAsiaTheme="majorEastAsia" w:cs="Arial"/>
                <w:color w:val="663366"/>
                <w:sz w:val="19"/>
                <w:szCs w:val="19"/>
                <w:highlight w:val="yellow"/>
              </w:rPr>
            </w:rPrChange>
          </w:rPr>
          <w:instrText xml:space="preserve"> HYPERLINK "http://www.slideshare.net/bscofield/nosql-codemash-2010" </w:instrText>
        </w:r>
        <w:r w:rsidRPr="003B3A7C">
          <w:rPr>
            <w:rStyle w:val="Hyperlink"/>
            <w:rFonts w:eastAsiaTheme="majorEastAsia" w:cs="Arial"/>
            <w:color w:val="663366"/>
            <w:sz w:val="20"/>
            <w:rPrChange w:id="842" w:author="Fritz Gyger" w:date="2019-03-17T15:32:00Z">
              <w:rPr>
                <w:rStyle w:val="Hyperlink"/>
                <w:rFonts w:eastAsiaTheme="majorEastAsia" w:cs="Arial"/>
                <w:color w:val="663366"/>
                <w:sz w:val="19"/>
                <w:szCs w:val="19"/>
                <w:highlight w:val="yellow"/>
              </w:rPr>
            </w:rPrChange>
          </w:rPr>
          <w:fldChar w:fldCharType="separate"/>
        </w:r>
        <w:r w:rsidRPr="003B3A7C">
          <w:rPr>
            <w:rStyle w:val="Hyperlink"/>
            <w:rFonts w:eastAsiaTheme="majorEastAsia" w:cs="Arial"/>
            <w:color w:val="663366"/>
            <w:sz w:val="20"/>
            <w:rPrChange w:id="843" w:author="Fritz Gyger" w:date="2019-03-17T15:32:00Z">
              <w:rPr>
                <w:rStyle w:val="Hyperlink"/>
                <w:rFonts w:eastAsiaTheme="majorEastAsia" w:cs="Arial"/>
                <w:color w:val="663366"/>
                <w:sz w:val="19"/>
                <w:szCs w:val="19"/>
                <w:highlight w:val="yellow"/>
              </w:rPr>
            </w:rPrChange>
          </w:rPr>
          <w:t>"NoSQL - Death to Relational Databases(?)"</w:t>
        </w:r>
        <w:r w:rsidRPr="003B3A7C">
          <w:rPr>
            <w:rStyle w:val="Hyperlink"/>
            <w:rFonts w:eastAsiaTheme="majorEastAsia" w:cs="Arial"/>
            <w:color w:val="663366"/>
            <w:sz w:val="20"/>
            <w:rPrChange w:id="844" w:author="Fritz Gyger" w:date="2019-03-17T15:32:00Z">
              <w:rPr>
                <w:rStyle w:val="Hyperlink"/>
                <w:rFonts w:eastAsiaTheme="majorEastAsia" w:cs="Arial"/>
                <w:color w:val="663366"/>
                <w:sz w:val="19"/>
                <w:szCs w:val="19"/>
                <w:highlight w:val="yellow"/>
              </w:rPr>
            </w:rPrChange>
          </w:rPr>
          <w:fldChar w:fldCharType="end"/>
        </w:r>
      </w:ins>
    </w:p>
    <w:p w14:paraId="344C4F66" w14:textId="77777777" w:rsidR="003B3A7C" w:rsidRDefault="003B3A7C">
      <w:pPr>
        <w:spacing w:before="0" w:after="0"/>
        <w:rPr>
          <w:ins w:id="845" w:author="Fritz Gyger" w:date="2019-03-17T15:33:00Z"/>
          <w:rStyle w:val="Hyperlink"/>
          <w:rFonts w:eastAsiaTheme="majorEastAsia" w:cs="Arial"/>
          <w:color w:val="663366"/>
          <w:sz w:val="20"/>
        </w:rPr>
      </w:pPr>
    </w:p>
    <w:p w14:paraId="74E4EF93" w14:textId="77777777" w:rsidR="003B3A7C" w:rsidRPr="00DD27EF" w:rsidRDefault="003B3A7C" w:rsidP="003B3A7C">
      <w:pPr>
        <w:rPr>
          <w:ins w:id="846" w:author="Fritz Gyger" w:date="2019-03-17T15:33:00Z"/>
        </w:rPr>
      </w:pPr>
      <w:ins w:id="847" w:author="Fritz Gyger" w:date="2019-03-17T15:33:00Z">
        <w:r w:rsidRPr="00BF399B">
          <w:rPr>
            <w:rStyle w:val="Hyperlink"/>
            <w:rFonts w:eastAsiaTheme="majorEastAsia"/>
          </w:rPr>
          <w:t xml:space="preserve">[11] </w:t>
        </w:r>
        <w:r w:rsidRPr="00BF399B">
          <w:rPr>
            <w:rStyle w:val="Hyperlink"/>
            <w:rFonts w:eastAsiaTheme="majorEastAsia"/>
          </w:rPr>
          <w:fldChar w:fldCharType="begin"/>
        </w:r>
        <w:r w:rsidRPr="00BF399B">
          <w:rPr>
            <w:rStyle w:val="Hyperlink"/>
            <w:rFonts w:eastAsiaTheme="majorEastAsia"/>
          </w:rPr>
          <w:instrText xml:space="preserve"> HYPERLINK "https://cloud.google.com/storage-options/" </w:instrText>
        </w:r>
        <w:r w:rsidRPr="00BF399B">
          <w:rPr>
            <w:rStyle w:val="Hyperlink"/>
            <w:rFonts w:eastAsiaTheme="majorEastAsia"/>
          </w:rPr>
          <w:fldChar w:fldCharType="separate"/>
        </w:r>
        <w:r w:rsidRPr="00BF399B">
          <w:rPr>
            <w:rStyle w:val="Hyperlink"/>
            <w:rFonts w:eastAsiaTheme="majorEastAsia"/>
          </w:rPr>
          <w:t>https://cloud.google.com/storage-options/</w:t>
        </w:r>
        <w:r w:rsidRPr="00BF399B">
          <w:rPr>
            <w:rStyle w:val="Hyperlink"/>
            <w:rFonts w:eastAsiaTheme="majorEastAsia"/>
          </w:rPr>
          <w:fldChar w:fldCharType="end"/>
        </w:r>
      </w:ins>
    </w:p>
    <w:p w14:paraId="6E8EBC91" w14:textId="77777777" w:rsidR="003B3A7C" w:rsidRPr="003B3A7C" w:rsidRDefault="003B3A7C">
      <w:pPr>
        <w:spacing w:before="0" w:after="0"/>
        <w:rPr>
          <w:ins w:id="848" w:author="Microsoft Office User" w:date="2019-03-17T11:55:00Z"/>
          <w:color w:val="FF0000"/>
          <w:sz w:val="20"/>
          <w:u w:val="single"/>
          <w:lang w:eastAsia="ar-SA"/>
          <w:rPrChange w:id="849" w:author="Fritz Gyger" w:date="2019-03-17T15:32:00Z">
            <w:rPr>
              <w:ins w:id="850" w:author="Microsoft Office User" w:date="2019-03-17T11:55:00Z"/>
              <w:color w:val="FF0000"/>
              <w:lang w:eastAsia="ar-SA"/>
            </w:rPr>
          </w:rPrChange>
        </w:rPr>
      </w:pPr>
    </w:p>
    <w:p w14:paraId="13C68FB2" w14:textId="58CD9457" w:rsidR="00927B26" w:rsidDel="00495659" w:rsidRDefault="00927B26">
      <w:pPr>
        <w:spacing w:before="0" w:after="0"/>
        <w:rPr>
          <w:ins w:id="851" w:author="Microsoft Office User" w:date="2019-03-17T11:55:00Z"/>
          <w:del w:id="852" w:author="Fritz Gyger" w:date="2019-03-17T15:11:00Z"/>
          <w:rFonts w:ascii="Arial Narrow" w:hAnsi="Arial Narrow"/>
          <w:b/>
          <w:color w:val="FF0000"/>
          <w:sz w:val="36"/>
          <w:lang w:eastAsia="ar-SA"/>
        </w:rPr>
      </w:pPr>
      <w:ins w:id="853" w:author="Microsoft Office User" w:date="2019-03-17T11:55:00Z">
        <w:del w:id="854" w:author="Fritz Gyger" w:date="2019-03-17T15:11:00Z">
          <w:r w:rsidDel="00495659">
            <w:rPr>
              <w:color w:val="FF0000"/>
              <w:lang w:eastAsia="ar-SA"/>
            </w:rPr>
            <w:br w:type="page"/>
          </w:r>
        </w:del>
      </w:ins>
    </w:p>
    <w:p w14:paraId="5EE61403" w14:textId="3C549435" w:rsidR="00613836" w:rsidRPr="00FC5B2D" w:rsidDel="00787888" w:rsidRDefault="00FC5B2D" w:rsidP="00310E30">
      <w:pPr>
        <w:pStyle w:val="BodyText"/>
        <w:rPr>
          <w:del w:id="855" w:author="Fritz Gyger" w:date="2019-03-11T20:14:00Z"/>
          <w:color w:val="FF0000"/>
          <w:lang w:eastAsia="ar-SA"/>
        </w:rPr>
      </w:pPr>
      <w:del w:id="856" w:author="Fritz Gyger" w:date="2019-03-11T20:14:00Z">
        <w:r w:rsidRPr="00FC5B2D" w:rsidDel="00787888">
          <w:rPr>
            <w:color w:val="FF0000"/>
            <w:lang w:eastAsia="ar-SA"/>
          </w:rPr>
          <w:delText>DDL Ilia</w:delText>
        </w:r>
        <w:r w:rsidR="00102536" w:rsidDel="00787888">
          <w:rPr>
            <w:color w:val="FF0000"/>
            <w:lang w:eastAsia="ar-SA"/>
          </w:rPr>
          <w:delText xml:space="preserve"> &amp; Pavel</w:delText>
        </w:r>
      </w:del>
    </w:p>
    <w:p w14:paraId="3B9AA41C" w14:textId="77777777" w:rsidR="00BB12B8" w:rsidRDefault="004B2EA2" w:rsidP="003D26B2">
      <w:pPr>
        <w:pStyle w:val="BackMatterHeading"/>
        <w:ind w:left="0"/>
        <w:jc w:val="left"/>
        <w:pPrChange w:id="857" w:author="Fritz Gyger" w:date="2019-03-17T15:09:00Z">
          <w:pPr>
            <w:pStyle w:val="BackMatterHeading"/>
          </w:pPr>
        </w:pPrChange>
      </w:pPr>
      <w:bookmarkStart w:id="858" w:name="_Toc432497682"/>
      <w:bookmarkStart w:id="859" w:name="AppC"/>
      <w:bookmarkStart w:id="860" w:name="_Toc395095147"/>
      <w:bookmarkStart w:id="861" w:name="_Toc395093010"/>
      <w:bookmarkStart w:id="862" w:name="_Toc395092001"/>
      <w:bookmarkStart w:id="863" w:name="_Toc395081363"/>
      <w:bookmarkStart w:id="864" w:name="_Toc3729078"/>
      <w:r>
        <w:lastRenderedPageBreak/>
        <w:t>Appendix A: Acronyms</w:t>
      </w:r>
      <w:bookmarkEnd w:id="858"/>
      <w:bookmarkEnd w:id="859"/>
      <w:bookmarkEnd w:id="860"/>
      <w:bookmarkEnd w:id="861"/>
      <w:bookmarkEnd w:id="862"/>
      <w:bookmarkEnd w:id="863"/>
      <w:bookmarkEnd w:id="864"/>
    </w:p>
    <w:p w14:paraId="3696AB07" w14:textId="77777777" w:rsidR="00BB12B8" w:rsidRDefault="004B2EA2">
      <w:pPr>
        <w:pStyle w:val="InstructionalText"/>
      </w:pPr>
      <w:r>
        <w:t>Instructions: Provide a list of acronyms and associated literal translations used within the document. List the acronyms in alphabetical order using a tabular format as depicted below.</w:t>
      </w:r>
    </w:p>
    <w:p w14:paraId="4D2BF1C0" w14:textId="77777777" w:rsidR="00BB12B8" w:rsidRDefault="004B2EA2">
      <w:pPr>
        <w:pStyle w:val="Caption"/>
      </w:pPr>
      <w:bookmarkStart w:id="865" w:name="_Toc432497690"/>
      <w:bookmarkStart w:id="866" w:name="_Toc395104373"/>
      <w:bookmarkStart w:id="867" w:name="_Toc395104117"/>
      <w:bookmarkStart w:id="868" w:name="_Toc395092486"/>
      <w:bookmarkStart w:id="869" w:name="_Toc391640583"/>
      <w:r>
        <w:t xml:space="preserve">Table </w:t>
      </w:r>
      <w:r>
        <w:fldChar w:fldCharType="begin"/>
      </w:r>
      <w:r>
        <w:instrText>SEQ Table \* ARABIC</w:instrText>
      </w:r>
      <w:r>
        <w:fldChar w:fldCharType="separate"/>
      </w:r>
      <w:r>
        <w:t>1</w:t>
      </w:r>
      <w:r>
        <w:fldChar w:fldCharType="end"/>
      </w:r>
      <w:r>
        <w:t xml:space="preserve"> - Acronyms</w:t>
      </w:r>
      <w:bookmarkEnd w:id="865"/>
      <w:bookmarkEnd w:id="866"/>
      <w:bookmarkEnd w:id="867"/>
      <w:bookmarkEnd w:id="868"/>
      <w:bookmarkEnd w:id="869"/>
    </w:p>
    <w:tbl>
      <w:tblPr>
        <w:tblStyle w:val="TableGrid"/>
        <w:tblW w:w="3964" w:type="dxa"/>
        <w:tblLook w:val="0000" w:firstRow="0" w:lastRow="0" w:firstColumn="0" w:lastColumn="0" w:noHBand="0" w:noVBand="0"/>
      </w:tblPr>
      <w:tblGrid>
        <w:gridCol w:w="1082"/>
        <w:gridCol w:w="2882"/>
      </w:tblGrid>
      <w:tr w:rsidR="00BB12B8" w14:paraId="63E9D163" w14:textId="77777777" w:rsidTr="004B2EA2">
        <w:trPr>
          <w:cantSplit/>
          <w:tblHeader/>
        </w:trPr>
        <w:tc>
          <w:tcPr>
            <w:tcW w:w="1082" w:type="dxa"/>
            <w:shd w:val="clear" w:color="auto" w:fill="1F497D"/>
            <w:vAlign w:val="center"/>
          </w:tcPr>
          <w:p w14:paraId="29E63429" w14:textId="77777777" w:rsidR="00BB12B8" w:rsidRDefault="004B2EA2">
            <w:pPr>
              <w:pStyle w:val="TableText10HeaderCenter"/>
              <w:spacing w:after="0"/>
              <w:rPr>
                <w:rFonts w:ascii="Times New Roman" w:hAnsi="Times New Roman"/>
                <w:szCs w:val="20"/>
              </w:rPr>
            </w:pPr>
            <w:r>
              <w:rPr>
                <w:rFonts w:ascii="Times New Roman" w:hAnsi="Times New Roman"/>
                <w:szCs w:val="20"/>
              </w:rPr>
              <w:t>Acronym</w:t>
            </w:r>
          </w:p>
        </w:tc>
        <w:tc>
          <w:tcPr>
            <w:tcW w:w="2882" w:type="dxa"/>
            <w:shd w:val="clear" w:color="auto" w:fill="1F497D"/>
            <w:vAlign w:val="center"/>
          </w:tcPr>
          <w:p w14:paraId="7F6BC176" w14:textId="77777777" w:rsidR="00BB12B8" w:rsidRDefault="004B2EA2">
            <w:pPr>
              <w:pStyle w:val="TableText10HeaderCenter"/>
              <w:spacing w:after="0"/>
              <w:rPr>
                <w:rFonts w:ascii="Times New Roman" w:hAnsi="Times New Roman"/>
                <w:szCs w:val="20"/>
              </w:rPr>
            </w:pPr>
            <w:r>
              <w:rPr>
                <w:rFonts w:ascii="Times New Roman" w:hAnsi="Times New Roman"/>
                <w:szCs w:val="20"/>
              </w:rPr>
              <w:t>Literal Translation</w:t>
            </w:r>
          </w:p>
        </w:tc>
      </w:tr>
      <w:tr w:rsidR="004B2EA2" w14:paraId="42B95A21" w14:textId="77777777" w:rsidTr="004B2EA2">
        <w:trPr>
          <w:cantSplit/>
        </w:trPr>
        <w:tc>
          <w:tcPr>
            <w:tcW w:w="1082" w:type="dxa"/>
            <w:shd w:val="clear" w:color="auto" w:fill="auto"/>
          </w:tcPr>
          <w:p w14:paraId="1C12B72E" w14:textId="77777777" w:rsidR="004B2EA2" w:rsidRDefault="004B2EA2" w:rsidP="004B2EA2">
            <w:pPr>
              <w:pStyle w:val="TableText10"/>
              <w:spacing w:after="0"/>
              <w:rPr>
                <w:rFonts w:ascii="Times New Roman" w:hAnsi="Times New Roman"/>
              </w:rPr>
            </w:pPr>
            <w:r>
              <w:rPr>
                <w:rFonts w:ascii="Times New Roman" w:hAnsi="Times New Roman"/>
              </w:rPr>
              <w:t>csv</w:t>
            </w:r>
          </w:p>
        </w:tc>
        <w:tc>
          <w:tcPr>
            <w:tcW w:w="2882" w:type="dxa"/>
            <w:shd w:val="clear" w:color="auto" w:fill="auto"/>
          </w:tcPr>
          <w:p w14:paraId="150A2EFD" w14:textId="77777777" w:rsidR="004B2EA2" w:rsidRDefault="004B2EA2" w:rsidP="004B2EA2">
            <w:pPr>
              <w:pStyle w:val="TableText10"/>
              <w:spacing w:after="0"/>
              <w:rPr>
                <w:rFonts w:ascii="Times New Roman" w:hAnsi="Times New Roman"/>
              </w:rPr>
            </w:pPr>
            <w:r>
              <w:rPr>
                <w:rFonts w:ascii="Times New Roman" w:hAnsi="Times New Roman"/>
              </w:rPr>
              <w:t>Comma Separated Values</w:t>
            </w:r>
          </w:p>
        </w:tc>
      </w:tr>
      <w:tr w:rsidR="00BB12B8" w14:paraId="745E66C8" w14:textId="77777777" w:rsidTr="004B2EA2">
        <w:trPr>
          <w:cantSplit/>
        </w:trPr>
        <w:tc>
          <w:tcPr>
            <w:tcW w:w="1082" w:type="dxa"/>
            <w:shd w:val="clear" w:color="auto" w:fill="auto"/>
          </w:tcPr>
          <w:p w14:paraId="5BC382FF" w14:textId="0EC17D75" w:rsidR="00BB12B8" w:rsidRDefault="00787888">
            <w:pPr>
              <w:pStyle w:val="TableText10"/>
              <w:spacing w:after="0"/>
              <w:rPr>
                <w:rFonts w:ascii="Times New Roman" w:hAnsi="Times New Roman"/>
              </w:rPr>
            </w:pPr>
            <w:ins w:id="870" w:author="Fritz Gyger" w:date="2019-03-11T20:14:00Z">
              <w:r>
                <w:rPr>
                  <w:rFonts w:ascii="Times New Roman" w:hAnsi="Times New Roman"/>
                </w:rPr>
                <w:t>DDL</w:t>
              </w:r>
            </w:ins>
          </w:p>
        </w:tc>
        <w:tc>
          <w:tcPr>
            <w:tcW w:w="2882" w:type="dxa"/>
            <w:shd w:val="clear" w:color="auto" w:fill="auto"/>
          </w:tcPr>
          <w:p w14:paraId="768556C3" w14:textId="2FF6B5FD" w:rsidR="00BB12B8" w:rsidRDefault="00787888">
            <w:pPr>
              <w:pStyle w:val="TableText10"/>
              <w:spacing w:after="0"/>
              <w:rPr>
                <w:rFonts w:ascii="Times New Roman" w:hAnsi="Times New Roman"/>
              </w:rPr>
            </w:pPr>
            <w:ins w:id="871" w:author="Fritz Gyger" w:date="2019-03-11T20:15:00Z">
              <w:r>
                <w:rPr>
                  <w:rFonts w:ascii="Times New Roman" w:hAnsi="Times New Roman"/>
                </w:rPr>
                <w:t>Data Definition Language</w:t>
              </w:r>
            </w:ins>
          </w:p>
        </w:tc>
      </w:tr>
      <w:tr w:rsidR="00BB12B8" w14:paraId="1BF6DE78" w14:textId="77777777" w:rsidTr="004B2EA2">
        <w:trPr>
          <w:cantSplit/>
        </w:trPr>
        <w:tc>
          <w:tcPr>
            <w:tcW w:w="1082" w:type="dxa"/>
            <w:shd w:val="clear" w:color="auto" w:fill="auto"/>
          </w:tcPr>
          <w:p w14:paraId="6499EEE1" w14:textId="26B08580" w:rsidR="00BB12B8" w:rsidRDefault="00787888">
            <w:pPr>
              <w:pStyle w:val="TableText10"/>
              <w:spacing w:after="0"/>
              <w:rPr>
                <w:rFonts w:ascii="Times New Roman" w:hAnsi="Times New Roman"/>
              </w:rPr>
            </w:pPr>
            <w:ins w:id="872" w:author="Fritz Gyger" w:date="2019-03-11T20:15:00Z">
              <w:r>
                <w:rPr>
                  <w:rFonts w:ascii="Times New Roman" w:hAnsi="Times New Roman"/>
                </w:rPr>
                <w:t>HDD</w:t>
              </w:r>
            </w:ins>
          </w:p>
        </w:tc>
        <w:tc>
          <w:tcPr>
            <w:tcW w:w="2882" w:type="dxa"/>
            <w:shd w:val="clear" w:color="auto" w:fill="auto"/>
          </w:tcPr>
          <w:p w14:paraId="006E210F" w14:textId="5CFE4A21" w:rsidR="00BB12B8" w:rsidRDefault="00787888">
            <w:pPr>
              <w:pStyle w:val="TableText10"/>
              <w:spacing w:after="0"/>
              <w:rPr>
                <w:rFonts w:ascii="Times New Roman" w:hAnsi="Times New Roman"/>
              </w:rPr>
            </w:pPr>
            <w:ins w:id="873" w:author="Fritz Gyger" w:date="2019-03-11T20:15:00Z">
              <w:r>
                <w:rPr>
                  <w:rFonts w:ascii="Times New Roman" w:hAnsi="Times New Roman"/>
                </w:rPr>
                <w:t>Hard Drive Disk</w:t>
              </w:r>
            </w:ins>
          </w:p>
        </w:tc>
      </w:tr>
      <w:tr w:rsidR="00BB12B8" w14:paraId="2B0C5019" w14:textId="77777777" w:rsidTr="004B2EA2">
        <w:trPr>
          <w:cantSplit/>
        </w:trPr>
        <w:tc>
          <w:tcPr>
            <w:tcW w:w="1082" w:type="dxa"/>
            <w:shd w:val="clear" w:color="auto" w:fill="auto"/>
          </w:tcPr>
          <w:p w14:paraId="68C166E7" w14:textId="257B808B" w:rsidR="00BB12B8" w:rsidRDefault="00787888">
            <w:pPr>
              <w:pStyle w:val="TableText10"/>
              <w:spacing w:after="0"/>
              <w:rPr>
                <w:rFonts w:ascii="Times New Roman" w:hAnsi="Times New Roman"/>
              </w:rPr>
            </w:pPr>
            <w:ins w:id="874" w:author="Fritz Gyger" w:date="2019-03-11T20:15:00Z">
              <w:r>
                <w:rPr>
                  <w:rFonts w:ascii="Times New Roman" w:hAnsi="Times New Roman"/>
                </w:rPr>
                <w:t>S</w:t>
              </w:r>
            </w:ins>
            <w:ins w:id="875" w:author="Fritz Gyger" w:date="2019-03-11T20:16:00Z">
              <w:r>
                <w:rPr>
                  <w:rFonts w:ascii="Times New Roman" w:hAnsi="Times New Roman"/>
                </w:rPr>
                <w:t>S</w:t>
              </w:r>
            </w:ins>
            <w:ins w:id="876" w:author="Fritz Gyger" w:date="2019-03-11T20:15:00Z">
              <w:r>
                <w:rPr>
                  <w:rFonts w:ascii="Times New Roman" w:hAnsi="Times New Roman"/>
                </w:rPr>
                <w:t xml:space="preserve">D </w:t>
              </w:r>
            </w:ins>
          </w:p>
        </w:tc>
        <w:tc>
          <w:tcPr>
            <w:tcW w:w="2882" w:type="dxa"/>
            <w:shd w:val="clear" w:color="auto" w:fill="auto"/>
          </w:tcPr>
          <w:p w14:paraId="5E9591EE" w14:textId="76225923" w:rsidR="00BB12B8" w:rsidRDefault="00787888">
            <w:pPr>
              <w:pStyle w:val="TableText10"/>
              <w:spacing w:after="0"/>
              <w:rPr>
                <w:rFonts w:ascii="Times New Roman" w:hAnsi="Times New Roman"/>
              </w:rPr>
            </w:pPr>
            <w:ins w:id="877" w:author="Fritz Gyger" w:date="2019-03-11T20:15:00Z">
              <w:r>
                <w:rPr>
                  <w:rFonts w:ascii="Times New Roman" w:hAnsi="Times New Roman"/>
                </w:rPr>
                <w:t xml:space="preserve">Solid State </w:t>
              </w:r>
            </w:ins>
            <w:ins w:id="878" w:author="Fritz Gyger" w:date="2019-03-11T20:16:00Z">
              <w:r>
                <w:rPr>
                  <w:rFonts w:ascii="Times New Roman" w:hAnsi="Times New Roman"/>
                </w:rPr>
                <w:t>Drive</w:t>
              </w:r>
            </w:ins>
          </w:p>
        </w:tc>
      </w:tr>
      <w:tr w:rsidR="00BB12B8" w14:paraId="3DEA1D71" w14:textId="77777777" w:rsidTr="004B2EA2">
        <w:trPr>
          <w:cantSplit/>
        </w:trPr>
        <w:tc>
          <w:tcPr>
            <w:tcW w:w="1082" w:type="dxa"/>
            <w:shd w:val="clear" w:color="auto" w:fill="auto"/>
          </w:tcPr>
          <w:p w14:paraId="1269937F" w14:textId="00D4CB15" w:rsidR="00BB12B8" w:rsidRDefault="00120B13">
            <w:pPr>
              <w:pStyle w:val="TableText10"/>
              <w:spacing w:after="0"/>
              <w:rPr>
                <w:rFonts w:ascii="Times New Roman" w:hAnsi="Times New Roman"/>
              </w:rPr>
            </w:pPr>
            <w:ins w:id="879" w:author="Fritz Gyger" w:date="2019-03-11T20:16:00Z">
              <w:r>
                <w:rPr>
                  <w:rFonts w:ascii="Times New Roman" w:hAnsi="Times New Roman"/>
                </w:rPr>
                <w:t>DBMS</w:t>
              </w:r>
            </w:ins>
          </w:p>
        </w:tc>
        <w:tc>
          <w:tcPr>
            <w:tcW w:w="2882" w:type="dxa"/>
            <w:shd w:val="clear" w:color="auto" w:fill="auto"/>
          </w:tcPr>
          <w:p w14:paraId="774C1C64" w14:textId="27DCC2B9" w:rsidR="00BB12B8" w:rsidRDefault="00120B13">
            <w:pPr>
              <w:pStyle w:val="TableText10"/>
              <w:spacing w:after="0"/>
              <w:rPr>
                <w:rFonts w:ascii="Times New Roman" w:hAnsi="Times New Roman"/>
              </w:rPr>
            </w:pPr>
            <w:ins w:id="880" w:author="Fritz Gyger" w:date="2019-03-11T20:16:00Z">
              <w:r>
                <w:rPr>
                  <w:rFonts w:ascii="Times New Roman" w:hAnsi="Times New Roman"/>
                </w:rPr>
                <w:t>Database Management System</w:t>
              </w:r>
            </w:ins>
          </w:p>
        </w:tc>
      </w:tr>
      <w:tr w:rsidR="00AB6461" w14:paraId="49AA5223" w14:textId="77777777" w:rsidTr="004B2EA2">
        <w:trPr>
          <w:cantSplit/>
        </w:trPr>
        <w:tc>
          <w:tcPr>
            <w:tcW w:w="1082" w:type="dxa"/>
            <w:shd w:val="clear" w:color="auto" w:fill="auto"/>
          </w:tcPr>
          <w:p w14:paraId="59784E4B" w14:textId="2E7A1807" w:rsidR="00AB6461" w:rsidRDefault="00352CCB">
            <w:pPr>
              <w:pStyle w:val="TableText10"/>
              <w:spacing w:after="0"/>
              <w:rPr>
                <w:rFonts w:ascii="Times New Roman" w:hAnsi="Times New Roman"/>
              </w:rPr>
            </w:pPr>
            <w:ins w:id="881" w:author="Fritz Gyger" w:date="2019-03-11T20:17:00Z">
              <w:r>
                <w:rPr>
                  <w:rFonts w:ascii="Times New Roman" w:hAnsi="Times New Roman"/>
                </w:rPr>
                <w:t>RDBMS</w:t>
              </w:r>
            </w:ins>
          </w:p>
        </w:tc>
        <w:tc>
          <w:tcPr>
            <w:tcW w:w="2882" w:type="dxa"/>
            <w:shd w:val="clear" w:color="auto" w:fill="auto"/>
          </w:tcPr>
          <w:p w14:paraId="77606FB4" w14:textId="1CF87F10" w:rsidR="00AB6461" w:rsidRDefault="00352CCB">
            <w:pPr>
              <w:pStyle w:val="TableText10"/>
              <w:spacing w:after="0"/>
              <w:rPr>
                <w:rFonts w:ascii="Times New Roman" w:hAnsi="Times New Roman"/>
              </w:rPr>
            </w:pPr>
            <w:ins w:id="882" w:author="Fritz Gyger" w:date="2019-03-11T20:17:00Z">
              <w:r>
                <w:rPr>
                  <w:rFonts w:ascii="Times New Roman" w:hAnsi="Times New Roman"/>
                </w:rPr>
                <w:t>Relational DBMS</w:t>
              </w:r>
            </w:ins>
          </w:p>
        </w:tc>
      </w:tr>
      <w:tr w:rsidR="00FC5B2D" w14:paraId="55F8904D" w14:textId="77777777" w:rsidTr="004B2EA2">
        <w:trPr>
          <w:cantSplit/>
        </w:trPr>
        <w:tc>
          <w:tcPr>
            <w:tcW w:w="1082" w:type="dxa"/>
            <w:shd w:val="clear" w:color="auto" w:fill="auto"/>
          </w:tcPr>
          <w:p w14:paraId="261DEB66" w14:textId="62EFEEC2" w:rsidR="00FC5B2D" w:rsidDel="00352CCB" w:rsidRDefault="00352CCB">
            <w:pPr>
              <w:pStyle w:val="TableText10"/>
              <w:spacing w:after="0"/>
              <w:rPr>
                <w:del w:id="883" w:author="Fritz Gyger" w:date="2019-03-11T20:17:00Z"/>
                <w:rFonts w:ascii="Times New Roman" w:hAnsi="Times New Roman"/>
              </w:rPr>
            </w:pPr>
            <w:ins w:id="884" w:author="Fritz Gyger" w:date="2019-03-11T20:17:00Z">
              <w:r>
                <w:rPr>
                  <w:rFonts w:ascii="Times New Roman" w:hAnsi="Times New Roman"/>
                </w:rPr>
                <w:t>ERD</w:t>
              </w:r>
            </w:ins>
          </w:p>
          <w:p w14:paraId="64DC63FF" w14:textId="77777777" w:rsidR="00FC5B2D" w:rsidRDefault="00FC5B2D">
            <w:pPr>
              <w:pStyle w:val="TableText10"/>
              <w:spacing w:after="0"/>
              <w:rPr>
                <w:rFonts w:ascii="Times New Roman" w:hAnsi="Times New Roman"/>
              </w:rPr>
            </w:pPr>
          </w:p>
        </w:tc>
        <w:tc>
          <w:tcPr>
            <w:tcW w:w="2882" w:type="dxa"/>
            <w:shd w:val="clear" w:color="auto" w:fill="auto"/>
          </w:tcPr>
          <w:p w14:paraId="75F51376" w14:textId="126BD891" w:rsidR="00FC5B2D" w:rsidRDefault="00352CCB">
            <w:pPr>
              <w:pStyle w:val="TableText10"/>
              <w:spacing w:after="0"/>
              <w:rPr>
                <w:rFonts w:ascii="Times New Roman" w:hAnsi="Times New Roman"/>
              </w:rPr>
            </w:pPr>
            <w:ins w:id="885" w:author="Fritz Gyger" w:date="2019-03-11T20:17:00Z">
              <w:r>
                <w:rPr>
                  <w:rFonts w:ascii="Times New Roman" w:hAnsi="Times New Roman"/>
                </w:rPr>
                <w:t>Entity Relationship Diagram</w:t>
              </w:r>
            </w:ins>
          </w:p>
        </w:tc>
      </w:tr>
      <w:tr w:rsidR="00352CCB" w14:paraId="2E2C072E" w14:textId="77777777" w:rsidTr="004B2EA2">
        <w:trPr>
          <w:cantSplit/>
          <w:ins w:id="886" w:author="Fritz Gyger" w:date="2019-03-11T20:17:00Z"/>
        </w:trPr>
        <w:tc>
          <w:tcPr>
            <w:tcW w:w="1082" w:type="dxa"/>
            <w:shd w:val="clear" w:color="auto" w:fill="auto"/>
          </w:tcPr>
          <w:p w14:paraId="23A196E6" w14:textId="7A011CDC" w:rsidR="00352CCB" w:rsidRDefault="00B80716">
            <w:pPr>
              <w:pStyle w:val="TableText10"/>
              <w:spacing w:after="0"/>
              <w:rPr>
                <w:ins w:id="887" w:author="Fritz Gyger" w:date="2019-03-11T20:17:00Z"/>
                <w:rFonts w:ascii="Times New Roman" w:hAnsi="Times New Roman"/>
              </w:rPr>
            </w:pPr>
            <w:ins w:id="888" w:author="Fritz Gyger" w:date="2019-03-11T20:17:00Z">
              <w:r>
                <w:rPr>
                  <w:rFonts w:ascii="Times New Roman" w:hAnsi="Times New Roman"/>
                </w:rPr>
                <w:t>PK</w:t>
              </w:r>
            </w:ins>
          </w:p>
        </w:tc>
        <w:tc>
          <w:tcPr>
            <w:tcW w:w="2882" w:type="dxa"/>
            <w:shd w:val="clear" w:color="auto" w:fill="auto"/>
          </w:tcPr>
          <w:p w14:paraId="0926BCF7" w14:textId="17BD1704" w:rsidR="00352CCB" w:rsidRDefault="00B80716" w:rsidP="00352CCB">
            <w:pPr>
              <w:pStyle w:val="TableText10"/>
              <w:spacing w:after="0"/>
              <w:rPr>
                <w:ins w:id="889" w:author="Fritz Gyger" w:date="2019-03-11T20:17:00Z"/>
                <w:rFonts w:ascii="Times New Roman" w:hAnsi="Times New Roman"/>
              </w:rPr>
            </w:pPr>
            <w:ins w:id="890" w:author="Fritz Gyger" w:date="2019-03-11T20:17:00Z">
              <w:r>
                <w:rPr>
                  <w:rFonts w:ascii="Times New Roman" w:hAnsi="Times New Roman"/>
                </w:rPr>
                <w:t>Primary Key</w:t>
              </w:r>
            </w:ins>
          </w:p>
        </w:tc>
      </w:tr>
      <w:tr w:rsidR="00B80716" w14:paraId="6DD62A00" w14:textId="77777777" w:rsidTr="004B2EA2">
        <w:trPr>
          <w:cantSplit/>
          <w:ins w:id="891" w:author="Fritz Gyger" w:date="2019-03-11T20:18:00Z"/>
        </w:trPr>
        <w:tc>
          <w:tcPr>
            <w:tcW w:w="1082" w:type="dxa"/>
            <w:shd w:val="clear" w:color="auto" w:fill="auto"/>
          </w:tcPr>
          <w:p w14:paraId="164D1CBE" w14:textId="4C163457" w:rsidR="00B80716" w:rsidRDefault="00B80716">
            <w:pPr>
              <w:pStyle w:val="TableText10"/>
              <w:spacing w:after="0"/>
              <w:rPr>
                <w:ins w:id="892" w:author="Fritz Gyger" w:date="2019-03-11T20:18:00Z"/>
                <w:rFonts w:ascii="Times New Roman" w:hAnsi="Times New Roman"/>
              </w:rPr>
            </w:pPr>
            <w:ins w:id="893" w:author="Fritz Gyger" w:date="2019-03-11T20:18:00Z">
              <w:r>
                <w:rPr>
                  <w:rFonts w:ascii="Times New Roman" w:hAnsi="Times New Roman"/>
                </w:rPr>
                <w:t>FK</w:t>
              </w:r>
            </w:ins>
          </w:p>
        </w:tc>
        <w:tc>
          <w:tcPr>
            <w:tcW w:w="2882" w:type="dxa"/>
            <w:shd w:val="clear" w:color="auto" w:fill="auto"/>
          </w:tcPr>
          <w:p w14:paraId="27547340" w14:textId="0AE2CEA4" w:rsidR="00B80716" w:rsidRDefault="00B80716" w:rsidP="00352CCB">
            <w:pPr>
              <w:pStyle w:val="TableText10"/>
              <w:spacing w:after="0"/>
              <w:rPr>
                <w:ins w:id="894" w:author="Fritz Gyger" w:date="2019-03-11T20:18:00Z"/>
                <w:rFonts w:ascii="Times New Roman" w:hAnsi="Times New Roman"/>
              </w:rPr>
            </w:pPr>
            <w:ins w:id="895" w:author="Fritz Gyger" w:date="2019-03-11T20:18:00Z">
              <w:r>
                <w:rPr>
                  <w:rFonts w:ascii="Times New Roman" w:hAnsi="Times New Roman"/>
                </w:rPr>
                <w:t xml:space="preserve">Foreign Key </w:t>
              </w:r>
            </w:ins>
          </w:p>
        </w:tc>
      </w:tr>
      <w:tr w:rsidR="00B80716" w14:paraId="239B6890" w14:textId="77777777" w:rsidTr="004B2EA2">
        <w:trPr>
          <w:cantSplit/>
          <w:ins w:id="896" w:author="Fritz Gyger" w:date="2019-03-11T20:18:00Z"/>
        </w:trPr>
        <w:tc>
          <w:tcPr>
            <w:tcW w:w="1082" w:type="dxa"/>
            <w:shd w:val="clear" w:color="auto" w:fill="auto"/>
          </w:tcPr>
          <w:p w14:paraId="3000444B" w14:textId="5AE03D17" w:rsidR="00B80716" w:rsidRDefault="006327E6">
            <w:pPr>
              <w:pStyle w:val="TableText10"/>
              <w:spacing w:after="0"/>
              <w:rPr>
                <w:ins w:id="897" w:author="Fritz Gyger" w:date="2019-03-11T20:18:00Z"/>
                <w:rFonts w:ascii="Times New Roman" w:hAnsi="Times New Roman"/>
              </w:rPr>
            </w:pPr>
            <w:ins w:id="898" w:author="Fritz Gyger" w:date="2019-03-11T20:18:00Z">
              <w:r>
                <w:rPr>
                  <w:rFonts w:ascii="Times New Roman" w:hAnsi="Times New Roman"/>
                </w:rPr>
                <w:t>MB</w:t>
              </w:r>
            </w:ins>
          </w:p>
        </w:tc>
        <w:tc>
          <w:tcPr>
            <w:tcW w:w="2882" w:type="dxa"/>
            <w:shd w:val="clear" w:color="auto" w:fill="auto"/>
          </w:tcPr>
          <w:p w14:paraId="1548C432" w14:textId="67947172" w:rsidR="00B80716" w:rsidRDefault="006327E6" w:rsidP="00352CCB">
            <w:pPr>
              <w:pStyle w:val="TableText10"/>
              <w:spacing w:after="0"/>
              <w:rPr>
                <w:ins w:id="899" w:author="Fritz Gyger" w:date="2019-03-11T20:18:00Z"/>
                <w:rFonts w:ascii="Times New Roman" w:hAnsi="Times New Roman"/>
              </w:rPr>
            </w:pPr>
            <w:ins w:id="900" w:author="Fritz Gyger" w:date="2019-03-11T20:18:00Z">
              <w:r>
                <w:rPr>
                  <w:rFonts w:ascii="Times New Roman" w:hAnsi="Times New Roman"/>
                </w:rPr>
                <w:t>MegaBytes</w:t>
              </w:r>
            </w:ins>
          </w:p>
        </w:tc>
      </w:tr>
      <w:tr w:rsidR="006327E6" w14:paraId="7DE01AF8" w14:textId="77777777" w:rsidTr="004B2EA2">
        <w:trPr>
          <w:cantSplit/>
          <w:ins w:id="901" w:author="Fritz Gyger" w:date="2019-03-11T20:18:00Z"/>
        </w:trPr>
        <w:tc>
          <w:tcPr>
            <w:tcW w:w="1082" w:type="dxa"/>
            <w:shd w:val="clear" w:color="auto" w:fill="auto"/>
          </w:tcPr>
          <w:p w14:paraId="22F0EB71" w14:textId="19779269" w:rsidR="006327E6" w:rsidRDefault="006327E6">
            <w:pPr>
              <w:pStyle w:val="TableText10"/>
              <w:spacing w:after="0"/>
              <w:rPr>
                <w:ins w:id="902" w:author="Fritz Gyger" w:date="2019-03-11T20:18:00Z"/>
                <w:rFonts w:ascii="Times New Roman" w:hAnsi="Times New Roman"/>
              </w:rPr>
            </w:pPr>
            <w:ins w:id="903" w:author="Fritz Gyger" w:date="2019-03-11T20:18:00Z">
              <w:r>
                <w:rPr>
                  <w:rFonts w:ascii="Times New Roman" w:hAnsi="Times New Roman"/>
                </w:rPr>
                <w:t>GB</w:t>
              </w:r>
            </w:ins>
          </w:p>
        </w:tc>
        <w:tc>
          <w:tcPr>
            <w:tcW w:w="2882" w:type="dxa"/>
            <w:shd w:val="clear" w:color="auto" w:fill="auto"/>
          </w:tcPr>
          <w:p w14:paraId="0F850A12" w14:textId="1B38726E" w:rsidR="006327E6" w:rsidRDefault="006327E6" w:rsidP="00352CCB">
            <w:pPr>
              <w:pStyle w:val="TableText10"/>
              <w:spacing w:after="0"/>
              <w:rPr>
                <w:ins w:id="904" w:author="Fritz Gyger" w:date="2019-03-11T20:18:00Z"/>
                <w:rFonts w:ascii="Times New Roman" w:hAnsi="Times New Roman"/>
              </w:rPr>
            </w:pPr>
            <w:ins w:id="905" w:author="Fritz Gyger" w:date="2019-03-11T20:18:00Z">
              <w:r>
                <w:rPr>
                  <w:rFonts w:ascii="Times New Roman" w:hAnsi="Times New Roman"/>
                </w:rPr>
                <w:t>GigaBytes</w:t>
              </w:r>
            </w:ins>
          </w:p>
        </w:tc>
      </w:tr>
      <w:tr w:rsidR="00D30844" w14:paraId="0DBD0613" w14:textId="77777777" w:rsidTr="004B2EA2">
        <w:trPr>
          <w:cantSplit/>
          <w:ins w:id="906" w:author="Fritz Gyger" w:date="2019-03-11T20:18:00Z"/>
        </w:trPr>
        <w:tc>
          <w:tcPr>
            <w:tcW w:w="1082" w:type="dxa"/>
            <w:shd w:val="clear" w:color="auto" w:fill="auto"/>
          </w:tcPr>
          <w:p w14:paraId="2DA0D1D3" w14:textId="279EB73C" w:rsidR="00D30844" w:rsidRDefault="00D30844">
            <w:pPr>
              <w:pStyle w:val="TableText10"/>
              <w:spacing w:after="0"/>
              <w:rPr>
                <w:ins w:id="907" w:author="Fritz Gyger" w:date="2019-03-11T20:18:00Z"/>
                <w:rFonts w:ascii="Times New Roman" w:hAnsi="Times New Roman"/>
              </w:rPr>
            </w:pPr>
            <w:ins w:id="908" w:author="Fritz Gyger" w:date="2019-03-11T20:18:00Z">
              <w:r>
                <w:rPr>
                  <w:rFonts w:ascii="Times New Roman" w:hAnsi="Times New Roman"/>
                </w:rPr>
                <w:t>RAM</w:t>
              </w:r>
            </w:ins>
          </w:p>
        </w:tc>
        <w:tc>
          <w:tcPr>
            <w:tcW w:w="2882" w:type="dxa"/>
            <w:shd w:val="clear" w:color="auto" w:fill="auto"/>
          </w:tcPr>
          <w:p w14:paraId="0D9E5203" w14:textId="0EE83258" w:rsidR="00D30844" w:rsidRDefault="00D30844" w:rsidP="00352CCB">
            <w:pPr>
              <w:pStyle w:val="TableText10"/>
              <w:spacing w:after="0"/>
              <w:rPr>
                <w:ins w:id="909" w:author="Fritz Gyger" w:date="2019-03-11T20:18:00Z"/>
                <w:rFonts w:ascii="Times New Roman" w:hAnsi="Times New Roman"/>
              </w:rPr>
            </w:pPr>
            <w:ins w:id="910" w:author="Fritz Gyger" w:date="2019-03-11T20:18:00Z">
              <w:r>
                <w:rPr>
                  <w:rFonts w:ascii="Times New Roman" w:hAnsi="Times New Roman"/>
                </w:rPr>
                <w:t xml:space="preserve">Random Access Memory </w:t>
              </w:r>
            </w:ins>
          </w:p>
        </w:tc>
      </w:tr>
      <w:tr w:rsidR="00D30844" w14:paraId="4D4C5903" w14:textId="77777777" w:rsidTr="004B2EA2">
        <w:trPr>
          <w:cantSplit/>
          <w:ins w:id="911" w:author="Fritz Gyger" w:date="2019-03-11T20:19:00Z"/>
        </w:trPr>
        <w:tc>
          <w:tcPr>
            <w:tcW w:w="1082" w:type="dxa"/>
            <w:shd w:val="clear" w:color="auto" w:fill="auto"/>
          </w:tcPr>
          <w:p w14:paraId="5424298A" w14:textId="04FFA801" w:rsidR="00D30844" w:rsidRDefault="00D30844">
            <w:pPr>
              <w:pStyle w:val="TableText10"/>
              <w:spacing w:after="0"/>
              <w:rPr>
                <w:ins w:id="912" w:author="Fritz Gyger" w:date="2019-03-11T20:19:00Z"/>
                <w:rFonts w:ascii="Times New Roman" w:hAnsi="Times New Roman"/>
              </w:rPr>
            </w:pPr>
            <w:ins w:id="913" w:author="Fritz Gyger" w:date="2019-03-11T20:19:00Z">
              <w:r>
                <w:rPr>
                  <w:rFonts w:ascii="Times New Roman" w:hAnsi="Times New Roman"/>
                </w:rPr>
                <w:t>BASE</w:t>
              </w:r>
            </w:ins>
          </w:p>
        </w:tc>
        <w:tc>
          <w:tcPr>
            <w:tcW w:w="2882" w:type="dxa"/>
            <w:shd w:val="clear" w:color="auto" w:fill="auto"/>
          </w:tcPr>
          <w:p w14:paraId="0A5A827B" w14:textId="55031F06" w:rsidR="00D30844" w:rsidRDefault="00D30844" w:rsidP="00352CCB">
            <w:pPr>
              <w:pStyle w:val="TableText10"/>
              <w:spacing w:after="0"/>
              <w:rPr>
                <w:ins w:id="914" w:author="Fritz Gyger" w:date="2019-03-11T20:19:00Z"/>
                <w:rFonts w:ascii="Times New Roman" w:hAnsi="Times New Roman"/>
              </w:rPr>
            </w:pPr>
            <w:ins w:id="915" w:author="Fritz Gyger" w:date="2019-03-11T20:19:00Z">
              <w:r>
                <w:rPr>
                  <w:rFonts w:ascii="Times New Roman" w:hAnsi="Times New Roman"/>
                </w:rPr>
                <w:t xml:space="preserve">Basic Availability Soft-State </w:t>
              </w:r>
            </w:ins>
            <w:ins w:id="916" w:author="Fritz Gyger" w:date="2019-03-11T20:20:00Z">
              <w:r>
                <w:rPr>
                  <w:rFonts w:ascii="Times New Roman" w:hAnsi="Times New Roman"/>
                </w:rPr>
                <w:t xml:space="preserve">Eventual Consistency </w:t>
              </w:r>
            </w:ins>
            <w:ins w:id="917" w:author="Fritz Gyger" w:date="2019-03-11T20:19:00Z">
              <w:r>
                <w:rPr>
                  <w:rFonts w:ascii="Times New Roman" w:hAnsi="Times New Roman"/>
                </w:rPr>
                <w:t xml:space="preserve"> </w:t>
              </w:r>
            </w:ins>
          </w:p>
        </w:tc>
      </w:tr>
      <w:tr w:rsidR="00D30844" w14:paraId="1F0ED1C4" w14:textId="77777777" w:rsidTr="004B2EA2">
        <w:trPr>
          <w:cantSplit/>
          <w:ins w:id="918" w:author="Fritz Gyger" w:date="2019-03-11T20:19:00Z"/>
        </w:trPr>
        <w:tc>
          <w:tcPr>
            <w:tcW w:w="1082" w:type="dxa"/>
            <w:shd w:val="clear" w:color="auto" w:fill="auto"/>
          </w:tcPr>
          <w:p w14:paraId="4FFCB5AC" w14:textId="16920500" w:rsidR="00D30844" w:rsidRDefault="00D30844">
            <w:pPr>
              <w:pStyle w:val="TableText10"/>
              <w:spacing w:after="0"/>
              <w:rPr>
                <w:ins w:id="919" w:author="Fritz Gyger" w:date="2019-03-11T20:19:00Z"/>
                <w:rFonts w:ascii="Times New Roman" w:hAnsi="Times New Roman"/>
              </w:rPr>
            </w:pPr>
            <w:ins w:id="920" w:author="Fritz Gyger" w:date="2019-03-11T20:19:00Z">
              <w:r>
                <w:rPr>
                  <w:rFonts w:ascii="Times New Roman" w:hAnsi="Times New Roman"/>
                </w:rPr>
                <w:t>ACID</w:t>
              </w:r>
            </w:ins>
          </w:p>
        </w:tc>
        <w:tc>
          <w:tcPr>
            <w:tcW w:w="2882" w:type="dxa"/>
            <w:shd w:val="clear" w:color="auto" w:fill="auto"/>
          </w:tcPr>
          <w:p w14:paraId="2CD268E5" w14:textId="73CA1406" w:rsidR="00D30844" w:rsidRDefault="00D30844" w:rsidP="00352CCB">
            <w:pPr>
              <w:pStyle w:val="TableText10"/>
              <w:spacing w:after="0"/>
              <w:rPr>
                <w:ins w:id="921" w:author="Fritz Gyger" w:date="2019-03-11T20:19:00Z"/>
                <w:rFonts w:ascii="Times New Roman" w:hAnsi="Times New Roman"/>
              </w:rPr>
            </w:pPr>
            <w:ins w:id="922" w:author="Fritz Gyger" w:date="2019-03-11T20:20:00Z">
              <w:r>
                <w:rPr>
                  <w:rFonts w:ascii="Times New Roman" w:hAnsi="Times New Roman"/>
                </w:rPr>
                <w:t>Atomicity Consistency Isolation Durability</w:t>
              </w:r>
            </w:ins>
          </w:p>
        </w:tc>
      </w:tr>
      <w:tr w:rsidR="00171819" w14:paraId="0FA95103" w14:textId="77777777" w:rsidTr="004B2EA2">
        <w:trPr>
          <w:cantSplit/>
          <w:ins w:id="923" w:author="Fritz Gyger" w:date="2019-03-11T20:22:00Z"/>
        </w:trPr>
        <w:tc>
          <w:tcPr>
            <w:tcW w:w="1082" w:type="dxa"/>
            <w:shd w:val="clear" w:color="auto" w:fill="auto"/>
          </w:tcPr>
          <w:p w14:paraId="1DA91F41" w14:textId="6D958E78" w:rsidR="00171819" w:rsidRDefault="00171819">
            <w:pPr>
              <w:pStyle w:val="TableText10"/>
              <w:spacing w:after="0"/>
              <w:rPr>
                <w:ins w:id="924" w:author="Fritz Gyger" w:date="2019-03-11T20:22:00Z"/>
                <w:rFonts w:ascii="Times New Roman" w:hAnsi="Times New Roman"/>
              </w:rPr>
            </w:pPr>
            <w:ins w:id="925" w:author="Fritz Gyger" w:date="2019-03-11T20:22:00Z">
              <w:r>
                <w:rPr>
                  <w:rFonts w:ascii="Times New Roman" w:hAnsi="Times New Roman"/>
                </w:rPr>
                <w:t>SQL</w:t>
              </w:r>
            </w:ins>
          </w:p>
        </w:tc>
        <w:tc>
          <w:tcPr>
            <w:tcW w:w="2882" w:type="dxa"/>
            <w:shd w:val="clear" w:color="auto" w:fill="auto"/>
          </w:tcPr>
          <w:p w14:paraId="7C20C16C" w14:textId="74C60F68" w:rsidR="00171819" w:rsidRDefault="00171819" w:rsidP="00352CCB">
            <w:pPr>
              <w:pStyle w:val="TableText10"/>
              <w:spacing w:after="0"/>
              <w:rPr>
                <w:ins w:id="926" w:author="Fritz Gyger" w:date="2019-03-11T20:22:00Z"/>
                <w:rFonts w:ascii="Times New Roman" w:hAnsi="Times New Roman"/>
              </w:rPr>
            </w:pPr>
            <w:ins w:id="927" w:author="Fritz Gyger" w:date="2019-03-11T20:23:00Z">
              <w:r>
                <w:rPr>
                  <w:rFonts w:ascii="Times New Roman" w:hAnsi="Times New Roman"/>
                </w:rPr>
                <w:t>Structured Query Language</w:t>
              </w:r>
            </w:ins>
          </w:p>
        </w:tc>
      </w:tr>
      <w:tr w:rsidR="00171819" w14:paraId="1236A8C1" w14:textId="77777777" w:rsidTr="004B2EA2">
        <w:trPr>
          <w:cantSplit/>
          <w:ins w:id="928" w:author="Fritz Gyger" w:date="2019-03-11T20:22:00Z"/>
        </w:trPr>
        <w:tc>
          <w:tcPr>
            <w:tcW w:w="1082" w:type="dxa"/>
            <w:shd w:val="clear" w:color="auto" w:fill="auto"/>
          </w:tcPr>
          <w:p w14:paraId="61A5D762" w14:textId="55F4B96C" w:rsidR="00171819" w:rsidRDefault="00171819">
            <w:pPr>
              <w:pStyle w:val="TableText10"/>
              <w:spacing w:after="0"/>
              <w:rPr>
                <w:ins w:id="929" w:author="Fritz Gyger" w:date="2019-03-11T20:22:00Z"/>
                <w:rFonts w:ascii="Times New Roman" w:hAnsi="Times New Roman"/>
              </w:rPr>
            </w:pPr>
            <w:ins w:id="930" w:author="Fritz Gyger" w:date="2019-03-11T20:22:00Z">
              <w:r>
                <w:rPr>
                  <w:rFonts w:ascii="Times New Roman" w:hAnsi="Times New Roman"/>
                </w:rPr>
                <w:t>ETL</w:t>
              </w:r>
            </w:ins>
          </w:p>
        </w:tc>
        <w:tc>
          <w:tcPr>
            <w:tcW w:w="2882" w:type="dxa"/>
            <w:shd w:val="clear" w:color="auto" w:fill="auto"/>
          </w:tcPr>
          <w:p w14:paraId="3244BDEB" w14:textId="287A3EC0" w:rsidR="00171819" w:rsidRDefault="00171819" w:rsidP="00352CCB">
            <w:pPr>
              <w:pStyle w:val="TableText10"/>
              <w:spacing w:after="0"/>
              <w:rPr>
                <w:ins w:id="931" w:author="Fritz Gyger" w:date="2019-03-11T20:22:00Z"/>
                <w:rFonts w:ascii="Times New Roman" w:hAnsi="Times New Roman"/>
              </w:rPr>
            </w:pPr>
            <w:ins w:id="932" w:author="Fritz Gyger" w:date="2019-03-11T20:23:00Z">
              <w:r>
                <w:rPr>
                  <w:rFonts w:ascii="Times New Roman" w:hAnsi="Times New Roman"/>
                </w:rPr>
                <w:t>Extraction Transformation Load</w:t>
              </w:r>
            </w:ins>
          </w:p>
        </w:tc>
      </w:tr>
      <w:tr w:rsidR="008566BD" w14:paraId="263F43B9" w14:textId="77777777" w:rsidTr="004B2EA2">
        <w:trPr>
          <w:cantSplit/>
          <w:ins w:id="933" w:author="Fritz Gyger" w:date="2019-03-11T20:23:00Z"/>
        </w:trPr>
        <w:tc>
          <w:tcPr>
            <w:tcW w:w="1082" w:type="dxa"/>
            <w:shd w:val="clear" w:color="auto" w:fill="auto"/>
          </w:tcPr>
          <w:p w14:paraId="1EFBDC12" w14:textId="6415E83F" w:rsidR="008566BD" w:rsidRDefault="008566BD">
            <w:pPr>
              <w:pStyle w:val="TableText10"/>
              <w:spacing w:after="0"/>
              <w:rPr>
                <w:ins w:id="934" w:author="Fritz Gyger" w:date="2019-03-11T20:23:00Z"/>
                <w:rFonts w:ascii="Times New Roman" w:hAnsi="Times New Roman"/>
              </w:rPr>
            </w:pPr>
            <w:ins w:id="935" w:author="Fritz Gyger" w:date="2019-03-11T20:23:00Z">
              <w:r>
                <w:rPr>
                  <w:rFonts w:ascii="Times New Roman" w:hAnsi="Times New Roman"/>
                </w:rPr>
                <w:t>SDK</w:t>
              </w:r>
            </w:ins>
          </w:p>
        </w:tc>
        <w:tc>
          <w:tcPr>
            <w:tcW w:w="2882" w:type="dxa"/>
            <w:shd w:val="clear" w:color="auto" w:fill="auto"/>
          </w:tcPr>
          <w:p w14:paraId="3F366EA3" w14:textId="6FCF05A3" w:rsidR="008566BD" w:rsidRDefault="008566BD">
            <w:pPr>
              <w:pStyle w:val="TableText10"/>
              <w:spacing w:after="0"/>
              <w:rPr>
                <w:ins w:id="936" w:author="Fritz Gyger" w:date="2019-03-11T20:23:00Z"/>
                <w:rFonts w:ascii="Times New Roman" w:hAnsi="Times New Roman"/>
              </w:rPr>
            </w:pPr>
            <w:ins w:id="937" w:author="Fritz Gyger" w:date="2019-03-11T20:23:00Z">
              <w:r>
                <w:rPr>
                  <w:rFonts w:ascii="Times New Roman" w:hAnsi="Times New Roman"/>
                </w:rPr>
                <w:t>Software Development Kit</w:t>
              </w:r>
            </w:ins>
          </w:p>
        </w:tc>
      </w:tr>
      <w:tr w:rsidR="002B1DBF" w14:paraId="2FC20700" w14:textId="77777777" w:rsidTr="004B2EA2">
        <w:trPr>
          <w:cantSplit/>
          <w:ins w:id="938" w:author="Fritz Gyger" w:date="2019-03-11T20:26:00Z"/>
        </w:trPr>
        <w:tc>
          <w:tcPr>
            <w:tcW w:w="1082" w:type="dxa"/>
            <w:shd w:val="clear" w:color="auto" w:fill="auto"/>
          </w:tcPr>
          <w:p w14:paraId="7FC0D26F" w14:textId="41934D16" w:rsidR="002B1DBF" w:rsidRDefault="002B1DBF">
            <w:pPr>
              <w:pStyle w:val="TableText10"/>
              <w:spacing w:after="0"/>
              <w:rPr>
                <w:ins w:id="939" w:author="Fritz Gyger" w:date="2019-03-11T20:26:00Z"/>
                <w:rFonts w:ascii="Times New Roman" w:hAnsi="Times New Roman"/>
              </w:rPr>
            </w:pPr>
            <w:ins w:id="940" w:author="Fritz Gyger" w:date="2019-03-11T20:26:00Z">
              <w:r>
                <w:rPr>
                  <w:rFonts w:ascii="Times New Roman" w:hAnsi="Times New Roman"/>
                </w:rPr>
                <w:t>API</w:t>
              </w:r>
            </w:ins>
          </w:p>
        </w:tc>
        <w:tc>
          <w:tcPr>
            <w:tcW w:w="2882" w:type="dxa"/>
            <w:shd w:val="clear" w:color="auto" w:fill="auto"/>
          </w:tcPr>
          <w:p w14:paraId="2355DB12" w14:textId="4B0126C6" w:rsidR="002B1DBF" w:rsidRDefault="002B1DBF" w:rsidP="008566BD">
            <w:pPr>
              <w:pStyle w:val="TableText10"/>
              <w:spacing w:after="0"/>
              <w:rPr>
                <w:ins w:id="941" w:author="Fritz Gyger" w:date="2019-03-11T20:26:00Z"/>
                <w:rFonts w:ascii="Times New Roman" w:hAnsi="Times New Roman"/>
              </w:rPr>
            </w:pPr>
            <w:ins w:id="942" w:author="Fritz Gyger" w:date="2019-03-11T20:26:00Z">
              <w:r>
                <w:rPr>
                  <w:rFonts w:ascii="Times New Roman" w:hAnsi="Times New Roman"/>
                </w:rPr>
                <w:t>Application Programming Interface</w:t>
              </w:r>
            </w:ins>
          </w:p>
        </w:tc>
      </w:tr>
      <w:tr w:rsidR="001C6AF2" w14:paraId="79CD1106" w14:textId="77777777" w:rsidTr="004B2EA2">
        <w:trPr>
          <w:cantSplit/>
          <w:ins w:id="943" w:author="Fritz Gyger" w:date="2019-03-11T20:30:00Z"/>
        </w:trPr>
        <w:tc>
          <w:tcPr>
            <w:tcW w:w="1082" w:type="dxa"/>
            <w:shd w:val="clear" w:color="auto" w:fill="auto"/>
          </w:tcPr>
          <w:p w14:paraId="27A38A68" w14:textId="4B1312A2" w:rsidR="001C6AF2" w:rsidRDefault="001C6AF2">
            <w:pPr>
              <w:pStyle w:val="TableText10"/>
              <w:spacing w:after="0"/>
              <w:rPr>
                <w:ins w:id="944" w:author="Fritz Gyger" w:date="2019-03-11T20:30:00Z"/>
                <w:rFonts w:ascii="Times New Roman" w:hAnsi="Times New Roman"/>
              </w:rPr>
            </w:pPr>
            <w:ins w:id="945" w:author="Fritz Gyger" w:date="2019-03-11T20:30:00Z">
              <w:r>
                <w:rPr>
                  <w:rFonts w:ascii="Times New Roman" w:hAnsi="Times New Roman"/>
                </w:rPr>
                <w:t>ERD</w:t>
              </w:r>
            </w:ins>
          </w:p>
        </w:tc>
        <w:tc>
          <w:tcPr>
            <w:tcW w:w="2882" w:type="dxa"/>
            <w:shd w:val="clear" w:color="auto" w:fill="auto"/>
          </w:tcPr>
          <w:p w14:paraId="48016D5B" w14:textId="2AA37B60" w:rsidR="001C6AF2" w:rsidRDefault="001C6AF2">
            <w:pPr>
              <w:pStyle w:val="TableText10"/>
              <w:spacing w:after="0"/>
              <w:rPr>
                <w:ins w:id="946" w:author="Fritz Gyger" w:date="2019-03-11T20:30:00Z"/>
                <w:rFonts w:ascii="Times New Roman" w:hAnsi="Times New Roman"/>
              </w:rPr>
            </w:pPr>
            <w:ins w:id="947" w:author="Fritz Gyger" w:date="2019-03-11T20:30:00Z">
              <w:r>
                <w:t xml:space="preserve">Entity </w:t>
              </w:r>
              <w:r w:rsidR="005B3B10">
                <w:t>Relationship</w:t>
              </w:r>
              <w:r>
                <w:t xml:space="preserve"> Model</w:t>
              </w:r>
            </w:ins>
          </w:p>
        </w:tc>
      </w:tr>
      <w:tr w:rsidR="001C6AF2" w14:paraId="1236B812" w14:textId="77777777" w:rsidTr="004B2EA2">
        <w:trPr>
          <w:cantSplit/>
          <w:ins w:id="948" w:author="Fritz Gyger" w:date="2019-03-11T20:30:00Z"/>
        </w:trPr>
        <w:tc>
          <w:tcPr>
            <w:tcW w:w="1082" w:type="dxa"/>
            <w:shd w:val="clear" w:color="auto" w:fill="auto"/>
          </w:tcPr>
          <w:p w14:paraId="25F7764C" w14:textId="58405192" w:rsidR="001C6AF2" w:rsidRDefault="001C6AF2">
            <w:pPr>
              <w:pStyle w:val="TableText10"/>
              <w:spacing w:after="0"/>
              <w:rPr>
                <w:ins w:id="949" w:author="Fritz Gyger" w:date="2019-03-11T20:30:00Z"/>
                <w:rFonts w:ascii="Times New Roman" w:hAnsi="Times New Roman"/>
              </w:rPr>
            </w:pPr>
            <w:ins w:id="950" w:author="Fritz Gyger" w:date="2019-03-11T20:30:00Z">
              <w:r>
                <w:rPr>
                  <w:rFonts w:ascii="Times New Roman" w:hAnsi="Times New Roman"/>
                </w:rPr>
                <w:t>LDM</w:t>
              </w:r>
            </w:ins>
          </w:p>
        </w:tc>
        <w:tc>
          <w:tcPr>
            <w:tcW w:w="2882" w:type="dxa"/>
            <w:shd w:val="clear" w:color="auto" w:fill="auto"/>
          </w:tcPr>
          <w:p w14:paraId="2181F8E9" w14:textId="60B83EF3" w:rsidR="001C6AF2" w:rsidRDefault="001C6AF2">
            <w:pPr>
              <w:pStyle w:val="TableText10"/>
              <w:spacing w:after="0"/>
              <w:rPr>
                <w:ins w:id="951" w:author="Fritz Gyger" w:date="2019-03-11T20:30:00Z"/>
              </w:rPr>
            </w:pPr>
            <w:ins w:id="952" w:author="Fritz Gyger" w:date="2019-03-11T20:30:00Z">
              <w:r>
                <w:t xml:space="preserve">Logical Data Model </w:t>
              </w:r>
            </w:ins>
          </w:p>
        </w:tc>
      </w:tr>
      <w:tr w:rsidR="005B3B10" w14:paraId="015A66E1" w14:textId="77777777" w:rsidTr="004B2EA2">
        <w:trPr>
          <w:cantSplit/>
          <w:ins w:id="953" w:author="Fritz Gyger" w:date="2019-03-11T20:30:00Z"/>
        </w:trPr>
        <w:tc>
          <w:tcPr>
            <w:tcW w:w="1082" w:type="dxa"/>
            <w:shd w:val="clear" w:color="auto" w:fill="auto"/>
          </w:tcPr>
          <w:p w14:paraId="2249E6E3" w14:textId="042976AC" w:rsidR="005B3B10" w:rsidRDefault="005B3B10">
            <w:pPr>
              <w:pStyle w:val="TableText10"/>
              <w:spacing w:after="0"/>
              <w:rPr>
                <w:ins w:id="954" w:author="Fritz Gyger" w:date="2019-03-11T20:30:00Z"/>
                <w:rFonts w:ascii="Times New Roman" w:hAnsi="Times New Roman"/>
              </w:rPr>
            </w:pPr>
            <w:ins w:id="955" w:author="Fritz Gyger" w:date="2019-03-11T20:30:00Z">
              <w:r>
                <w:rPr>
                  <w:rFonts w:ascii="Times New Roman" w:hAnsi="Times New Roman"/>
                </w:rPr>
                <w:t>CRD</w:t>
              </w:r>
            </w:ins>
          </w:p>
        </w:tc>
        <w:tc>
          <w:tcPr>
            <w:tcW w:w="2882" w:type="dxa"/>
            <w:shd w:val="clear" w:color="auto" w:fill="auto"/>
          </w:tcPr>
          <w:p w14:paraId="082B54A1" w14:textId="3EA68069" w:rsidR="005B3B10" w:rsidRDefault="005B3B10" w:rsidP="001C6AF2">
            <w:pPr>
              <w:pStyle w:val="TableText10"/>
              <w:spacing w:after="0"/>
              <w:rPr>
                <w:ins w:id="956" w:author="Fritz Gyger" w:date="2019-03-11T20:30:00Z"/>
              </w:rPr>
            </w:pPr>
            <w:ins w:id="957" w:author="Fritz Gyger" w:date="2019-03-11T20:31:00Z">
              <w:r>
                <w:t>Conceptual Relationship Data Model</w:t>
              </w:r>
            </w:ins>
          </w:p>
        </w:tc>
      </w:tr>
    </w:tbl>
    <w:p w14:paraId="3BC4AC52" w14:textId="77777777" w:rsidR="00DD27EF" w:rsidRDefault="00DD27EF" w:rsidP="00DD27EF">
      <w:pPr>
        <w:pStyle w:val="BackMatterHeading"/>
      </w:pPr>
      <w:bookmarkStart w:id="958" w:name="_Toc490026795"/>
      <w:bookmarkStart w:id="959" w:name="_Toc363205563"/>
      <w:bookmarkStart w:id="960" w:name="_Toc3729079"/>
      <w:bookmarkEnd w:id="653"/>
      <w:bookmarkEnd w:id="958"/>
      <w:bookmarkEnd w:id="959"/>
      <w:r>
        <w:lastRenderedPageBreak/>
        <w:t>Appendix B: DDL</w:t>
      </w:r>
      <w:bookmarkEnd w:id="960"/>
    </w:p>
    <w:p w14:paraId="0313912C" w14:textId="77777777" w:rsidR="0044197A" w:rsidRDefault="0014021E" w:rsidP="0044197A">
      <w:r>
        <w:object w:dxaOrig="1543" w:dyaOrig="991" w14:anchorId="470B5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7" o:title=""/>
          </v:shape>
          <o:OLEObject Type="Embed" ProgID="Package" ShapeID="_x0000_i1025" DrawAspect="Icon" ObjectID="_1614342027" r:id="rId18"/>
        </w:object>
      </w:r>
      <w:r w:rsidR="00380833">
        <w:t xml:space="preserve">    </w:t>
      </w:r>
      <w:bookmarkStart w:id="961" w:name="_MON_1612706839"/>
      <w:bookmarkEnd w:id="961"/>
      <w:r w:rsidR="001B55C4">
        <w:object w:dxaOrig="1543" w:dyaOrig="991" w14:anchorId="1A3DE329">
          <v:shape id="_x0000_i1026" type="#_x0000_t75" style="width:77.25pt;height:50.25pt" o:ole="">
            <v:imagedata r:id="rId19" o:title=""/>
          </v:shape>
          <o:OLEObject Type="Embed" ProgID="Word.Document.8" ShapeID="_x0000_i1026" DrawAspect="Icon" ObjectID="_1614342028" r:id="rId20">
            <o:FieldCodes>\s</o:FieldCodes>
          </o:OLEObject>
        </w:object>
      </w:r>
    </w:p>
    <w:p w14:paraId="20B4EE1F" w14:textId="77777777" w:rsidR="00380833" w:rsidRDefault="00380833" w:rsidP="0044197A"/>
    <w:p w14:paraId="581FEA63" w14:textId="77777777" w:rsidR="00380833" w:rsidRDefault="00DD27EF" w:rsidP="00DD27EF">
      <w:pPr>
        <w:pStyle w:val="BackMatterHeading"/>
        <w:rPr>
          <w:szCs w:val="36"/>
        </w:rPr>
      </w:pPr>
      <w:bookmarkStart w:id="962" w:name="_Toc3729080"/>
      <w:r>
        <w:lastRenderedPageBreak/>
        <w:t xml:space="preserve">Appendix C: </w:t>
      </w:r>
      <w:r w:rsidR="00380833" w:rsidRPr="00380833">
        <w:rPr>
          <w:szCs w:val="36"/>
        </w:rPr>
        <w:t xml:space="preserve">Decision chart </w:t>
      </w:r>
      <w:r w:rsidR="00380833">
        <w:rPr>
          <w:szCs w:val="36"/>
        </w:rPr>
        <w:t>d</w:t>
      </w:r>
      <w:r w:rsidR="00380833" w:rsidRPr="00380833">
        <w:rPr>
          <w:szCs w:val="36"/>
        </w:rPr>
        <w:t>atabase system</w:t>
      </w:r>
      <w:bookmarkEnd w:id="962"/>
    </w:p>
    <w:p w14:paraId="5B6FC19D" w14:textId="052914D8" w:rsidR="00380833" w:rsidRPr="003B3A7C" w:rsidRDefault="00380833" w:rsidP="00380833">
      <w:pPr>
        <w:pStyle w:val="NormalWeb"/>
        <w:spacing w:before="120" w:beforeAutospacing="0" w:after="120" w:afterAutospacing="0"/>
        <w:rPr>
          <w:sz w:val="20"/>
          <w:szCs w:val="20"/>
          <w:rPrChange w:id="963" w:author="Fritz Gyger" w:date="2019-03-17T15:33:00Z">
            <w:rPr/>
          </w:rPrChange>
        </w:rPr>
      </w:pPr>
      <w:r w:rsidRPr="003B3A7C">
        <w:rPr>
          <w:rFonts w:ascii="Arial" w:hAnsi="Arial" w:cs="Arial"/>
          <w:color w:val="000000" w:themeColor="text1"/>
          <w:sz w:val="20"/>
          <w:szCs w:val="20"/>
          <w:shd w:val="clear" w:color="auto" w:fill="EAF3FF"/>
          <w:rPrChange w:id="964" w:author="Fritz Gyger" w:date="2019-03-17T15:33:00Z">
            <w:rPr>
              <w:rFonts w:ascii="Arial" w:hAnsi="Arial" w:cs="Arial"/>
              <w:color w:val="222222"/>
              <w:sz w:val="19"/>
              <w:szCs w:val="19"/>
              <w:shd w:val="clear" w:color="auto" w:fill="EAF3FF"/>
            </w:rPr>
          </w:rPrChange>
        </w:rPr>
        <w:t>Scofield, Ben (2010-01-14). </w:t>
      </w:r>
      <w:ins w:id="965" w:author="Fritz Gyger" w:date="2019-03-17T15:31:00Z">
        <w:r w:rsidR="003B3A7C" w:rsidRPr="003B3A7C">
          <w:rPr>
            <w:rFonts w:ascii="Arial" w:hAnsi="Arial" w:cs="Arial"/>
            <w:color w:val="000000" w:themeColor="text1"/>
            <w:sz w:val="20"/>
            <w:szCs w:val="20"/>
            <w:shd w:val="clear" w:color="auto" w:fill="EAF3FF"/>
            <w:rPrChange w:id="966" w:author="Fritz Gyger" w:date="2019-03-17T15:33:00Z">
              <w:rPr>
                <w:rFonts w:ascii="Arial" w:hAnsi="Arial" w:cs="Arial"/>
                <w:color w:val="222222"/>
                <w:sz w:val="19"/>
                <w:szCs w:val="19"/>
                <w:highlight w:val="yellow"/>
                <w:shd w:val="clear" w:color="auto" w:fill="EAF3FF"/>
              </w:rPr>
            </w:rPrChange>
          </w:rPr>
          <w:t xml:space="preserve">[10] </w:t>
        </w:r>
      </w:ins>
      <w:r w:rsidR="006A1391" w:rsidRPr="003B3A7C">
        <w:rPr>
          <w:rStyle w:val="Hyperlink"/>
          <w:rFonts w:ascii="Arial" w:eastAsiaTheme="majorEastAsia" w:hAnsi="Arial" w:cs="Arial"/>
          <w:color w:val="663366"/>
          <w:sz w:val="20"/>
          <w:szCs w:val="20"/>
          <w:rPrChange w:id="967" w:author="Fritz Gyger" w:date="2019-03-17T15:33:00Z">
            <w:rPr>
              <w:rStyle w:val="Hyperlink"/>
              <w:rFonts w:ascii="Arial" w:eastAsiaTheme="majorEastAsia" w:hAnsi="Arial" w:cs="Arial"/>
              <w:color w:val="663366"/>
              <w:sz w:val="19"/>
              <w:szCs w:val="19"/>
            </w:rPr>
          </w:rPrChange>
        </w:rPr>
        <w:fldChar w:fldCharType="begin"/>
      </w:r>
      <w:r w:rsidR="006A1391" w:rsidRPr="003B3A7C">
        <w:rPr>
          <w:rStyle w:val="Hyperlink"/>
          <w:rFonts w:ascii="Arial" w:eastAsiaTheme="majorEastAsia" w:hAnsi="Arial" w:cs="Arial"/>
          <w:color w:val="663366"/>
          <w:sz w:val="20"/>
          <w:szCs w:val="20"/>
          <w:rPrChange w:id="968" w:author="Fritz Gyger" w:date="2019-03-17T15:33:00Z">
            <w:rPr>
              <w:rStyle w:val="Hyperlink"/>
              <w:rFonts w:ascii="Arial" w:eastAsiaTheme="majorEastAsia" w:hAnsi="Arial" w:cs="Arial"/>
              <w:color w:val="663366"/>
              <w:sz w:val="19"/>
              <w:szCs w:val="19"/>
            </w:rPr>
          </w:rPrChange>
        </w:rPr>
        <w:instrText xml:space="preserve"> HYPERLINK "http://www.slideshare.net/bscofield/nosql-codemash-2010" </w:instrText>
      </w:r>
      <w:r w:rsidR="006A1391" w:rsidRPr="003B3A7C">
        <w:rPr>
          <w:rStyle w:val="Hyperlink"/>
          <w:rFonts w:ascii="Arial" w:eastAsiaTheme="majorEastAsia" w:hAnsi="Arial" w:cs="Arial"/>
          <w:color w:val="663366"/>
          <w:sz w:val="20"/>
          <w:szCs w:val="20"/>
          <w:rPrChange w:id="969" w:author="Fritz Gyger" w:date="2019-03-17T15:33:00Z">
            <w:rPr>
              <w:rStyle w:val="Hyperlink"/>
              <w:rFonts w:ascii="Arial" w:eastAsiaTheme="majorEastAsia" w:hAnsi="Arial" w:cs="Arial"/>
              <w:color w:val="663366"/>
              <w:sz w:val="19"/>
              <w:szCs w:val="19"/>
            </w:rPr>
          </w:rPrChange>
        </w:rPr>
        <w:fldChar w:fldCharType="separate"/>
      </w:r>
      <w:r w:rsidRPr="003B3A7C">
        <w:rPr>
          <w:rStyle w:val="Hyperlink"/>
          <w:rFonts w:ascii="Arial" w:eastAsiaTheme="majorEastAsia" w:hAnsi="Arial" w:cs="Arial"/>
          <w:color w:val="663366"/>
          <w:sz w:val="20"/>
          <w:szCs w:val="20"/>
          <w:rPrChange w:id="970" w:author="Fritz Gyger" w:date="2019-03-17T15:33:00Z">
            <w:rPr>
              <w:rStyle w:val="Hyperlink"/>
              <w:rFonts w:ascii="Arial" w:eastAsiaTheme="majorEastAsia" w:hAnsi="Arial" w:cs="Arial"/>
              <w:color w:val="663366"/>
              <w:sz w:val="19"/>
              <w:szCs w:val="19"/>
            </w:rPr>
          </w:rPrChange>
        </w:rPr>
        <w:t>"NoSQL - Death to Relational Databases(?)"</w:t>
      </w:r>
      <w:r w:rsidR="006A1391" w:rsidRPr="003B3A7C">
        <w:rPr>
          <w:rStyle w:val="Hyperlink"/>
          <w:rFonts w:ascii="Arial" w:eastAsiaTheme="majorEastAsia" w:hAnsi="Arial" w:cs="Arial"/>
          <w:color w:val="663366"/>
          <w:sz w:val="20"/>
          <w:szCs w:val="20"/>
          <w:rPrChange w:id="971" w:author="Fritz Gyger" w:date="2019-03-17T15:33:00Z">
            <w:rPr>
              <w:rStyle w:val="Hyperlink"/>
              <w:rFonts w:ascii="Arial" w:eastAsiaTheme="majorEastAsia" w:hAnsi="Arial" w:cs="Arial"/>
              <w:color w:val="663366"/>
              <w:sz w:val="19"/>
              <w:szCs w:val="19"/>
            </w:rPr>
          </w:rPrChange>
        </w:rPr>
        <w:fldChar w:fldCharType="end"/>
      </w:r>
    </w:p>
    <w:p w14:paraId="69638238" w14:textId="77777777" w:rsidR="00DD27EF" w:rsidRDefault="00DD27EF" w:rsidP="00DD27EF">
      <w:pPr>
        <w:pStyle w:val="Caption"/>
      </w:pPr>
      <w:r>
        <w:t xml:space="preserve">Table 2 – Database options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21"/>
        <w:gridCol w:w="1695"/>
        <w:gridCol w:w="1467"/>
        <w:gridCol w:w="1380"/>
        <w:gridCol w:w="1543"/>
        <w:gridCol w:w="1738"/>
      </w:tblGrid>
      <w:tr w:rsidR="00380833" w14:paraId="047ECE53" w14:textId="77777777" w:rsidTr="006352E5">
        <w:trPr>
          <w:trHeight w:val="37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987848C"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Data model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F4BF68"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E5FDCBD"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Scalability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EA3FDF9"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Flexibility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45325F4"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Complexity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E3DC15"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Functionality</w:t>
            </w:r>
          </w:p>
        </w:tc>
      </w:tr>
      <w:tr w:rsidR="00380833" w14:paraId="4831C32A"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DFE94" w14:textId="77777777" w:rsidR="00380833" w:rsidRDefault="00380833" w:rsidP="006352E5">
            <w:pPr>
              <w:spacing w:before="240" w:after="240"/>
              <w:rPr>
                <w:rFonts w:cs="Arial"/>
                <w:color w:val="222222"/>
                <w:sz w:val="21"/>
                <w:szCs w:val="21"/>
              </w:rPr>
            </w:pPr>
            <w:r>
              <w:rPr>
                <w:rFonts w:cs="Arial"/>
                <w:color w:val="222222"/>
                <w:sz w:val="21"/>
                <w:szCs w:val="21"/>
              </w:rPr>
              <w:t>Key–value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C1EA1" w14:textId="77777777" w:rsidR="00380833" w:rsidRDefault="00380833" w:rsidP="006352E5">
            <w:pPr>
              <w:spacing w:before="240" w:after="240"/>
              <w:rPr>
                <w:rFonts w:cs="Arial"/>
                <w:color w:val="222222"/>
                <w:sz w:val="21"/>
                <w:szCs w:val="21"/>
              </w:rPr>
            </w:pPr>
            <w:r>
              <w:rPr>
                <w:rFonts w:cs="Arial"/>
                <w:color w:val="222222"/>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FB61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8912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4687E" w14:textId="77777777" w:rsidR="00380833" w:rsidRDefault="00380833" w:rsidP="006352E5">
            <w:pPr>
              <w:spacing w:before="240" w:after="240"/>
              <w:rPr>
                <w:rFonts w:cs="Arial"/>
                <w:color w:val="222222"/>
                <w:sz w:val="21"/>
                <w:szCs w:val="21"/>
              </w:rPr>
            </w:pPr>
            <w:r>
              <w:rPr>
                <w:rFonts w:cs="Arial"/>
                <w:color w:val="222222"/>
                <w:sz w:val="21"/>
                <w:szCs w:val="21"/>
              </w:rPr>
              <w:t>none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98AE2" w14:textId="77777777" w:rsidR="00380833" w:rsidRDefault="00380833" w:rsidP="006352E5">
            <w:pPr>
              <w:spacing w:before="240" w:after="240"/>
              <w:rPr>
                <w:rFonts w:cs="Arial"/>
                <w:color w:val="222222"/>
                <w:sz w:val="21"/>
                <w:szCs w:val="21"/>
              </w:rPr>
            </w:pPr>
            <w:r>
              <w:rPr>
                <w:rFonts w:cs="Arial"/>
                <w:color w:val="222222"/>
                <w:sz w:val="21"/>
                <w:szCs w:val="21"/>
              </w:rPr>
              <w:t>variable (none)</w:t>
            </w:r>
          </w:p>
        </w:tc>
      </w:tr>
      <w:tr w:rsidR="00380833" w14:paraId="172B148E"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8EB8A" w14:textId="77777777" w:rsidR="00380833" w:rsidRDefault="00380833" w:rsidP="006352E5">
            <w:pPr>
              <w:spacing w:before="240" w:after="240"/>
              <w:rPr>
                <w:rFonts w:cs="Arial"/>
                <w:color w:val="222222"/>
                <w:sz w:val="21"/>
                <w:szCs w:val="21"/>
              </w:rPr>
            </w:pPr>
            <w:r>
              <w:rPr>
                <w:rFonts w:cs="Arial"/>
                <w:color w:val="222222"/>
                <w:sz w:val="21"/>
                <w:szCs w:val="21"/>
              </w:rPr>
              <w:t>Column-oriented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0D956"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87A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77348" w14:textId="77777777" w:rsidR="00380833" w:rsidRDefault="00380833" w:rsidP="006352E5">
            <w:pPr>
              <w:spacing w:before="240" w:after="240"/>
              <w:rPr>
                <w:rFonts w:cs="Arial"/>
                <w:color w:val="222222"/>
                <w:sz w:val="21"/>
                <w:szCs w:val="21"/>
              </w:rPr>
            </w:pPr>
            <w:r>
              <w:rPr>
                <w:rFonts w:cs="Arial"/>
                <w:color w:val="222222"/>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E4190"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F1D3" w14:textId="77777777" w:rsidR="00380833" w:rsidRDefault="00380833" w:rsidP="006352E5">
            <w:pPr>
              <w:spacing w:before="240" w:after="240"/>
              <w:rPr>
                <w:rFonts w:cs="Arial"/>
                <w:color w:val="222222"/>
                <w:sz w:val="21"/>
                <w:szCs w:val="21"/>
              </w:rPr>
            </w:pPr>
            <w:r w:rsidRPr="001E0D98">
              <w:rPr>
                <w:rFonts w:cs="Arial"/>
                <w:color w:val="FF0000"/>
                <w:sz w:val="21"/>
                <w:szCs w:val="21"/>
              </w:rPr>
              <w:t>minimal</w:t>
            </w:r>
          </w:p>
        </w:tc>
      </w:tr>
      <w:tr w:rsidR="00380833" w14:paraId="550B0261"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04A73" w14:textId="77777777" w:rsidR="00380833" w:rsidRDefault="00380833" w:rsidP="006352E5">
            <w:pPr>
              <w:spacing w:before="240" w:after="240"/>
              <w:rPr>
                <w:rFonts w:cs="Arial"/>
                <w:color w:val="222222"/>
                <w:sz w:val="21"/>
                <w:szCs w:val="21"/>
              </w:rPr>
            </w:pPr>
            <w:r>
              <w:rPr>
                <w:rFonts w:cs="Arial"/>
                <w:color w:val="222222"/>
                <w:sz w:val="21"/>
                <w:szCs w:val="21"/>
              </w:rPr>
              <w:t>Document-oriented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506D3"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3BFD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variable (high)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295CF"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9FACA"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71A5C" w14:textId="77777777" w:rsidR="00380833" w:rsidRDefault="00380833" w:rsidP="006352E5">
            <w:pPr>
              <w:spacing w:before="240" w:after="240"/>
              <w:rPr>
                <w:rFonts w:cs="Arial"/>
                <w:color w:val="222222"/>
                <w:sz w:val="21"/>
                <w:szCs w:val="21"/>
              </w:rPr>
            </w:pPr>
            <w:r>
              <w:rPr>
                <w:rFonts w:cs="Arial"/>
                <w:color w:val="222222"/>
                <w:sz w:val="21"/>
                <w:szCs w:val="21"/>
              </w:rPr>
              <w:t>variable (low)</w:t>
            </w:r>
          </w:p>
        </w:tc>
      </w:tr>
      <w:tr w:rsidR="00380833" w14:paraId="387A605B"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71D9B" w14:textId="77777777" w:rsidR="00380833" w:rsidRDefault="00380833" w:rsidP="006352E5">
            <w:pPr>
              <w:spacing w:before="240" w:after="240"/>
              <w:rPr>
                <w:rFonts w:cs="Arial"/>
                <w:color w:val="222222"/>
                <w:sz w:val="21"/>
                <w:szCs w:val="21"/>
              </w:rPr>
            </w:pPr>
            <w:r>
              <w:rPr>
                <w:rFonts w:cs="Arial"/>
                <w:color w:val="222222"/>
                <w:sz w:val="21"/>
                <w:szCs w:val="21"/>
              </w:rPr>
              <w:t>Graph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77908"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B0AD1"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A9E6A"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BFB9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064DE" w14:textId="77777777" w:rsidR="00380833" w:rsidRDefault="00BE7007" w:rsidP="006352E5">
            <w:pPr>
              <w:spacing w:before="240" w:after="240"/>
              <w:rPr>
                <w:rFonts w:cs="Arial"/>
                <w:color w:val="222222"/>
                <w:sz w:val="21"/>
                <w:szCs w:val="21"/>
              </w:rPr>
            </w:pPr>
            <w:hyperlink r:id="rId21" w:tooltip="Graph theory" w:history="1">
              <w:r w:rsidR="00380833" w:rsidRPr="001E0D98">
                <w:rPr>
                  <w:rStyle w:val="Hyperlink"/>
                  <w:rFonts w:eastAsiaTheme="majorEastAsia" w:cs="Arial"/>
                  <w:color w:val="FF0000"/>
                  <w:sz w:val="21"/>
                  <w:szCs w:val="21"/>
                </w:rPr>
                <w:t>graph theory</w:t>
              </w:r>
            </w:hyperlink>
          </w:p>
        </w:tc>
      </w:tr>
      <w:tr w:rsidR="001E0D98" w:rsidRPr="001E0D98" w14:paraId="13FEC446" w14:textId="77777777" w:rsidTr="00380833">
        <w:trPr>
          <w:trHeight w:val="49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F5661"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Relational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1A07B"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64EF9"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07A75"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67F5F"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2113" w14:textId="77777777" w:rsidR="00380833" w:rsidRPr="001E0D98" w:rsidRDefault="00BE7007" w:rsidP="006352E5">
            <w:pPr>
              <w:spacing w:before="240" w:after="240"/>
              <w:rPr>
                <w:rFonts w:cs="Arial"/>
                <w:color w:val="00B050"/>
                <w:sz w:val="21"/>
                <w:szCs w:val="21"/>
              </w:rPr>
            </w:pPr>
            <w:hyperlink r:id="rId22" w:tooltip="Relational algebra" w:history="1">
              <w:r w:rsidR="00380833" w:rsidRPr="001E0D98">
                <w:rPr>
                  <w:rStyle w:val="Hyperlink"/>
                  <w:rFonts w:eastAsiaTheme="majorEastAsia" w:cs="Arial"/>
                  <w:color w:val="00B050"/>
                  <w:sz w:val="21"/>
                  <w:szCs w:val="21"/>
                </w:rPr>
                <w:t>relational algebra</w:t>
              </w:r>
            </w:hyperlink>
          </w:p>
        </w:tc>
      </w:tr>
    </w:tbl>
    <w:p w14:paraId="5DEF7D26" w14:textId="77777777" w:rsidR="003B3A7C" w:rsidRDefault="003B3A7C" w:rsidP="001E0D98">
      <w:pPr>
        <w:shd w:val="clear" w:color="auto" w:fill="FFFFFF"/>
        <w:spacing w:before="0" w:after="0"/>
        <w:textAlignment w:val="baseline"/>
        <w:rPr>
          <w:ins w:id="972" w:author="Fritz Gyger" w:date="2019-03-17T15:34:00Z"/>
          <w:rFonts w:cs="Arial"/>
          <w:b/>
          <w:spacing w:val="-1"/>
          <w:szCs w:val="22"/>
          <w:shd w:val="clear" w:color="auto" w:fill="FFFFFF"/>
        </w:rPr>
      </w:pPr>
    </w:p>
    <w:p w14:paraId="2FBC7A43" w14:textId="77777777" w:rsidR="00DD27EF" w:rsidRDefault="00DD27EF" w:rsidP="001E0D98">
      <w:pPr>
        <w:shd w:val="clear" w:color="auto" w:fill="FFFFFF"/>
        <w:spacing w:before="0" w:after="0"/>
        <w:textAlignment w:val="baseline"/>
        <w:rPr>
          <w:rFonts w:cs="Arial"/>
          <w:spacing w:val="-1"/>
          <w:szCs w:val="22"/>
          <w:shd w:val="clear" w:color="auto" w:fill="FFFFFF"/>
        </w:rPr>
      </w:pPr>
      <w:bookmarkStart w:id="973" w:name="_GoBack"/>
      <w:bookmarkEnd w:id="973"/>
      <w:r>
        <w:rPr>
          <w:rFonts w:cs="Arial"/>
          <w:b/>
          <w:spacing w:val="-1"/>
          <w:szCs w:val="22"/>
          <w:shd w:val="clear" w:color="auto" w:fill="FFFFFF"/>
        </w:rPr>
        <w:t>K</w:t>
      </w:r>
      <w:r w:rsidRPr="00DD27EF">
        <w:rPr>
          <w:rFonts w:cs="Arial"/>
          <w:b/>
          <w:spacing w:val="-1"/>
          <w:szCs w:val="22"/>
          <w:shd w:val="clear" w:color="auto" w:fill="FFFFFF"/>
        </w:rPr>
        <w:t>ey-value stores</w:t>
      </w:r>
      <w:r w:rsidRPr="00DD27EF">
        <w:rPr>
          <w:rFonts w:cs="Arial"/>
          <w:spacing w:val="-1"/>
          <w:szCs w:val="22"/>
          <w:shd w:val="clear" w:color="auto" w:fill="FFFFFF"/>
        </w:rPr>
        <w:t xml:space="preserve"> are capable of providing much higher performances than RDBMS </w:t>
      </w:r>
    </w:p>
    <w:p w14:paraId="6CAB2518" w14:textId="77777777" w:rsidR="001E0D98" w:rsidRPr="00DD27EF" w:rsidRDefault="00DD27EF" w:rsidP="00DD27EF">
      <w:pPr>
        <w:shd w:val="clear" w:color="auto" w:fill="FFFFFF"/>
        <w:spacing w:before="0"/>
        <w:textAlignment w:val="baseline"/>
        <w:rPr>
          <w:rFonts w:cs="Arial"/>
          <w:b/>
          <w:bCs/>
          <w:color w:val="242729"/>
          <w:szCs w:val="22"/>
          <w:bdr w:val="none" w:sz="0" w:space="0" w:color="auto" w:frame="1"/>
          <w:lang w:eastAsia="en-CA"/>
        </w:rPr>
      </w:pPr>
      <w:r w:rsidRPr="00DD27EF">
        <w:rPr>
          <w:rFonts w:cs="Arial"/>
          <w:b/>
          <w:spacing w:val="-1"/>
          <w:szCs w:val="22"/>
          <w:shd w:val="clear" w:color="auto" w:fill="FFFFFF"/>
        </w:rPr>
        <w:t>&gt;&gt;</w:t>
      </w:r>
      <w:r>
        <w:rPr>
          <w:rFonts w:cs="Arial"/>
          <w:spacing w:val="-1"/>
          <w:szCs w:val="22"/>
          <w:shd w:val="clear" w:color="auto" w:fill="FFFFFF"/>
        </w:rPr>
        <w:t xml:space="preserve"> In our case </w:t>
      </w:r>
      <w:r w:rsidR="001E0D98" w:rsidRPr="00DD27EF">
        <w:rPr>
          <w:rFonts w:cs="Arial"/>
          <w:spacing w:val="-1"/>
          <w:szCs w:val="22"/>
          <w:shd w:val="clear" w:color="auto" w:fill="FFFFFF"/>
        </w:rPr>
        <w:t>data organization and management is more important than the performance</w:t>
      </w:r>
      <w:r>
        <w:rPr>
          <w:rFonts w:cs="Arial"/>
          <w:spacing w:val="-1"/>
          <w:szCs w:val="22"/>
          <w:shd w:val="clear" w:color="auto" w:fill="FFFFFF"/>
        </w:rPr>
        <w:t>.</w:t>
      </w:r>
    </w:p>
    <w:p w14:paraId="7CBAF1DE" w14:textId="77777777" w:rsidR="001E0D98" w:rsidRPr="00DD27EF" w:rsidRDefault="00380833" w:rsidP="001E0D98">
      <w:pPr>
        <w:shd w:val="clear" w:color="auto" w:fill="FFFFFF"/>
        <w:spacing w:before="0" w:after="0"/>
        <w:textAlignment w:val="baseline"/>
        <w:rPr>
          <w:rFonts w:cs="Arial"/>
          <w:b/>
          <w:color w:val="242729"/>
          <w:szCs w:val="22"/>
          <w:lang w:eastAsia="en-CA"/>
        </w:rPr>
      </w:pPr>
      <w:r w:rsidRPr="00DD27EF">
        <w:rPr>
          <w:rFonts w:cs="Arial"/>
          <w:b/>
          <w:bCs/>
          <w:color w:val="242729"/>
          <w:szCs w:val="22"/>
          <w:bdr w:val="none" w:sz="0" w:space="0" w:color="auto" w:frame="1"/>
          <w:lang w:eastAsia="en-CA"/>
        </w:rPr>
        <w:t>Column family</w:t>
      </w:r>
      <w:r w:rsidRPr="00DD27EF">
        <w:rPr>
          <w:rFonts w:cs="Arial"/>
          <w:color w:val="242729"/>
          <w:szCs w:val="22"/>
          <w:lang w:eastAsia="en-CA"/>
        </w:rPr>
        <w:t> databases are designed for large volumes of data, read and write performance, and high availability</w:t>
      </w:r>
      <w:r w:rsidR="001E0D98" w:rsidRPr="00DD27EF">
        <w:rPr>
          <w:rFonts w:cs="Arial"/>
          <w:color w:val="242729"/>
          <w:szCs w:val="22"/>
          <w:lang w:eastAsia="en-CA"/>
        </w:rPr>
        <w:t xml:space="preserve"> </w:t>
      </w:r>
    </w:p>
    <w:p w14:paraId="2ADDBE12" w14:textId="77777777" w:rsidR="00380833"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don’t need great performance nor high availability.  </w:t>
      </w:r>
    </w:p>
    <w:p w14:paraId="17D18C16" w14:textId="77777777" w:rsidR="001E0D98" w:rsidRPr="00DD27EF" w:rsidRDefault="001E0D98" w:rsidP="001E0D98">
      <w:pPr>
        <w:shd w:val="clear" w:color="auto" w:fill="FFFFFF"/>
        <w:spacing w:after="0"/>
        <w:textAlignment w:val="baseline"/>
        <w:rPr>
          <w:rFonts w:cs="Arial"/>
          <w:color w:val="242729"/>
          <w:szCs w:val="22"/>
          <w:lang w:eastAsia="en-CA"/>
        </w:rPr>
      </w:pPr>
      <w:r w:rsidRPr="00DD27EF">
        <w:rPr>
          <w:rFonts w:cs="Arial"/>
          <w:b/>
          <w:bCs/>
          <w:color w:val="242729"/>
          <w:szCs w:val="22"/>
          <w:bdr w:val="none" w:sz="0" w:space="0" w:color="auto" w:frame="1"/>
          <w:lang w:eastAsia="en-CA"/>
        </w:rPr>
        <w:t>Document databases</w:t>
      </w:r>
      <w:r w:rsidRPr="00DD27EF">
        <w:rPr>
          <w:rFonts w:cs="Arial"/>
          <w:color w:val="242729"/>
          <w:szCs w:val="22"/>
          <w:lang w:eastAsia="en-CA"/>
        </w:rPr>
        <w:t xml:space="preserve"> have ability to store </w:t>
      </w:r>
      <w:r w:rsidRPr="00DD27EF">
        <w:rPr>
          <w:rFonts w:cs="Arial"/>
          <w:color w:val="FF0000"/>
          <w:szCs w:val="22"/>
          <w:lang w:eastAsia="en-CA"/>
        </w:rPr>
        <w:t xml:space="preserve">varying attributes </w:t>
      </w:r>
      <w:r w:rsidRPr="00DD27EF">
        <w:rPr>
          <w:rFonts w:cs="Arial"/>
          <w:color w:val="242729"/>
          <w:szCs w:val="22"/>
          <w:lang w:eastAsia="en-CA"/>
        </w:rPr>
        <w:t xml:space="preserve">along with </w:t>
      </w:r>
      <w:r w:rsidRPr="00DD27EF">
        <w:rPr>
          <w:rFonts w:cs="Arial"/>
          <w:color w:val="FF0000"/>
          <w:szCs w:val="22"/>
          <w:lang w:eastAsia="en-CA"/>
        </w:rPr>
        <w:t>large amounts of data</w:t>
      </w:r>
    </w:p>
    <w:p w14:paraId="5CF7EFC6"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the data is static (format doesn’t change much).  </w:t>
      </w:r>
    </w:p>
    <w:p w14:paraId="2EB65938" w14:textId="77777777" w:rsidR="00380833" w:rsidRPr="00DD27EF" w:rsidRDefault="001E0D98" w:rsidP="001E0D98">
      <w:pPr>
        <w:spacing w:after="0"/>
        <w:rPr>
          <w:rFonts w:cs="Arial"/>
          <w:color w:val="30333A"/>
          <w:szCs w:val="22"/>
          <w:shd w:val="clear" w:color="auto" w:fill="FEFEFE"/>
        </w:rPr>
      </w:pPr>
      <w:r w:rsidRPr="00DD27EF">
        <w:rPr>
          <w:rFonts w:cs="Arial"/>
          <w:b/>
          <w:color w:val="30333A"/>
          <w:szCs w:val="22"/>
          <w:shd w:val="clear" w:color="auto" w:fill="FEFEFE"/>
        </w:rPr>
        <w:t>Graph database</w:t>
      </w:r>
      <w:r w:rsidRPr="00DD27EF">
        <w:rPr>
          <w:rFonts w:cs="Arial"/>
          <w:color w:val="30333A"/>
          <w:szCs w:val="22"/>
          <w:shd w:val="clear" w:color="auto" w:fill="FEFEFE"/>
        </w:rPr>
        <w:t xml:space="preserve"> is designed to treat the relationships between data as equally important to the data itself. It is intended to hold data without constricting it to a pre-defined model. </w:t>
      </w:r>
    </w:p>
    <w:p w14:paraId="24898E77"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The relationships between the data is static and the </w:t>
      </w:r>
      <w:r w:rsidRPr="00DD27EF">
        <w:rPr>
          <w:rFonts w:cs="Arial"/>
          <w:color w:val="30333A"/>
          <w:szCs w:val="22"/>
          <w:shd w:val="clear" w:color="auto" w:fill="FEFEFE"/>
        </w:rPr>
        <w:t>pre-defined model does not change.</w:t>
      </w:r>
      <w:r w:rsidRPr="00DD27EF">
        <w:rPr>
          <w:rFonts w:cs="Arial"/>
          <w:color w:val="242729"/>
          <w:szCs w:val="22"/>
          <w:lang w:eastAsia="en-CA"/>
        </w:rPr>
        <w:t xml:space="preserve">  </w:t>
      </w:r>
    </w:p>
    <w:p w14:paraId="4C2B2BE5" w14:textId="77777777" w:rsidR="00DD27EF" w:rsidRDefault="00DD27EF" w:rsidP="0044197A">
      <w:pPr>
        <w:rPr>
          <w:rFonts w:ascii="Arial Narrow" w:hAnsi="Arial Narrow"/>
          <w:b/>
          <w:sz w:val="36"/>
          <w:szCs w:val="36"/>
        </w:rPr>
      </w:pPr>
    </w:p>
    <w:p w14:paraId="2F3FC0AA" w14:textId="77777777" w:rsidR="00DD27EF" w:rsidRDefault="00DD27EF" w:rsidP="00DD27EF">
      <w:pPr>
        <w:pStyle w:val="BackMatterHeading"/>
        <w:rPr>
          <w:szCs w:val="36"/>
        </w:rPr>
      </w:pPr>
      <w:bookmarkStart w:id="974" w:name="_Toc3729081"/>
      <w:r>
        <w:lastRenderedPageBreak/>
        <w:t xml:space="preserve">Appendix D: </w:t>
      </w:r>
      <w:r w:rsidRPr="00380833">
        <w:rPr>
          <w:szCs w:val="36"/>
        </w:rPr>
        <w:t xml:space="preserve">Decision </w:t>
      </w:r>
      <w:r>
        <w:rPr>
          <w:szCs w:val="36"/>
        </w:rPr>
        <w:t>tree</w:t>
      </w:r>
      <w:bookmarkEnd w:id="974"/>
    </w:p>
    <w:p w14:paraId="3BCF16BF" w14:textId="374FC5B4" w:rsidR="00DD27EF" w:rsidRPr="00DD27EF" w:rsidRDefault="003B3A7C" w:rsidP="00DD27EF">
      <w:ins w:id="975" w:author="Fritz Gyger" w:date="2019-03-17T15:32:00Z">
        <w:r w:rsidRPr="003B3A7C">
          <w:rPr>
            <w:rStyle w:val="Hyperlink"/>
            <w:rFonts w:eastAsiaTheme="majorEastAsia"/>
            <w:rPrChange w:id="976" w:author="Fritz Gyger" w:date="2019-03-17T15:32:00Z">
              <w:rPr>
                <w:rStyle w:val="Hyperlink"/>
                <w:rFonts w:eastAsiaTheme="majorEastAsia"/>
                <w:highlight w:val="yellow"/>
              </w:rPr>
            </w:rPrChange>
          </w:rPr>
          <w:t xml:space="preserve">[11] </w:t>
        </w:r>
      </w:ins>
      <w:r w:rsidR="006A1391" w:rsidRPr="003B3A7C">
        <w:rPr>
          <w:rStyle w:val="Hyperlink"/>
          <w:rFonts w:eastAsiaTheme="majorEastAsia"/>
          <w:rPrChange w:id="977" w:author="Fritz Gyger" w:date="2019-03-17T15:32:00Z">
            <w:rPr>
              <w:rStyle w:val="Hyperlink"/>
              <w:rFonts w:eastAsiaTheme="majorEastAsia"/>
            </w:rPr>
          </w:rPrChange>
        </w:rPr>
        <w:fldChar w:fldCharType="begin"/>
      </w:r>
      <w:r w:rsidR="006A1391" w:rsidRPr="003B3A7C">
        <w:rPr>
          <w:rStyle w:val="Hyperlink"/>
          <w:rFonts w:eastAsiaTheme="majorEastAsia"/>
          <w:rPrChange w:id="978" w:author="Fritz Gyger" w:date="2019-03-17T15:32:00Z">
            <w:rPr>
              <w:rStyle w:val="Hyperlink"/>
              <w:rFonts w:eastAsiaTheme="majorEastAsia"/>
            </w:rPr>
          </w:rPrChange>
        </w:rPr>
        <w:instrText xml:space="preserve"> HYPERLINK "https://cloud.google.com/storage-options/" </w:instrText>
      </w:r>
      <w:r w:rsidR="006A1391" w:rsidRPr="003B3A7C">
        <w:rPr>
          <w:rStyle w:val="Hyperlink"/>
          <w:rFonts w:eastAsiaTheme="majorEastAsia"/>
          <w:rPrChange w:id="979" w:author="Fritz Gyger" w:date="2019-03-17T15:32:00Z">
            <w:rPr>
              <w:rStyle w:val="Hyperlink"/>
              <w:rFonts w:eastAsiaTheme="majorEastAsia"/>
            </w:rPr>
          </w:rPrChange>
        </w:rPr>
        <w:fldChar w:fldCharType="separate"/>
      </w:r>
      <w:r w:rsidR="00DD27EF" w:rsidRPr="003B3A7C">
        <w:rPr>
          <w:rStyle w:val="Hyperlink"/>
          <w:rFonts w:eastAsiaTheme="majorEastAsia"/>
          <w:rPrChange w:id="980" w:author="Fritz Gyger" w:date="2019-03-17T15:32:00Z">
            <w:rPr>
              <w:rStyle w:val="Hyperlink"/>
              <w:rFonts w:eastAsiaTheme="majorEastAsia"/>
            </w:rPr>
          </w:rPrChange>
        </w:rPr>
        <w:t>https://cloud.google.com/storage-options/</w:t>
      </w:r>
      <w:r w:rsidR="006A1391" w:rsidRPr="003B3A7C">
        <w:rPr>
          <w:rStyle w:val="Hyperlink"/>
          <w:rFonts w:eastAsiaTheme="majorEastAsia"/>
          <w:rPrChange w:id="981" w:author="Fritz Gyger" w:date="2019-03-17T15:32:00Z">
            <w:rPr>
              <w:rStyle w:val="Hyperlink"/>
              <w:rFonts w:eastAsiaTheme="majorEastAsia"/>
            </w:rPr>
          </w:rPrChange>
        </w:rPr>
        <w:fldChar w:fldCharType="end"/>
      </w:r>
    </w:p>
    <w:p w14:paraId="12A860D3" w14:textId="77777777" w:rsidR="001E0D98" w:rsidRDefault="00DD27EF" w:rsidP="0044197A">
      <w:pPr>
        <w:rPr>
          <w:rFonts w:ascii="Arial Narrow" w:hAnsi="Arial Narrow"/>
          <w:b/>
          <w:sz w:val="36"/>
          <w:szCs w:val="36"/>
        </w:rPr>
      </w:pPr>
      <w:r>
        <w:rPr>
          <w:noProof/>
          <w:lang w:val="en-CA" w:eastAsia="en-CA"/>
        </w:rPr>
        <w:drawing>
          <wp:inline distT="0" distB="0" distL="0" distR="0" wp14:anchorId="53404A59" wp14:editId="647129D9">
            <wp:extent cx="5943600" cy="387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72145"/>
                    </a:xfrm>
                    <a:prstGeom prst="rect">
                      <a:avLst/>
                    </a:prstGeom>
                  </pic:spPr>
                </pic:pic>
              </a:graphicData>
            </a:graphic>
          </wp:inline>
        </w:drawing>
      </w:r>
    </w:p>
    <w:p w14:paraId="3DD9ECC6" w14:textId="62F850BA" w:rsidR="007A292C" w:rsidRPr="007A292C" w:rsidRDefault="001A77D9" w:rsidP="007A292C">
      <w:pPr>
        <w:pStyle w:val="BackMatterHeading"/>
        <w:rPr>
          <w:szCs w:val="36"/>
        </w:rPr>
      </w:pPr>
      <w:bookmarkStart w:id="982" w:name="_Toc3729082"/>
      <w:r>
        <w:lastRenderedPageBreak/>
        <w:t xml:space="preserve">Appendix E: </w:t>
      </w:r>
      <w:r>
        <w:rPr>
          <w:szCs w:val="36"/>
        </w:rPr>
        <w:t>Highlight of milestone meetings</w:t>
      </w:r>
      <w:bookmarkEnd w:id="982"/>
    </w:p>
    <w:p w14:paraId="6C5D328E"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5F35B405" w14:textId="77777777" w:rsidR="00CA79C3" w:rsidRDefault="00CA79C3" w:rsidP="00CA79C3">
      <w:pPr>
        <w:widowControl w:val="0"/>
        <w:autoSpaceDE w:val="0"/>
        <w:autoSpaceDN w:val="0"/>
        <w:adjustRightInd w:val="0"/>
        <w:spacing w:before="0" w:after="0"/>
        <w:rPr>
          <w:ins w:id="983" w:author="ilia kassianenko" w:date="2019-03-10T08:54:00Z"/>
          <w:rFonts w:ascii="AppleSystemUIFont" w:eastAsiaTheme="minorHAnsi" w:hAnsi="AppleSystemUIFont" w:cs="AppleSystemUIFont"/>
          <w:sz w:val="24"/>
          <w:szCs w:val="24"/>
        </w:rPr>
      </w:pPr>
      <w:ins w:id="984" w:author="ilia kassianenko" w:date="2019-03-10T08:54:00Z">
        <w:r>
          <w:rPr>
            <w:rFonts w:ascii="AppleSystemUIFont" w:eastAsiaTheme="minorHAnsi" w:hAnsi="AppleSystemUIFont" w:cs="AppleSystemUIFont"/>
            <w:sz w:val="24"/>
            <w:szCs w:val="24"/>
          </w:rPr>
          <w:t>March 7th: Review of Daniel’s feedback on Slack concerning the report. Update of milestones. Review of Digital Ocean and Microsoft Azure’s pricing. Data flow diagram updated on Real Time board. Discussion concerning the difference between the object-relational database and the entity relational database.</w:t>
        </w:r>
      </w:ins>
    </w:p>
    <w:p w14:paraId="2A4811BD" w14:textId="77777777" w:rsidR="00CA79C3" w:rsidRDefault="00CA79C3" w:rsidP="00CA79C3">
      <w:pPr>
        <w:widowControl w:val="0"/>
        <w:autoSpaceDE w:val="0"/>
        <w:autoSpaceDN w:val="0"/>
        <w:adjustRightInd w:val="0"/>
        <w:spacing w:before="0" w:after="0"/>
        <w:rPr>
          <w:ins w:id="985" w:author="ilia kassianenko" w:date="2019-03-10T08:54:00Z"/>
          <w:rFonts w:ascii="AppleSystemUIFont" w:eastAsiaTheme="minorHAnsi" w:hAnsi="AppleSystemUIFont" w:cs="AppleSystemUIFont"/>
          <w:sz w:val="24"/>
          <w:szCs w:val="24"/>
        </w:rPr>
      </w:pPr>
    </w:p>
    <w:p w14:paraId="29DD450C" w14:textId="254B12CF" w:rsidR="00CA79C3" w:rsidRDefault="00CA79C3" w:rsidP="00CA79C3">
      <w:pPr>
        <w:widowControl w:val="0"/>
        <w:autoSpaceDE w:val="0"/>
        <w:autoSpaceDN w:val="0"/>
        <w:adjustRightInd w:val="0"/>
        <w:spacing w:before="0" w:after="0"/>
        <w:rPr>
          <w:ins w:id="986" w:author="ilia kassianenko" w:date="2019-03-10T08:54:00Z"/>
          <w:rFonts w:ascii="AppleSystemUIFont" w:eastAsiaTheme="minorHAnsi" w:hAnsi="AppleSystemUIFont" w:cs="AppleSystemUIFont"/>
          <w:sz w:val="24"/>
          <w:szCs w:val="24"/>
        </w:rPr>
      </w:pPr>
      <w:ins w:id="987" w:author="ilia kassianenko" w:date="2019-03-10T08:54:00Z">
        <w:r>
          <w:rPr>
            <w:rFonts w:ascii="AppleSystemUIFont" w:eastAsiaTheme="minorHAnsi" w:hAnsi="AppleSystemUIFont" w:cs="AppleSystemUIFont"/>
            <w:sz w:val="24"/>
            <w:szCs w:val="24"/>
          </w:rPr>
          <w:t xml:space="preserve">March 5th: Debrief following comments from Daniel in class concerning chosen path for Acid and Relation </w:t>
        </w:r>
        <w:del w:id="988" w:author="Fritz Gyger" w:date="2019-03-11T20:25:00Z">
          <w:r w:rsidDel="002B1DBF">
            <w:rPr>
              <w:rFonts w:ascii="AppleSystemUIFont" w:eastAsiaTheme="minorHAnsi" w:hAnsi="AppleSystemUIFont" w:cs="AppleSystemUIFont"/>
              <w:sz w:val="24"/>
              <w:szCs w:val="24"/>
            </w:rPr>
            <w:delText>db</w:delText>
          </w:r>
        </w:del>
      </w:ins>
      <w:ins w:id="989" w:author="Fritz Gyger" w:date="2019-03-11T20:25:00Z">
        <w:r w:rsidR="002B1DBF">
          <w:rPr>
            <w:rFonts w:ascii="AppleSystemUIFont" w:eastAsiaTheme="minorHAnsi" w:hAnsi="AppleSystemUIFont" w:cs="AppleSystemUIFont"/>
            <w:sz w:val="24"/>
            <w:szCs w:val="24"/>
          </w:rPr>
          <w:t>database</w:t>
        </w:r>
      </w:ins>
      <w:ins w:id="990" w:author="ilia kassianenko" w:date="2019-03-10T08:54:00Z">
        <w:r>
          <w:rPr>
            <w:rFonts w:ascii="AppleSystemUIFont" w:eastAsiaTheme="minorHAnsi" w:hAnsi="AppleSystemUIFont" w:cs="AppleSystemUIFont"/>
            <w:sz w:val="24"/>
            <w:szCs w:val="24"/>
          </w:rPr>
          <w:t xml:space="preserve"> with SQL. Review of undefined sections. No response from city of Montreal for measurement questions. Data flow diagram updated on Real Time board, and decision on the type of database (columnar, object vs relational).</w:t>
        </w:r>
      </w:ins>
    </w:p>
    <w:p w14:paraId="28AE987B" w14:textId="77777777" w:rsidR="00CA79C3" w:rsidRDefault="00CA79C3" w:rsidP="00CA79C3">
      <w:pPr>
        <w:widowControl w:val="0"/>
        <w:autoSpaceDE w:val="0"/>
        <w:autoSpaceDN w:val="0"/>
        <w:adjustRightInd w:val="0"/>
        <w:spacing w:before="0" w:after="0"/>
        <w:rPr>
          <w:ins w:id="991" w:author="ilia kassianenko" w:date="2019-03-10T08:54:00Z"/>
          <w:rFonts w:ascii="AppleSystemUIFont" w:eastAsiaTheme="minorHAnsi" w:hAnsi="AppleSystemUIFont" w:cs="AppleSystemUIFont"/>
          <w:sz w:val="24"/>
          <w:szCs w:val="24"/>
        </w:rPr>
      </w:pPr>
    </w:p>
    <w:p w14:paraId="4D1C6639" w14:textId="5C25D991" w:rsidR="00CA79C3" w:rsidRDefault="00CA79C3" w:rsidP="00CA79C3">
      <w:pPr>
        <w:widowControl w:val="0"/>
        <w:autoSpaceDE w:val="0"/>
        <w:autoSpaceDN w:val="0"/>
        <w:adjustRightInd w:val="0"/>
        <w:spacing w:before="0" w:after="0"/>
        <w:rPr>
          <w:ins w:id="992" w:author="ilia kassianenko" w:date="2019-03-10T08:54:00Z"/>
          <w:rFonts w:ascii="AppleSystemUIFont" w:eastAsiaTheme="minorHAnsi" w:hAnsi="AppleSystemUIFont" w:cs="AppleSystemUIFont"/>
          <w:sz w:val="24"/>
          <w:szCs w:val="24"/>
        </w:rPr>
      </w:pPr>
      <w:ins w:id="993" w:author="ilia kassianenko" w:date="2019-03-10T08:54:00Z">
        <w:r>
          <w:rPr>
            <w:rFonts w:ascii="AppleSystemUIFont" w:eastAsiaTheme="minorHAnsi" w:hAnsi="AppleSystemUIFont" w:cs="AppleSystemUIFont"/>
            <w:sz w:val="24"/>
            <w:szCs w:val="24"/>
          </w:rPr>
          <w:t>February 28th: meeting to review Amazon and Google da</w:t>
        </w:r>
        <w:del w:id="994" w:author="Fritz Gyger" w:date="2019-03-11T20:26:00Z">
          <w:r w:rsidDel="002B1DBF">
            <w:rPr>
              <w:rFonts w:ascii="AppleSystemUIFont" w:eastAsiaTheme="minorHAnsi" w:hAnsi="AppleSystemUIFont" w:cs="AppleSystemUIFont"/>
              <w:sz w:val="24"/>
              <w:szCs w:val="24"/>
            </w:rPr>
            <w:delText>b</w:delText>
          </w:r>
        </w:del>
      </w:ins>
      <w:ins w:id="995" w:author="Fritz Gyger" w:date="2019-03-11T20:26:00Z">
        <w:r w:rsidR="002B1DBF">
          <w:rPr>
            <w:rFonts w:ascii="AppleSystemUIFont" w:eastAsiaTheme="minorHAnsi" w:hAnsi="AppleSystemUIFont" w:cs="AppleSystemUIFont"/>
            <w:sz w:val="24"/>
            <w:szCs w:val="24"/>
          </w:rPr>
          <w:t>t</w:t>
        </w:r>
      </w:ins>
      <w:ins w:id="996" w:author="ilia kassianenko" w:date="2019-03-10T08:54:00Z">
        <w:r>
          <w:rPr>
            <w:rFonts w:ascii="AppleSystemUIFont" w:eastAsiaTheme="minorHAnsi" w:hAnsi="AppleSystemUIFont" w:cs="AppleSystemUIFont"/>
            <w:sz w:val="24"/>
            <w:szCs w:val="24"/>
          </w:rPr>
          <w:t>a</w:t>
        </w:r>
        <w:del w:id="997" w:author="Fritz Gyger" w:date="2019-03-11T20:26:00Z">
          <w:r w:rsidDel="002B1DBF">
            <w:rPr>
              <w:rFonts w:ascii="AppleSystemUIFont" w:eastAsiaTheme="minorHAnsi" w:hAnsi="AppleSystemUIFont" w:cs="AppleSystemUIFont"/>
              <w:sz w:val="24"/>
              <w:szCs w:val="24"/>
            </w:rPr>
            <w:delText xml:space="preserve"> </w:delText>
          </w:r>
        </w:del>
        <w:r>
          <w:rPr>
            <w:rFonts w:ascii="AppleSystemUIFont" w:eastAsiaTheme="minorHAnsi" w:hAnsi="AppleSystemUIFont" w:cs="AppleSystemUIFont"/>
            <w:sz w:val="24"/>
            <w:szCs w:val="24"/>
          </w:rPr>
          <w:t>base options (storage, and Acid/Base characteristics), follow-up on next steps No response from city of Montreal for measurement questions. ER</w:t>
        </w:r>
        <w:del w:id="998" w:author="Fritz Gyger" w:date="2019-03-11T20:25:00Z">
          <w:r w:rsidDel="002B1DBF">
            <w:rPr>
              <w:rFonts w:ascii="AppleSystemUIFont" w:eastAsiaTheme="minorHAnsi" w:hAnsi="AppleSystemUIFont" w:cs="AppleSystemUIFont"/>
              <w:sz w:val="24"/>
              <w:szCs w:val="24"/>
            </w:rPr>
            <w:delText>P</w:delText>
          </w:r>
        </w:del>
      </w:ins>
      <w:ins w:id="999" w:author="Fritz Gyger" w:date="2019-03-11T20:25:00Z">
        <w:r w:rsidR="002B1DBF">
          <w:rPr>
            <w:rFonts w:ascii="AppleSystemUIFont" w:eastAsiaTheme="minorHAnsi" w:hAnsi="AppleSystemUIFont" w:cs="AppleSystemUIFont"/>
            <w:sz w:val="24"/>
            <w:szCs w:val="24"/>
          </w:rPr>
          <w:t>D</w:t>
        </w:r>
      </w:ins>
      <w:ins w:id="1000" w:author="ilia kassianenko" w:date="2019-03-10T08:54:00Z">
        <w:r>
          <w:rPr>
            <w:rFonts w:ascii="AppleSystemUIFont" w:eastAsiaTheme="minorHAnsi" w:hAnsi="AppleSystemUIFont" w:cs="AppleSystemUIFont"/>
            <w:sz w:val="24"/>
            <w:szCs w:val="24"/>
          </w:rPr>
          <w:t xml:space="preserve"> diagram added to the report. Submission of our questions and report to Daniel on Slack. </w:t>
        </w:r>
      </w:ins>
    </w:p>
    <w:p w14:paraId="558A73BE" w14:textId="77777777" w:rsidR="00CA79C3" w:rsidRDefault="00CA79C3" w:rsidP="00CA79C3">
      <w:pPr>
        <w:widowControl w:val="0"/>
        <w:autoSpaceDE w:val="0"/>
        <w:autoSpaceDN w:val="0"/>
        <w:adjustRightInd w:val="0"/>
        <w:spacing w:before="0" w:after="0"/>
        <w:rPr>
          <w:ins w:id="1001" w:author="ilia kassianenko" w:date="2019-03-10T08:54:00Z"/>
          <w:rFonts w:ascii="AppleSystemUIFont" w:eastAsiaTheme="minorHAnsi" w:hAnsi="AppleSystemUIFont" w:cs="AppleSystemUIFont"/>
          <w:sz w:val="24"/>
          <w:szCs w:val="24"/>
        </w:rPr>
      </w:pPr>
    </w:p>
    <w:p w14:paraId="3B873476" w14:textId="77777777" w:rsidR="00CA79C3" w:rsidRDefault="00CA79C3" w:rsidP="00CA79C3">
      <w:pPr>
        <w:widowControl w:val="0"/>
        <w:autoSpaceDE w:val="0"/>
        <w:autoSpaceDN w:val="0"/>
        <w:adjustRightInd w:val="0"/>
        <w:spacing w:before="0" w:after="0"/>
        <w:rPr>
          <w:ins w:id="1002" w:author="ilia kassianenko" w:date="2019-03-10T08:54:00Z"/>
          <w:rFonts w:ascii="AppleSystemUIFont" w:eastAsiaTheme="minorHAnsi" w:hAnsi="AppleSystemUIFont" w:cs="AppleSystemUIFont"/>
          <w:sz w:val="24"/>
          <w:szCs w:val="24"/>
        </w:rPr>
      </w:pPr>
      <w:ins w:id="1003" w:author="ilia kassianenko" w:date="2019-03-10T08:54:00Z">
        <w:r>
          <w:rPr>
            <w:rFonts w:ascii="AppleSystemUIFont" w:eastAsiaTheme="minorHAnsi" w:hAnsi="AppleSystemUIFont" w:cs="AppleSystemUIFont"/>
            <w:sz w:val="24"/>
            <w:szCs w:val="24"/>
          </w:rPr>
          <w: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t>
        </w:r>
      </w:ins>
    </w:p>
    <w:p w14:paraId="4CF4770C" w14:textId="77777777" w:rsidR="00CA79C3" w:rsidRDefault="00CA79C3" w:rsidP="00CA79C3">
      <w:pPr>
        <w:widowControl w:val="0"/>
        <w:autoSpaceDE w:val="0"/>
        <w:autoSpaceDN w:val="0"/>
        <w:adjustRightInd w:val="0"/>
        <w:spacing w:before="0" w:after="0"/>
        <w:rPr>
          <w:ins w:id="1004" w:author="ilia kassianenko" w:date="2019-03-10T08:54:00Z"/>
          <w:rFonts w:ascii="AppleSystemUIFont" w:eastAsiaTheme="minorHAnsi" w:hAnsi="AppleSystemUIFont" w:cs="AppleSystemUIFont"/>
          <w:sz w:val="24"/>
          <w:szCs w:val="24"/>
        </w:rPr>
      </w:pPr>
    </w:p>
    <w:p w14:paraId="5987DB94" w14:textId="77777777" w:rsidR="00CA79C3" w:rsidRDefault="00CA79C3" w:rsidP="00CA79C3">
      <w:pPr>
        <w:widowControl w:val="0"/>
        <w:autoSpaceDE w:val="0"/>
        <w:autoSpaceDN w:val="0"/>
        <w:adjustRightInd w:val="0"/>
        <w:spacing w:before="0" w:after="0"/>
        <w:rPr>
          <w:ins w:id="1005" w:author="ilia kassianenko" w:date="2019-03-10T08:54:00Z"/>
          <w:rFonts w:ascii="AppleSystemUIFont" w:eastAsiaTheme="minorHAnsi" w:hAnsi="AppleSystemUIFont" w:cs="AppleSystemUIFont"/>
          <w:sz w:val="24"/>
          <w:szCs w:val="24"/>
        </w:rPr>
      </w:pPr>
      <w:ins w:id="1006" w:author="ilia kassianenko" w:date="2019-03-10T08:54:00Z">
        <w:r>
          <w:rPr>
            <w:rFonts w:ascii="AppleSystemUIFont" w:eastAsiaTheme="minorHAnsi" w:hAnsi="AppleSystemUIFont" w:cs="AppleSystemUIFont"/>
            <w:sz w:val="24"/>
            <w:szCs w:val="24"/>
          </w:rPr>
          <w:t>February 22nd: No response from city of Montreal for measurement questions concerning the volume measure and the start of the season.</w:t>
        </w:r>
      </w:ins>
    </w:p>
    <w:p w14:paraId="4BFF9CE6" w14:textId="77777777" w:rsidR="00CA79C3" w:rsidRDefault="00CA79C3" w:rsidP="00CA79C3">
      <w:pPr>
        <w:widowControl w:val="0"/>
        <w:autoSpaceDE w:val="0"/>
        <w:autoSpaceDN w:val="0"/>
        <w:adjustRightInd w:val="0"/>
        <w:spacing w:before="0" w:after="0"/>
        <w:rPr>
          <w:ins w:id="1007" w:author="ilia kassianenko" w:date="2019-03-10T08:54:00Z"/>
          <w:rFonts w:ascii="AppleSystemUIFont" w:eastAsiaTheme="minorHAnsi" w:hAnsi="AppleSystemUIFont" w:cs="AppleSystemUIFont"/>
          <w:sz w:val="24"/>
          <w:szCs w:val="24"/>
        </w:rPr>
      </w:pPr>
    </w:p>
    <w:p w14:paraId="2832FF1E" w14:textId="77777777" w:rsidR="00CA79C3" w:rsidRDefault="00CA79C3" w:rsidP="00CA79C3">
      <w:pPr>
        <w:widowControl w:val="0"/>
        <w:autoSpaceDE w:val="0"/>
        <w:autoSpaceDN w:val="0"/>
        <w:adjustRightInd w:val="0"/>
        <w:spacing w:before="0" w:after="0"/>
        <w:rPr>
          <w:ins w:id="1008" w:author="ilia kassianenko" w:date="2019-03-10T08:54:00Z"/>
          <w:rFonts w:ascii="AppleSystemUIFont" w:eastAsiaTheme="minorHAnsi" w:hAnsi="AppleSystemUIFont" w:cs="AppleSystemUIFont"/>
          <w:sz w:val="24"/>
          <w:szCs w:val="24"/>
        </w:rPr>
      </w:pPr>
      <w:ins w:id="1009" w:author="ilia kassianenko" w:date="2019-03-10T08:54:00Z">
        <w:r>
          <w:rPr>
            <w:rFonts w:ascii="AppleSystemUIFont" w:eastAsiaTheme="minorHAnsi" w:hAnsi="AppleSystemUIFont" w:cs="AppleSystemUIFont"/>
            <w:sz w:val="24"/>
            <w:szCs w:val="24"/>
          </w:rPr>
          <w:t>February 19th: Review of video communicated by the city of Montreal concerning the snow collection.</w:t>
        </w:r>
      </w:ins>
    </w:p>
    <w:p w14:paraId="4771FA63" w14:textId="77777777" w:rsidR="00CA79C3" w:rsidRDefault="00CA79C3" w:rsidP="00CA79C3">
      <w:pPr>
        <w:widowControl w:val="0"/>
        <w:autoSpaceDE w:val="0"/>
        <w:autoSpaceDN w:val="0"/>
        <w:adjustRightInd w:val="0"/>
        <w:spacing w:before="0" w:after="0"/>
        <w:rPr>
          <w:ins w:id="1010" w:author="ilia kassianenko" w:date="2019-03-10T08:54:00Z"/>
          <w:rFonts w:ascii="AppleSystemUIFont" w:eastAsiaTheme="minorHAnsi" w:hAnsi="AppleSystemUIFont" w:cs="AppleSystemUIFont"/>
          <w:sz w:val="24"/>
          <w:szCs w:val="24"/>
        </w:rPr>
      </w:pPr>
    </w:p>
    <w:p w14:paraId="7A9F95A8" w14:textId="77777777" w:rsidR="00CA79C3" w:rsidRDefault="00CA79C3" w:rsidP="00CA79C3">
      <w:pPr>
        <w:widowControl w:val="0"/>
        <w:autoSpaceDE w:val="0"/>
        <w:autoSpaceDN w:val="0"/>
        <w:adjustRightInd w:val="0"/>
        <w:spacing w:before="0" w:after="0"/>
        <w:rPr>
          <w:ins w:id="1011" w:author="ilia kassianenko" w:date="2019-03-10T08:54:00Z"/>
          <w:rFonts w:ascii="AppleSystemUIFont" w:eastAsiaTheme="minorHAnsi" w:hAnsi="AppleSystemUIFont" w:cs="AppleSystemUIFont"/>
          <w:sz w:val="24"/>
          <w:szCs w:val="24"/>
        </w:rPr>
      </w:pPr>
      <w:ins w:id="1012" w:author="ilia kassianenko" w:date="2019-03-10T08:54:00Z">
        <w:r>
          <w:rPr>
            <w:rFonts w:ascii="AppleSystemUIFont" w:eastAsiaTheme="minorHAnsi" w:hAnsi="AppleSystemUIFont" w:cs="AppleSystemUIFont"/>
            <w:sz w:val="24"/>
            <w:szCs w:val="24"/>
          </w:rPr>
          <w:t>February 13th: Discussion concerning license for city of Montreal data and realism in the application of the proposed solution. Review of Système Planif-Neige API document. Discussion concerning the hierarchy of the data and the data dictionary. Data dictionary including data type updated in project document. Use of Tableau to visualize the boroughs were depots and snow collection transactions are being recorded.</w:t>
        </w:r>
      </w:ins>
    </w:p>
    <w:p w14:paraId="573D4B3C" w14:textId="77777777" w:rsidR="00CA79C3" w:rsidRDefault="00CA79C3" w:rsidP="00CA79C3">
      <w:pPr>
        <w:widowControl w:val="0"/>
        <w:autoSpaceDE w:val="0"/>
        <w:autoSpaceDN w:val="0"/>
        <w:adjustRightInd w:val="0"/>
        <w:spacing w:before="0" w:after="0"/>
        <w:rPr>
          <w:ins w:id="1013" w:author="ilia kassianenko" w:date="2019-03-10T08:54:00Z"/>
          <w:rFonts w:ascii="AppleSystemUIFont" w:eastAsiaTheme="minorHAnsi" w:hAnsi="AppleSystemUIFont" w:cs="AppleSystemUIFont"/>
          <w:sz w:val="24"/>
          <w:szCs w:val="24"/>
        </w:rPr>
      </w:pPr>
    </w:p>
    <w:p w14:paraId="4E696E7E" w14:textId="76969AF8" w:rsidR="007A292C" w:rsidDel="00173FA5" w:rsidRDefault="00CA79C3" w:rsidP="0044197A">
      <w:pPr>
        <w:rPr>
          <w:del w:id="1014" w:author="ilia kassianenko" w:date="2019-03-10T08:54:00Z"/>
          <w:rFonts w:ascii="AppleSystemUIFont" w:eastAsiaTheme="minorHAnsi" w:hAnsi="AppleSystemUIFont" w:cs="AppleSystemUIFont"/>
          <w:sz w:val="24"/>
          <w:szCs w:val="24"/>
        </w:rPr>
      </w:pPr>
      <w:ins w:id="1015" w:author="ilia kassianenko" w:date="2019-03-10T08:54:00Z">
        <w:r>
          <w:rPr>
            <w:rFonts w:ascii="AppleSystemUIFont" w:eastAsiaTheme="minorHAnsi" w:hAnsi="AppleSystemUIFont" w:cs="AppleSystemUIFont"/>
            <w:sz w:val="24"/>
            <w:szCs w:val="24"/>
          </w:rPr>
          <w:t>February 11th: meeting kick-off and review of Real Time board contents. Sample of database downloaded, and conducted data profiling, in order to access which data to keep. Initial preparation of the data dictionary.</w:t>
        </w:r>
      </w:ins>
      <w:del w:id="1016" w:author="ilia kassianenko" w:date="2019-03-10T08:54:00Z">
        <w:r w:rsidR="007A292C" w:rsidDel="00CA79C3">
          <w:rPr>
            <w:rFonts w:ascii="AppleSystemUIFont" w:eastAsiaTheme="minorHAnsi" w:hAnsi="AppleSystemUIFont" w:cs="AppleSystemUIFont"/>
            <w:sz w:val="24"/>
            <w:szCs w:val="24"/>
          </w:rPr>
          <w:delText>March 5th: Debrief following comments from Daniel concerning chosen path for Acid and Relation db with SQL. Review of undefined sections. No response from city of Montreal for measurement questions.</w:delText>
        </w:r>
      </w:del>
    </w:p>
    <w:p w14:paraId="0AC40C61" w14:textId="1E1B8CE1" w:rsidR="00173FA5" w:rsidRDefault="00173FA5" w:rsidP="00CA79C3">
      <w:pPr>
        <w:widowControl w:val="0"/>
        <w:autoSpaceDE w:val="0"/>
        <w:autoSpaceDN w:val="0"/>
        <w:adjustRightInd w:val="0"/>
        <w:spacing w:before="0" w:after="0"/>
        <w:rPr>
          <w:ins w:id="1017" w:author="Pawel Kaluski" w:date="2019-03-13T21:35:00Z"/>
          <w:rFonts w:ascii="AppleSystemUIFont" w:eastAsiaTheme="minorHAnsi" w:hAnsi="AppleSystemUIFont" w:cs="AppleSystemUIFont"/>
          <w:sz w:val="24"/>
          <w:szCs w:val="24"/>
        </w:rPr>
      </w:pPr>
    </w:p>
    <w:p w14:paraId="21F84A97" w14:textId="4D5234D5" w:rsidR="00173FA5" w:rsidRDefault="00173FA5" w:rsidP="00CA79C3">
      <w:pPr>
        <w:widowControl w:val="0"/>
        <w:autoSpaceDE w:val="0"/>
        <w:autoSpaceDN w:val="0"/>
        <w:adjustRightInd w:val="0"/>
        <w:spacing w:before="0" w:after="0"/>
        <w:rPr>
          <w:ins w:id="1018" w:author="Pawel Kaluski" w:date="2019-03-13T21:35:00Z"/>
          <w:rFonts w:ascii="AppleSystemUIFont" w:eastAsiaTheme="minorHAnsi" w:hAnsi="AppleSystemUIFont" w:cs="AppleSystemUIFont"/>
          <w:sz w:val="24"/>
          <w:szCs w:val="24"/>
        </w:rPr>
      </w:pPr>
    </w:p>
    <w:p w14:paraId="65C1AF23" w14:textId="5268B0CC" w:rsidR="00173FA5" w:rsidRDefault="00173FA5" w:rsidP="00CA79C3">
      <w:pPr>
        <w:widowControl w:val="0"/>
        <w:autoSpaceDE w:val="0"/>
        <w:autoSpaceDN w:val="0"/>
        <w:adjustRightInd w:val="0"/>
        <w:spacing w:before="0" w:after="0"/>
        <w:rPr>
          <w:ins w:id="1019" w:author="Pawel Kaluski" w:date="2019-03-13T21:35:00Z"/>
          <w:rFonts w:ascii="AppleSystemUIFont" w:eastAsiaTheme="minorHAnsi" w:hAnsi="AppleSystemUIFont" w:cs="AppleSystemUIFont"/>
          <w:sz w:val="24"/>
          <w:szCs w:val="24"/>
        </w:rPr>
      </w:pPr>
    </w:p>
    <w:p w14:paraId="15536F35" w14:textId="3CDE09B7" w:rsidR="00173FA5" w:rsidRDefault="00173FA5" w:rsidP="00CA79C3">
      <w:pPr>
        <w:widowControl w:val="0"/>
        <w:autoSpaceDE w:val="0"/>
        <w:autoSpaceDN w:val="0"/>
        <w:adjustRightInd w:val="0"/>
        <w:spacing w:before="0" w:after="0"/>
        <w:rPr>
          <w:ins w:id="1020" w:author="Pawel Kaluski" w:date="2019-03-13T21:35:00Z"/>
          <w:rFonts w:ascii="AppleSystemUIFont" w:eastAsiaTheme="minorHAnsi" w:hAnsi="AppleSystemUIFont" w:cs="AppleSystemUIFont"/>
          <w:sz w:val="24"/>
          <w:szCs w:val="24"/>
        </w:rPr>
      </w:pPr>
    </w:p>
    <w:p w14:paraId="2D277392" w14:textId="5D896375" w:rsidR="00173FA5" w:rsidRDefault="00173FA5" w:rsidP="00CA79C3">
      <w:pPr>
        <w:widowControl w:val="0"/>
        <w:autoSpaceDE w:val="0"/>
        <w:autoSpaceDN w:val="0"/>
        <w:adjustRightInd w:val="0"/>
        <w:spacing w:before="0" w:after="0"/>
        <w:rPr>
          <w:ins w:id="1021" w:author="Pawel Kaluski" w:date="2019-03-13T21:35:00Z"/>
          <w:rFonts w:ascii="AppleSystemUIFont" w:eastAsiaTheme="minorHAnsi" w:hAnsi="AppleSystemUIFont" w:cs="AppleSystemUIFont"/>
          <w:sz w:val="24"/>
          <w:szCs w:val="24"/>
        </w:rPr>
      </w:pPr>
    </w:p>
    <w:p w14:paraId="7AB95AEA" w14:textId="5B102ACE" w:rsidR="00173FA5" w:rsidRDefault="00173FA5" w:rsidP="00CA79C3">
      <w:pPr>
        <w:widowControl w:val="0"/>
        <w:autoSpaceDE w:val="0"/>
        <w:autoSpaceDN w:val="0"/>
        <w:adjustRightInd w:val="0"/>
        <w:spacing w:before="0" w:after="0"/>
        <w:rPr>
          <w:ins w:id="1022" w:author="Pawel Kaluski" w:date="2019-03-13T21:35:00Z"/>
          <w:rFonts w:ascii="AppleSystemUIFont" w:eastAsiaTheme="minorHAnsi" w:hAnsi="AppleSystemUIFont" w:cs="AppleSystemUIFont"/>
          <w:sz w:val="24"/>
          <w:szCs w:val="24"/>
        </w:rPr>
      </w:pPr>
    </w:p>
    <w:p w14:paraId="164719A0" w14:textId="77777777" w:rsidR="00173FA5" w:rsidRDefault="00173FA5" w:rsidP="00CA79C3">
      <w:pPr>
        <w:widowControl w:val="0"/>
        <w:autoSpaceDE w:val="0"/>
        <w:autoSpaceDN w:val="0"/>
        <w:adjustRightInd w:val="0"/>
        <w:spacing w:before="0" w:after="0"/>
        <w:rPr>
          <w:ins w:id="1023" w:author="Pawel Kaluski" w:date="2019-03-13T21:35:00Z"/>
          <w:rFonts w:ascii="AppleSystemUIFont" w:eastAsiaTheme="minorHAnsi" w:hAnsi="AppleSystemUIFont" w:cs="AppleSystemUIFont"/>
          <w:sz w:val="24"/>
          <w:szCs w:val="24"/>
        </w:rPr>
      </w:pPr>
    </w:p>
    <w:p w14:paraId="74C05ABE" w14:textId="06D4DA26" w:rsidR="00173FA5" w:rsidRPr="00173FA5" w:rsidRDefault="00173FA5" w:rsidP="00CA79C3">
      <w:pPr>
        <w:widowControl w:val="0"/>
        <w:autoSpaceDE w:val="0"/>
        <w:autoSpaceDN w:val="0"/>
        <w:adjustRightInd w:val="0"/>
        <w:spacing w:before="0" w:after="0"/>
        <w:rPr>
          <w:ins w:id="1024" w:author="Pawel Kaluski" w:date="2019-03-13T21:36:00Z"/>
          <w:rFonts w:ascii="Arial Narrow" w:hAnsi="Arial Narrow"/>
          <w:b/>
          <w:color w:val="000000" w:themeColor="text1"/>
          <w:sz w:val="36"/>
          <w:szCs w:val="36"/>
          <w:rPrChange w:id="1025" w:author="Pawel Kaluski" w:date="2019-03-13T21:36:00Z">
            <w:rPr>
              <w:ins w:id="1026" w:author="Pawel Kaluski" w:date="2019-03-13T21:36:00Z"/>
              <w:rFonts w:ascii="AppleSystemUIFont" w:eastAsiaTheme="minorHAnsi" w:hAnsi="AppleSystemUIFont" w:cs="AppleSystemUIFont"/>
              <w:sz w:val="24"/>
              <w:szCs w:val="24"/>
            </w:rPr>
          </w:rPrChange>
        </w:rPr>
      </w:pPr>
      <w:ins w:id="1027" w:author="Pawel Kaluski" w:date="2019-03-13T21:35:00Z">
        <w:r w:rsidRPr="00173FA5">
          <w:rPr>
            <w:rFonts w:ascii="Arial Narrow" w:hAnsi="Arial Narrow"/>
            <w:b/>
            <w:color w:val="000000" w:themeColor="text1"/>
            <w:sz w:val="36"/>
            <w:szCs w:val="36"/>
            <w:rPrChange w:id="1028" w:author="Pawel Kaluski" w:date="2019-03-13T21:36:00Z">
              <w:rPr>
                <w:rFonts w:ascii="AppleSystemUIFont" w:eastAsiaTheme="minorHAnsi" w:hAnsi="AppleSystemUIFont" w:cs="AppleSystemUIFont"/>
                <w:sz w:val="24"/>
                <w:szCs w:val="24"/>
              </w:rPr>
            </w:rPrChange>
          </w:rPr>
          <w:lastRenderedPageBreak/>
          <w:t>Appendix F: Decision Chart Storage</w:t>
        </w:r>
      </w:ins>
    </w:p>
    <w:p w14:paraId="52E9C16F" w14:textId="77777777" w:rsidR="00173FA5" w:rsidRPr="00173FA5" w:rsidRDefault="00173FA5" w:rsidP="00173FA5">
      <w:pPr>
        <w:pStyle w:val="BodyText"/>
        <w:rPr>
          <w:ins w:id="1029" w:author="Pawel Kaluski" w:date="2019-03-13T21:36:00Z"/>
          <w:color w:val="000000" w:themeColor="text1"/>
          <w:rPrChange w:id="1030" w:author="Pawel Kaluski" w:date="2019-03-13T21:36:00Z">
            <w:rPr>
              <w:ins w:id="1031" w:author="Pawel Kaluski" w:date="2019-03-13T21:36:00Z"/>
              <w:color w:val="FFC000"/>
            </w:rPr>
          </w:rPrChange>
        </w:rPr>
      </w:pPr>
    </w:p>
    <w:p w14:paraId="000BBF62" w14:textId="37889EE8" w:rsidR="00173FA5" w:rsidRPr="00A60E4A" w:rsidRDefault="00173FA5" w:rsidP="00173FA5">
      <w:pPr>
        <w:pStyle w:val="BodyText"/>
        <w:rPr>
          <w:ins w:id="1032" w:author="Pawel Kaluski" w:date="2019-03-13T21:36:00Z"/>
          <w:color w:val="000000" w:themeColor="text1"/>
          <w:highlight w:val="yellow"/>
          <w:rPrChange w:id="1033" w:author="Pawel Kaluski" w:date="2019-03-13T21:38:00Z">
            <w:rPr>
              <w:ins w:id="1034" w:author="Pawel Kaluski" w:date="2019-03-13T21:36:00Z"/>
              <w:color w:val="FFC000"/>
              <w:highlight w:val="yellow"/>
            </w:rPr>
          </w:rPrChange>
        </w:rPr>
      </w:pPr>
      <w:ins w:id="1035" w:author="Pawel Kaluski" w:date="2019-03-13T21:36:00Z">
        <w:r w:rsidRPr="00A60E4A">
          <w:rPr>
            <w:color w:val="000000" w:themeColor="text1"/>
            <w:highlight w:val="yellow"/>
            <w:rPrChange w:id="1036" w:author="Pawel Kaluski" w:date="2019-03-13T21:38:00Z">
              <w:rPr>
                <w:color w:val="FFC000"/>
                <w:highlight w:val="yellow"/>
              </w:rPr>
            </w:rPrChange>
          </w:rPr>
          <w:fldChar w:fldCharType="begin"/>
        </w:r>
        <w:r w:rsidRPr="00A60E4A">
          <w:rPr>
            <w:color w:val="000000" w:themeColor="text1"/>
            <w:highlight w:val="yellow"/>
            <w:rPrChange w:id="1037" w:author="Pawel Kaluski" w:date="2019-03-13T21:38:00Z">
              <w:rPr>
                <w:color w:val="FFC000"/>
                <w:highlight w:val="yellow"/>
              </w:rPr>
            </w:rPrChange>
          </w:rPr>
          <w:instrText xml:space="preserve"> HYPERLINK "https://www.capterra.com" </w:instrText>
        </w:r>
        <w:r w:rsidRPr="00A60E4A">
          <w:rPr>
            <w:color w:val="000000" w:themeColor="text1"/>
            <w:highlight w:val="yellow"/>
            <w:rPrChange w:id="1038" w:author="Pawel Kaluski" w:date="2019-03-13T21:38:00Z">
              <w:rPr>
                <w:color w:val="FFC000"/>
                <w:highlight w:val="yellow"/>
              </w:rPr>
            </w:rPrChange>
          </w:rPr>
          <w:fldChar w:fldCharType="separate"/>
        </w:r>
        <w:r w:rsidRPr="00A60E4A">
          <w:rPr>
            <w:rStyle w:val="Hyperlink"/>
            <w:color w:val="000000" w:themeColor="text1"/>
            <w:highlight w:val="yellow"/>
            <w:rPrChange w:id="1039" w:author="Pawel Kaluski" w:date="2019-03-13T21:38:00Z">
              <w:rPr>
                <w:rStyle w:val="Hyperlink"/>
                <w:highlight w:val="yellow"/>
              </w:rPr>
            </w:rPrChange>
          </w:rPr>
          <w:t>https://www.capterra.com</w:t>
        </w:r>
        <w:r w:rsidRPr="00A60E4A">
          <w:rPr>
            <w:color w:val="000000" w:themeColor="text1"/>
            <w:highlight w:val="yellow"/>
            <w:rPrChange w:id="1040" w:author="Pawel Kaluski" w:date="2019-03-13T21:38:00Z">
              <w:rPr>
                <w:color w:val="FFC000"/>
                <w:highlight w:val="yellow"/>
              </w:rPr>
            </w:rPrChange>
          </w:rPr>
          <w:fldChar w:fldCharType="end"/>
        </w:r>
      </w:ins>
    </w:p>
    <w:p w14:paraId="0F450CD1" w14:textId="5A03E397" w:rsidR="00173FA5" w:rsidRPr="00A60E4A" w:rsidRDefault="00173FA5" w:rsidP="00173FA5">
      <w:pPr>
        <w:pStyle w:val="BodyText"/>
        <w:rPr>
          <w:ins w:id="1041" w:author="Pawel Kaluski" w:date="2019-03-13T21:38:00Z"/>
          <w:color w:val="000000" w:themeColor="text1"/>
          <w:highlight w:val="yellow"/>
        </w:rPr>
      </w:pPr>
      <w:ins w:id="1042" w:author="Pawel Kaluski" w:date="2019-03-13T21:36:00Z">
        <w:r w:rsidRPr="00A60E4A">
          <w:rPr>
            <w:color w:val="000000" w:themeColor="text1"/>
            <w:highlight w:val="yellow"/>
            <w:rPrChange w:id="1043" w:author="Pawel Kaluski" w:date="2019-03-13T21:38:00Z">
              <w:rPr>
                <w:color w:val="FFC000"/>
              </w:rPr>
            </w:rPrChange>
          </w:rPr>
          <w:fldChar w:fldCharType="begin"/>
        </w:r>
        <w:r w:rsidRPr="00A60E4A">
          <w:rPr>
            <w:color w:val="000000" w:themeColor="text1"/>
            <w:highlight w:val="yellow"/>
            <w:rPrChange w:id="1044" w:author="Pawel Kaluski" w:date="2019-03-13T21:38:00Z">
              <w:rPr>
                <w:color w:val="FFC000"/>
              </w:rPr>
            </w:rPrChange>
          </w:rPr>
          <w:instrText xml:space="preserve"> HYPERLINK "https://www.cloudways.com/en/pricing.php#digitalocean" </w:instrText>
        </w:r>
        <w:r w:rsidRPr="00A60E4A">
          <w:rPr>
            <w:color w:val="000000" w:themeColor="text1"/>
            <w:highlight w:val="yellow"/>
            <w:rPrChange w:id="1045" w:author="Pawel Kaluski" w:date="2019-03-13T21:38:00Z">
              <w:rPr>
                <w:color w:val="FFC000"/>
              </w:rPr>
            </w:rPrChange>
          </w:rPr>
          <w:fldChar w:fldCharType="separate"/>
        </w:r>
        <w:r w:rsidRPr="00A60E4A">
          <w:rPr>
            <w:rStyle w:val="Hyperlink"/>
            <w:color w:val="000000" w:themeColor="text1"/>
            <w:highlight w:val="yellow"/>
            <w:rPrChange w:id="1046" w:author="Pawel Kaluski" w:date="2019-03-13T21:38:00Z">
              <w:rPr>
                <w:rStyle w:val="Hyperlink"/>
              </w:rPr>
            </w:rPrChange>
          </w:rPr>
          <w:t>https://www.cloudways.com/en/pricing.php#digitalocean</w:t>
        </w:r>
        <w:r w:rsidRPr="00A60E4A">
          <w:rPr>
            <w:color w:val="000000" w:themeColor="text1"/>
            <w:highlight w:val="yellow"/>
            <w:rPrChange w:id="1047" w:author="Pawel Kaluski" w:date="2019-03-13T21:38:00Z">
              <w:rPr>
                <w:color w:val="FFC000"/>
              </w:rPr>
            </w:rPrChange>
          </w:rPr>
          <w:fldChar w:fldCharType="end"/>
        </w:r>
      </w:ins>
    </w:p>
    <w:p w14:paraId="7F300589" w14:textId="5153423B" w:rsidR="00A60E4A" w:rsidRPr="00A60E4A" w:rsidRDefault="00A60E4A" w:rsidP="00173FA5">
      <w:pPr>
        <w:pStyle w:val="BodyText"/>
        <w:rPr>
          <w:ins w:id="1048" w:author="Pawel Kaluski" w:date="2019-03-13T21:38:00Z"/>
          <w:color w:val="000000" w:themeColor="text1"/>
          <w:highlight w:val="yellow"/>
          <w:rPrChange w:id="1049" w:author="Pawel Kaluski" w:date="2019-03-13T21:38:00Z">
            <w:rPr>
              <w:ins w:id="1050" w:author="Pawel Kaluski" w:date="2019-03-13T21:38:00Z"/>
              <w:color w:val="000000" w:themeColor="text1"/>
            </w:rPr>
          </w:rPrChange>
        </w:rPr>
      </w:pPr>
      <w:ins w:id="1051" w:author="Pawel Kaluski" w:date="2019-03-13T21:38:00Z">
        <w:r w:rsidRPr="00A60E4A">
          <w:rPr>
            <w:color w:val="000000" w:themeColor="text1"/>
            <w:highlight w:val="yellow"/>
            <w:rPrChange w:id="1052" w:author="Pawel Kaluski" w:date="2019-03-13T21:38:00Z">
              <w:rPr>
                <w:color w:val="000000" w:themeColor="text1"/>
              </w:rPr>
            </w:rPrChange>
          </w:rPr>
          <w:fldChar w:fldCharType="begin"/>
        </w:r>
        <w:r w:rsidRPr="00A60E4A">
          <w:rPr>
            <w:color w:val="000000" w:themeColor="text1"/>
            <w:highlight w:val="yellow"/>
            <w:rPrChange w:id="1053" w:author="Pawel Kaluski" w:date="2019-03-13T21:38:00Z">
              <w:rPr>
                <w:color w:val="000000" w:themeColor="text1"/>
              </w:rPr>
            </w:rPrChange>
          </w:rPr>
          <w:instrText xml:space="preserve"> HYPERLINK "https://www.digitalocean.com/pricing/#Tools" </w:instrText>
        </w:r>
        <w:r w:rsidRPr="00A60E4A">
          <w:rPr>
            <w:color w:val="000000" w:themeColor="text1"/>
            <w:highlight w:val="yellow"/>
            <w:rPrChange w:id="1054" w:author="Pawel Kaluski" w:date="2019-03-13T21:38:00Z">
              <w:rPr>
                <w:color w:val="000000" w:themeColor="text1"/>
              </w:rPr>
            </w:rPrChange>
          </w:rPr>
          <w:fldChar w:fldCharType="separate"/>
        </w:r>
        <w:r w:rsidRPr="00A60E4A">
          <w:rPr>
            <w:rStyle w:val="Hyperlink"/>
            <w:color w:val="000000" w:themeColor="text1"/>
            <w:highlight w:val="yellow"/>
            <w:rPrChange w:id="1055" w:author="Pawel Kaluski" w:date="2019-03-13T21:38:00Z">
              <w:rPr>
                <w:rStyle w:val="Hyperlink"/>
              </w:rPr>
            </w:rPrChange>
          </w:rPr>
          <w:t>https://www.digitalocean.com/pricing/#Tools</w:t>
        </w:r>
        <w:r w:rsidRPr="00A60E4A">
          <w:rPr>
            <w:color w:val="000000" w:themeColor="text1"/>
            <w:highlight w:val="yellow"/>
            <w:rPrChange w:id="1056" w:author="Pawel Kaluski" w:date="2019-03-13T21:38:00Z">
              <w:rPr>
                <w:color w:val="000000" w:themeColor="text1"/>
              </w:rPr>
            </w:rPrChange>
          </w:rPr>
          <w:fldChar w:fldCharType="end"/>
        </w:r>
      </w:ins>
    </w:p>
    <w:p w14:paraId="24F888A9" w14:textId="50B62E64" w:rsidR="00173FA5" w:rsidRPr="00A60E4A" w:rsidRDefault="00A60E4A" w:rsidP="00173FA5">
      <w:pPr>
        <w:pStyle w:val="BodyText"/>
        <w:rPr>
          <w:ins w:id="1057" w:author="Pawel Kaluski" w:date="2019-03-13T21:38:00Z"/>
          <w:color w:val="000000" w:themeColor="text1"/>
        </w:rPr>
      </w:pPr>
      <w:ins w:id="1058" w:author="Pawel Kaluski" w:date="2019-03-13T21:38:00Z">
        <w:r w:rsidRPr="00A60E4A">
          <w:rPr>
            <w:color w:val="000000" w:themeColor="text1"/>
            <w:highlight w:val="yellow"/>
          </w:rPr>
          <w:fldChar w:fldCharType="begin"/>
        </w:r>
        <w:r w:rsidRPr="00A60E4A">
          <w:rPr>
            <w:color w:val="000000" w:themeColor="text1"/>
            <w:highlight w:val="yellow"/>
          </w:rPr>
          <w:instrText xml:space="preserve"> HYPERLINK "</w:instrText>
        </w:r>
        <w:r w:rsidRPr="00A60E4A">
          <w:rPr>
            <w:color w:val="000000" w:themeColor="text1"/>
            <w:highlight w:val="yellow"/>
            <w:rPrChange w:id="1059" w:author="Pawel Kaluski" w:date="2019-03-13T21:38:00Z">
              <w:rPr>
                <w:rStyle w:val="Hyperlink"/>
              </w:rPr>
            </w:rPrChange>
          </w:rPr>
          <w:instrText>https://www.crunchbase.com/organization/digitalocean#section-overview</w:instrText>
        </w:r>
        <w:r w:rsidRPr="00A60E4A">
          <w:rPr>
            <w:color w:val="000000" w:themeColor="text1"/>
            <w:highlight w:val="yellow"/>
          </w:rPr>
          <w:instrText xml:space="preserve">" </w:instrText>
        </w:r>
        <w:r w:rsidRPr="00A60E4A">
          <w:rPr>
            <w:color w:val="000000" w:themeColor="text1"/>
            <w:highlight w:val="yellow"/>
            <w:rPrChange w:id="1060" w:author="Pawel Kaluski" w:date="2019-03-13T21:38:00Z">
              <w:rPr>
                <w:color w:val="000000" w:themeColor="text1"/>
                <w:highlight w:val="yellow"/>
              </w:rPr>
            </w:rPrChange>
          </w:rPr>
          <w:fldChar w:fldCharType="separate"/>
        </w:r>
        <w:r w:rsidRPr="00A60E4A">
          <w:rPr>
            <w:rStyle w:val="Hyperlink"/>
            <w:color w:val="000000" w:themeColor="text1"/>
            <w:highlight w:val="yellow"/>
            <w:rPrChange w:id="1061" w:author="Pawel Kaluski" w:date="2019-03-13T21:38:00Z">
              <w:rPr>
                <w:rStyle w:val="Hyperlink"/>
              </w:rPr>
            </w:rPrChange>
          </w:rPr>
          <w:t>https://www.crunchbase.com/organization/digitalocean#section-overview</w:t>
        </w:r>
        <w:r w:rsidRPr="00310E30">
          <w:rPr>
            <w:color w:val="000000" w:themeColor="text1"/>
            <w:highlight w:val="yellow"/>
          </w:rPr>
          <w:fldChar w:fldCharType="end"/>
        </w:r>
      </w:ins>
    </w:p>
    <w:p w14:paraId="653F872D" w14:textId="77777777" w:rsidR="00A60E4A" w:rsidRPr="00173FA5" w:rsidRDefault="00A60E4A" w:rsidP="00173FA5">
      <w:pPr>
        <w:pStyle w:val="BodyText"/>
        <w:rPr>
          <w:ins w:id="1062" w:author="Pawel Kaluski" w:date="2019-03-13T21:36:00Z"/>
          <w:color w:val="000000" w:themeColor="text1"/>
          <w:rPrChange w:id="1063" w:author="Pawel Kaluski" w:date="2019-03-13T21:36:00Z">
            <w:rPr>
              <w:ins w:id="1064" w:author="Pawel Kaluski" w:date="2019-03-13T21:36:00Z"/>
              <w:color w:val="FFC000"/>
            </w:rPr>
          </w:rPrChange>
        </w:rPr>
      </w:pPr>
    </w:p>
    <w:p w14:paraId="5896BBCF" w14:textId="77777777" w:rsidR="00173FA5" w:rsidRPr="00315012" w:rsidRDefault="00173FA5" w:rsidP="00173FA5">
      <w:pPr>
        <w:pStyle w:val="BodyText"/>
        <w:rPr>
          <w:ins w:id="1065" w:author="Pawel Kaluski" w:date="2019-03-13T21:36:00Z"/>
          <w:color w:val="FFC000"/>
          <w:highlight w:val="yellow"/>
        </w:rPr>
      </w:pPr>
    </w:p>
    <w:p w14:paraId="5DB9CC5F" w14:textId="77777777" w:rsidR="00173FA5" w:rsidRDefault="00173FA5" w:rsidP="00173FA5">
      <w:pPr>
        <w:pStyle w:val="BodyText"/>
        <w:rPr>
          <w:ins w:id="1066" w:author="Pawel Kaluski" w:date="2019-03-13T21:36:00Z"/>
          <w:rFonts w:cs="Arial"/>
          <w:color w:val="363A41"/>
        </w:rPr>
      </w:pPr>
    </w:p>
    <w:tbl>
      <w:tblPr>
        <w:tblStyle w:val="TableGrid"/>
        <w:tblW w:w="0" w:type="auto"/>
        <w:tblLook w:val="04A0" w:firstRow="1" w:lastRow="0" w:firstColumn="1" w:lastColumn="0" w:noHBand="0" w:noVBand="1"/>
      </w:tblPr>
      <w:tblGrid>
        <w:gridCol w:w="2047"/>
        <w:gridCol w:w="1700"/>
        <w:gridCol w:w="1869"/>
        <w:gridCol w:w="1869"/>
        <w:gridCol w:w="1870"/>
      </w:tblGrid>
      <w:tr w:rsidR="00173FA5" w14:paraId="171F337D" w14:textId="77777777" w:rsidTr="00613955">
        <w:trPr>
          <w:ins w:id="1067" w:author="Pawel Kaluski" w:date="2019-03-13T21:36:00Z"/>
        </w:trPr>
        <w:tc>
          <w:tcPr>
            <w:tcW w:w="2093" w:type="dxa"/>
            <w:tcBorders>
              <w:top w:val="nil"/>
              <w:left w:val="nil"/>
              <w:bottom w:val="single" w:sz="4" w:space="0" w:color="auto"/>
              <w:right w:val="single" w:sz="4" w:space="0" w:color="auto"/>
            </w:tcBorders>
          </w:tcPr>
          <w:p w14:paraId="3BE23413" w14:textId="77777777" w:rsidR="00173FA5" w:rsidRPr="00315012" w:rsidRDefault="00173FA5" w:rsidP="00613955">
            <w:pPr>
              <w:pStyle w:val="BodyText"/>
              <w:rPr>
                <w:ins w:id="1068" w:author="Pawel Kaluski" w:date="2019-03-13T21:36:00Z"/>
                <w:b/>
                <w:color w:val="000000" w:themeColor="text1"/>
              </w:rPr>
            </w:pPr>
          </w:p>
        </w:tc>
        <w:tc>
          <w:tcPr>
            <w:tcW w:w="7483" w:type="dxa"/>
            <w:gridSpan w:val="4"/>
            <w:tcBorders>
              <w:left w:val="single" w:sz="4" w:space="0" w:color="auto"/>
            </w:tcBorders>
          </w:tcPr>
          <w:p w14:paraId="6FF4A307" w14:textId="77777777" w:rsidR="00173FA5" w:rsidRPr="00315012" w:rsidRDefault="00173FA5" w:rsidP="00613955">
            <w:pPr>
              <w:pStyle w:val="BodyText"/>
              <w:jc w:val="center"/>
              <w:rPr>
                <w:ins w:id="1069" w:author="Pawel Kaluski" w:date="2019-03-13T21:36:00Z"/>
                <w:b/>
                <w:color w:val="000000" w:themeColor="text1"/>
              </w:rPr>
            </w:pPr>
            <w:ins w:id="1070" w:author="Pawel Kaluski" w:date="2019-03-13T21:36:00Z">
              <w:r w:rsidRPr="00315012">
                <w:rPr>
                  <w:b/>
                  <w:color w:val="000000" w:themeColor="text1"/>
                </w:rPr>
                <w:t>Solutions</w:t>
              </w:r>
            </w:ins>
          </w:p>
        </w:tc>
      </w:tr>
      <w:tr w:rsidR="00173FA5" w14:paraId="775C7A31" w14:textId="77777777" w:rsidTr="00613955">
        <w:trPr>
          <w:ins w:id="1071" w:author="Pawel Kaluski" w:date="2019-03-13T21:36:00Z"/>
        </w:trPr>
        <w:tc>
          <w:tcPr>
            <w:tcW w:w="2093" w:type="dxa"/>
            <w:tcBorders>
              <w:top w:val="single" w:sz="4" w:space="0" w:color="auto"/>
            </w:tcBorders>
          </w:tcPr>
          <w:p w14:paraId="23070446" w14:textId="77777777" w:rsidR="00173FA5" w:rsidRPr="00315012" w:rsidRDefault="00173FA5" w:rsidP="00613955">
            <w:pPr>
              <w:pStyle w:val="BodyText"/>
              <w:rPr>
                <w:ins w:id="1072" w:author="Pawel Kaluski" w:date="2019-03-13T21:36:00Z"/>
                <w:b/>
                <w:color w:val="000000" w:themeColor="text1"/>
              </w:rPr>
            </w:pPr>
            <w:ins w:id="1073" w:author="Pawel Kaluski" w:date="2019-03-13T21:36:00Z">
              <w:r w:rsidRPr="00315012">
                <w:rPr>
                  <w:b/>
                  <w:color w:val="000000" w:themeColor="text1"/>
                </w:rPr>
                <w:t>Features</w:t>
              </w:r>
            </w:ins>
          </w:p>
        </w:tc>
        <w:tc>
          <w:tcPr>
            <w:tcW w:w="1737" w:type="dxa"/>
          </w:tcPr>
          <w:p w14:paraId="5F3BBE4E" w14:textId="77777777" w:rsidR="00173FA5" w:rsidRPr="00315012" w:rsidRDefault="00173FA5" w:rsidP="00613955">
            <w:pPr>
              <w:pStyle w:val="BodyText"/>
              <w:jc w:val="center"/>
              <w:rPr>
                <w:ins w:id="1074" w:author="Pawel Kaluski" w:date="2019-03-13T21:36:00Z"/>
                <w:b/>
                <w:color w:val="000000" w:themeColor="text1"/>
              </w:rPr>
            </w:pPr>
            <w:ins w:id="1075" w:author="Pawel Kaluski" w:date="2019-03-13T21:36:00Z">
              <w:r>
                <w:rPr>
                  <w:b/>
                  <w:color w:val="000000" w:themeColor="text1"/>
                </w:rPr>
                <w:t>Zoho</w:t>
              </w:r>
            </w:ins>
          </w:p>
        </w:tc>
        <w:tc>
          <w:tcPr>
            <w:tcW w:w="1915" w:type="dxa"/>
          </w:tcPr>
          <w:p w14:paraId="12009E1D" w14:textId="77777777" w:rsidR="00173FA5" w:rsidRPr="00315012" w:rsidRDefault="00173FA5" w:rsidP="00613955">
            <w:pPr>
              <w:pStyle w:val="BodyText"/>
              <w:jc w:val="center"/>
              <w:rPr>
                <w:ins w:id="1076" w:author="Pawel Kaluski" w:date="2019-03-13T21:36:00Z"/>
                <w:b/>
                <w:color w:val="000000" w:themeColor="text1"/>
              </w:rPr>
            </w:pPr>
            <w:ins w:id="1077" w:author="Pawel Kaluski" w:date="2019-03-13T21:36:00Z">
              <w:r>
                <w:rPr>
                  <w:b/>
                  <w:color w:val="000000" w:themeColor="text1"/>
                </w:rPr>
                <w:t>Ninox</w:t>
              </w:r>
            </w:ins>
          </w:p>
        </w:tc>
        <w:tc>
          <w:tcPr>
            <w:tcW w:w="1915" w:type="dxa"/>
          </w:tcPr>
          <w:p w14:paraId="3CBE87F7" w14:textId="77777777" w:rsidR="00173FA5" w:rsidRPr="00315012" w:rsidRDefault="00173FA5" w:rsidP="00613955">
            <w:pPr>
              <w:pStyle w:val="BodyText"/>
              <w:jc w:val="center"/>
              <w:rPr>
                <w:ins w:id="1078" w:author="Pawel Kaluski" w:date="2019-03-13T21:36:00Z"/>
                <w:b/>
                <w:color w:val="000000" w:themeColor="text1"/>
              </w:rPr>
            </w:pPr>
            <w:ins w:id="1079" w:author="Pawel Kaluski" w:date="2019-03-13T21:36:00Z">
              <w:r>
                <w:rPr>
                  <w:b/>
                  <w:color w:val="000000" w:themeColor="text1"/>
                </w:rPr>
                <w:t>Caspio</w:t>
              </w:r>
            </w:ins>
          </w:p>
        </w:tc>
        <w:tc>
          <w:tcPr>
            <w:tcW w:w="1916" w:type="dxa"/>
          </w:tcPr>
          <w:p w14:paraId="7472E8DE" w14:textId="77777777" w:rsidR="00173FA5" w:rsidRPr="00315012" w:rsidRDefault="00173FA5" w:rsidP="00613955">
            <w:pPr>
              <w:pStyle w:val="BodyText"/>
              <w:jc w:val="center"/>
              <w:rPr>
                <w:ins w:id="1080" w:author="Pawel Kaluski" w:date="2019-03-13T21:36:00Z"/>
                <w:b/>
                <w:color w:val="000000" w:themeColor="text1"/>
              </w:rPr>
            </w:pPr>
            <w:ins w:id="1081" w:author="Pawel Kaluski" w:date="2019-03-13T21:36:00Z">
              <w:r>
                <w:rPr>
                  <w:b/>
                  <w:color w:val="000000" w:themeColor="text1"/>
                </w:rPr>
                <w:t>Digital Ocean</w:t>
              </w:r>
            </w:ins>
          </w:p>
        </w:tc>
      </w:tr>
      <w:tr w:rsidR="00173FA5" w14:paraId="285E13E9" w14:textId="77777777" w:rsidTr="00613955">
        <w:trPr>
          <w:ins w:id="1082" w:author="Pawel Kaluski" w:date="2019-03-13T21:36:00Z"/>
        </w:trPr>
        <w:tc>
          <w:tcPr>
            <w:tcW w:w="2093" w:type="dxa"/>
          </w:tcPr>
          <w:p w14:paraId="31C89938" w14:textId="77777777" w:rsidR="00173FA5" w:rsidRPr="00315012" w:rsidRDefault="00173FA5" w:rsidP="00613955">
            <w:pPr>
              <w:pStyle w:val="BodyText"/>
              <w:rPr>
                <w:ins w:id="1083" w:author="Pawel Kaluski" w:date="2019-03-13T21:36:00Z"/>
                <w:color w:val="000000" w:themeColor="text1"/>
                <w:sz w:val="18"/>
              </w:rPr>
            </w:pPr>
            <w:ins w:id="1084" w:author="Pawel Kaluski" w:date="2019-03-13T21:36:00Z">
              <w:r w:rsidRPr="00315012">
                <w:rPr>
                  <w:color w:val="000000" w:themeColor="text1"/>
                  <w:sz w:val="18"/>
                </w:rPr>
                <w:t>Backup &amp; Recovery</w:t>
              </w:r>
            </w:ins>
          </w:p>
        </w:tc>
        <w:tc>
          <w:tcPr>
            <w:tcW w:w="1737" w:type="dxa"/>
          </w:tcPr>
          <w:p w14:paraId="77AAD713" w14:textId="3C637891" w:rsidR="00173FA5" w:rsidRPr="00E82A02" w:rsidRDefault="00173FA5">
            <w:pPr>
              <w:pStyle w:val="BodyText"/>
              <w:numPr>
                <w:ilvl w:val="0"/>
                <w:numId w:val="9"/>
              </w:numPr>
              <w:jc w:val="center"/>
              <w:rPr>
                <w:ins w:id="1085" w:author="Pawel Kaluski" w:date="2019-03-13T21:36:00Z"/>
                <w:color w:val="00B050"/>
                <w:sz w:val="18"/>
                <w:rPrChange w:id="1086" w:author="Microsoft Office User" w:date="2019-03-17T12:14:00Z">
                  <w:rPr>
                    <w:ins w:id="1087" w:author="Pawel Kaluski" w:date="2019-03-13T21:36:00Z"/>
                    <w:color w:val="000000" w:themeColor="text1"/>
                    <w:sz w:val="18"/>
                  </w:rPr>
                </w:rPrChange>
              </w:rPr>
              <w:pPrChange w:id="1088" w:author="Microsoft Office User" w:date="2019-03-17T12:12:00Z">
                <w:pPr>
                  <w:pStyle w:val="BodyText"/>
                  <w:jc w:val="center"/>
                </w:pPr>
              </w:pPrChange>
            </w:pPr>
            <w:ins w:id="1089" w:author="Pawel Kaluski" w:date="2019-03-13T21:36:00Z">
              <w:del w:id="1090" w:author="Microsoft Office User" w:date="2019-03-17T12:10:00Z">
                <w:r w:rsidRPr="00E82A02" w:rsidDel="00134CAF">
                  <w:rPr>
                    <w:color w:val="00B050"/>
                    <w:sz w:val="18"/>
                    <w:rPrChange w:id="1091" w:author="Microsoft Office User" w:date="2019-03-17T12:14:00Z">
                      <w:rPr>
                        <w:color w:val="000000" w:themeColor="text1"/>
                        <w:sz w:val="18"/>
                      </w:rPr>
                    </w:rPrChange>
                  </w:rPr>
                  <w:delText>X</w:delText>
                </w:r>
              </w:del>
            </w:ins>
          </w:p>
        </w:tc>
        <w:tc>
          <w:tcPr>
            <w:tcW w:w="1915" w:type="dxa"/>
          </w:tcPr>
          <w:p w14:paraId="7009FD05" w14:textId="77777777" w:rsidR="00173FA5" w:rsidRPr="00E82A02" w:rsidRDefault="00173FA5">
            <w:pPr>
              <w:pStyle w:val="BodyText"/>
              <w:numPr>
                <w:ilvl w:val="0"/>
                <w:numId w:val="11"/>
              </w:numPr>
              <w:jc w:val="center"/>
              <w:rPr>
                <w:ins w:id="1092" w:author="Pawel Kaluski" w:date="2019-03-13T21:36:00Z"/>
                <w:color w:val="00B050"/>
                <w:sz w:val="18"/>
                <w:rPrChange w:id="1093" w:author="Microsoft Office User" w:date="2019-03-17T12:14:00Z">
                  <w:rPr>
                    <w:ins w:id="1094" w:author="Pawel Kaluski" w:date="2019-03-13T21:36:00Z"/>
                    <w:color w:val="000000" w:themeColor="text1"/>
                    <w:sz w:val="18"/>
                  </w:rPr>
                </w:rPrChange>
              </w:rPr>
              <w:pPrChange w:id="1095" w:author="Microsoft Office User" w:date="2019-03-17T12:13:00Z">
                <w:pPr>
                  <w:pStyle w:val="BodyText"/>
                  <w:jc w:val="center"/>
                </w:pPr>
              </w:pPrChange>
            </w:pPr>
            <w:ins w:id="1096" w:author="Pawel Kaluski" w:date="2019-03-13T21:36:00Z">
              <w:del w:id="1097" w:author="Microsoft Office User" w:date="2019-03-17T12:13:00Z">
                <w:r w:rsidRPr="00E82A02" w:rsidDel="00134CAF">
                  <w:rPr>
                    <w:color w:val="00B050"/>
                    <w:sz w:val="18"/>
                    <w:rPrChange w:id="1098" w:author="Microsoft Office User" w:date="2019-03-17T12:14:00Z">
                      <w:rPr>
                        <w:color w:val="000000" w:themeColor="text1"/>
                        <w:sz w:val="18"/>
                      </w:rPr>
                    </w:rPrChange>
                  </w:rPr>
                  <w:delText>X</w:delText>
                </w:r>
              </w:del>
            </w:ins>
          </w:p>
        </w:tc>
        <w:tc>
          <w:tcPr>
            <w:tcW w:w="1915" w:type="dxa"/>
          </w:tcPr>
          <w:p w14:paraId="4A3C923D" w14:textId="77777777" w:rsidR="00173FA5" w:rsidRPr="00E82A02" w:rsidRDefault="00173FA5">
            <w:pPr>
              <w:pStyle w:val="BodyText"/>
              <w:numPr>
                <w:ilvl w:val="0"/>
                <w:numId w:val="11"/>
              </w:numPr>
              <w:jc w:val="center"/>
              <w:rPr>
                <w:ins w:id="1099" w:author="Pawel Kaluski" w:date="2019-03-13T21:36:00Z"/>
                <w:color w:val="00B050"/>
                <w:sz w:val="18"/>
                <w:rPrChange w:id="1100" w:author="Microsoft Office User" w:date="2019-03-17T12:14:00Z">
                  <w:rPr>
                    <w:ins w:id="1101" w:author="Pawel Kaluski" w:date="2019-03-13T21:36:00Z"/>
                    <w:color w:val="000000" w:themeColor="text1"/>
                    <w:sz w:val="18"/>
                  </w:rPr>
                </w:rPrChange>
              </w:rPr>
              <w:pPrChange w:id="1102" w:author="Microsoft Office User" w:date="2019-03-17T12:13:00Z">
                <w:pPr>
                  <w:pStyle w:val="BodyText"/>
                  <w:jc w:val="center"/>
                </w:pPr>
              </w:pPrChange>
            </w:pPr>
            <w:ins w:id="1103" w:author="Pawel Kaluski" w:date="2019-03-13T21:36:00Z">
              <w:del w:id="1104" w:author="Microsoft Office User" w:date="2019-03-17T12:13:00Z">
                <w:r w:rsidRPr="00E82A02" w:rsidDel="00134CAF">
                  <w:rPr>
                    <w:color w:val="00B050"/>
                    <w:sz w:val="18"/>
                    <w:rPrChange w:id="1105" w:author="Microsoft Office User" w:date="2019-03-17T12:14:00Z">
                      <w:rPr>
                        <w:color w:val="000000" w:themeColor="text1"/>
                        <w:sz w:val="18"/>
                      </w:rPr>
                    </w:rPrChange>
                  </w:rPr>
                  <w:delText>X</w:delText>
                </w:r>
              </w:del>
            </w:ins>
          </w:p>
        </w:tc>
        <w:tc>
          <w:tcPr>
            <w:tcW w:w="1916" w:type="dxa"/>
          </w:tcPr>
          <w:p w14:paraId="10C31DE2" w14:textId="77777777" w:rsidR="00173FA5" w:rsidRPr="00E82A02" w:rsidRDefault="00173FA5">
            <w:pPr>
              <w:pStyle w:val="BodyText"/>
              <w:numPr>
                <w:ilvl w:val="0"/>
                <w:numId w:val="11"/>
              </w:numPr>
              <w:jc w:val="center"/>
              <w:rPr>
                <w:ins w:id="1106" w:author="Pawel Kaluski" w:date="2019-03-13T21:36:00Z"/>
                <w:color w:val="00B050"/>
                <w:sz w:val="18"/>
                <w:rPrChange w:id="1107" w:author="Microsoft Office User" w:date="2019-03-17T12:14:00Z">
                  <w:rPr>
                    <w:ins w:id="1108" w:author="Pawel Kaluski" w:date="2019-03-13T21:36:00Z"/>
                    <w:color w:val="000000" w:themeColor="text1"/>
                    <w:sz w:val="18"/>
                  </w:rPr>
                </w:rPrChange>
              </w:rPr>
              <w:pPrChange w:id="1109" w:author="Microsoft Office User" w:date="2019-03-17T12:13:00Z">
                <w:pPr>
                  <w:pStyle w:val="BodyText"/>
                  <w:jc w:val="center"/>
                </w:pPr>
              </w:pPrChange>
            </w:pPr>
            <w:ins w:id="1110" w:author="Pawel Kaluski" w:date="2019-03-13T21:36:00Z">
              <w:del w:id="1111" w:author="Microsoft Office User" w:date="2019-03-17T12:13:00Z">
                <w:r w:rsidRPr="00E82A02" w:rsidDel="00134CAF">
                  <w:rPr>
                    <w:color w:val="00B050"/>
                    <w:sz w:val="18"/>
                    <w:rPrChange w:id="1112" w:author="Microsoft Office User" w:date="2019-03-17T12:14:00Z">
                      <w:rPr>
                        <w:color w:val="000000" w:themeColor="text1"/>
                        <w:sz w:val="18"/>
                      </w:rPr>
                    </w:rPrChange>
                  </w:rPr>
                  <w:delText>X</w:delText>
                </w:r>
              </w:del>
            </w:ins>
          </w:p>
        </w:tc>
      </w:tr>
      <w:tr w:rsidR="00173FA5" w14:paraId="074912F5" w14:textId="77777777" w:rsidTr="00613955">
        <w:trPr>
          <w:ins w:id="1113" w:author="Pawel Kaluski" w:date="2019-03-13T21:36:00Z"/>
        </w:trPr>
        <w:tc>
          <w:tcPr>
            <w:tcW w:w="2093" w:type="dxa"/>
          </w:tcPr>
          <w:p w14:paraId="3C2E9CF3" w14:textId="77777777" w:rsidR="00173FA5" w:rsidRPr="00315012" w:rsidRDefault="00173FA5" w:rsidP="00613955">
            <w:pPr>
              <w:pStyle w:val="BodyText"/>
              <w:rPr>
                <w:ins w:id="1114" w:author="Pawel Kaluski" w:date="2019-03-13T21:36:00Z"/>
                <w:color w:val="000000" w:themeColor="text1"/>
                <w:sz w:val="18"/>
              </w:rPr>
            </w:pPr>
            <w:ins w:id="1115" w:author="Pawel Kaluski" w:date="2019-03-13T21:36:00Z">
              <w:r>
                <w:rPr>
                  <w:color w:val="000000" w:themeColor="text1"/>
                  <w:sz w:val="18"/>
                </w:rPr>
                <w:t>Data Migration</w:t>
              </w:r>
            </w:ins>
          </w:p>
        </w:tc>
        <w:tc>
          <w:tcPr>
            <w:tcW w:w="1737" w:type="dxa"/>
          </w:tcPr>
          <w:p w14:paraId="6347DECE" w14:textId="20B871DB" w:rsidR="00173FA5" w:rsidRPr="00E82A02" w:rsidRDefault="00173FA5">
            <w:pPr>
              <w:pStyle w:val="BodyText"/>
              <w:numPr>
                <w:ilvl w:val="0"/>
                <w:numId w:val="10"/>
              </w:numPr>
              <w:jc w:val="center"/>
              <w:rPr>
                <w:ins w:id="1116" w:author="Pawel Kaluski" w:date="2019-03-13T21:36:00Z"/>
                <w:color w:val="00B050"/>
                <w:sz w:val="18"/>
                <w:rPrChange w:id="1117" w:author="Microsoft Office User" w:date="2019-03-17T12:14:00Z">
                  <w:rPr>
                    <w:ins w:id="1118" w:author="Pawel Kaluski" w:date="2019-03-13T21:36:00Z"/>
                    <w:color w:val="000000" w:themeColor="text1"/>
                    <w:sz w:val="18"/>
                  </w:rPr>
                </w:rPrChange>
              </w:rPr>
              <w:pPrChange w:id="1119" w:author="Microsoft Office User" w:date="2019-03-17T12:13:00Z">
                <w:pPr>
                  <w:pStyle w:val="BodyText"/>
                  <w:jc w:val="center"/>
                </w:pPr>
              </w:pPrChange>
            </w:pPr>
            <w:ins w:id="1120" w:author="Pawel Kaluski" w:date="2019-03-13T21:36:00Z">
              <w:del w:id="1121" w:author="Microsoft Office User" w:date="2019-03-17T12:13:00Z">
                <w:r w:rsidRPr="00E82A02" w:rsidDel="00134CAF">
                  <w:rPr>
                    <w:color w:val="00B050"/>
                    <w:sz w:val="18"/>
                    <w:rPrChange w:id="1122" w:author="Microsoft Office User" w:date="2019-03-17T12:14:00Z">
                      <w:rPr>
                        <w:color w:val="000000" w:themeColor="text1"/>
                        <w:sz w:val="18"/>
                      </w:rPr>
                    </w:rPrChange>
                  </w:rPr>
                  <w:delText>X</w:delText>
                </w:r>
              </w:del>
            </w:ins>
          </w:p>
        </w:tc>
        <w:tc>
          <w:tcPr>
            <w:tcW w:w="1915" w:type="dxa"/>
          </w:tcPr>
          <w:p w14:paraId="573B7E72" w14:textId="77777777" w:rsidR="00173FA5" w:rsidRPr="00E82A02" w:rsidRDefault="00173FA5">
            <w:pPr>
              <w:pStyle w:val="BodyText"/>
              <w:numPr>
                <w:ilvl w:val="0"/>
                <w:numId w:val="11"/>
              </w:numPr>
              <w:jc w:val="center"/>
              <w:rPr>
                <w:ins w:id="1123" w:author="Pawel Kaluski" w:date="2019-03-13T21:36:00Z"/>
                <w:color w:val="00B050"/>
                <w:sz w:val="18"/>
                <w:rPrChange w:id="1124" w:author="Microsoft Office User" w:date="2019-03-17T12:14:00Z">
                  <w:rPr>
                    <w:ins w:id="1125" w:author="Pawel Kaluski" w:date="2019-03-13T21:36:00Z"/>
                    <w:color w:val="000000" w:themeColor="text1"/>
                    <w:sz w:val="18"/>
                  </w:rPr>
                </w:rPrChange>
              </w:rPr>
              <w:pPrChange w:id="1126" w:author="Microsoft Office User" w:date="2019-03-17T12:13:00Z">
                <w:pPr>
                  <w:pStyle w:val="BodyText"/>
                  <w:jc w:val="center"/>
                </w:pPr>
              </w:pPrChange>
            </w:pPr>
            <w:ins w:id="1127" w:author="Pawel Kaluski" w:date="2019-03-13T21:36:00Z">
              <w:del w:id="1128" w:author="Microsoft Office User" w:date="2019-03-17T12:13:00Z">
                <w:r w:rsidRPr="00E82A02" w:rsidDel="00134CAF">
                  <w:rPr>
                    <w:color w:val="00B050"/>
                    <w:sz w:val="18"/>
                    <w:rPrChange w:id="1129" w:author="Microsoft Office User" w:date="2019-03-17T12:14:00Z">
                      <w:rPr>
                        <w:color w:val="000000" w:themeColor="text1"/>
                        <w:sz w:val="18"/>
                      </w:rPr>
                    </w:rPrChange>
                  </w:rPr>
                  <w:delText>X</w:delText>
                </w:r>
              </w:del>
            </w:ins>
          </w:p>
        </w:tc>
        <w:tc>
          <w:tcPr>
            <w:tcW w:w="1915" w:type="dxa"/>
          </w:tcPr>
          <w:p w14:paraId="206EADB0" w14:textId="77777777" w:rsidR="00173FA5" w:rsidRPr="00E82A02" w:rsidRDefault="00173FA5">
            <w:pPr>
              <w:pStyle w:val="BodyText"/>
              <w:numPr>
                <w:ilvl w:val="0"/>
                <w:numId w:val="11"/>
              </w:numPr>
              <w:jc w:val="center"/>
              <w:rPr>
                <w:ins w:id="1130" w:author="Pawel Kaluski" w:date="2019-03-13T21:36:00Z"/>
                <w:color w:val="00B050"/>
                <w:sz w:val="18"/>
                <w:rPrChange w:id="1131" w:author="Microsoft Office User" w:date="2019-03-17T12:14:00Z">
                  <w:rPr>
                    <w:ins w:id="1132" w:author="Pawel Kaluski" w:date="2019-03-13T21:36:00Z"/>
                    <w:color w:val="000000" w:themeColor="text1"/>
                    <w:sz w:val="18"/>
                  </w:rPr>
                </w:rPrChange>
              </w:rPr>
              <w:pPrChange w:id="1133" w:author="Microsoft Office User" w:date="2019-03-17T12:13:00Z">
                <w:pPr>
                  <w:pStyle w:val="BodyText"/>
                  <w:jc w:val="center"/>
                </w:pPr>
              </w:pPrChange>
            </w:pPr>
            <w:ins w:id="1134" w:author="Pawel Kaluski" w:date="2019-03-13T21:36:00Z">
              <w:del w:id="1135" w:author="Microsoft Office User" w:date="2019-03-17T12:13:00Z">
                <w:r w:rsidRPr="00E82A02" w:rsidDel="00134CAF">
                  <w:rPr>
                    <w:color w:val="00B050"/>
                    <w:sz w:val="18"/>
                    <w:rPrChange w:id="1136" w:author="Microsoft Office User" w:date="2019-03-17T12:14:00Z">
                      <w:rPr>
                        <w:color w:val="000000" w:themeColor="text1"/>
                        <w:sz w:val="18"/>
                      </w:rPr>
                    </w:rPrChange>
                  </w:rPr>
                  <w:delText>X</w:delText>
                </w:r>
              </w:del>
            </w:ins>
          </w:p>
        </w:tc>
        <w:tc>
          <w:tcPr>
            <w:tcW w:w="1916" w:type="dxa"/>
          </w:tcPr>
          <w:p w14:paraId="5109FD59" w14:textId="77777777" w:rsidR="00173FA5" w:rsidRPr="00E82A02" w:rsidRDefault="00173FA5">
            <w:pPr>
              <w:pStyle w:val="BodyText"/>
              <w:numPr>
                <w:ilvl w:val="0"/>
                <w:numId w:val="11"/>
              </w:numPr>
              <w:jc w:val="center"/>
              <w:rPr>
                <w:ins w:id="1137" w:author="Pawel Kaluski" w:date="2019-03-13T21:36:00Z"/>
                <w:color w:val="00B050"/>
                <w:sz w:val="18"/>
                <w:rPrChange w:id="1138" w:author="Microsoft Office User" w:date="2019-03-17T12:14:00Z">
                  <w:rPr>
                    <w:ins w:id="1139" w:author="Pawel Kaluski" w:date="2019-03-13T21:36:00Z"/>
                    <w:color w:val="000000" w:themeColor="text1"/>
                    <w:sz w:val="18"/>
                  </w:rPr>
                </w:rPrChange>
              </w:rPr>
              <w:pPrChange w:id="1140" w:author="Microsoft Office User" w:date="2019-03-17T12:13:00Z">
                <w:pPr>
                  <w:pStyle w:val="BodyText"/>
                  <w:jc w:val="center"/>
                </w:pPr>
              </w:pPrChange>
            </w:pPr>
            <w:ins w:id="1141" w:author="Pawel Kaluski" w:date="2019-03-13T21:36:00Z">
              <w:del w:id="1142" w:author="Microsoft Office User" w:date="2019-03-17T12:13:00Z">
                <w:r w:rsidRPr="00E82A02" w:rsidDel="00134CAF">
                  <w:rPr>
                    <w:color w:val="00B050"/>
                    <w:sz w:val="18"/>
                    <w:rPrChange w:id="1143" w:author="Microsoft Office User" w:date="2019-03-17T12:14:00Z">
                      <w:rPr>
                        <w:color w:val="000000" w:themeColor="text1"/>
                        <w:sz w:val="18"/>
                      </w:rPr>
                    </w:rPrChange>
                  </w:rPr>
                  <w:delText>X</w:delText>
                </w:r>
              </w:del>
            </w:ins>
          </w:p>
        </w:tc>
      </w:tr>
      <w:tr w:rsidR="00173FA5" w14:paraId="028BF0BA" w14:textId="77777777" w:rsidTr="00613955">
        <w:trPr>
          <w:ins w:id="1144" w:author="Pawel Kaluski" w:date="2019-03-13T21:36:00Z"/>
        </w:trPr>
        <w:tc>
          <w:tcPr>
            <w:tcW w:w="2093" w:type="dxa"/>
          </w:tcPr>
          <w:p w14:paraId="1968E965" w14:textId="77777777" w:rsidR="00173FA5" w:rsidRPr="00315012" w:rsidRDefault="00173FA5" w:rsidP="00613955">
            <w:pPr>
              <w:pStyle w:val="BodyText"/>
              <w:rPr>
                <w:ins w:id="1145" w:author="Pawel Kaluski" w:date="2019-03-13T21:36:00Z"/>
                <w:color w:val="000000" w:themeColor="text1"/>
                <w:sz w:val="18"/>
              </w:rPr>
            </w:pPr>
            <w:ins w:id="1146" w:author="Pawel Kaluski" w:date="2019-03-13T21:36:00Z">
              <w:r>
                <w:rPr>
                  <w:color w:val="000000" w:themeColor="text1"/>
                  <w:sz w:val="18"/>
                </w:rPr>
                <w:t>Data Replication</w:t>
              </w:r>
            </w:ins>
          </w:p>
        </w:tc>
        <w:tc>
          <w:tcPr>
            <w:tcW w:w="1737" w:type="dxa"/>
          </w:tcPr>
          <w:p w14:paraId="68CE777E" w14:textId="77777777" w:rsidR="00173FA5" w:rsidRPr="00E82A02" w:rsidRDefault="00173FA5">
            <w:pPr>
              <w:pStyle w:val="BodyText"/>
              <w:numPr>
                <w:ilvl w:val="0"/>
                <w:numId w:val="10"/>
              </w:numPr>
              <w:jc w:val="center"/>
              <w:rPr>
                <w:ins w:id="1147" w:author="Pawel Kaluski" w:date="2019-03-13T21:36:00Z"/>
                <w:color w:val="00B050"/>
                <w:sz w:val="18"/>
                <w:rPrChange w:id="1148" w:author="Microsoft Office User" w:date="2019-03-17T12:14:00Z">
                  <w:rPr>
                    <w:ins w:id="1149" w:author="Pawel Kaluski" w:date="2019-03-13T21:36:00Z"/>
                    <w:color w:val="000000" w:themeColor="text1"/>
                    <w:sz w:val="18"/>
                  </w:rPr>
                </w:rPrChange>
              </w:rPr>
              <w:pPrChange w:id="1150" w:author="Microsoft Office User" w:date="2019-03-17T12:13:00Z">
                <w:pPr>
                  <w:pStyle w:val="BodyText"/>
                  <w:jc w:val="center"/>
                </w:pPr>
              </w:pPrChange>
            </w:pPr>
            <w:ins w:id="1151" w:author="Pawel Kaluski" w:date="2019-03-13T21:36:00Z">
              <w:del w:id="1152" w:author="Microsoft Office User" w:date="2019-03-17T12:13:00Z">
                <w:r w:rsidRPr="00E82A02" w:rsidDel="00134CAF">
                  <w:rPr>
                    <w:color w:val="00B050"/>
                    <w:sz w:val="18"/>
                    <w:rPrChange w:id="1153" w:author="Microsoft Office User" w:date="2019-03-17T12:14:00Z">
                      <w:rPr>
                        <w:color w:val="000000" w:themeColor="text1"/>
                        <w:sz w:val="18"/>
                      </w:rPr>
                    </w:rPrChange>
                  </w:rPr>
                  <w:delText>X</w:delText>
                </w:r>
              </w:del>
            </w:ins>
          </w:p>
        </w:tc>
        <w:tc>
          <w:tcPr>
            <w:tcW w:w="1915" w:type="dxa"/>
          </w:tcPr>
          <w:p w14:paraId="53CB18A1" w14:textId="77777777" w:rsidR="00173FA5" w:rsidRPr="00E82A02" w:rsidRDefault="00173FA5" w:rsidP="00613955">
            <w:pPr>
              <w:pStyle w:val="BodyText"/>
              <w:jc w:val="center"/>
              <w:rPr>
                <w:ins w:id="1154" w:author="Pawel Kaluski" w:date="2019-03-13T21:36:00Z"/>
                <w:color w:val="00B050"/>
                <w:sz w:val="18"/>
                <w:rPrChange w:id="1155" w:author="Microsoft Office User" w:date="2019-03-17T12:14:00Z">
                  <w:rPr>
                    <w:ins w:id="1156" w:author="Pawel Kaluski" w:date="2019-03-13T21:36:00Z"/>
                    <w:color w:val="000000" w:themeColor="text1"/>
                    <w:sz w:val="18"/>
                  </w:rPr>
                </w:rPrChange>
              </w:rPr>
            </w:pPr>
          </w:p>
        </w:tc>
        <w:tc>
          <w:tcPr>
            <w:tcW w:w="1915" w:type="dxa"/>
          </w:tcPr>
          <w:p w14:paraId="317CBBFF" w14:textId="77777777" w:rsidR="00173FA5" w:rsidRPr="00E82A02" w:rsidRDefault="00173FA5">
            <w:pPr>
              <w:pStyle w:val="BodyText"/>
              <w:numPr>
                <w:ilvl w:val="0"/>
                <w:numId w:val="11"/>
              </w:numPr>
              <w:jc w:val="center"/>
              <w:rPr>
                <w:ins w:id="1157" w:author="Pawel Kaluski" w:date="2019-03-13T21:36:00Z"/>
                <w:color w:val="00B050"/>
                <w:sz w:val="18"/>
                <w:rPrChange w:id="1158" w:author="Microsoft Office User" w:date="2019-03-17T12:14:00Z">
                  <w:rPr>
                    <w:ins w:id="1159" w:author="Pawel Kaluski" w:date="2019-03-13T21:36:00Z"/>
                    <w:color w:val="000000" w:themeColor="text1"/>
                    <w:sz w:val="18"/>
                  </w:rPr>
                </w:rPrChange>
              </w:rPr>
              <w:pPrChange w:id="1160" w:author="Microsoft Office User" w:date="2019-03-17T12:13:00Z">
                <w:pPr>
                  <w:pStyle w:val="BodyText"/>
                  <w:jc w:val="center"/>
                </w:pPr>
              </w:pPrChange>
            </w:pPr>
            <w:ins w:id="1161" w:author="Pawel Kaluski" w:date="2019-03-13T21:36:00Z">
              <w:del w:id="1162" w:author="Microsoft Office User" w:date="2019-03-17T12:13:00Z">
                <w:r w:rsidRPr="00E82A02" w:rsidDel="00134CAF">
                  <w:rPr>
                    <w:color w:val="00B050"/>
                    <w:sz w:val="18"/>
                    <w:rPrChange w:id="1163" w:author="Microsoft Office User" w:date="2019-03-17T12:14:00Z">
                      <w:rPr>
                        <w:color w:val="000000" w:themeColor="text1"/>
                        <w:sz w:val="18"/>
                      </w:rPr>
                    </w:rPrChange>
                  </w:rPr>
                  <w:delText>X</w:delText>
                </w:r>
              </w:del>
            </w:ins>
          </w:p>
        </w:tc>
        <w:tc>
          <w:tcPr>
            <w:tcW w:w="1916" w:type="dxa"/>
          </w:tcPr>
          <w:p w14:paraId="1944E182" w14:textId="77777777" w:rsidR="00173FA5" w:rsidRPr="00E82A02" w:rsidRDefault="00173FA5">
            <w:pPr>
              <w:pStyle w:val="BodyText"/>
              <w:numPr>
                <w:ilvl w:val="0"/>
                <w:numId w:val="11"/>
              </w:numPr>
              <w:jc w:val="center"/>
              <w:rPr>
                <w:ins w:id="1164" w:author="Pawel Kaluski" w:date="2019-03-13T21:36:00Z"/>
                <w:color w:val="00B050"/>
                <w:sz w:val="18"/>
                <w:rPrChange w:id="1165" w:author="Microsoft Office User" w:date="2019-03-17T12:14:00Z">
                  <w:rPr>
                    <w:ins w:id="1166" w:author="Pawel Kaluski" w:date="2019-03-13T21:36:00Z"/>
                    <w:color w:val="000000" w:themeColor="text1"/>
                    <w:sz w:val="18"/>
                  </w:rPr>
                </w:rPrChange>
              </w:rPr>
              <w:pPrChange w:id="1167" w:author="Microsoft Office User" w:date="2019-03-17T12:13:00Z">
                <w:pPr>
                  <w:pStyle w:val="BodyText"/>
                  <w:jc w:val="center"/>
                </w:pPr>
              </w:pPrChange>
            </w:pPr>
            <w:ins w:id="1168" w:author="Pawel Kaluski" w:date="2019-03-13T21:36:00Z">
              <w:del w:id="1169" w:author="Microsoft Office User" w:date="2019-03-17T12:13:00Z">
                <w:r w:rsidRPr="00E82A02" w:rsidDel="00134CAF">
                  <w:rPr>
                    <w:color w:val="00B050"/>
                    <w:sz w:val="18"/>
                    <w:rPrChange w:id="1170" w:author="Microsoft Office User" w:date="2019-03-17T12:14:00Z">
                      <w:rPr>
                        <w:color w:val="000000" w:themeColor="text1"/>
                        <w:sz w:val="18"/>
                      </w:rPr>
                    </w:rPrChange>
                  </w:rPr>
                  <w:delText>X</w:delText>
                </w:r>
              </w:del>
            </w:ins>
          </w:p>
        </w:tc>
      </w:tr>
      <w:tr w:rsidR="00173FA5" w14:paraId="2A75C56C" w14:textId="77777777" w:rsidTr="00613955">
        <w:trPr>
          <w:ins w:id="1171" w:author="Pawel Kaluski" w:date="2019-03-13T21:36:00Z"/>
        </w:trPr>
        <w:tc>
          <w:tcPr>
            <w:tcW w:w="2093" w:type="dxa"/>
          </w:tcPr>
          <w:p w14:paraId="4D9EC166" w14:textId="77777777" w:rsidR="00173FA5" w:rsidRPr="00315012" w:rsidRDefault="00173FA5" w:rsidP="00613955">
            <w:pPr>
              <w:pStyle w:val="BodyText"/>
              <w:rPr>
                <w:ins w:id="1172" w:author="Pawel Kaluski" w:date="2019-03-13T21:36:00Z"/>
                <w:color w:val="000000" w:themeColor="text1"/>
                <w:sz w:val="18"/>
              </w:rPr>
            </w:pPr>
            <w:ins w:id="1173" w:author="Pawel Kaluski" w:date="2019-03-13T21:36:00Z">
              <w:r>
                <w:rPr>
                  <w:color w:val="000000" w:themeColor="text1"/>
                  <w:sz w:val="18"/>
                </w:rPr>
                <w:t>Data Security</w:t>
              </w:r>
            </w:ins>
          </w:p>
        </w:tc>
        <w:tc>
          <w:tcPr>
            <w:tcW w:w="1737" w:type="dxa"/>
          </w:tcPr>
          <w:p w14:paraId="5E6E37E1" w14:textId="77777777" w:rsidR="00173FA5" w:rsidRPr="00E82A02" w:rsidRDefault="00173FA5">
            <w:pPr>
              <w:pStyle w:val="BodyText"/>
              <w:numPr>
                <w:ilvl w:val="0"/>
                <w:numId w:val="10"/>
              </w:numPr>
              <w:jc w:val="center"/>
              <w:rPr>
                <w:ins w:id="1174" w:author="Pawel Kaluski" w:date="2019-03-13T21:36:00Z"/>
                <w:color w:val="00B050"/>
                <w:sz w:val="18"/>
                <w:rPrChange w:id="1175" w:author="Microsoft Office User" w:date="2019-03-17T12:14:00Z">
                  <w:rPr>
                    <w:ins w:id="1176" w:author="Pawel Kaluski" w:date="2019-03-13T21:36:00Z"/>
                    <w:color w:val="000000" w:themeColor="text1"/>
                    <w:sz w:val="18"/>
                  </w:rPr>
                </w:rPrChange>
              </w:rPr>
              <w:pPrChange w:id="1177" w:author="Microsoft Office User" w:date="2019-03-17T12:13:00Z">
                <w:pPr>
                  <w:pStyle w:val="BodyText"/>
                  <w:jc w:val="center"/>
                </w:pPr>
              </w:pPrChange>
            </w:pPr>
            <w:ins w:id="1178" w:author="Pawel Kaluski" w:date="2019-03-13T21:36:00Z">
              <w:del w:id="1179" w:author="Microsoft Office User" w:date="2019-03-17T12:13:00Z">
                <w:r w:rsidRPr="00E82A02" w:rsidDel="00134CAF">
                  <w:rPr>
                    <w:color w:val="00B050"/>
                    <w:sz w:val="18"/>
                    <w:rPrChange w:id="1180" w:author="Microsoft Office User" w:date="2019-03-17T12:14:00Z">
                      <w:rPr>
                        <w:color w:val="000000" w:themeColor="text1"/>
                        <w:sz w:val="18"/>
                      </w:rPr>
                    </w:rPrChange>
                  </w:rPr>
                  <w:delText>X</w:delText>
                </w:r>
              </w:del>
            </w:ins>
          </w:p>
        </w:tc>
        <w:tc>
          <w:tcPr>
            <w:tcW w:w="1915" w:type="dxa"/>
          </w:tcPr>
          <w:p w14:paraId="45628AB4" w14:textId="77777777" w:rsidR="00173FA5" w:rsidRPr="00E82A02" w:rsidRDefault="00173FA5" w:rsidP="00613955">
            <w:pPr>
              <w:pStyle w:val="BodyText"/>
              <w:jc w:val="center"/>
              <w:rPr>
                <w:ins w:id="1181" w:author="Pawel Kaluski" w:date="2019-03-13T21:36:00Z"/>
                <w:color w:val="00B050"/>
                <w:sz w:val="18"/>
                <w:rPrChange w:id="1182" w:author="Microsoft Office User" w:date="2019-03-17T12:14:00Z">
                  <w:rPr>
                    <w:ins w:id="1183" w:author="Pawel Kaluski" w:date="2019-03-13T21:36:00Z"/>
                    <w:color w:val="000000" w:themeColor="text1"/>
                    <w:sz w:val="18"/>
                  </w:rPr>
                </w:rPrChange>
              </w:rPr>
            </w:pPr>
          </w:p>
        </w:tc>
        <w:tc>
          <w:tcPr>
            <w:tcW w:w="1915" w:type="dxa"/>
          </w:tcPr>
          <w:p w14:paraId="706FFEAB" w14:textId="77777777" w:rsidR="00173FA5" w:rsidRPr="00E82A02" w:rsidRDefault="00173FA5">
            <w:pPr>
              <w:pStyle w:val="BodyText"/>
              <w:numPr>
                <w:ilvl w:val="0"/>
                <w:numId w:val="11"/>
              </w:numPr>
              <w:jc w:val="center"/>
              <w:rPr>
                <w:ins w:id="1184" w:author="Pawel Kaluski" w:date="2019-03-13T21:36:00Z"/>
                <w:color w:val="00B050"/>
                <w:sz w:val="18"/>
                <w:rPrChange w:id="1185" w:author="Microsoft Office User" w:date="2019-03-17T12:14:00Z">
                  <w:rPr>
                    <w:ins w:id="1186" w:author="Pawel Kaluski" w:date="2019-03-13T21:36:00Z"/>
                    <w:color w:val="000000" w:themeColor="text1"/>
                    <w:sz w:val="18"/>
                  </w:rPr>
                </w:rPrChange>
              </w:rPr>
              <w:pPrChange w:id="1187" w:author="Microsoft Office User" w:date="2019-03-17T12:13:00Z">
                <w:pPr>
                  <w:pStyle w:val="BodyText"/>
                  <w:jc w:val="center"/>
                </w:pPr>
              </w:pPrChange>
            </w:pPr>
            <w:ins w:id="1188" w:author="Pawel Kaluski" w:date="2019-03-13T21:36:00Z">
              <w:del w:id="1189" w:author="Microsoft Office User" w:date="2019-03-17T12:13:00Z">
                <w:r w:rsidRPr="00E82A02" w:rsidDel="00134CAF">
                  <w:rPr>
                    <w:color w:val="00B050"/>
                    <w:sz w:val="18"/>
                    <w:rPrChange w:id="1190" w:author="Microsoft Office User" w:date="2019-03-17T12:14:00Z">
                      <w:rPr>
                        <w:color w:val="000000" w:themeColor="text1"/>
                        <w:sz w:val="18"/>
                      </w:rPr>
                    </w:rPrChange>
                  </w:rPr>
                  <w:delText>X</w:delText>
                </w:r>
              </w:del>
            </w:ins>
          </w:p>
        </w:tc>
        <w:tc>
          <w:tcPr>
            <w:tcW w:w="1916" w:type="dxa"/>
          </w:tcPr>
          <w:p w14:paraId="1389D9D0" w14:textId="77777777" w:rsidR="00173FA5" w:rsidRPr="00E82A02" w:rsidRDefault="00173FA5">
            <w:pPr>
              <w:pStyle w:val="BodyText"/>
              <w:numPr>
                <w:ilvl w:val="0"/>
                <w:numId w:val="11"/>
              </w:numPr>
              <w:jc w:val="center"/>
              <w:rPr>
                <w:ins w:id="1191" w:author="Pawel Kaluski" w:date="2019-03-13T21:36:00Z"/>
                <w:color w:val="00B050"/>
                <w:sz w:val="18"/>
                <w:rPrChange w:id="1192" w:author="Microsoft Office User" w:date="2019-03-17T12:14:00Z">
                  <w:rPr>
                    <w:ins w:id="1193" w:author="Pawel Kaluski" w:date="2019-03-13T21:36:00Z"/>
                    <w:color w:val="000000" w:themeColor="text1"/>
                    <w:sz w:val="18"/>
                  </w:rPr>
                </w:rPrChange>
              </w:rPr>
              <w:pPrChange w:id="1194" w:author="Microsoft Office User" w:date="2019-03-17T12:13:00Z">
                <w:pPr>
                  <w:pStyle w:val="BodyText"/>
                  <w:jc w:val="center"/>
                </w:pPr>
              </w:pPrChange>
            </w:pPr>
            <w:ins w:id="1195" w:author="Pawel Kaluski" w:date="2019-03-13T21:36:00Z">
              <w:del w:id="1196" w:author="Microsoft Office User" w:date="2019-03-17T12:13:00Z">
                <w:r w:rsidRPr="00E82A02" w:rsidDel="00134CAF">
                  <w:rPr>
                    <w:color w:val="00B050"/>
                    <w:sz w:val="18"/>
                    <w:rPrChange w:id="1197" w:author="Microsoft Office User" w:date="2019-03-17T12:14:00Z">
                      <w:rPr>
                        <w:color w:val="000000" w:themeColor="text1"/>
                        <w:sz w:val="18"/>
                      </w:rPr>
                    </w:rPrChange>
                  </w:rPr>
                  <w:delText>X</w:delText>
                </w:r>
              </w:del>
            </w:ins>
          </w:p>
        </w:tc>
      </w:tr>
      <w:tr w:rsidR="00173FA5" w14:paraId="3046BC0B" w14:textId="77777777" w:rsidTr="00613955">
        <w:trPr>
          <w:ins w:id="1198" w:author="Pawel Kaluski" w:date="2019-03-13T21:36:00Z"/>
        </w:trPr>
        <w:tc>
          <w:tcPr>
            <w:tcW w:w="2093" w:type="dxa"/>
          </w:tcPr>
          <w:p w14:paraId="0323974E" w14:textId="77777777" w:rsidR="00173FA5" w:rsidRPr="00315012" w:rsidRDefault="00173FA5" w:rsidP="00613955">
            <w:pPr>
              <w:pStyle w:val="BodyText"/>
              <w:rPr>
                <w:ins w:id="1199" w:author="Pawel Kaluski" w:date="2019-03-13T21:36:00Z"/>
                <w:color w:val="000000" w:themeColor="text1"/>
                <w:sz w:val="18"/>
              </w:rPr>
            </w:pPr>
            <w:ins w:id="1200" w:author="Pawel Kaluski" w:date="2019-03-13T21:36:00Z">
              <w:r>
                <w:rPr>
                  <w:color w:val="000000" w:themeColor="text1"/>
                  <w:sz w:val="18"/>
                </w:rPr>
                <w:t>Database Conversion</w:t>
              </w:r>
            </w:ins>
          </w:p>
        </w:tc>
        <w:tc>
          <w:tcPr>
            <w:tcW w:w="1737" w:type="dxa"/>
          </w:tcPr>
          <w:p w14:paraId="0770415D" w14:textId="77777777" w:rsidR="00173FA5" w:rsidRPr="00E82A02" w:rsidRDefault="00173FA5">
            <w:pPr>
              <w:pStyle w:val="BodyText"/>
              <w:numPr>
                <w:ilvl w:val="0"/>
                <w:numId w:val="10"/>
              </w:numPr>
              <w:jc w:val="center"/>
              <w:rPr>
                <w:ins w:id="1201" w:author="Pawel Kaluski" w:date="2019-03-13T21:36:00Z"/>
                <w:color w:val="00B050"/>
                <w:sz w:val="18"/>
                <w:rPrChange w:id="1202" w:author="Microsoft Office User" w:date="2019-03-17T12:14:00Z">
                  <w:rPr>
                    <w:ins w:id="1203" w:author="Pawel Kaluski" w:date="2019-03-13T21:36:00Z"/>
                    <w:color w:val="000000" w:themeColor="text1"/>
                    <w:sz w:val="18"/>
                  </w:rPr>
                </w:rPrChange>
              </w:rPr>
              <w:pPrChange w:id="1204" w:author="Microsoft Office User" w:date="2019-03-17T12:13:00Z">
                <w:pPr>
                  <w:pStyle w:val="BodyText"/>
                  <w:jc w:val="center"/>
                </w:pPr>
              </w:pPrChange>
            </w:pPr>
            <w:ins w:id="1205" w:author="Pawel Kaluski" w:date="2019-03-13T21:36:00Z">
              <w:del w:id="1206" w:author="Microsoft Office User" w:date="2019-03-17T12:13:00Z">
                <w:r w:rsidRPr="00E82A02" w:rsidDel="00134CAF">
                  <w:rPr>
                    <w:color w:val="00B050"/>
                    <w:sz w:val="18"/>
                    <w:rPrChange w:id="1207" w:author="Microsoft Office User" w:date="2019-03-17T12:14:00Z">
                      <w:rPr>
                        <w:color w:val="000000" w:themeColor="text1"/>
                        <w:sz w:val="18"/>
                      </w:rPr>
                    </w:rPrChange>
                  </w:rPr>
                  <w:delText>X</w:delText>
                </w:r>
              </w:del>
            </w:ins>
          </w:p>
        </w:tc>
        <w:tc>
          <w:tcPr>
            <w:tcW w:w="1915" w:type="dxa"/>
          </w:tcPr>
          <w:p w14:paraId="78883ED6" w14:textId="77777777" w:rsidR="00173FA5" w:rsidRPr="00E82A02" w:rsidRDefault="00173FA5" w:rsidP="00613955">
            <w:pPr>
              <w:pStyle w:val="BodyText"/>
              <w:jc w:val="center"/>
              <w:rPr>
                <w:ins w:id="1208" w:author="Pawel Kaluski" w:date="2019-03-13T21:36:00Z"/>
                <w:color w:val="00B050"/>
                <w:sz w:val="18"/>
                <w:rPrChange w:id="1209" w:author="Microsoft Office User" w:date="2019-03-17T12:14:00Z">
                  <w:rPr>
                    <w:ins w:id="1210" w:author="Pawel Kaluski" w:date="2019-03-13T21:36:00Z"/>
                    <w:color w:val="000000" w:themeColor="text1"/>
                    <w:sz w:val="18"/>
                  </w:rPr>
                </w:rPrChange>
              </w:rPr>
            </w:pPr>
          </w:p>
        </w:tc>
        <w:tc>
          <w:tcPr>
            <w:tcW w:w="1915" w:type="dxa"/>
          </w:tcPr>
          <w:p w14:paraId="1DDF9577" w14:textId="77777777" w:rsidR="00173FA5" w:rsidRPr="00E82A02" w:rsidRDefault="00173FA5">
            <w:pPr>
              <w:pStyle w:val="BodyText"/>
              <w:numPr>
                <w:ilvl w:val="0"/>
                <w:numId w:val="11"/>
              </w:numPr>
              <w:jc w:val="center"/>
              <w:rPr>
                <w:ins w:id="1211" w:author="Pawel Kaluski" w:date="2019-03-13T21:36:00Z"/>
                <w:color w:val="00B050"/>
                <w:sz w:val="18"/>
                <w:rPrChange w:id="1212" w:author="Microsoft Office User" w:date="2019-03-17T12:14:00Z">
                  <w:rPr>
                    <w:ins w:id="1213" w:author="Pawel Kaluski" w:date="2019-03-13T21:36:00Z"/>
                    <w:color w:val="000000" w:themeColor="text1"/>
                    <w:sz w:val="18"/>
                  </w:rPr>
                </w:rPrChange>
              </w:rPr>
              <w:pPrChange w:id="1214" w:author="Microsoft Office User" w:date="2019-03-17T12:13:00Z">
                <w:pPr>
                  <w:pStyle w:val="BodyText"/>
                  <w:jc w:val="center"/>
                </w:pPr>
              </w:pPrChange>
            </w:pPr>
            <w:ins w:id="1215" w:author="Pawel Kaluski" w:date="2019-03-13T21:36:00Z">
              <w:del w:id="1216" w:author="Microsoft Office User" w:date="2019-03-17T12:13:00Z">
                <w:r w:rsidRPr="00E82A02" w:rsidDel="00134CAF">
                  <w:rPr>
                    <w:color w:val="00B050"/>
                    <w:sz w:val="18"/>
                    <w:rPrChange w:id="1217" w:author="Microsoft Office User" w:date="2019-03-17T12:14:00Z">
                      <w:rPr>
                        <w:color w:val="000000" w:themeColor="text1"/>
                        <w:sz w:val="18"/>
                      </w:rPr>
                    </w:rPrChange>
                  </w:rPr>
                  <w:delText>X</w:delText>
                </w:r>
              </w:del>
            </w:ins>
          </w:p>
        </w:tc>
        <w:tc>
          <w:tcPr>
            <w:tcW w:w="1916" w:type="dxa"/>
          </w:tcPr>
          <w:p w14:paraId="2575B8FE" w14:textId="77777777" w:rsidR="00173FA5" w:rsidRPr="00E82A02" w:rsidRDefault="00173FA5" w:rsidP="00613955">
            <w:pPr>
              <w:pStyle w:val="BodyText"/>
              <w:jc w:val="center"/>
              <w:rPr>
                <w:ins w:id="1218" w:author="Pawel Kaluski" w:date="2019-03-13T21:36:00Z"/>
                <w:color w:val="00B050"/>
                <w:sz w:val="18"/>
                <w:rPrChange w:id="1219" w:author="Microsoft Office User" w:date="2019-03-17T12:14:00Z">
                  <w:rPr>
                    <w:ins w:id="1220" w:author="Pawel Kaluski" w:date="2019-03-13T21:36:00Z"/>
                    <w:color w:val="000000" w:themeColor="text1"/>
                    <w:sz w:val="18"/>
                  </w:rPr>
                </w:rPrChange>
              </w:rPr>
            </w:pPr>
          </w:p>
        </w:tc>
      </w:tr>
      <w:tr w:rsidR="00173FA5" w14:paraId="523A2A9B" w14:textId="77777777" w:rsidTr="00613955">
        <w:trPr>
          <w:ins w:id="1221" w:author="Pawel Kaluski" w:date="2019-03-13T21:36:00Z"/>
        </w:trPr>
        <w:tc>
          <w:tcPr>
            <w:tcW w:w="2093" w:type="dxa"/>
          </w:tcPr>
          <w:p w14:paraId="24A8CEAF" w14:textId="77777777" w:rsidR="00173FA5" w:rsidRPr="00315012" w:rsidRDefault="00173FA5" w:rsidP="00613955">
            <w:pPr>
              <w:pStyle w:val="BodyText"/>
              <w:rPr>
                <w:ins w:id="1222" w:author="Pawel Kaluski" w:date="2019-03-13T21:36:00Z"/>
                <w:color w:val="000000" w:themeColor="text1"/>
                <w:sz w:val="18"/>
              </w:rPr>
            </w:pPr>
            <w:ins w:id="1223" w:author="Pawel Kaluski" w:date="2019-03-13T21:36:00Z">
              <w:r>
                <w:rPr>
                  <w:color w:val="000000" w:themeColor="text1"/>
                  <w:sz w:val="18"/>
                </w:rPr>
                <w:t>Mobile Access</w:t>
              </w:r>
            </w:ins>
          </w:p>
        </w:tc>
        <w:tc>
          <w:tcPr>
            <w:tcW w:w="1737" w:type="dxa"/>
          </w:tcPr>
          <w:p w14:paraId="7B0DDD7F" w14:textId="77777777" w:rsidR="00173FA5" w:rsidRPr="00E82A02" w:rsidRDefault="00173FA5" w:rsidP="00613955">
            <w:pPr>
              <w:pStyle w:val="BodyText"/>
              <w:jc w:val="center"/>
              <w:rPr>
                <w:ins w:id="1224" w:author="Pawel Kaluski" w:date="2019-03-13T21:36:00Z"/>
                <w:color w:val="00B050"/>
                <w:sz w:val="18"/>
                <w:rPrChange w:id="1225" w:author="Microsoft Office User" w:date="2019-03-17T12:14:00Z">
                  <w:rPr>
                    <w:ins w:id="1226" w:author="Pawel Kaluski" w:date="2019-03-13T21:36:00Z"/>
                    <w:color w:val="000000" w:themeColor="text1"/>
                    <w:sz w:val="18"/>
                  </w:rPr>
                </w:rPrChange>
              </w:rPr>
            </w:pPr>
          </w:p>
        </w:tc>
        <w:tc>
          <w:tcPr>
            <w:tcW w:w="1915" w:type="dxa"/>
          </w:tcPr>
          <w:p w14:paraId="5DF74DBE" w14:textId="77777777" w:rsidR="00173FA5" w:rsidRPr="00E82A02" w:rsidRDefault="00173FA5">
            <w:pPr>
              <w:pStyle w:val="BodyText"/>
              <w:numPr>
                <w:ilvl w:val="0"/>
                <w:numId w:val="11"/>
              </w:numPr>
              <w:jc w:val="center"/>
              <w:rPr>
                <w:ins w:id="1227" w:author="Pawel Kaluski" w:date="2019-03-13T21:36:00Z"/>
                <w:color w:val="00B050"/>
                <w:sz w:val="18"/>
                <w:rPrChange w:id="1228" w:author="Microsoft Office User" w:date="2019-03-17T12:14:00Z">
                  <w:rPr>
                    <w:ins w:id="1229" w:author="Pawel Kaluski" w:date="2019-03-13T21:36:00Z"/>
                    <w:color w:val="000000" w:themeColor="text1"/>
                    <w:sz w:val="18"/>
                  </w:rPr>
                </w:rPrChange>
              </w:rPr>
              <w:pPrChange w:id="1230" w:author="Microsoft Office User" w:date="2019-03-17T12:13:00Z">
                <w:pPr>
                  <w:pStyle w:val="BodyText"/>
                  <w:jc w:val="center"/>
                </w:pPr>
              </w:pPrChange>
            </w:pPr>
            <w:ins w:id="1231" w:author="Pawel Kaluski" w:date="2019-03-13T21:36:00Z">
              <w:del w:id="1232" w:author="Microsoft Office User" w:date="2019-03-17T12:13:00Z">
                <w:r w:rsidRPr="00E82A02" w:rsidDel="00134CAF">
                  <w:rPr>
                    <w:color w:val="00B050"/>
                    <w:sz w:val="18"/>
                    <w:rPrChange w:id="1233" w:author="Microsoft Office User" w:date="2019-03-17T12:14:00Z">
                      <w:rPr>
                        <w:color w:val="000000" w:themeColor="text1"/>
                        <w:sz w:val="18"/>
                      </w:rPr>
                    </w:rPrChange>
                  </w:rPr>
                  <w:delText>X</w:delText>
                </w:r>
              </w:del>
            </w:ins>
          </w:p>
        </w:tc>
        <w:tc>
          <w:tcPr>
            <w:tcW w:w="1915" w:type="dxa"/>
          </w:tcPr>
          <w:p w14:paraId="736E4E8F" w14:textId="77777777" w:rsidR="00173FA5" w:rsidRPr="00E82A02" w:rsidRDefault="00173FA5" w:rsidP="00613955">
            <w:pPr>
              <w:pStyle w:val="BodyText"/>
              <w:jc w:val="center"/>
              <w:rPr>
                <w:ins w:id="1234" w:author="Pawel Kaluski" w:date="2019-03-13T21:36:00Z"/>
                <w:color w:val="00B050"/>
                <w:sz w:val="18"/>
                <w:rPrChange w:id="1235" w:author="Microsoft Office User" w:date="2019-03-17T12:14:00Z">
                  <w:rPr>
                    <w:ins w:id="1236" w:author="Pawel Kaluski" w:date="2019-03-13T21:36:00Z"/>
                    <w:color w:val="000000" w:themeColor="text1"/>
                    <w:sz w:val="18"/>
                  </w:rPr>
                </w:rPrChange>
              </w:rPr>
            </w:pPr>
          </w:p>
        </w:tc>
        <w:tc>
          <w:tcPr>
            <w:tcW w:w="1916" w:type="dxa"/>
          </w:tcPr>
          <w:p w14:paraId="69C8AA4D" w14:textId="77777777" w:rsidR="00173FA5" w:rsidRPr="00E82A02" w:rsidRDefault="00173FA5" w:rsidP="00613955">
            <w:pPr>
              <w:pStyle w:val="BodyText"/>
              <w:jc w:val="center"/>
              <w:rPr>
                <w:ins w:id="1237" w:author="Pawel Kaluski" w:date="2019-03-13T21:36:00Z"/>
                <w:color w:val="00B050"/>
                <w:sz w:val="18"/>
                <w:rPrChange w:id="1238" w:author="Microsoft Office User" w:date="2019-03-17T12:14:00Z">
                  <w:rPr>
                    <w:ins w:id="1239" w:author="Pawel Kaluski" w:date="2019-03-13T21:36:00Z"/>
                    <w:color w:val="000000" w:themeColor="text1"/>
                    <w:sz w:val="18"/>
                  </w:rPr>
                </w:rPrChange>
              </w:rPr>
            </w:pPr>
          </w:p>
        </w:tc>
      </w:tr>
      <w:tr w:rsidR="00173FA5" w14:paraId="1C79C398" w14:textId="77777777" w:rsidTr="00613955">
        <w:trPr>
          <w:ins w:id="1240" w:author="Pawel Kaluski" w:date="2019-03-13T21:36:00Z"/>
        </w:trPr>
        <w:tc>
          <w:tcPr>
            <w:tcW w:w="2093" w:type="dxa"/>
          </w:tcPr>
          <w:p w14:paraId="1C8165F6" w14:textId="77777777" w:rsidR="00173FA5" w:rsidRPr="00315012" w:rsidRDefault="00173FA5" w:rsidP="00613955">
            <w:pPr>
              <w:pStyle w:val="BodyText"/>
              <w:rPr>
                <w:ins w:id="1241" w:author="Pawel Kaluski" w:date="2019-03-13T21:36:00Z"/>
                <w:color w:val="000000" w:themeColor="text1"/>
                <w:sz w:val="18"/>
              </w:rPr>
            </w:pPr>
            <w:ins w:id="1242" w:author="Pawel Kaluski" w:date="2019-03-13T21:36:00Z">
              <w:r>
                <w:rPr>
                  <w:color w:val="000000" w:themeColor="text1"/>
                  <w:sz w:val="18"/>
                </w:rPr>
                <w:t>Performance Analysis</w:t>
              </w:r>
            </w:ins>
          </w:p>
        </w:tc>
        <w:tc>
          <w:tcPr>
            <w:tcW w:w="1737" w:type="dxa"/>
          </w:tcPr>
          <w:p w14:paraId="2B314631" w14:textId="77777777" w:rsidR="00173FA5" w:rsidRPr="00E82A02" w:rsidRDefault="00173FA5">
            <w:pPr>
              <w:pStyle w:val="BodyText"/>
              <w:numPr>
                <w:ilvl w:val="0"/>
                <w:numId w:val="11"/>
              </w:numPr>
              <w:jc w:val="center"/>
              <w:rPr>
                <w:ins w:id="1243" w:author="Pawel Kaluski" w:date="2019-03-13T21:36:00Z"/>
                <w:color w:val="00B050"/>
                <w:sz w:val="18"/>
                <w:rPrChange w:id="1244" w:author="Microsoft Office User" w:date="2019-03-17T12:14:00Z">
                  <w:rPr>
                    <w:ins w:id="1245" w:author="Pawel Kaluski" w:date="2019-03-13T21:36:00Z"/>
                    <w:color w:val="000000" w:themeColor="text1"/>
                    <w:sz w:val="18"/>
                  </w:rPr>
                </w:rPrChange>
              </w:rPr>
              <w:pPrChange w:id="1246" w:author="Microsoft Office User" w:date="2019-03-17T12:13:00Z">
                <w:pPr>
                  <w:pStyle w:val="BodyText"/>
                  <w:jc w:val="center"/>
                </w:pPr>
              </w:pPrChange>
            </w:pPr>
            <w:ins w:id="1247" w:author="Pawel Kaluski" w:date="2019-03-13T21:36:00Z">
              <w:del w:id="1248" w:author="Microsoft Office User" w:date="2019-03-17T12:13:00Z">
                <w:r w:rsidRPr="00E82A02" w:rsidDel="00134CAF">
                  <w:rPr>
                    <w:color w:val="00B050"/>
                    <w:sz w:val="18"/>
                    <w:rPrChange w:id="1249" w:author="Microsoft Office User" w:date="2019-03-17T12:14:00Z">
                      <w:rPr>
                        <w:color w:val="000000" w:themeColor="text1"/>
                        <w:sz w:val="18"/>
                      </w:rPr>
                    </w:rPrChange>
                  </w:rPr>
                  <w:delText>X</w:delText>
                </w:r>
              </w:del>
            </w:ins>
          </w:p>
        </w:tc>
        <w:tc>
          <w:tcPr>
            <w:tcW w:w="1915" w:type="dxa"/>
          </w:tcPr>
          <w:p w14:paraId="1C5E85A4" w14:textId="77777777" w:rsidR="00173FA5" w:rsidRPr="00E82A02" w:rsidRDefault="00173FA5" w:rsidP="00613955">
            <w:pPr>
              <w:pStyle w:val="BodyText"/>
              <w:jc w:val="center"/>
              <w:rPr>
                <w:ins w:id="1250" w:author="Pawel Kaluski" w:date="2019-03-13T21:36:00Z"/>
                <w:color w:val="00B050"/>
                <w:sz w:val="18"/>
                <w:rPrChange w:id="1251" w:author="Microsoft Office User" w:date="2019-03-17T12:14:00Z">
                  <w:rPr>
                    <w:ins w:id="1252" w:author="Pawel Kaluski" w:date="2019-03-13T21:36:00Z"/>
                    <w:color w:val="000000" w:themeColor="text1"/>
                    <w:sz w:val="18"/>
                  </w:rPr>
                </w:rPrChange>
              </w:rPr>
            </w:pPr>
          </w:p>
        </w:tc>
        <w:tc>
          <w:tcPr>
            <w:tcW w:w="1915" w:type="dxa"/>
          </w:tcPr>
          <w:p w14:paraId="7139B520" w14:textId="77777777" w:rsidR="00173FA5" w:rsidRPr="00E82A02" w:rsidRDefault="00173FA5">
            <w:pPr>
              <w:pStyle w:val="BodyText"/>
              <w:numPr>
                <w:ilvl w:val="0"/>
                <w:numId w:val="11"/>
              </w:numPr>
              <w:jc w:val="center"/>
              <w:rPr>
                <w:ins w:id="1253" w:author="Pawel Kaluski" w:date="2019-03-13T21:36:00Z"/>
                <w:color w:val="00B050"/>
                <w:sz w:val="18"/>
                <w:rPrChange w:id="1254" w:author="Microsoft Office User" w:date="2019-03-17T12:14:00Z">
                  <w:rPr>
                    <w:ins w:id="1255" w:author="Pawel Kaluski" w:date="2019-03-13T21:36:00Z"/>
                    <w:color w:val="000000" w:themeColor="text1"/>
                    <w:sz w:val="18"/>
                  </w:rPr>
                </w:rPrChange>
              </w:rPr>
              <w:pPrChange w:id="1256" w:author="Microsoft Office User" w:date="2019-03-17T12:13:00Z">
                <w:pPr>
                  <w:pStyle w:val="BodyText"/>
                  <w:jc w:val="center"/>
                </w:pPr>
              </w:pPrChange>
            </w:pPr>
            <w:ins w:id="1257" w:author="Pawel Kaluski" w:date="2019-03-13T21:36:00Z">
              <w:del w:id="1258" w:author="Microsoft Office User" w:date="2019-03-17T12:13:00Z">
                <w:r w:rsidRPr="00E82A02" w:rsidDel="00134CAF">
                  <w:rPr>
                    <w:color w:val="00B050"/>
                    <w:sz w:val="18"/>
                    <w:rPrChange w:id="1259" w:author="Microsoft Office User" w:date="2019-03-17T12:14:00Z">
                      <w:rPr>
                        <w:color w:val="000000" w:themeColor="text1"/>
                        <w:sz w:val="18"/>
                      </w:rPr>
                    </w:rPrChange>
                  </w:rPr>
                  <w:delText>X</w:delText>
                </w:r>
              </w:del>
            </w:ins>
          </w:p>
        </w:tc>
        <w:tc>
          <w:tcPr>
            <w:tcW w:w="1916" w:type="dxa"/>
          </w:tcPr>
          <w:p w14:paraId="4DE67094" w14:textId="77777777" w:rsidR="00173FA5" w:rsidRPr="00E82A02" w:rsidRDefault="00173FA5" w:rsidP="00613955">
            <w:pPr>
              <w:pStyle w:val="BodyText"/>
              <w:jc w:val="center"/>
              <w:rPr>
                <w:ins w:id="1260" w:author="Pawel Kaluski" w:date="2019-03-13T21:36:00Z"/>
                <w:color w:val="00B050"/>
                <w:sz w:val="18"/>
                <w:rPrChange w:id="1261" w:author="Microsoft Office User" w:date="2019-03-17T12:14:00Z">
                  <w:rPr>
                    <w:ins w:id="1262" w:author="Pawel Kaluski" w:date="2019-03-13T21:36:00Z"/>
                    <w:color w:val="000000" w:themeColor="text1"/>
                    <w:sz w:val="18"/>
                  </w:rPr>
                </w:rPrChange>
              </w:rPr>
            </w:pPr>
          </w:p>
        </w:tc>
      </w:tr>
      <w:tr w:rsidR="00173FA5" w14:paraId="2D62FF19" w14:textId="77777777" w:rsidTr="00613955">
        <w:trPr>
          <w:ins w:id="1263" w:author="Pawel Kaluski" w:date="2019-03-13T21:36:00Z"/>
        </w:trPr>
        <w:tc>
          <w:tcPr>
            <w:tcW w:w="2093" w:type="dxa"/>
          </w:tcPr>
          <w:p w14:paraId="0651724B" w14:textId="77777777" w:rsidR="00173FA5" w:rsidRDefault="00173FA5" w:rsidP="00613955">
            <w:pPr>
              <w:pStyle w:val="BodyText"/>
              <w:rPr>
                <w:ins w:id="1264" w:author="Pawel Kaluski" w:date="2019-03-13T21:36:00Z"/>
                <w:color w:val="000000" w:themeColor="text1"/>
                <w:sz w:val="18"/>
              </w:rPr>
            </w:pPr>
            <w:ins w:id="1265" w:author="Pawel Kaluski" w:date="2019-03-13T21:36:00Z">
              <w:r>
                <w:rPr>
                  <w:color w:val="000000" w:themeColor="text1"/>
                  <w:sz w:val="18"/>
                </w:rPr>
                <w:t>Queries</w:t>
              </w:r>
            </w:ins>
          </w:p>
        </w:tc>
        <w:tc>
          <w:tcPr>
            <w:tcW w:w="1737" w:type="dxa"/>
          </w:tcPr>
          <w:p w14:paraId="7D9A5313" w14:textId="77777777" w:rsidR="00173FA5" w:rsidRPr="00E82A02" w:rsidRDefault="00173FA5">
            <w:pPr>
              <w:pStyle w:val="BodyText"/>
              <w:numPr>
                <w:ilvl w:val="0"/>
                <w:numId w:val="11"/>
              </w:numPr>
              <w:jc w:val="center"/>
              <w:rPr>
                <w:ins w:id="1266" w:author="Pawel Kaluski" w:date="2019-03-13T21:36:00Z"/>
                <w:color w:val="00B050"/>
                <w:sz w:val="18"/>
                <w:rPrChange w:id="1267" w:author="Microsoft Office User" w:date="2019-03-17T12:14:00Z">
                  <w:rPr>
                    <w:ins w:id="1268" w:author="Pawel Kaluski" w:date="2019-03-13T21:36:00Z"/>
                    <w:color w:val="000000" w:themeColor="text1"/>
                    <w:sz w:val="18"/>
                  </w:rPr>
                </w:rPrChange>
              </w:rPr>
              <w:pPrChange w:id="1269" w:author="Microsoft Office User" w:date="2019-03-17T12:13:00Z">
                <w:pPr>
                  <w:pStyle w:val="BodyText"/>
                  <w:jc w:val="center"/>
                </w:pPr>
              </w:pPrChange>
            </w:pPr>
            <w:ins w:id="1270" w:author="Pawel Kaluski" w:date="2019-03-13T21:36:00Z">
              <w:del w:id="1271" w:author="Microsoft Office User" w:date="2019-03-17T12:13:00Z">
                <w:r w:rsidRPr="00E82A02" w:rsidDel="00134CAF">
                  <w:rPr>
                    <w:color w:val="00B050"/>
                    <w:sz w:val="18"/>
                    <w:rPrChange w:id="1272" w:author="Microsoft Office User" w:date="2019-03-17T12:14:00Z">
                      <w:rPr>
                        <w:color w:val="000000" w:themeColor="text1"/>
                        <w:sz w:val="18"/>
                      </w:rPr>
                    </w:rPrChange>
                  </w:rPr>
                  <w:delText>X</w:delText>
                </w:r>
              </w:del>
            </w:ins>
          </w:p>
        </w:tc>
        <w:tc>
          <w:tcPr>
            <w:tcW w:w="1915" w:type="dxa"/>
          </w:tcPr>
          <w:p w14:paraId="24720A12" w14:textId="77777777" w:rsidR="00173FA5" w:rsidRPr="00E82A02" w:rsidRDefault="00173FA5">
            <w:pPr>
              <w:pStyle w:val="BodyText"/>
              <w:numPr>
                <w:ilvl w:val="0"/>
                <w:numId w:val="11"/>
              </w:numPr>
              <w:jc w:val="center"/>
              <w:rPr>
                <w:ins w:id="1273" w:author="Pawel Kaluski" w:date="2019-03-13T21:36:00Z"/>
                <w:color w:val="00B050"/>
                <w:sz w:val="18"/>
                <w:rPrChange w:id="1274" w:author="Microsoft Office User" w:date="2019-03-17T12:14:00Z">
                  <w:rPr>
                    <w:ins w:id="1275" w:author="Pawel Kaluski" w:date="2019-03-13T21:36:00Z"/>
                    <w:color w:val="000000" w:themeColor="text1"/>
                    <w:sz w:val="18"/>
                  </w:rPr>
                </w:rPrChange>
              </w:rPr>
              <w:pPrChange w:id="1276" w:author="Microsoft Office User" w:date="2019-03-17T12:13:00Z">
                <w:pPr>
                  <w:pStyle w:val="BodyText"/>
                  <w:jc w:val="center"/>
                </w:pPr>
              </w:pPrChange>
            </w:pPr>
            <w:ins w:id="1277" w:author="Pawel Kaluski" w:date="2019-03-13T21:36:00Z">
              <w:del w:id="1278" w:author="Microsoft Office User" w:date="2019-03-17T12:13:00Z">
                <w:r w:rsidRPr="00E82A02" w:rsidDel="00134CAF">
                  <w:rPr>
                    <w:color w:val="00B050"/>
                    <w:sz w:val="18"/>
                    <w:rPrChange w:id="1279" w:author="Microsoft Office User" w:date="2019-03-17T12:14:00Z">
                      <w:rPr>
                        <w:color w:val="000000" w:themeColor="text1"/>
                        <w:sz w:val="18"/>
                      </w:rPr>
                    </w:rPrChange>
                  </w:rPr>
                  <w:delText>X</w:delText>
                </w:r>
              </w:del>
            </w:ins>
          </w:p>
        </w:tc>
        <w:tc>
          <w:tcPr>
            <w:tcW w:w="1915" w:type="dxa"/>
          </w:tcPr>
          <w:p w14:paraId="45F92C48" w14:textId="77777777" w:rsidR="00173FA5" w:rsidRPr="00E82A02" w:rsidRDefault="00173FA5">
            <w:pPr>
              <w:pStyle w:val="BodyText"/>
              <w:numPr>
                <w:ilvl w:val="0"/>
                <w:numId w:val="11"/>
              </w:numPr>
              <w:jc w:val="center"/>
              <w:rPr>
                <w:ins w:id="1280" w:author="Pawel Kaluski" w:date="2019-03-13T21:36:00Z"/>
                <w:color w:val="00B050"/>
                <w:sz w:val="18"/>
                <w:rPrChange w:id="1281" w:author="Microsoft Office User" w:date="2019-03-17T12:14:00Z">
                  <w:rPr>
                    <w:ins w:id="1282" w:author="Pawel Kaluski" w:date="2019-03-13T21:36:00Z"/>
                    <w:color w:val="000000" w:themeColor="text1"/>
                    <w:sz w:val="18"/>
                  </w:rPr>
                </w:rPrChange>
              </w:rPr>
              <w:pPrChange w:id="1283" w:author="Microsoft Office User" w:date="2019-03-17T12:13:00Z">
                <w:pPr>
                  <w:pStyle w:val="BodyText"/>
                  <w:jc w:val="center"/>
                </w:pPr>
              </w:pPrChange>
            </w:pPr>
            <w:ins w:id="1284" w:author="Pawel Kaluski" w:date="2019-03-13T21:36:00Z">
              <w:del w:id="1285" w:author="Microsoft Office User" w:date="2019-03-17T12:13:00Z">
                <w:r w:rsidRPr="00E82A02" w:rsidDel="00134CAF">
                  <w:rPr>
                    <w:color w:val="00B050"/>
                    <w:sz w:val="18"/>
                    <w:rPrChange w:id="1286" w:author="Microsoft Office User" w:date="2019-03-17T12:14:00Z">
                      <w:rPr>
                        <w:color w:val="000000" w:themeColor="text1"/>
                        <w:sz w:val="18"/>
                      </w:rPr>
                    </w:rPrChange>
                  </w:rPr>
                  <w:delText>X</w:delText>
                </w:r>
              </w:del>
            </w:ins>
          </w:p>
        </w:tc>
        <w:tc>
          <w:tcPr>
            <w:tcW w:w="1916" w:type="dxa"/>
          </w:tcPr>
          <w:p w14:paraId="03249489" w14:textId="77777777" w:rsidR="00173FA5" w:rsidRPr="00E82A02" w:rsidRDefault="00173FA5">
            <w:pPr>
              <w:pStyle w:val="BodyText"/>
              <w:numPr>
                <w:ilvl w:val="0"/>
                <w:numId w:val="11"/>
              </w:numPr>
              <w:jc w:val="center"/>
              <w:rPr>
                <w:ins w:id="1287" w:author="Pawel Kaluski" w:date="2019-03-13T21:36:00Z"/>
                <w:color w:val="00B050"/>
                <w:sz w:val="18"/>
                <w:rPrChange w:id="1288" w:author="Microsoft Office User" w:date="2019-03-17T12:14:00Z">
                  <w:rPr>
                    <w:ins w:id="1289" w:author="Pawel Kaluski" w:date="2019-03-13T21:36:00Z"/>
                    <w:color w:val="000000" w:themeColor="text1"/>
                    <w:sz w:val="18"/>
                  </w:rPr>
                </w:rPrChange>
              </w:rPr>
              <w:pPrChange w:id="1290" w:author="Microsoft Office User" w:date="2019-03-17T12:13:00Z">
                <w:pPr>
                  <w:pStyle w:val="BodyText"/>
                  <w:jc w:val="center"/>
                </w:pPr>
              </w:pPrChange>
            </w:pPr>
            <w:ins w:id="1291" w:author="Pawel Kaluski" w:date="2019-03-13T21:36:00Z">
              <w:del w:id="1292" w:author="Microsoft Office User" w:date="2019-03-17T12:13:00Z">
                <w:r w:rsidRPr="00E82A02" w:rsidDel="00134CAF">
                  <w:rPr>
                    <w:color w:val="00B050"/>
                    <w:sz w:val="18"/>
                    <w:rPrChange w:id="1293" w:author="Microsoft Office User" w:date="2019-03-17T12:14:00Z">
                      <w:rPr>
                        <w:color w:val="000000" w:themeColor="text1"/>
                        <w:sz w:val="18"/>
                      </w:rPr>
                    </w:rPrChange>
                  </w:rPr>
                  <w:delText>X</w:delText>
                </w:r>
              </w:del>
            </w:ins>
          </w:p>
        </w:tc>
      </w:tr>
      <w:tr w:rsidR="00173FA5" w14:paraId="5654EB5F" w14:textId="77777777" w:rsidTr="00613955">
        <w:trPr>
          <w:ins w:id="1294" w:author="Pawel Kaluski" w:date="2019-03-13T21:36:00Z"/>
        </w:trPr>
        <w:tc>
          <w:tcPr>
            <w:tcW w:w="2093" w:type="dxa"/>
          </w:tcPr>
          <w:p w14:paraId="49E125D2" w14:textId="77777777" w:rsidR="00173FA5" w:rsidRDefault="00173FA5" w:rsidP="00613955">
            <w:pPr>
              <w:pStyle w:val="BodyText"/>
              <w:rPr>
                <w:ins w:id="1295" w:author="Pawel Kaluski" w:date="2019-03-13T21:36:00Z"/>
                <w:color w:val="000000" w:themeColor="text1"/>
                <w:sz w:val="18"/>
              </w:rPr>
            </w:pPr>
            <w:ins w:id="1296" w:author="Pawel Kaluski" w:date="2019-03-13T21:36:00Z">
              <w:r>
                <w:rPr>
                  <w:color w:val="000000" w:themeColor="text1"/>
                  <w:sz w:val="18"/>
                </w:rPr>
                <w:t>Relational</w:t>
              </w:r>
            </w:ins>
          </w:p>
        </w:tc>
        <w:tc>
          <w:tcPr>
            <w:tcW w:w="1737" w:type="dxa"/>
          </w:tcPr>
          <w:p w14:paraId="5D74BB8F" w14:textId="77777777" w:rsidR="00173FA5" w:rsidRPr="00E82A02" w:rsidRDefault="00173FA5">
            <w:pPr>
              <w:pStyle w:val="BodyText"/>
              <w:numPr>
                <w:ilvl w:val="0"/>
                <w:numId w:val="11"/>
              </w:numPr>
              <w:jc w:val="center"/>
              <w:rPr>
                <w:ins w:id="1297" w:author="Pawel Kaluski" w:date="2019-03-13T21:36:00Z"/>
                <w:color w:val="00B050"/>
                <w:sz w:val="18"/>
                <w:rPrChange w:id="1298" w:author="Microsoft Office User" w:date="2019-03-17T12:14:00Z">
                  <w:rPr>
                    <w:ins w:id="1299" w:author="Pawel Kaluski" w:date="2019-03-13T21:36:00Z"/>
                    <w:color w:val="000000" w:themeColor="text1"/>
                    <w:sz w:val="18"/>
                  </w:rPr>
                </w:rPrChange>
              </w:rPr>
              <w:pPrChange w:id="1300" w:author="Microsoft Office User" w:date="2019-03-17T12:13:00Z">
                <w:pPr>
                  <w:pStyle w:val="BodyText"/>
                  <w:jc w:val="center"/>
                </w:pPr>
              </w:pPrChange>
            </w:pPr>
            <w:ins w:id="1301" w:author="Pawel Kaluski" w:date="2019-03-13T21:36:00Z">
              <w:del w:id="1302" w:author="Microsoft Office User" w:date="2019-03-17T12:13:00Z">
                <w:r w:rsidRPr="00E82A02" w:rsidDel="00134CAF">
                  <w:rPr>
                    <w:color w:val="00B050"/>
                    <w:sz w:val="18"/>
                    <w:rPrChange w:id="1303" w:author="Microsoft Office User" w:date="2019-03-17T12:14:00Z">
                      <w:rPr>
                        <w:color w:val="000000" w:themeColor="text1"/>
                        <w:sz w:val="18"/>
                      </w:rPr>
                    </w:rPrChange>
                  </w:rPr>
                  <w:delText>X</w:delText>
                </w:r>
              </w:del>
            </w:ins>
          </w:p>
        </w:tc>
        <w:tc>
          <w:tcPr>
            <w:tcW w:w="1915" w:type="dxa"/>
          </w:tcPr>
          <w:p w14:paraId="624C47B8" w14:textId="77777777" w:rsidR="00173FA5" w:rsidRPr="00E82A02" w:rsidRDefault="00173FA5">
            <w:pPr>
              <w:pStyle w:val="BodyText"/>
              <w:numPr>
                <w:ilvl w:val="0"/>
                <w:numId w:val="11"/>
              </w:numPr>
              <w:jc w:val="center"/>
              <w:rPr>
                <w:ins w:id="1304" w:author="Pawel Kaluski" w:date="2019-03-13T21:36:00Z"/>
                <w:color w:val="00B050"/>
                <w:sz w:val="18"/>
                <w:rPrChange w:id="1305" w:author="Microsoft Office User" w:date="2019-03-17T12:14:00Z">
                  <w:rPr>
                    <w:ins w:id="1306" w:author="Pawel Kaluski" w:date="2019-03-13T21:36:00Z"/>
                    <w:color w:val="000000" w:themeColor="text1"/>
                    <w:sz w:val="18"/>
                  </w:rPr>
                </w:rPrChange>
              </w:rPr>
              <w:pPrChange w:id="1307" w:author="Microsoft Office User" w:date="2019-03-17T12:13:00Z">
                <w:pPr>
                  <w:pStyle w:val="BodyText"/>
                  <w:jc w:val="center"/>
                </w:pPr>
              </w:pPrChange>
            </w:pPr>
            <w:ins w:id="1308" w:author="Pawel Kaluski" w:date="2019-03-13T21:36:00Z">
              <w:del w:id="1309" w:author="Microsoft Office User" w:date="2019-03-17T12:13:00Z">
                <w:r w:rsidRPr="00E82A02" w:rsidDel="00134CAF">
                  <w:rPr>
                    <w:color w:val="00B050"/>
                    <w:sz w:val="18"/>
                    <w:rPrChange w:id="1310" w:author="Microsoft Office User" w:date="2019-03-17T12:14:00Z">
                      <w:rPr>
                        <w:color w:val="000000" w:themeColor="text1"/>
                        <w:sz w:val="18"/>
                      </w:rPr>
                    </w:rPrChange>
                  </w:rPr>
                  <w:delText>X</w:delText>
                </w:r>
              </w:del>
            </w:ins>
          </w:p>
        </w:tc>
        <w:tc>
          <w:tcPr>
            <w:tcW w:w="1915" w:type="dxa"/>
          </w:tcPr>
          <w:p w14:paraId="236857D4" w14:textId="77777777" w:rsidR="00173FA5" w:rsidRPr="00E82A02" w:rsidRDefault="00173FA5">
            <w:pPr>
              <w:pStyle w:val="BodyText"/>
              <w:numPr>
                <w:ilvl w:val="0"/>
                <w:numId w:val="11"/>
              </w:numPr>
              <w:jc w:val="center"/>
              <w:rPr>
                <w:ins w:id="1311" w:author="Pawel Kaluski" w:date="2019-03-13T21:36:00Z"/>
                <w:color w:val="00B050"/>
                <w:sz w:val="18"/>
                <w:rPrChange w:id="1312" w:author="Microsoft Office User" w:date="2019-03-17T12:14:00Z">
                  <w:rPr>
                    <w:ins w:id="1313" w:author="Pawel Kaluski" w:date="2019-03-13T21:36:00Z"/>
                    <w:color w:val="000000" w:themeColor="text1"/>
                    <w:sz w:val="18"/>
                  </w:rPr>
                </w:rPrChange>
              </w:rPr>
              <w:pPrChange w:id="1314" w:author="Microsoft Office User" w:date="2019-03-17T12:13:00Z">
                <w:pPr>
                  <w:pStyle w:val="BodyText"/>
                  <w:jc w:val="center"/>
                </w:pPr>
              </w:pPrChange>
            </w:pPr>
            <w:ins w:id="1315" w:author="Pawel Kaluski" w:date="2019-03-13T21:36:00Z">
              <w:del w:id="1316" w:author="Microsoft Office User" w:date="2019-03-17T12:13:00Z">
                <w:r w:rsidRPr="00E82A02" w:rsidDel="00134CAF">
                  <w:rPr>
                    <w:color w:val="00B050"/>
                    <w:sz w:val="18"/>
                    <w:rPrChange w:id="1317" w:author="Microsoft Office User" w:date="2019-03-17T12:14:00Z">
                      <w:rPr>
                        <w:color w:val="000000" w:themeColor="text1"/>
                        <w:sz w:val="18"/>
                      </w:rPr>
                    </w:rPrChange>
                  </w:rPr>
                  <w:delText>X</w:delText>
                </w:r>
              </w:del>
            </w:ins>
          </w:p>
        </w:tc>
        <w:tc>
          <w:tcPr>
            <w:tcW w:w="1916" w:type="dxa"/>
          </w:tcPr>
          <w:p w14:paraId="74FE2EC3" w14:textId="77777777" w:rsidR="00173FA5" w:rsidRPr="00E82A02" w:rsidRDefault="00173FA5">
            <w:pPr>
              <w:pStyle w:val="BodyText"/>
              <w:numPr>
                <w:ilvl w:val="0"/>
                <w:numId w:val="11"/>
              </w:numPr>
              <w:jc w:val="center"/>
              <w:rPr>
                <w:ins w:id="1318" w:author="Pawel Kaluski" w:date="2019-03-13T21:36:00Z"/>
                <w:color w:val="00B050"/>
                <w:sz w:val="18"/>
                <w:rPrChange w:id="1319" w:author="Microsoft Office User" w:date="2019-03-17T12:14:00Z">
                  <w:rPr>
                    <w:ins w:id="1320" w:author="Pawel Kaluski" w:date="2019-03-13T21:36:00Z"/>
                    <w:color w:val="000000" w:themeColor="text1"/>
                    <w:sz w:val="18"/>
                  </w:rPr>
                </w:rPrChange>
              </w:rPr>
              <w:pPrChange w:id="1321" w:author="Microsoft Office User" w:date="2019-03-17T12:13:00Z">
                <w:pPr>
                  <w:pStyle w:val="BodyText"/>
                  <w:jc w:val="center"/>
                </w:pPr>
              </w:pPrChange>
            </w:pPr>
            <w:ins w:id="1322" w:author="Pawel Kaluski" w:date="2019-03-13T21:36:00Z">
              <w:del w:id="1323" w:author="Microsoft Office User" w:date="2019-03-17T12:13:00Z">
                <w:r w:rsidRPr="00E82A02" w:rsidDel="00134CAF">
                  <w:rPr>
                    <w:color w:val="00B050"/>
                    <w:sz w:val="18"/>
                    <w:rPrChange w:id="1324" w:author="Microsoft Office User" w:date="2019-03-17T12:14:00Z">
                      <w:rPr>
                        <w:color w:val="000000" w:themeColor="text1"/>
                        <w:sz w:val="18"/>
                      </w:rPr>
                    </w:rPrChange>
                  </w:rPr>
                  <w:delText>X</w:delText>
                </w:r>
              </w:del>
            </w:ins>
          </w:p>
        </w:tc>
      </w:tr>
      <w:tr w:rsidR="00173FA5" w14:paraId="12E20EA4" w14:textId="77777777" w:rsidTr="00613955">
        <w:trPr>
          <w:ins w:id="1325" w:author="Pawel Kaluski" w:date="2019-03-13T21:36:00Z"/>
        </w:trPr>
        <w:tc>
          <w:tcPr>
            <w:tcW w:w="2093" w:type="dxa"/>
          </w:tcPr>
          <w:p w14:paraId="12D67128" w14:textId="77777777" w:rsidR="00173FA5" w:rsidRDefault="00173FA5" w:rsidP="00613955">
            <w:pPr>
              <w:pStyle w:val="BodyText"/>
              <w:rPr>
                <w:ins w:id="1326" w:author="Pawel Kaluski" w:date="2019-03-13T21:36:00Z"/>
                <w:color w:val="000000" w:themeColor="text1"/>
                <w:sz w:val="18"/>
              </w:rPr>
            </w:pPr>
            <w:ins w:id="1327" w:author="Pawel Kaluski" w:date="2019-03-13T21:36:00Z">
              <w:r>
                <w:rPr>
                  <w:color w:val="000000" w:themeColor="text1"/>
                  <w:sz w:val="18"/>
                </w:rPr>
                <w:t>Virtualization</w:t>
              </w:r>
            </w:ins>
          </w:p>
        </w:tc>
        <w:tc>
          <w:tcPr>
            <w:tcW w:w="1737" w:type="dxa"/>
          </w:tcPr>
          <w:p w14:paraId="47BFD69C" w14:textId="77777777" w:rsidR="00173FA5" w:rsidRPr="00E82A02" w:rsidRDefault="00173FA5" w:rsidP="00613955">
            <w:pPr>
              <w:pStyle w:val="BodyText"/>
              <w:jc w:val="center"/>
              <w:rPr>
                <w:ins w:id="1328" w:author="Pawel Kaluski" w:date="2019-03-13T21:36:00Z"/>
                <w:color w:val="00B050"/>
                <w:sz w:val="18"/>
                <w:rPrChange w:id="1329" w:author="Microsoft Office User" w:date="2019-03-17T12:14:00Z">
                  <w:rPr>
                    <w:ins w:id="1330" w:author="Pawel Kaluski" w:date="2019-03-13T21:36:00Z"/>
                    <w:color w:val="000000" w:themeColor="text1"/>
                    <w:sz w:val="18"/>
                  </w:rPr>
                </w:rPrChange>
              </w:rPr>
            </w:pPr>
          </w:p>
        </w:tc>
        <w:tc>
          <w:tcPr>
            <w:tcW w:w="1915" w:type="dxa"/>
          </w:tcPr>
          <w:p w14:paraId="2598F8AA" w14:textId="77777777" w:rsidR="00173FA5" w:rsidRPr="00E82A02" w:rsidRDefault="00173FA5" w:rsidP="00613955">
            <w:pPr>
              <w:pStyle w:val="BodyText"/>
              <w:jc w:val="center"/>
              <w:rPr>
                <w:ins w:id="1331" w:author="Pawel Kaluski" w:date="2019-03-13T21:36:00Z"/>
                <w:color w:val="00B050"/>
                <w:sz w:val="18"/>
                <w:rPrChange w:id="1332" w:author="Microsoft Office User" w:date="2019-03-17T12:14:00Z">
                  <w:rPr>
                    <w:ins w:id="1333" w:author="Pawel Kaluski" w:date="2019-03-13T21:36:00Z"/>
                    <w:color w:val="000000" w:themeColor="text1"/>
                    <w:sz w:val="18"/>
                  </w:rPr>
                </w:rPrChange>
              </w:rPr>
            </w:pPr>
          </w:p>
        </w:tc>
        <w:tc>
          <w:tcPr>
            <w:tcW w:w="1915" w:type="dxa"/>
          </w:tcPr>
          <w:p w14:paraId="78884B00" w14:textId="77777777" w:rsidR="00173FA5" w:rsidRPr="00E82A02" w:rsidRDefault="00173FA5">
            <w:pPr>
              <w:pStyle w:val="BodyText"/>
              <w:numPr>
                <w:ilvl w:val="0"/>
                <w:numId w:val="11"/>
              </w:numPr>
              <w:jc w:val="center"/>
              <w:rPr>
                <w:ins w:id="1334" w:author="Pawel Kaluski" w:date="2019-03-13T21:36:00Z"/>
                <w:color w:val="00B050"/>
                <w:sz w:val="18"/>
                <w:rPrChange w:id="1335" w:author="Microsoft Office User" w:date="2019-03-17T12:14:00Z">
                  <w:rPr>
                    <w:ins w:id="1336" w:author="Pawel Kaluski" w:date="2019-03-13T21:36:00Z"/>
                    <w:color w:val="000000" w:themeColor="text1"/>
                    <w:sz w:val="18"/>
                  </w:rPr>
                </w:rPrChange>
              </w:rPr>
              <w:pPrChange w:id="1337" w:author="Microsoft Office User" w:date="2019-03-17T12:13:00Z">
                <w:pPr>
                  <w:pStyle w:val="BodyText"/>
                  <w:jc w:val="center"/>
                </w:pPr>
              </w:pPrChange>
            </w:pPr>
            <w:ins w:id="1338" w:author="Pawel Kaluski" w:date="2019-03-13T21:36:00Z">
              <w:del w:id="1339" w:author="Microsoft Office User" w:date="2019-03-17T12:13:00Z">
                <w:r w:rsidRPr="00E82A02" w:rsidDel="00134CAF">
                  <w:rPr>
                    <w:color w:val="00B050"/>
                    <w:sz w:val="18"/>
                    <w:rPrChange w:id="1340" w:author="Microsoft Office User" w:date="2019-03-17T12:14:00Z">
                      <w:rPr>
                        <w:color w:val="000000" w:themeColor="text1"/>
                        <w:sz w:val="18"/>
                      </w:rPr>
                    </w:rPrChange>
                  </w:rPr>
                  <w:delText>X</w:delText>
                </w:r>
              </w:del>
            </w:ins>
          </w:p>
        </w:tc>
        <w:tc>
          <w:tcPr>
            <w:tcW w:w="1916" w:type="dxa"/>
          </w:tcPr>
          <w:p w14:paraId="1FB23683" w14:textId="77777777" w:rsidR="00173FA5" w:rsidRPr="00E82A02" w:rsidRDefault="00173FA5" w:rsidP="00613955">
            <w:pPr>
              <w:pStyle w:val="BodyText"/>
              <w:jc w:val="center"/>
              <w:rPr>
                <w:ins w:id="1341" w:author="Pawel Kaluski" w:date="2019-03-13T21:36:00Z"/>
                <w:color w:val="00B050"/>
                <w:sz w:val="18"/>
                <w:rPrChange w:id="1342" w:author="Microsoft Office User" w:date="2019-03-17T12:14:00Z">
                  <w:rPr>
                    <w:ins w:id="1343" w:author="Pawel Kaluski" w:date="2019-03-13T21:36:00Z"/>
                    <w:color w:val="000000" w:themeColor="text1"/>
                    <w:sz w:val="18"/>
                  </w:rPr>
                </w:rPrChange>
              </w:rPr>
            </w:pPr>
          </w:p>
        </w:tc>
      </w:tr>
      <w:tr w:rsidR="00173FA5" w14:paraId="5B0ACDE5" w14:textId="77777777" w:rsidTr="00613955">
        <w:trPr>
          <w:ins w:id="1344" w:author="Pawel Kaluski" w:date="2019-03-13T21:36:00Z"/>
        </w:trPr>
        <w:tc>
          <w:tcPr>
            <w:tcW w:w="2093" w:type="dxa"/>
          </w:tcPr>
          <w:p w14:paraId="05587542" w14:textId="77777777" w:rsidR="00173FA5" w:rsidRPr="00315012" w:rsidRDefault="00173FA5" w:rsidP="00613955">
            <w:pPr>
              <w:pStyle w:val="BodyText"/>
              <w:rPr>
                <w:ins w:id="1345" w:author="Pawel Kaluski" w:date="2019-03-13T21:36:00Z"/>
                <w:b/>
                <w:color w:val="000000" w:themeColor="text1"/>
                <w:sz w:val="18"/>
              </w:rPr>
            </w:pPr>
            <w:ins w:id="1346" w:author="Pawel Kaluski" w:date="2019-03-13T21:36:00Z">
              <w:r>
                <w:rPr>
                  <w:b/>
                  <w:color w:val="000000" w:themeColor="text1"/>
                  <w:sz w:val="18"/>
                </w:rPr>
                <w:t>Price/Month for 10 users</w:t>
              </w:r>
            </w:ins>
          </w:p>
        </w:tc>
        <w:tc>
          <w:tcPr>
            <w:tcW w:w="1737" w:type="dxa"/>
          </w:tcPr>
          <w:p w14:paraId="2D9729FD" w14:textId="77777777" w:rsidR="00173FA5" w:rsidRPr="00315012" w:rsidRDefault="00173FA5" w:rsidP="00613955">
            <w:pPr>
              <w:pStyle w:val="BodyText"/>
              <w:jc w:val="center"/>
              <w:rPr>
                <w:ins w:id="1347" w:author="Pawel Kaluski" w:date="2019-03-13T21:36:00Z"/>
                <w:color w:val="000000" w:themeColor="text1"/>
                <w:sz w:val="18"/>
              </w:rPr>
            </w:pPr>
            <w:ins w:id="1348" w:author="Pawel Kaluski" w:date="2019-03-13T21:36:00Z">
              <w:r>
                <w:rPr>
                  <w:color w:val="000000" w:themeColor="text1"/>
                  <w:sz w:val="18"/>
                </w:rPr>
                <w:t>$150.00</w:t>
              </w:r>
            </w:ins>
          </w:p>
        </w:tc>
        <w:tc>
          <w:tcPr>
            <w:tcW w:w="1915" w:type="dxa"/>
          </w:tcPr>
          <w:p w14:paraId="1B328D8E" w14:textId="77777777" w:rsidR="00173FA5" w:rsidRPr="00315012" w:rsidRDefault="00173FA5" w:rsidP="00613955">
            <w:pPr>
              <w:pStyle w:val="BodyText"/>
              <w:jc w:val="center"/>
              <w:rPr>
                <w:ins w:id="1349" w:author="Pawel Kaluski" w:date="2019-03-13T21:36:00Z"/>
                <w:color w:val="000000" w:themeColor="text1"/>
                <w:sz w:val="18"/>
              </w:rPr>
            </w:pPr>
            <w:ins w:id="1350" w:author="Pawel Kaluski" w:date="2019-03-13T21:36:00Z">
              <w:r>
                <w:rPr>
                  <w:color w:val="000000" w:themeColor="text1"/>
                  <w:sz w:val="18"/>
                </w:rPr>
                <w:t>$83.30</w:t>
              </w:r>
            </w:ins>
          </w:p>
        </w:tc>
        <w:tc>
          <w:tcPr>
            <w:tcW w:w="1915" w:type="dxa"/>
          </w:tcPr>
          <w:p w14:paraId="7D6D2E5D" w14:textId="77777777" w:rsidR="00173FA5" w:rsidRPr="00315012" w:rsidRDefault="00173FA5" w:rsidP="00613955">
            <w:pPr>
              <w:pStyle w:val="BodyText"/>
              <w:jc w:val="center"/>
              <w:rPr>
                <w:ins w:id="1351" w:author="Pawel Kaluski" w:date="2019-03-13T21:36:00Z"/>
                <w:color w:val="000000" w:themeColor="text1"/>
                <w:sz w:val="18"/>
              </w:rPr>
            </w:pPr>
            <w:ins w:id="1352" w:author="Pawel Kaluski" w:date="2019-03-13T21:36:00Z">
              <w:r>
                <w:rPr>
                  <w:color w:val="000000" w:themeColor="text1"/>
                  <w:sz w:val="18"/>
                </w:rPr>
                <w:t>$59.00</w:t>
              </w:r>
            </w:ins>
          </w:p>
        </w:tc>
        <w:tc>
          <w:tcPr>
            <w:tcW w:w="1916" w:type="dxa"/>
          </w:tcPr>
          <w:p w14:paraId="6098A550" w14:textId="77777777" w:rsidR="00173FA5" w:rsidRPr="00315012" w:rsidRDefault="00173FA5" w:rsidP="00613955">
            <w:pPr>
              <w:pStyle w:val="BodyText"/>
              <w:jc w:val="center"/>
              <w:rPr>
                <w:ins w:id="1353" w:author="Pawel Kaluski" w:date="2019-03-13T21:36:00Z"/>
                <w:color w:val="000000" w:themeColor="text1"/>
                <w:sz w:val="18"/>
              </w:rPr>
            </w:pPr>
            <w:ins w:id="1354" w:author="Pawel Kaluski" w:date="2019-03-13T21:36:00Z">
              <w:r>
                <w:rPr>
                  <w:color w:val="000000" w:themeColor="text1"/>
                  <w:sz w:val="18"/>
                </w:rPr>
                <w:t>$</w:t>
              </w:r>
              <w:commentRangeStart w:id="1355"/>
              <w:r>
                <w:rPr>
                  <w:color w:val="000000" w:themeColor="text1"/>
                  <w:sz w:val="18"/>
                </w:rPr>
                <w:t>25</w:t>
              </w:r>
              <w:commentRangeEnd w:id="1355"/>
              <w:r>
                <w:rPr>
                  <w:rStyle w:val="CommentReference"/>
                </w:rPr>
                <w:commentReference w:id="1355"/>
              </w:r>
              <w:r>
                <w:rPr>
                  <w:color w:val="000000" w:themeColor="text1"/>
                  <w:sz w:val="18"/>
                </w:rPr>
                <w:t>.00</w:t>
              </w:r>
            </w:ins>
          </w:p>
        </w:tc>
      </w:tr>
    </w:tbl>
    <w:p w14:paraId="2EC19123" w14:textId="77777777" w:rsidR="00173FA5" w:rsidRDefault="00173FA5" w:rsidP="00CA79C3">
      <w:pPr>
        <w:widowControl w:val="0"/>
        <w:autoSpaceDE w:val="0"/>
        <w:autoSpaceDN w:val="0"/>
        <w:adjustRightInd w:val="0"/>
        <w:spacing w:before="0" w:after="0"/>
        <w:rPr>
          <w:ins w:id="1356" w:author="Pawel Kaluski" w:date="2019-03-13T21:35:00Z"/>
          <w:rFonts w:ascii="AppleSystemUIFont" w:eastAsiaTheme="minorHAnsi" w:hAnsi="AppleSystemUIFont" w:cs="AppleSystemUIFont"/>
          <w:sz w:val="24"/>
          <w:szCs w:val="24"/>
        </w:rPr>
      </w:pPr>
    </w:p>
    <w:p w14:paraId="3DC0A9D2" w14:textId="140E5D5B" w:rsidR="007A292C" w:rsidDel="00CA79C3" w:rsidRDefault="007A292C" w:rsidP="007A292C">
      <w:pPr>
        <w:widowControl w:val="0"/>
        <w:autoSpaceDE w:val="0"/>
        <w:autoSpaceDN w:val="0"/>
        <w:adjustRightInd w:val="0"/>
        <w:spacing w:before="0" w:after="0"/>
        <w:rPr>
          <w:del w:id="1357" w:author="ilia kassianenko" w:date="2019-03-10T08:54:00Z"/>
          <w:rFonts w:ascii="AppleSystemUIFont" w:eastAsiaTheme="minorHAnsi" w:hAnsi="AppleSystemUIFont" w:cs="AppleSystemUIFont"/>
          <w:sz w:val="24"/>
          <w:szCs w:val="24"/>
        </w:rPr>
      </w:pPr>
    </w:p>
    <w:p w14:paraId="233FB329" w14:textId="5EB105D0" w:rsidR="007A292C" w:rsidDel="00CA79C3" w:rsidRDefault="007A292C" w:rsidP="007A292C">
      <w:pPr>
        <w:widowControl w:val="0"/>
        <w:autoSpaceDE w:val="0"/>
        <w:autoSpaceDN w:val="0"/>
        <w:adjustRightInd w:val="0"/>
        <w:spacing w:before="0" w:after="0"/>
        <w:rPr>
          <w:del w:id="1358" w:author="ilia kassianenko" w:date="2019-03-10T08:54:00Z"/>
          <w:rFonts w:ascii="AppleSystemUIFont" w:eastAsiaTheme="minorHAnsi" w:hAnsi="AppleSystemUIFont" w:cs="AppleSystemUIFont"/>
          <w:sz w:val="24"/>
          <w:szCs w:val="24"/>
        </w:rPr>
      </w:pPr>
      <w:del w:id="1359" w:author="ilia kassianenko" w:date="2019-03-10T08:54:00Z">
        <w:r w:rsidDel="00CA79C3">
          <w:rPr>
            <w:rFonts w:ascii="AppleSystemUIFont" w:eastAsiaTheme="minorHAnsi" w:hAnsi="AppleSystemUIFont" w:cs="AppleSystemUIFont"/>
            <w:sz w:val="24"/>
            <w:szCs w:val="24"/>
          </w:rPr>
          <w:delText>February 28th: meeting to review Amazon and Google daba base options (storage, and Acid/Base characteristics), follow-up on next steps No response from city of Montreal for measurement questions.</w:delText>
        </w:r>
      </w:del>
    </w:p>
    <w:p w14:paraId="5DC8E583" w14:textId="4838D534" w:rsidR="007A292C" w:rsidDel="00CA79C3" w:rsidRDefault="007A292C" w:rsidP="007A292C">
      <w:pPr>
        <w:widowControl w:val="0"/>
        <w:autoSpaceDE w:val="0"/>
        <w:autoSpaceDN w:val="0"/>
        <w:adjustRightInd w:val="0"/>
        <w:spacing w:before="0" w:after="0"/>
        <w:rPr>
          <w:del w:id="1360" w:author="ilia kassianenko" w:date="2019-03-10T08:54:00Z"/>
          <w:rFonts w:ascii="AppleSystemUIFont" w:eastAsiaTheme="minorHAnsi" w:hAnsi="AppleSystemUIFont" w:cs="AppleSystemUIFont"/>
          <w:sz w:val="24"/>
          <w:szCs w:val="24"/>
        </w:rPr>
      </w:pPr>
    </w:p>
    <w:p w14:paraId="7F19C693" w14:textId="335153E3" w:rsidR="007A292C" w:rsidDel="00CA79C3" w:rsidRDefault="007A292C" w:rsidP="007A292C">
      <w:pPr>
        <w:widowControl w:val="0"/>
        <w:autoSpaceDE w:val="0"/>
        <w:autoSpaceDN w:val="0"/>
        <w:adjustRightInd w:val="0"/>
        <w:spacing w:before="0" w:after="0"/>
        <w:rPr>
          <w:del w:id="1361" w:author="ilia kassianenko" w:date="2019-03-10T08:54:00Z"/>
          <w:rFonts w:ascii="AppleSystemUIFont" w:eastAsiaTheme="minorHAnsi" w:hAnsi="AppleSystemUIFont" w:cs="AppleSystemUIFont"/>
          <w:sz w:val="24"/>
          <w:szCs w:val="24"/>
        </w:rPr>
      </w:pPr>
      <w:del w:id="1362" w:author="ilia kassianenko" w:date="2019-03-10T08:54:00Z">
        <w:r w:rsidDel="00CA79C3">
          <w:rPr>
            <w:rFonts w:ascii="AppleSystemUIFont" w:eastAsiaTheme="minorHAnsi" w:hAnsi="AppleSystemUIFont" w:cs="AppleSystemUIFont"/>
            <w:sz w:val="24"/>
            <w:szCs w:val="24"/>
          </w:rPr>
          <w:delTex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delText>
        </w:r>
      </w:del>
    </w:p>
    <w:p w14:paraId="1AE3FC80" w14:textId="520BE7EE" w:rsidR="007A292C" w:rsidDel="00CA79C3" w:rsidRDefault="007A292C" w:rsidP="007A292C">
      <w:pPr>
        <w:widowControl w:val="0"/>
        <w:autoSpaceDE w:val="0"/>
        <w:autoSpaceDN w:val="0"/>
        <w:adjustRightInd w:val="0"/>
        <w:spacing w:before="0" w:after="0"/>
        <w:rPr>
          <w:del w:id="1363" w:author="ilia kassianenko" w:date="2019-03-10T08:54:00Z"/>
          <w:rFonts w:ascii="AppleSystemUIFont" w:eastAsiaTheme="minorHAnsi" w:hAnsi="AppleSystemUIFont" w:cs="AppleSystemUIFont"/>
          <w:sz w:val="24"/>
          <w:szCs w:val="24"/>
        </w:rPr>
      </w:pPr>
    </w:p>
    <w:p w14:paraId="375A8129" w14:textId="408F27FA" w:rsidR="007A292C" w:rsidDel="00CA79C3" w:rsidRDefault="007A292C" w:rsidP="007A292C">
      <w:pPr>
        <w:widowControl w:val="0"/>
        <w:autoSpaceDE w:val="0"/>
        <w:autoSpaceDN w:val="0"/>
        <w:adjustRightInd w:val="0"/>
        <w:spacing w:before="0" w:after="0"/>
        <w:rPr>
          <w:del w:id="1364" w:author="ilia kassianenko" w:date="2019-03-10T08:54:00Z"/>
          <w:rFonts w:ascii="AppleSystemUIFont" w:eastAsiaTheme="minorHAnsi" w:hAnsi="AppleSystemUIFont" w:cs="AppleSystemUIFont"/>
          <w:sz w:val="24"/>
          <w:szCs w:val="24"/>
        </w:rPr>
      </w:pPr>
      <w:del w:id="1365" w:author="ilia kassianenko" w:date="2019-03-10T08:54:00Z">
        <w:r w:rsidDel="00CA79C3">
          <w:rPr>
            <w:rFonts w:ascii="AppleSystemUIFont" w:eastAsiaTheme="minorHAnsi" w:hAnsi="AppleSystemUIFont" w:cs="AppleSystemUIFont"/>
            <w:sz w:val="24"/>
            <w:szCs w:val="24"/>
          </w:rPr>
          <w:delText>February 22nd: No response from city of Montreal for measurement questions concerning the volume measure and the start of the season.</w:delText>
        </w:r>
      </w:del>
    </w:p>
    <w:p w14:paraId="2619C063" w14:textId="4EFD76A3" w:rsidR="007A292C" w:rsidDel="00CA79C3" w:rsidRDefault="007A292C" w:rsidP="007A292C">
      <w:pPr>
        <w:widowControl w:val="0"/>
        <w:autoSpaceDE w:val="0"/>
        <w:autoSpaceDN w:val="0"/>
        <w:adjustRightInd w:val="0"/>
        <w:spacing w:before="0" w:after="0"/>
        <w:rPr>
          <w:del w:id="1366" w:author="ilia kassianenko" w:date="2019-03-10T08:54:00Z"/>
          <w:rFonts w:ascii="AppleSystemUIFont" w:eastAsiaTheme="minorHAnsi" w:hAnsi="AppleSystemUIFont" w:cs="AppleSystemUIFont"/>
          <w:sz w:val="24"/>
          <w:szCs w:val="24"/>
        </w:rPr>
      </w:pPr>
    </w:p>
    <w:p w14:paraId="44F65C2C" w14:textId="650EB077" w:rsidR="007A292C" w:rsidDel="00CA79C3" w:rsidRDefault="007A292C" w:rsidP="007A292C">
      <w:pPr>
        <w:widowControl w:val="0"/>
        <w:autoSpaceDE w:val="0"/>
        <w:autoSpaceDN w:val="0"/>
        <w:adjustRightInd w:val="0"/>
        <w:spacing w:before="0" w:after="0"/>
        <w:rPr>
          <w:del w:id="1367" w:author="ilia kassianenko" w:date="2019-03-10T08:54:00Z"/>
          <w:rFonts w:ascii="AppleSystemUIFont" w:eastAsiaTheme="minorHAnsi" w:hAnsi="AppleSystemUIFont" w:cs="AppleSystemUIFont"/>
          <w:sz w:val="24"/>
          <w:szCs w:val="24"/>
        </w:rPr>
      </w:pPr>
      <w:del w:id="1368" w:author="ilia kassianenko" w:date="2019-03-10T08:54:00Z">
        <w:r w:rsidDel="00CA79C3">
          <w:rPr>
            <w:rFonts w:ascii="AppleSystemUIFont" w:eastAsiaTheme="minorHAnsi" w:hAnsi="AppleSystemUIFont" w:cs="AppleSystemUIFont"/>
            <w:sz w:val="24"/>
            <w:szCs w:val="24"/>
          </w:rPr>
          <w:delText>February 19th: Review of video communicated by the city of Montreal concerning the snow collection.</w:delText>
        </w:r>
      </w:del>
    </w:p>
    <w:p w14:paraId="3A3AE564" w14:textId="7F94A4B0" w:rsidR="007A292C" w:rsidDel="00CA79C3" w:rsidRDefault="007A292C" w:rsidP="007A292C">
      <w:pPr>
        <w:widowControl w:val="0"/>
        <w:autoSpaceDE w:val="0"/>
        <w:autoSpaceDN w:val="0"/>
        <w:adjustRightInd w:val="0"/>
        <w:spacing w:before="0" w:after="0"/>
        <w:rPr>
          <w:del w:id="1369" w:author="ilia kassianenko" w:date="2019-03-10T08:54:00Z"/>
          <w:rFonts w:ascii="AppleSystemUIFont" w:eastAsiaTheme="minorHAnsi" w:hAnsi="AppleSystemUIFont" w:cs="AppleSystemUIFont"/>
          <w:sz w:val="24"/>
          <w:szCs w:val="24"/>
        </w:rPr>
      </w:pPr>
    </w:p>
    <w:p w14:paraId="007F0C44" w14:textId="5B8EC607" w:rsidR="007A292C" w:rsidDel="00CA79C3" w:rsidRDefault="007A292C" w:rsidP="007A292C">
      <w:pPr>
        <w:widowControl w:val="0"/>
        <w:autoSpaceDE w:val="0"/>
        <w:autoSpaceDN w:val="0"/>
        <w:adjustRightInd w:val="0"/>
        <w:spacing w:before="0" w:after="0"/>
        <w:rPr>
          <w:del w:id="1370" w:author="ilia kassianenko" w:date="2019-03-10T08:54:00Z"/>
          <w:rFonts w:ascii="AppleSystemUIFont" w:eastAsiaTheme="minorHAnsi" w:hAnsi="AppleSystemUIFont" w:cs="AppleSystemUIFont"/>
          <w:sz w:val="24"/>
          <w:szCs w:val="24"/>
        </w:rPr>
      </w:pPr>
      <w:del w:id="1371" w:author="ilia kassianenko" w:date="2019-03-10T08:54:00Z">
        <w:r w:rsidDel="00CA79C3">
          <w:rPr>
            <w:rFonts w:ascii="AppleSystemUIFont" w:eastAsiaTheme="minorHAnsi" w:hAnsi="AppleSystemUIFont" w:cs="AppleSystemUIFont"/>
            <w:sz w:val="24"/>
            <w:szCs w:val="24"/>
          </w:rPr>
          <w:delText>February 13th: Discussion concerning license for city of Montreal data and realism in the application of the proposed solution. Review of Système Planif-Neige API document. Discussion concerning the hierarchy of the data and the data dictionary.</w:delText>
        </w:r>
      </w:del>
    </w:p>
    <w:p w14:paraId="25064580" w14:textId="0F4FECF6" w:rsidR="007A292C" w:rsidDel="00CA79C3" w:rsidRDefault="007A292C" w:rsidP="007A292C">
      <w:pPr>
        <w:widowControl w:val="0"/>
        <w:autoSpaceDE w:val="0"/>
        <w:autoSpaceDN w:val="0"/>
        <w:adjustRightInd w:val="0"/>
        <w:spacing w:before="0" w:after="0"/>
        <w:rPr>
          <w:del w:id="1372" w:author="ilia kassianenko" w:date="2019-03-10T08:54:00Z"/>
          <w:rFonts w:ascii="AppleSystemUIFont" w:eastAsiaTheme="minorHAnsi" w:hAnsi="AppleSystemUIFont" w:cs="AppleSystemUIFont"/>
          <w:sz w:val="24"/>
          <w:szCs w:val="24"/>
        </w:rPr>
      </w:pPr>
    </w:p>
    <w:p w14:paraId="7CA50D33" w14:textId="74A453F4" w:rsidR="007A292C" w:rsidDel="00CA79C3" w:rsidRDefault="007A292C" w:rsidP="007A292C">
      <w:pPr>
        <w:widowControl w:val="0"/>
        <w:autoSpaceDE w:val="0"/>
        <w:autoSpaceDN w:val="0"/>
        <w:adjustRightInd w:val="0"/>
        <w:spacing w:before="0" w:after="0"/>
        <w:rPr>
          <w:del w:id="1373" w:author="ilia kassianenko" w:date="2019-03-10T08:54:00Z"/>
          <w:rFonts w:ascii="AppleSystemUIFont" w:eastAsiaTheme="minorHAnsi" w:hAnsi="AppleSystemUIFont" w:cs="AppleSystemUIFont"/>
          <w:sz w:val="24"/>
          <w:szCs w:val="24"/>
        </w:rPr>
      </w:pPr>
      <w:del w:id="1374" w:author="ilia kassianenko" w:date="2019-03-10T08:54:00Z">
        <w:r w:rsidDel="00CA79C3">
          <w:rPr>
            <w:rFonts w:ascii="AppleSystemUIFont" w:eastAsiaTheme="minorHAnsi" w:hAnsi="AppleSystemUIFont" w:cs="AppleSystemUIFont"/>
            <w:sz w:val="24"/>
            <w:szCs w:val="24"/>
          </w:rPr>
          <w:delText>February 11th: meeting kick-off and review of Real Time board contents.</w:delText>
        </w:r>
      </w:del>
    </w:p>
    <w:p w14:paraId="33CF70C4" w14:textId="77777777" w:rsidR="001A77D9" w:rsidRPr="00380833" w:rsidRDefault="001A77D9" w:rsidP="0044197A">
      <w:pPr>
        <w:rPr>
          <w:rFonts w:ascii="Arial Narrow" w:hAnsi="Arial Narrow"/>
          <w:b/>
          <w:sz w:val="36"/>
          <w:szCs w:val="36"/>
        </w:rPr>
      </w:pPr>
    </w:p>
    <w:sectPr w:rsidR="001A77D9" w:rsidRPr="00380833" w:rsidSect="008406CC">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504" w:footer="504" w:gutter="0"/>
      <w:pgNumType w:start="1"/>
      <w:cols w:space="720"/>
      <w:formProt w:val="0"/>
      <w:titlePg/>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5" w:author="Pawel Kaluski" w:date="2019-03-13T21:08:00Z" w:initials="PK">
    <w:p w14:paraId="4889B03E" w14:textId="77777777" w:rsidR="00BE7007" w:rsidRDefault="00BE7007" w:rsidP="00173FA5">
      <w:pPr>
        <w:pStyle w:val="CommentText"/>
      </w:pPr>
      <w:r>
        <w:rPr>
          <w:rStyle w:val="CommentReference"/>
        </w:rPr>
        <w:annotationRef/>
      </w:r>
      <w:r>
        <w:t>$5 Compute + $15 Database + $5 storage</w:t>
      </w:r>
    </w:p>
    <w:p w14:paraId="653B237F" w14:textId="47A09789" w:rsidR="00BE7007" w:rsidRDefault="00BE7007" w:rsidP="00173FA5">
      <w:pPr>
        <w:pStyle w:val="CommentText"/>
      </w:pPr>
      <w:r>
        <w:t xml:space="preserve">Number of users is unclear. As for the features, some are more obvious than others. Since Digital Ocean was not part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3B23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3B237F" w16cid:durableId="2033EF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693A6" w14:textId="77777777" w:rsidR="003753C4" w:rsidRDefault="003753C4">
      <w:pPr>
        <w:spacing w:before="0" w:after="0"/>
      </w:pPr>
      <w:r>
        <w:separator/>
      </w:r>
    </w:p>
  </w:endnote>
  <w:endnote w:type="continuationSeparator" w:id="0">
    <w:p w14:paraId="33A8ED82" w14:textId="77777777" w:rsidR="003753C4" w:rsidRDefault="003753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charset w:val="86"/>
    <w:family w:val="auto"/>
    <w:pitch w:val="variable"/>
    <w:sig w:usb0="A00002FF" w:usb1="7ACFFDFB" w:usb2="00000016" w:usb3="00000000" w:csb0="0014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534A5" w14:textId="77777777" w:rsidR="00BE7007" w:rsidRDefault="00BE70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2954F" w14:textId="77777777" w:rsidR="00BE7007" w:rsidRDefault="00BE7007">
    <w:pPr>
      <w:pStyle w:val="Footer"/>
    </w:pPr>
    <w:r>
      <w:tab/>
    </w:r>
    <w:r>
      <w:fldChar w:fldCharType="begin"/>
    </w:r>
    <w:r>
      <w:instrText>PAGE</w:instrText>
    </w:r>
    <w:r>
      <w:fldChar w:fldCharType="separate"/>
    </w:r>
    <w:r w:rsidR="003B3A7C">
      <w:rPr>
        <w:noProof/>
      </w:rPr>
      <w:t>26</w:t>
    </w:r>
    <w:r>
      <w:fldChar w:fldCharType="end"/>
    </w:r>
    <w:r>
      <w:tab/>
      <w:t>Snowstorm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BC2DF" w14:textId="77777777" w:rsidR="00BE7007" w:rsidRDefault="00BE70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7587B" w14:textId="77777777" w:rsidR="003753C4" w:rsidRDefault="003753C4">
      <w:pPr>
        <w:spacing w:before="0" w:after="0"/>
      </w:pPr>
      <w:r>
        <w:separator/>
      </w:r>
    </w:p>
  </w:footnote>
  <w:footnote w:type="continuationSeparator" w:id="0">
    <w:p w14:paraId="01E70005" w14:textId="77777777" w:rsidR="003753C4" w:rsidRDefault="003753C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2BA64" w14:textId="77777777" w:rsidR="00BE7007" w:rsidRDefault="00BE70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057F8" w14:textId="77777777" w:rsidR="00BE7007" w:rsidRDefault="00BE7007">
    <w:pPr>
      <w:pStyle w:val="Header"/>
    </w:pPr>
    <w:r>
      <w:t>Snowstorm</w:t>
    </w:r>
    <w:r>
      <w:tab/>
    </w:r>
  </w:p>
  <w:p w14:paraId="2ADB8C5A" w14:textId="77777777" w:rsidR="00BE7007" w:rsidRDefault="00BE7007">
    <w:pPr>
      <w:pStyle w:val="ParagraphSpacer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89748" w14:textId="77777777" w:rsidR="00BE7007" w:rsidRDefault="00BE70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C5384"/>
    <w:multiLevelType w:val="multilevel"/>
    <w:tmpl w:val="69D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8465C9"/>
    <w:multiLevelType w:val="hybridMultilevel"/>
    <w:tmpl w:val="2E1078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63F0B"/>
    <w:multiLevelType w:val="hybridMultilevel"/>
    <w:tmpl w:val="430A507A"/>
    <w:lvl w:ilvl="0" w:tplc="7E9A6DA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6" w15:restartNumberingAfterBreak="0">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F14774A"/>
    <w:multiLevelType w:val="hybridMultilevel"/>
    <w:tmpl w:val="5DFA9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5078A"/>
    <w:multiLevelType w:val="hybridMultilevel"/>
    <w:tmpl w:val="F920FF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10" w15:restartNumberingAfterBreak="0">
    <w:nsid w:val="7A8D3BE2"/>
    <w:multiLevelType w:val="multilevel"/>
    <w:tmpl w:val="27E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
  </w:num>
  <w:num w:numId="4">
    <w:abstractNumId w:val="4"/>
  </w:num>
  <w:num w:numId="5">
    <w:abstractNumId w:val="6"/>
  </w:num>
  <w:num w:numId="6">
    <w:abstractNumId w:val="3"/>
  </w:num>
  <w:num w:numId="7">
    <w:abstractNumId w:val="10"/>
  </w:num>
  <w:num w:numId="8">
    <w:abstractNumId w:val="0"/>
  </w:num>
  <w:num w:numId="9">
    <w:abstractNumId w:val="7"/>
  </w:num>
  <w:num w:numId="10">
    <w:abstractNumId w:val="2"/>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tz Gyger">
    <w15:presenceInfo w15:providerId="Windows Live" w15:userId="32d0e83641d2b45a"/>
  </w15:person>
  <w15:person w15:author="Microsoft Office User">
    <w15:presenceInfo w15:providerId="None" w15:userId="Microsoft Office User"/>
  </w15:person>
  <w15:person w15:author="Pawel Kaluski">
    <w15:presenceInfo w15:providerId="None" w15:userId="Pawel Kalu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B8"/>
    <w:rsid w:val="000076D9"/>
    <w:rsid w:val="00044CD1"/>
    <w:rsid w:val="00063845"/>
    <w:rsid w:val="000833BB"/>
    <w:rsid w:val="00094922"/>
    <w:rsid w:val="000F21DA"/>
    <w:rsid w:val="00102536"/>
    <w:rsid w:val="0012042C"/>
    <w:rsid w:val="00120B13"/>
    <w:rsid w:val="00134CAF"/>
    <w:rsid w:val="0014021E"/>
    <w:rsid w:val="00171819"/>
    <w:rsid w:val="00173FA5"/>
    <w:rsid w:val="001A3A9B"/>
    <w:rsid w:val="001A44B7"/>
    <w:rsid w:val="001A473B"/>
    <w:rsid w:val="001A77D9"/>
    <w:rsid w:val="001A7934"/>
    <w:rsid w:val="001B55C4"/>
    <w:rsid w:val="001C6AF2"/>
    <w:rsid w:val="001E0D98"/>
    <w:rsid w:val="001F1053"/>
    <w:rsid w:val="00204EA7"/>
    <w:rsid w:val="00212541"/>
    <w:rsid w:val="00256D47"/>
    <w:rsid w:val="002818C1"/>
    <w:rsid w:val="002A1090"/>
    <w:rsid w:val="002A2A44"/>
    <w:rsid w:val="002A376A"/>
    <w:rsid w:val="002B033F"/>
    <w:rsid w:val="002B1DBF"/>
    <w:rsid w:val="002C0BC9"/>
    <w:rsid w:val="00304DC6"/>
    <w:rsid w:val="00310E30"/>
    <w:rsid w:val="00320A42"/>
    <w:rsid w:val="00340382"/>
    <w:rsid w:val="00352CCB"/>
    <w:rsid w:val="00361A15"/>
    <w:rsid w:val="00364C04"/>
    <w:rsid w:val="00374075"/>
    <w:rsid w:val="003753C4"/>
    <w:rsid w:val="00380833"/>
    <w:rsid w:val="00385B86"/>
    <w:rsid w:val="003A3482"/>
    <w:rsid w:val="003A4EB6"/>
    <w:rsid w:val="003B3A7C"/>
    <w:rsid w:val="003B7DD5"/>
    <w:rsid w:val="003D26B2"/>
    <w:rsid w:val="00410D82"/>
    <w:rsid w:val="00424AC2"/>
    <w:rsid w:val="0044197A"/>
    <w:rsid w:val="00464AED"/>
    <w:rsid w:val="004670F5"/>
    <w:rsid w:val="0048753C"/>
    <w:rsid w:val="00495659"/>
    <w:rsid w:val="004A6179"/>
    <w:rsid w:val="004B1FF4"/>
    <w:rsid w:val="004B2EA2"/>
    <w:rsid w:val="004B699A"/>
    <w:rsid w:val="004D0F41"/>
    <w:rsid w:val="00530D9A"/>
    <w:rsid w:val="00532287"/>
    <w:rsid w:val="0054279C"/>
    <w:rsid w:val="005B3B10"/>
    <w:rsid w:val="005B6178"/>
    <w:rsid w:val="00613836"/>
    <w:rsid w:val="00613955"/>
    <w:rsid w:val="006327E6"/>
    <w:rsid w:val="006352E5"/>
    <w:rsid w:val="00650514"/>
    <w:rsid w:val="00663358"/>
    <w:rsid w:val="00673017"/>
    <w:rsid w:val="006922A6"/>
    <w:rsid w:val="00694994"/>
    <w:rsid w:val="00697594"/>
    <w:rsid w:val="006A1391"/>
    <w:rsid w:val="006C31C9"/>
    <w:rsid w:val="006D5B39"/>
    <w:rsid w:val="0070447E"/>
    <w:rsid w:val="00720BF9"/>
    <w:rsid w:val="00737237"/>
    <w:rsid w:val="00755931"/>
    <w:rsid w:val="007645C1"/>
    <w:rsid w:val="00771911"/>
    <w:rsid w:val="00787888"/>
    <w:rsid w:val="007931B3"/>
    <w:rsid w:val="007A261C"/>
    <w:rsid w:val="007A292C"/>
    <w:rsid w:val="007D59B8"/>
    <w:rsid w:val="00807BE9"/>
    <w:rsid w:val="00831315"/>
    <w:rsid w:val="008406CC"/>
    <w:rsid w:val="008459C6"/>
    <w:rsid w:val="008566BD"/>
    <w:rsid w:val="00881D28"/>
    <w:rsid w:val="008D539A"/>
    <w:rsid w:val="00927B26"/>
    <w:rsid w:val="009300B9"/>
    <w:rsid w:val="00950888"/>
    <w:rsid w:val="00951200"/>
    <w:rsid w:val="00962E90"/>
    <w:rsid w:val="009B42AD"/>
    <w:rsid w:val="009F2FA8"/>
    <w:rsid w:val="009F78B7"/>
    <w:rsid w:val="00A20FFE"/>
    <w:rsid w:val="00A60E4A"/>
    <w:rsid w:val="00A65745"/>
    <w:rsid w:val="00A70DC6"/>
    <w:rsid w:val="00A71C3C"/>
    <w:rsid w:val="00A850B3"/>
    <w:rsid w:val="00AA7E20"/>
    <w:rsid w:val="00AB13B1"/>
    <w:rsid w:val="00AB16E4"/>
    <w:rsid w:val="00AB6461"/>
    <w:rsid w:val="00AC75FB"/>
    <w:rsid w:val="00AE3028"/>
    <w:rsid w:val="00AF22DB"/>
    <w:rsid w:val="00AF77D1"/>
    <w:rsid w:val="00B010DA"/>
    <w:rsid w:val="00B33F71"/>
    <w:rsid w:val="00B80716"/>
    <w:rsid w:val="00BA4ED4"/>
    <w:rsid w:val="00BB12B8"/>
    <w:rsid w:val="00BC22FC"/>
    <w:rsid w:val="00BE7007"/>
    <w:rsid w:val="00C754D3"/>
    <w:rsid w:val="00C86EE4"/>
    <w:rsid w:val="00CA79C3"/>
    <w:rsid w:val="00CD0BFB"/>
    <w:rsid w:val="00CE1FC8"/>
    <w:rsid w:val="00D233B1"/>
    <w:rsid w:val="00D30844"/>
    <w:rsid w:val="00D323D1"/>
    <w:rsid w:val="00D469CA"/>
    <w:rsid w:val="00D60BF6"/>
    <w:rsid w:val="00D74765"/>
    <w:rsid w:val="00D84CA3"/>
    <w:rsid w:val="00DD27EF"/>
    <w:rsid w:val="00E537B5"/>
    <w:rsid w:val="00E56750"/>
    <w:rsid w:val="00E65900"/>
    <w:rsid w:val="00E678AD"/>
    <w:rsid w:val="00E719AA"/>
    <w:rsid w:val="00E82A02"/>
    <w:rsid w:val="00EF00A0"/>
    <w:rsid w:val="00F05EA4"/>
    <w:rsid w:val="00F82BF2"/>
    <w:rsid w:val="00FA4986"/>
    <w:rsid w:val="00FC5B2D"/>
    <w:rsid w:val="00FF1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F353F6"/>
  <w15:docId w15:val="{EEEA618C-EDAB-4FB6-8204-4504F63F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 w:type="character" w:customStyle="1" w:styleId="UnresolvedMention">
    <w:name w:val="Unresolved Mention"/>
    <w:basedOn w:val="DefaultParagraphFont"/>
    <w:uiPriority w:val="99"/>
    <w:semiHidden/>
    <w:unhideWhenUsed/>
    <w:rsid w:val="00AB16E4"/>
    <w:rPr>
      <w:color w:val="605E5C"/>
      <w:shd w:val="clear" w:color="auto" w:fill="E1DFDD"/>
    </w:rPr>
  </w:style>
  <w:style w:type="paragraph" w:customStyle="1" w:styleId="ss-check">
    <w:name w:val="ss-check"/>
    <w:basedOn w:val="Normal"/>
    <w:rsid w:val="00D60BF6"/>
    <w:pPr>
      <w:spacing w:before="100" w:beforeAutospacing="1" w:after="100" w:afterAutospacing="1"/>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12140">
      <w:bodyDiv w:val="1"/>
      <w:marLeft w:val="0"/>
      <w:marRight w:val="0"/>
      <w:marTop w:val="0"/>
      <w:marBottom w:val="0"/>
      <w:divBdr>
        <w:top w:val="none" w:sz="0" w:space="0" w:color="auto"/>
        <w:left w:val="none" w:sz="0" w:space="0" w:color="auto"/>
        <w:bottom w:val="none" w:sz="0" w:space="0" w:color="auto"/>
        <w:right w:val="none" w:sz="0" w:space="0" w:color="auto"/>
      </w:divBdr>
    </w:div>
    <w:div w:id="452599513">
      <w:bodyDiv w:val="1"/>
      <w:marLeft w:val="0"/>
      <w:marRight w:val="0"/>
      <w:marTop w:val="0"/>
      <w:marBottom w:val="0"/>
      <w:divBdr>
        <w:top w:val="none" w:sz="0" w:space="0" w:color="auto"/>
        <w:left w:val="none" w:sz="0" w:space="0" w:color="auto"/>
        <w:bottom w:val="none" w:sz="0" w:space="0" w:color="auto"/>
        <w:right w:val="none" w:sz="0" w:space="0" w:color="auto"/>
      </w:divBdr>
    </w:div>
    <w:div w:id="663627611">
      <w:bodyDiv w:val="1"/>
      <w:marLeft w:val="0"/>
      <w:marRight w:val="0"/>
      <w:marTop w:val="0"/>
      <w:marBottom w:val="0"/>
      <w:divBdr>
        <w:top w:val="none" w:sz="0" w:space="0" w:color="auto"/>
        <w:left w:val="none" w:sz="0" w:space="0" w:color="auto"/>
        <w:bottom w:val="none" w:sz="0" w:space="0" w:color="auto"/>
        <w:right w:val="none" w:sz="0" w:space="0" w:color="auto"/>
      </w:divBdr>
    </w:div>
    <w:div w:id="1461071366">
      <w:bodyDiv w:val="1"/>
      <w:marLeft w:val="0"/>
      <w:marRight w:val="0"/>
      <w:marTop w:val="0"/>
      <w:marBottom w:val="0"/>
      <w:divBdr>
        <w:top w:val="none" w:sz="0" w:space="0" w:color="auto"/>
        <w:left w:val="none" w:sz="0" w:space="0" w:color="auto"/>
        <w:bottom w:val="none" w:sz="0" w:space="0" w:color="auto"/>
        <w:right w:val="none" w:sz="0" w:space="0" w:color="auto"/>
      </w:divBdr>
    </w:div>
    <w:div w:id="1521581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ca/app/info-neige-mtl/id935347695?mt=8" TargetMode="Externa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Graph_theor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5" Type="http://schemas.microsoft.com/office/2011/relationships/commentsExtended" Target="commentsExtended.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donnees.ville.montreal.qc.ca/dataset/contrats-transaction-deneigement" TargetMode="External"/><Relationship Id="rId20" Type="http://schemas.openxmlformats.org/officeDocument/2006/relationships/oleObject" Target="embeddings/Microsoft_Word_97_-_2003_Document1.doc"/><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lle.montreal.qc.ca/snowremoval/elimination-neige" TargetMode="External"/><Relationship Id="rId24" Type="http://schemas.openxmlformats.org/officeDocument/2006/relationships/comments" Target="comments.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donnees.ville.montreal.qc.ca/dataset?q=&amp;tags=D%C3%A9neigement&amp;sort=score+desc%2C+metadata_modified+desc" TargetMode="External"/><Relationship Id="rId19" Type="http://schemas.openxmlformats.org/officeDocument/2006/relationships/image" Target="media/image6.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lay.google.com/store/apps/details?id=com.heritagesoftware.infoneige" TargetMode="External"/><Relationship Id="rId14" Type="http://schemas.openxmlformats.org/officeDocument/2006/relationships/image" Target="media/image3.png"/><Relationship Id="rId22" Type="http://schemas.openxmlformats.org/officeDocument/2006/relationships/hyperlink" Target="https://en.wikipedia.org/wiki/Relational_algebra" TargetMode="External"/><Relationship Id="rId27" Type="http://schemas.openxmlformats.org/officeDocument/2006/relationships/header" Target="header2.xml"/><Relationship Id="rId30" Type="http://schemas.openxmlformats.org/officeDocument/2006/relationships/header" Target="header3.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90CA-B485-470F-A352-C1EDE8C5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27</Pages>
  <Words>6572</Words>
  <Characters>37462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43947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Fritz Gyger</cp:lastModifiedBy>
  <cp:revision>8</cp:revision>
  <dcterms:created xsi:type="dcterms:W3CDTF">2019-03-17T19:10:00Z</dcterms:created>
  <dcterms:modified xsi:type="dcterms:W3CDTF">2019-03-17T19:34:00Z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true</vt:bool>
  </property>
  <property fmtid="{D5CDD505-2E9C-101B-9397-08002B2CF9AE}" pid="6" name="Language">
    <vt:lpwstr>English</vt:lpwstr>
  </property>
  <property fmtid="{D5CDD505-2E9C-101B-9397-08002B2CF9AE}" pid="7" name="LinksUpToDate">
    <vt:bool>true</vt:bool>
  </property>
  <property fmtid="{D5CDD505-2E9C-101B-9397-08002B2CF9AE}" pid="8" name="ScaleCrop">
    <vt:bool>true</vt:bool>
  </property>
  <property fmtid="{D5CDD505-2E9C-101B-9397-08002B2CF9AE}" pid="9" name="ShareDoc">
    <vt:bool>true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