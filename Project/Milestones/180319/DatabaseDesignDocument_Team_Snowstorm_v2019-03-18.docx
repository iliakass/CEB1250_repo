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D5C80" w14:textId="6AC9CCB1" w:rsidR="00BB12B8" w:rsidDel="00145AF6" w:rsidRDefault="00BB12B8">
      <w:pPr>
        <w:pStyle w:val="Figure"/>
        <w:rPr>
          <w:del w:id="4" w:author="outpost" w:date="2019-03-18T19:34:00Z"/>
        </w:rPr>
      </w:pPr>
    </w:p>
    <w:p w14:paraId="17828E31" w14:textId="5ABE9E15" w:rsidR="005B6178" w:rsidDel="00145AF6" w:rsidRDefault="005B6178" w:rsidP="005B6178">
      <w:pPr>
        <w:rPr>
          <w:del w:id="5" w:author="outpost" w:date="2019-03-18T19:34:00Z"/>
        </w:rPr>
      </w:pPr>
    </w:p>
    <w:p w14:paraId="0695B2AA" w14:textId="5DC3682A" w:rsidR="005B6178" w:rsidRPr="005B6178" w:rsidDel="00145AF6" w:rsidRDefault="005B6178" w:rsidP="005B6178">
      <w:pPr>
        <w:rPr>
          <w:del w:id="6" w:author="outpost" w:date="2019-03-18T19:34:00Z"/>
        </w:rPr>
      </w:pPr>
    </w:p>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5A126512" w:rsidR="00320A42" w:rsidRDefault="00320A42" w:rsidP="00320A42">
      <w:pPr>
        <w:pStyle w:val="CoverText"/>
        <w:numPr>
          <w:ilvl w:val="0"/>
          <w:numId w:val="2"/>
        </w:numPr>
      </w:pPr>
      <w:r>
        <w:t>Version 0.</w:t>
      </w:r>
      <w:del w:id="7" w:author="Fritz Gyger" w:date="2019-03-08T16:42:00Z">
        <w:r w:rsidR="00E537B5" w:rsidDel="00A65745">
          <w:delText>2</w:delText>
        </w:r>
      </w:del>
      <w:ins w:id="8" w:author="Fritz Gyger" w:date="2019-03-17T15:10:00Z">
        <w:del w:id="9" w:author="outpost" w:date="2019-03-18T19:32:00Z">
          <w:r w:rsidR="00495659" w:rsidDel="00145AF6">
            <w:delText>6</w:delText>
          </w:r>
        </w:del>
      </w:ins>
      <w:ins w:id="10" w:author="outpost" w:date="2019-03-18T19:32:00Z">
        <w:r w:rsidR="00145AF6">
          <w:t>7</w:t>
        </w:r>
      </w:ins>
    </w:p>
    <w:p w14:paraId="2A83B845" w14:textId="67631A35" w:rsidR="00320A42" w:rsidRDefault="00320A42" w:rsidP="00320A42">
      <w:pPr>
        <w:pStyle w:val="CoverTextDate"/>
        <w:numPr>
          <w:ilvl w:val="0"/>
          <w:numId w:val="2"/>
        </w:numPr>
      </w:pPr>
      <w:r>
        <w:t>0</w:t>
      </w:r>
      <w:r w:rsidR="00A850B3">
        <w:t>3</w:t>
      </w:r>
      <w:r>
        <w:t>/</w:t>
      </w:r>
      <w:del w:id="11" w:author="Fritz Gyger" w:date="2019-03-08T16:42:00Z">
        <w:r w:rsidR="00A850B3" w:rsidDel="00A65745">
          <w:delText>04</w:delText>
        </w:r>
      </w:del>
      <w:ins w:id="12" w:author="ilia kassianenko" w:date="2019-03-10T08:53:00Z">
        <w:r w:rsidR="00CA79C3">
          <w:t>1</w:t>
        </w:r>
        <w:del w:id="13" w:author="Fritz Gyger" w:date="2019-03-11T20:33:00Z">
          <w:r w:rsidR="00CA79C3" w:rsidDel="004670F5">
            <w:delText>0</w:delText>
          </w:r>
        </w:del>
      </w:ins>
      <w:ins w:id="14" w:author="Fritz Gyger" w:date="2019-03-17T15:10:00Z">
        <w:del w:id="15" w:author="outpost" w:date="2019-03-18T19:32:00Z">
          <w:r w:rsidR="00495659" w:rsidDel="00145AF6">
            <w:delText>7</w:delText>
          </w:r>
        </w:del>
      </w:ins>
      <w:ins w:id="16" w:author="outpost" w:date="2019-03-18T19:32:00Z">
        <w:r w:rsidR="00145AF6">
          <w:t>8</w:t>
        </w:r>
      </w:ins>
      <w:ins w:id="17" w:author="Fritz Gyger" w:date="2019-03-08T16:42:00Z">
        <w:del w:id="18" w:author="ilia kassianenko" w:date="2019-03-10T08:53:00Z">
          <w:r w:rsidR="00A65745" w:rsidDel="00CA79C3">
            <w:delText>06</w:delText>
          </w:r>
        </w:del>
      </w:ins>
      <w:r>
        <w:t>/2019</w:t>
      </w:r>
    </w:p>
    <w:p w14:paraId="7A15B0F9" w14:textId="77777777" w:rsidR="00145AF6" w:rsidRDefault="00320A42" w:rsidP="00145AF6">
      <w:pPr>
        <w:pStyle w:val="CoverTextDate"/>
        <w:numPr>
          <w:ilvl w:val="0"/>
          <w:numId w:val="2"/>
        </w:numPr>
        <w:spacing w:before="0" w:after="0"/>
        <w:rPr>
          <w:ins w:id="19" w:author="outpost" w:date="2019-03-18T19:34:00Z"/>
          <w:rStyle w:val="Strong"/>
          <w:rFonts w:ascii="Helvetica" w:eastAsiaTheme="majorEastAsia" w:hAnsi="Helvetica" w:cs="Helvetica"/>
          <w:color w:val="333333"/>
          <w:szCs w:val="32"/>
        </w:rPr>
        <w:pPrChange w:id="20" w:author="outpost" w:date="2019-03-18T19:34:00Z">
          <w:pPr>
            <w:spacing w:before="0" w:after="0"/>
          </w:pPr>
        </w:pPrChange>
      </w:pPr>
      <w:r>
        <w:t xml:space="preserve">Team: </w:t>
      </w:r>
      <w:r w:rsidRPr="00145AF6">
        <w:rPr>
          <w:rStyle w:val="Strong"/>
          <w:rFonts w:ascii="Helvetica" w:eastAsiaTheme="majorEastAsia" w:hAnsi="Helvetica" w:cs="Helvetica"/>
          <w:color w:val="333333"/>
          <w:szCs w:val="32"/>
          <w:rPrChange w:id="21" w:author="outpost" w:date="2019-03-18T19:34:00Z">
            <w:rPr>
              <w:rStyle w:val="Strong"/>
              <w:rFonts w:ascii="Helvetica" w:eastAsiaTheme="majorEastAsia" w:hAnsi="Helvetica" w:cs="Helvetica"/>
              <w:color w:val="333333"/>
              <w:szCs w:val="32"/>
            </w:rPr>
          </w:rPrChange>
        </w:rPr>
        <w:t xml:space="preserve">Ilia </w:t>
      </w:r>
      <w:proofErr w:type="spellStart"/>
      <w:r w:rsidRPr="00145AF6">
        <w:rPr>
          <w:rStyle w:val="Strong"/>
          <w:rFonts w:ascii="Helvetica" w:eastAsiaTheme="majorEastAsia" w:hAnsi="Helvetica" w:cs="Helvetica"/>
          <w:color w:val="333333"/>
          <w:szCs w:val="32"/>
          <w:rPrChange w:id="22" w:author="outpost" w:date="2019-03-18T19:34:00Z">
            <w:rPr>
              <w:rStyle w:val="Strong"/>
              <w:rFonts w:ascii="Helvetica" w:eastAsiaTheme="majorEastAsia" w:hAnsi="Helvetica" w:cs="Helvetica"/>
              <w:color w:val="333333"/>
              <w:szCs w:val="32"/>
            </w:rPr>
          </w:rPrChange>
        </w:rPr>
        <w:t>Kassianenko</w:t>
      </w:r>
      <w:proofErr w:type="spellEnd"/>
      <w:r w:rsidRPr="00145AF6">
        <w:rPr>
          <w:rStyle w:val="Strong"/>
          <w:rFonts w:ascii="Helvetica" w:eastAsiaTheme="majorEastAsia" w:hAnsi="Helvetica" w:cs="Helvetica"/>
          <w:color w:val="333333"/>
          <w:szCs w:val="32"/>
          <w:rPrChange w:id="23" w:author="outpost" w:date="2019-03-18T19:34:00Z">
            <w:rPr>
              <w:rStyle w:val="Strong"/>
              <w:rFonts w:ascii="Helvetica" w:eastAsiaTheme="majorEastAsia" w:hAnsi="Helvetica" w:cs="Helvetica"/>
              <w:color w:val="333333"/>
              <w:szCs w:val="32"/>
            </w:rPr>
          </w:rPrChange>
        </w:rPr>
        <w:t xml:space="preserve">, Pawel </w:t>
      </w:r>
      <w:proofErr w:type="spellStart"/>
      <w:r w:rsidRPr="00145AF6">
        <w:rPr>
          <w:rStyle w:val="Strong"/>
          <w:rFonts w:ascii="Helvetica" w:eastAsiaTheme="majorEastAsia" w:hAnsi="Helvetica" w:cs="Helvetica"/>
          <w:color w:val="333333"/>
          <w:szCs w:val="32"/>
          <w:rPrChange w:id="24" w:author="outpost" w:date="2019-03-18T19:34:00Z">
            <w:rPr>
              <w:rStyle w:val="Strong"/>
              <w:rFonts w:ascii="Helvetica" w:eastAsiaTheme="majorEastAsia" w:hAnsi="Helvetica" w:cs="Helvetica"/>
              <w:color w:val="333333"/>
              <w:szCs w:val="32"/>
            </w:rPr>
          </w:rPrChange>
        </w:rPr>
        <w:t>Kaluski</w:t>
      </w:r>
      <w:proofErr w:type="spellEnd"/>
      <w:r w:rsidRPr="00145AF6">
        <w:rPr>
          <w:rStyle w:val="Strong"/>
          <w:rFonts w:ascii="Helvetica" w:eastAsiaTheme="majorEastAsia" w:hAnsi="Helvetica" w:cs="Helvetica"/>
          <w:color w:val="333333"/>
          <w:szCs w:val="32"/>
          <w:rPrChange w:id="25" w:author="outpost" w:date="2019-03-18T19:34:00Z">
            <w:rPr>
              <w:rStyle w:val="Strong"/>
              <w:rFonts w:ascii="Helvetica" w:eastAsiaTheme="majorEastAsia" w:hAnsi="Helvetica" w:cs="Helvetica"/>
              <w:color w:val="333333"/>
              <w:szCs w:val="32"/>
            </w:rPr>
          </w:rPrChange>
        </w:rPr>
        <w:t xml:space="preserve">, Fritz </w:t>
      </w:r>
      <w:proofErr w:type="spellStart"/>
      <w:r w:rsidRPr="00145AF6">
        <w:rPr>
          <w:rStyle w:val="Strong"/>
          <w:rFonts w:ascii="Helvetica" w:eastAsiaTheme="majorEastAsia" w:hAnsi="Helvetica" w:cs="Helvetica"/>
          <w:color w:val="333333"/>
          <w:szCs w:val="32"/>
          <w:rPrChange w:id="26" w:author="outpost" w:date="2019-03-18T19:34:00Z">
            <w:rPr>
              <w:rStyle w:val="Strong"/>
              <w:rFonts w:ascii="Helvetica" w:eastAsiaTheme="majorEastAsia" w:hAnsi="Helvetica" w:cs="Helvetica"/>
              <w:color w:val="333333"/>
              <w:szCs w:val="32"/>
            </w:rPr>
          </w:rPrChange>
        </w:rPr>
        <w:t>Gyger</w:t>
      </w:r>
      <w:proofErr w:type="spellEnd"/>
    </w:p>
    <w:p w14:paraId="21221221" w14:textId="77777777" w:rsidR="00145AF6" w:rsidRDefault="00145AF6" w:rsidP="00145AF6">
      <w:pPr>
        <w:pStyle w:val="CoverTextDate"/>
        <w:spacing w:before="0" w:after="0"/>
        <w:rPr>
          <w:ins w:id="27" w:author="outpost" w:date="2019-03-18T19:34:00Z"/>
          <w:rStyle w:val="Strong"/>
          <w:rFonts w:ascii="Helvetica" w:eastAsiaTheme="majorEastAsia" w:hAnsi="Helvetica" w:cs="Helvetica"/>
          <w:color w:val="333333"/>
          <w:szCs w:val="32"/>
        </w:rPr>
        <w:pPrChange w:id="28" w:author="outpost" w:date="2019-03-18T19:34:00Z">
          <w:pPr>
            <w:spacing w:before="0" w:after="0"/>
          </w:pPr>
        </w:pPrChange>
      </w:pPr>
    </w:p>
    <w:p w14:paraId="331E4F9C" w14:textId="24BEE224" w:rsidR="00145AF6" w:rsidRDefault="00145AF6" w:rsidP="00145AF6">
      <w:pPr>
        <w:pStyle w:val="CoverTextDate"/>
        <w:spacing w:before="0" w:after="0"/>
        <w:rPr>
          <w:ins w:id="29" w:author="outpost" w:date="2019-03-18T19:34:00Z"/>
          <w:rStyle w:val="Strong"/>
          <w:rFonts w:ascii="Helvetica" w:eastAsiaTheme="majorEastAsia" w:hAnsi="Helvetica" w:cs="Helvetica"/>
          <w:color w:val="333333"/>
          <w:szCs w:val="32"/>
        </w:rPr>
        <w:pPrChange w:id="30" w:author="outpost" w:date="2019-03-18T19:34:00Z">
          <w:pPr>
            <w:spacing w:before="0" w:after="0"/>
          </w:pPr>
        </w:pPrChange>
      </w:pPr>
      <w:ins w:id="31" w:author="outpost" w:date="2019-03-18T19:35:00Z">
        <w:r w:rsidRPr="00145AF6">
          <w:rPr>
            <w:rStyle w:val="Strong"/>
            <w:rFonts w:ascii="Helvetica" w:eastAsiaTheme="majorEastAsia" w:hAnsi="Helvetica" w:cs="Helvetica"/>
            <w:b/>
            <w:color w:val="333333"/>
            <w:szCs w:val="32"/>
            <w:rPrChange w:id="32" w:author="outpost" w:date="2019-03-18T19:35:00Z">
              <w:rPr>
                <w:rStyle w:val="Strong"/>
                <w:rFonts w:ascii="Helvetica" w:eastAsiaTheme="majorEastAsia" w:hAnsi="Helvetica" w:cs="Helvetica"/>
                <w:color w:val="333333"/>
                <w:szCs w:val="32"/>
              </w:rPr>
            </w:rPrChange>
          </w:rPr>
          <w:t>Instructor:</w:t>
        </w:r>
        <w:r>
          <w:rPr>
            <w:rStyle w:val="Strong"/>
            <w:rFonts w:ascii="Helvetica" w:eastAsiaTheme="majorEastAsia" w:hAnsi="Helvetica" w:cs="Helvetica"/>
            <w:color w:val="333333"/>
            <w:szCs w:val="32"/>
          </w:rPr>
          <w:t xml:space="preserve"> </w:t>
        </w:r>
        <w:r w:rsidRPr="00145AF6">
          <w:rPr>
            <w:rStyle w:val="Strong"/>
            <w:rFonts w:ascii="Helvetica" w:eastAsiaTheme="majorEastAsia" w:hAnsi="Helvetica" w:cs="Helvetica"/>
            <w:color w:val="333333"/>
            <w:szCs w:val="32"/>
          </w:rPr>
          <w:t xml:space="preserve">Daniel </w:t>
        </w:r>
        <w:proofErr w:type="spellStart"/>
        <w:r w:rsidRPr="00145AF6">
          <w:rPr>
            <w:rStyle w:val="Strong"/>
            <w:rFonts w:ascii="Helvetica" w:eastAsiaTheme="majorEastAsia" w:hAnsi="Helvetica" w:cs="Helvetica"/>
            <w:color w:val="333333"/>
            <w:szCs w:val="32"/>
          </w:rPr>
          <w:t>Paes</w:t>
        </w:r>
      </w:ins>
      <w:proofErr w:type="spellEnd"/>
    </w:p>
    <w:p w14:paraId="2CE0E26C" w14:textId="49F64FB3" w:rsidR="00145AF6" w:rsidRDefault="00145AF6" w:rsidP="00145AF6">
      <w:pPr>
        <w:pStyle w:val="CoverTextDate"/>
        <w:spacing w:before="0" w:after="0"/>
        <w:rPr>
          <w:ins w:id="33" w:author="outpost" w:date="2019-03-18T19:34:00Z"/>
          <w:rStyle w:val="Strong"/>
          <w:rFonts w:ascii="Helvetica" w:eastAsiaTheme="majorEastAsia" w:hAnsi="Helvetica" w:cs="Helvetica"/>
          <w:color w:val="333333"/>
          <w:szCs w:val="32"/>
        </w:rPr>
        <w:pPrChange w:id="34" w:author="outpost" w:date="2019-03-18T19:34:00Z">
          <w:pPr>
            <w:spacing w:before="0" w:after="0"/>
          </w:pPr>
        </w:pPrChange>
      </w:pPr>
      <w:ins w:id="35" w:author="outpost" w:date="2019-03-18T19:34:00Z">
        <w:r w:rsidRPr="00145AF6">
          <w:rPr>
            <w:rStyle w:val="Strong"/>
            <w:rFonts w:ascii="Helvetica" w:eastAsiaTheme="majorEastAsia" w:hAnsi="Helvetica" w:cs="Helvetica"/>
            <w:color w:val="333333"/>
            <w:szCs w:val="32"/>
          </w:rPr>
          <w:t>CEB</w:t>
        </w:r>
      </w:ins>
      <w:ins w:id="36" w:author="outpost" w:date="2019-03-18T19:35:00Z">
        <w:r>
          <w:rPr>
            <w:rStyle w:val="Strong"/>
            <w:rFonts w:ascii="Helvetica" w:eastAsiaTheme="majorEastAsia" w:hAnsi="Helvetica" w:cs="Helvetica"/>
            <w:color w:val="333333"/>
            <w:szCs w:val="32"/>
          </w:rPr>
          <w:t>D</w:t>
        </w:r>
      </w:ins>
      <w:ins w:id="37" w:author="outpost" w:date="2019-03-18T19:34:00Z">
        <w:r w:rsidRPr="00145AF6">
          <w:rPr>
            <w:rStyle w:val="Strong"/>
            <w:rFonts w:ascii="Helvetica" w:eastAsiaTheme="majorEastAsia" w:hAnsi="Helvetica" w:cs="Helvetica"/>
            <w:color w:val="333333"/>
            <w:szCs w:val="32"/>
          </w:rPr>
          <w:t>-1250 – Big Data Storage</w:t>
        </w:r>
      </w:ins>
    </w:p>
    <w:p w14:paraId="3D7EBB4C" w14:textId="2D333918" w:rsidR="00145AF6" w:rsidRPr="00145AF6" w:rsidRDefault="00145AF6" w:rsidP="00145AF6">
      <w:pPr>
        <w:pStyle w:val="CoverTextDate"/>
        <w:spacing w:before="0" w:after="0"/>
        <w:rPr>
          <w:ins w:id="38" w:author="outpost" w:date="2019-03-18T19:34:00Z"/>
          <w:rStyle w:val="Strong"/>
          <w:rFonts w:ascii="Helvetica" w:eastAsiaTheme="majorEastAsia" w:hAnsi="Helvetica" w:cs="Helvetica"/>
          <w:color w:val="333333"/>
          <w:szCs w:val="32"/>
          <w:rPrChange w:id="39" w:author="outpost" w:date="2019-03-18T19:34:00Z">
            <w:rPr>
              <w:ins w:id="40" w:author="outpost" w:date="2019-03-18T19:34:00Z"/>
              <w:rStyle w:val="Strong"/>
              <w:rFonts w:ascii="Helvetica" w:eastAsiaTheme="majorEastAsia" w:hAnsi="Helvetica" w:cs="Helvetica"/>
              <w:b w:val="0"/>
              <w:bCs w:val="0"/>
              <w:color w:val="333333"/>
              <w:sz w:val="32"/>
              <w:szCs w:val="32"/>
            </w:rPr>
          </w:rPrChange>
        </w:rPr>
        <w:pPrChange w:id="41" w:author="outpost" w:date="2019-03-18T19:34:00Z">
          <w:pPr>
            <w:spacing w:before="0" w:after="0"/>
          </w:pPr>
        </w:pPrChange>
      </w:pPr>
      <w:ins w:id="42" w:author="outpost" w:date="2019-03-18T19:34:00Z">
        <w:r w:rsidRPr="00145AF6">
          <w:rPr>
            <w:rStyle w:val="Strong"/>
            <w:rFonts w:ascii="Helvetica" w:eastAsiaTheme="majorEastAsia" w:hAnsi="Helvetica" w:cs="Helvetica"/>
            <w:color w:val="333333"/>
            <w:szCs w:val="32"/>
            <w:rPrChange w:id="43" w:author="outpost" w:date="2019-03-18T19:34:00Z">
              <w:rPr>
                <w:rStyle w:val="Strong"/>
                <w:rFonts w:ascii="Helvetica" w:eastAsiaTheme="majorEastAsia" w:hAnsi="Helvetica" w:cs="Helvetica"/>
                <w:color w:val="333333"/>
                <w:szCs w:val="32"/>
              </w:rPr>
            </w:rPrChange>
          </w:rPr>
          <w:br w:type="page"/>
        </w:r>
      </w:ins>
    </w:p>
    <w:p w14:paraId="2E4EF663" w14:textId="41E439B6" w:rsidR="00145AF6" w:rsidDel="00145AF6" w:rsidRDefault="00145AF6" w:rsidP="00AE3028">
      <w:pPr>
        <w:pStyle w:val="CoverTextDate"/>
        <w:numPr>
          <w:ilvl w:val="0"/>
          <w:numId w:val="2"/>
        </w:numPr>
        <w:rPr>
          <w:del w:id="44" w:author="outpost" w:date="2019-03-18T19:34:00Z"/>
        </w:rPr>
        <w:pPrChange w:id="45" w:author="outpost" w:date="2019-03-18T19:34:00Z">
          <w:pPr>
            <w:pStyle w:val="CoverTextDate"/>
            <w:numPr>
              <w:numId w:val="2"/>
            </w:numPr>
            <w:ind w:left="360" w:hanging="360"/>
          </w:pPr>
        </w:pPrChange>
      </w:pPr>
    </w:p>
    <w:p w14:paraId="4C2A9C03" w14:textId="77777777" w:rsidR="00BB12B8" w:rsidRDefault="004B2EA2">
      <w:pPr>
        <w:pStyle w:val="FrontMatterHeader"/>
      </w:pPr>
      <w:bookmarkStart w:id="46" w:name="_Toc278189218"/>
      <w:bookmarkStart w:id="47" w:name="_Toc278187082"/>
      <w:r>
        <w:t>Table of Contents</w:t>
      </w:r>
      <w:bookmarkEnd w:id="46"/>
      <w:bookmarkEnd w:id="47"/>
    </w:p>
    <w:p w14:paraId="09058F1D" w14:textId="77777777" w:rsidR="00E477DB" w:rsidRDefault="004B2EA2">
      <w:pPr>
        <w:pStyle w:val="TOC1"/>
        <w:rPr>
          <w:ins w:id="48" w:author="outpost" w:date="2019-03-18T19:45:00Z"/>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49" w:name="_Toc278189219"/>
      <w:bookmarkStart w:id="50" w:name="_Toc278187083"/>
      <w:ins w:id="51" w:author="outpost" w:date="2019-03-18T19:45:00Z">
        <w:r w:rsidR="00E477DB" w:rsidRPr="00E63AF6">
          <w:rPr>
            <w:rStyle w:val="Hyperlink"/>
            <w:noProof/>
          </w:rPr>
          <w:fldChar w:fldCharType="begin"/>
        </w:r>
        <w:r w:rsidR="00E477DB" w:rsidRPr="00E63AF6">
          <w:rPr>
            <w:rStyle w:val="Hyperlink"/>
            <w:noProof/>
          </w:rPr>
          <w:instrText xml:space="preserve"> </w:instrText>
        </w:r>
        <w:r w:rsidR="00E477DB">
          <w:rPr>
            <w:noProof/>
          </w:rPr>
          <w:instrText>HYPERLINK \l "_Toc3830772"</w:instrText>
        </w:r>
        <w:r w:rsidR="00E477DB" w:rsidRPr="00E63AF6">
          <w:rPr>
            <w:rStyle w:val="Hyperlink"/>
            <w:noProof/>
          </w:rPr>
          <w:instrText xml:space="preserve"> </w:instrText>
        </w:r>
        <w:r w:rsidR="00E477DB" w:rsidRPr="00E63AF6">
          <w:rPr>
            <w:rStyle w:val="Hyperlink"/>
            <w:noProof/>
          </w:rPr>
        </w:r>
        <w:r w:rsidR="00E477DB" w:rsidRPr="00E63AF6">
          <w:rPr>
            <w:rStyle w:val="Hyperlink"/>
            <w:noProof/>
          </w:rPr>
          <w:fldChar w:fldCharType="separate"/>
        </w:r>
        <w:r w:rsidR="00E477DB" w:rsidRPr="00E63AF6">
          <w:rPr>
            <w:rStyle w:val="Hyperlink"/>
            <w:noProof/>
          </w:rPr>
          <w:t>1.</w:t>
        </w:r>
        <w:r w:rsidR="00E477DB">
          <w:rPr>
            <w:rFonts w:asciiTheme="minorHAnsi" w:eastAsiaTheme="minorEastAsia" w:hAnsiTheme="minorHAnsi" w:cstheme="minorBidi"/>
            <w:b w:val="0"/>
            <w:noProof/>
            <w:sz w:val="22"/>
            <w:szCs w:val="22"/>
            <w:lang w:val="en-CA" w:eastAsia="en-CA"/>
          </w:rPr>
          <w:tab/>
        </w:r>
        <w:r w:rsidR="00E477DB" w:rsidRPr="00E63AF6">
          <w:rPr>
            <w:rStyle w:val="Hyperlink"/>
            <w:noProof/>
          </w:rPr>
          <w:t>Overview</w:t>
        </w:r>
        <w:r w:rsidR="00E477DB">
          <w:rPr>
            <w:noProof/>
            <w:webHidden/>
          </w:rPr>
          <w:tab/>
        </w:r>
        <w:r w:rsidR="00E477DB">
          <w:rPr>
            <w:noProof/>
            <w:webHidden/>
          </w:rPr>
          <w:fldChar w:fldCharType="begin"/>
        </w:r>
        <w:r w:rsidR="00E477DB">
          <w:rPr>
            <w:noProof/>
            <w:webHidden/>
          </w:rPr>
          <w:instrText xml:space="preserve"> PAGEREF _Toc3830772 \h </w:instrText>
        </w:r>
        <w:r w:rsidR="00E477DB">
          <w:rPr>
            <w:noProof/>
            <w:webHidden/>
          </w:rPr>
        </w:r>
      </w:ins>
      <w:r w:rsidR="00E477DB">
        <w:rPr>
          <w:noProof/>
          <w:webHidden/>
        </w:rPr>
        <w:fldChar w:fldCharType="separate"/>
      </w:r>
      <w:ins w:id="52" w:author="outpost" w:date="2019-03-18T19:45:00Z">
        <w:r w:rsidR="00E477DB">
          <w:rPr>
            <w:noProof/>
            <w:webHidden/>
          </w:rPr>
          <w:t>3</w:t>
        </w:r>
        <w:r w:rsidR="00E477DB">
          <w:rPr>
            <w:noProof/>
            <w:webHidden/>
          </w:rPr>
          <w:fldChar w:fldCharType="end"/>
        </w:r>
        <w:r w:rsidR="00E477DB" w:rsidRPr="00E63AF6">
          <w:rPr>
            <w:rStyle w:val="Hyperlink"/>
            <w:noProof/>
          </w:rPr>
          <w:fldChar w:fldCharType="end"/>
        </w:r>
      </w:ins>
    </w:p>
    <w:p w14:paraId="3550115F" w14:textId="77777777" w:rsidR="00E477DB" w:rsidRDefault="00E477DB">
      <w:pPr>
        <w:pStyle w:val="TOC1"/>
        <w:rPr>
          <w:ins w:id="53" w:author="outpost" w:date="2019-03-18T19:45:00Z"/>
          <w:rFonts w:asciiTheme="minorHAnsi" w:eastAsiaTheme="minorEastAsia" w:hAnsiTheme="minorHAnsi" w:cstheme="minorBidi"/>
          <w:b w:val="0"/>
          <w:noProof/>
          <w:sz w:val="22"/>
          <w:szCs w:val="22"/>
          <w:lang w:val="en-CA" w:eastAsia="en-CA"/>
        </w:rPr>
      </w:pPr>
      <w:ins w:id="54"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"_Toc3830773"</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2.</w:t>
        </w:r>
        <w:r>
          <w:rPr>
            <w:rFonts w:asciiTheme="minorHAnsi" w:eastAsiaTheme="minorEastAsia" w:hAnsiTheme="minorHAnsi" w:cstheme="minorBidi"/>
            <w:b w:val="0"/>
            <w:noProof/>
            <w:sz w:val="22"/>
            <w:szCs w:val="22"/>
            <w:lang w:val="en-CA" w:eastAsia="en-CA"/>
          </w:rPr>
          <w:tab/>
        </w:r>
        <w:r w:rsidRPr="00E63AF6">
          <w:rPr>
            <w:rStyle w:val="Hyperlink"/>
            <w:noProof/>
          </w:rPr>
          <w:t>Assumptions/Constraints/Risks</w:t>
        </w:r>
        <w:r>
          <w:rPr>
            <w:noProof/>
            <w:webHidden/>
          </w:rPr>
          <w:tab/>
        </w:r>
        <w:r>
          <w:rPr>
            <w:noProof/>
            <w:webHidden/>
          </w:rPr>
          <w:fldChar w:fldCharType="begin"/>
        </w:r>
        <w:r>
          <w:rPr>
            <w:noProof/>
            <w:webHidden/>
          </w:rPr>
          <w:instrText xml:space="preserve"> PAGEREF _Toc3830773 \h </w:instrText>
        </w:r>
        <w:r>
          <w:rPr>
            <w:noProof/>
            <w:webHidden/>
          </w:rPr>
        </w:r>
      </w:ins>
      <w:r>
        <w:rPr>
          <w:noProof/>
          <w:webHidden/>
        </w:rPr>
        <w:fldChar w:fldCharType="separate"/>
      </w:r>
      <w:ins w:id="55" w:author="outpost" w:date="2019-03-18T19:45:00Z">
        <w:r>
          <w:rPr>
            <w:noProof/>
            <w:webHidden/>
          </w:rPr>
          <w:t>5</w:t>
        </w:r>
        <w:r>
          <w:rPr>
            <w:noProof/>
            <w:webHidden/>
          </w:rPr>
          <w:fldChar w:fldCharType="end"/>
        </w:r>
        <w:r w:rsidRPr="00E63AF6">
          <w:rPr>
            <w:rStyle w:val="Hyperlink"/>
            <w:noProof/>
          </w:rPr>
          <w:fldChar w:fldCharType="end"/>
        </w:r>
      </w:ins>
    </w:p>
    <w:p w14:paraId="5BB72813" w14:textId="77777777" w:rsidR="00E477DB" w:rsidRDefault="00E477DB">
      <w:pPr>
        <w:pStyle w:val="TOC2"/>
        <w:rPr>
          <w:ins w:id="56" w:author="outpost" w:date="2019-03-18T19:45:00Z"/>
          <w:rFonts w:asciiTheme="minorHAnsi" w:eastAsiaTheme="minorEastAsia" w:hAnsiTheme="minorHAnsi" w:cstheme="minorBidi"/>
          <w:noProof/>
          <w:sz w:val="22"/>
          <w:szCs w:val="22"/>
          <w:lang w:val="en-CA" w:eastAsia="en-CA"/>
        </w:rPr>
      </w:pPr>
      <w:ins w:id="57"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"_Toc3830774"</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2.1</w:t>
        </w:r>
        <w:r>
          <w:rPr>
            <w:rFonts w:asciiTheme="minorHAnsi" w:eastAsiaTheme="minorEastAsia" w:hAnsiTheme="minorHAnsi" w:cstheme="minorBidi"/>
            <w:noProof/>
            <w:sz w:val="22"/>
            <w:szCs w:val="22"/>
            <w:lang w:val="en-CA" w:eastAsia="en-CA"/>
          </w:rPr>
          <w:tab/>
        </w:r>
        <w:r w:rsidRPr="00E63AF6">
          <w:rPr>
            <w:rStyle w:val="Hyperlink"/>
            <w:noProof/>
          </w:rPr>
          <w:t>Assumptions</w:t>
        </w:r>
        <w:r>
          <w:rPr>
            <w:noProof/>
            <w:webHidden/>
          </w:rPr>
          <w:tab/>
        </w:r>
        <w:r>
          <w:rPr>
            <w:noProof/>
            <w:webHidden/>
          </w:rPr>
          <w:fldChar w:fldCharType="begin"/>
        </w:r>
        <w:r>
          <w:rPr>
            <w:noProof/>
            <w:webHidden/>
          </w:rPr>
          <w:instrText xml:space="preserve"> PAGEREF _Toc3830774 \h </w:instrText>
        </w:r>
        <w:r>
          <w:rPr>
            <w:noProof/>
            <w:webHidden/>
          </w:rPr>
        </w:r>
      </w:ins>
      <w:r>
        <w:rPr>
          <w:noProof/>
          <w:webHidden/>
        </w:rPr>
        <w:fldChar w:fldCharType="separate"/>
      </w:r>
      <w:ins w:id="58" w:author="outpost" w:date="2019-03-18T19:45:00Z">
        <w:r>
          <w:rPr>
            <w:noProof/>
            <w:webHidden/>
          </w:rPr>
          <w:t>5</w:t>
        </w:r>
        <w:r>
          <w:rPr>
            <w:noProof/>
            <w:webHidden/>
          </w:rPr>
          <w:fldChar w:fldCharType="end"/>
        </w:r>
        <w:r w:rsidRPr="00E63AF6">
          <w:rPr>
            <w:rStyle w:val="Hyperlink"/>
            <w:noProof/>
          </w:rPr>
          <w:fldChar w:fldCharType="end"/>
        </w:r>
      </w:ins>
    </w:p>
    <w:p w14:paraId="1C895472" w14:textId="77777777" w:rsidR="00E477DB" w:rsidRDefault="00E477DB">
      <w:pPr>
        <w:pStyle w:val="TOC2"/>
        <w:rPr>
          <w:ins w:id="59" w:author="outpost" w:date="2019-03-18T19:45:00Z"/>
          <w:rFonts w:asciiTheme="minorHAnsi" w:eastAsiaTheme="minorEastAsia" w:hAnsiTheme="minorHAnsi" w:cstheme="minorBidi"/>
          <w:noProof/>
          <w:sz w:val="22"/>
          <w:szCs w:val="22"/>
          <w:lang w:val="en-CA" w:eastAsia="en-CA"/>
        </w:rPr>
      </w:pPr>
      <w:ins w:id="60"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"_Toc3830775"</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2.2</w:t>
        </w:r>
        <w:r>
          <w:rPr>
            <w:rFonts w:asciiTheme="minorHAnsi" w:eastAsiaTheme="minorEastAsia" w:hAnsiTheme="minorHAnsi" w:cstheme="minorBidi"/>
            <w:noProof/>
            <w:sz w:val="22"/>
            <w:szCs w:val="22"/>
            <w:lang w:val="en-CA" w:eastAsia="en-CA"/>
          </w:rPr>
          <w:tab/>
        </w:r>
        <w:r w:rsidRPr="00E63AF6">
          <w:rPr>
            <w:rStyle w:val="Hyperlink"/>
            <w:noProof/>
          </w:rPr>
          <w:t>Constraints</w:t>
        </w:r>
        <w:r>
          <w:rPr>
            <w:noProof/>
            <w:webHidden/>
          </w:rPr>
          <w:tab/>
        </w:r>
        <w:r>
          <w:rPr>
            <w:noProof/>
            <w:webHidden/>
          </w:rPr>
          <w:fldChar w:fldCharType="begin"/>
        </w:r>
        <w:r>
          <w:rPr>
            <w:noProof/>
            <w:webHidden/>
          </w:rPr>
          <w:instrText xml:space="preserve"> PAGEREF _Toc3830775 \h </w:instrText>
        </w:r>
        <w:r>
          <w:rPr>
            <w:noProof/>
            <w:webHidden/>
          </w:rPr>
        </w:r>
      </w:ins>
      <w:r>
        <w:rPr>
          <w:noProof/>
          <w:webHidden/>
        </w:rPr>
        <w:fldChar w:fldCharType="separate"/>
      </w:r>
      <w:ins w:id="61" w:author="outpost" w:date="2019-03-18T19:45:00Z">
        <w:r>
          <w:rPr>
            <w:noProof/>
            <w:webHidden/>
          </w:rPr>
          <w:t>6</w:t>
        </w:r>
        <w:r>
          <w:rPr>
            <w:noProof/>
            <w:webHidden/>
          </w:rPr>
          <w:fldChar w:fldCharType="end"/>
        </w:r>
        <w:r w:rsidRPr="00E63AF6">
          <w:rPr>
            <w:rStyle w:val="Hyperlink"/>
            <w:noProof/>
          </w:rPr>
          <w:fldChar w:fldCharType="end"/>
        </w:r>
      </w:ins>
    </w:p>
    <w:p w14:paraId="5B795056" w14:textId="77777777" w:rsidR="00E477DB" w:rsidRDefault="00E477DB">
      <w:pPr>
        <w:pStyle w:val="TOC2"/>
        <w:rPr>
          <w:ins w:id="62" w:author="outpost" w:date="2019-03-18T19:45:00Z"/>
          <w:rFonts w:asciiTheme="minorHAnsi" w:eastAsiaTheme="minorEastAsia" w:hAnsiTheme="minorHAnsi" w:cstheme="minorBidi"/>
          <w:noProof/>
          <w:sz w:val="22"/>
          <w:szCs w:val="22"/>
          <w:lang w:val="en-CA" w:eastAsia="en-CA"/>
        </w:rPr>
      </w:pPr>
      <w:ins w:id="63"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"_Toc3830776"</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2.3</w:t>
        </w:r>
        <w:r>
          <w:rPr>
            <w:rFonts w:asciiTheme="minorHAnsi" w:eastAsiaTheme="minorEastAsia" w:hAnsiTheme="minorHAnsi" w:cstheme="minorBidi"/>
            <w:noProof/>
            <w:sz w:val="22"/>
            <w:szCs w:val="22"/>
            <w:lang w:val="en-CA" w:eastAsia="en-CA"/>
          </w:rPr>
          <w:tab/>
        </w:r>
        <w:r w:rsidRPr="00E63AF6">
          <w:rPr>
            <w:rStyle w:val="Hyperlink"/>
            <w:noProof/>
          </w:rPr>
          <w:t>Risks</w:t>
        </w:r>
        <w:r>
          <w:rPr>
            <w:noProof/>
            <w:webHidden/>
          </w:rPr>
          <w:tab/>
        </w:r>
        <w:r>
          <w:rPr>
            <w:noProof/>
            <w:webHidden/>
          </w:rPr>
          <w:fldChar w:fldCharType="begin"/>
        </w:r>
        <w:r>
          <w:rPr>
            <w:noProof/>
            <w:webHidden/>
          </w:rPr>
          <w:instrText xml:space="preserve"> PAGEREF _Toc3830776 \h </w:instrText>
        </w:r>
        <w:r>
          <w:rPr>
            <w:noProof/>
            <w:webHidden/>
          </w:rPr>
        </w:r>
      </w:ins>
      <w:r>
        <w:rPr>
          <w:noProof/>
          <w:webHidden/>
        </w:rPr>
        <w:fldChar w:fldCharType="separate"/>
      </w:r>
      <w:ins w:id="64" w:author="outpost" w:date="2019-03-18T19:45:00Z">
        <w:r>
          <w:rPr>
            <w:noProof/>
            <w:webHidden/>
          </w:rPr>
          <w:t>6</w:t>
        </w:r>
        <w:r>
          <w:rPr>
            <w:noProof/>
            <w:webHidden/>
          </w:rPr>
          <w:fldChar w:fldCharType="end"/>
        </w:r>
        <w:r w:rsidRPr="00E63AF6">
          <w:rPr>
            <w:rStyle w:val="Hyperlink"/>
            <w:noProof/>
          </w:rPr>
          <w:fldChar w:fldCharType="end"/>
        </w:r>
      </w:ins>
    </w:p>
    <w:p w14:paraId="580BD28D" w14:textId="77777777" w:rsidR="00E477DB" w:rsidRDefault="00E477DB">
      <w:pPr>
        <w:pStyle w:val="TOC1"/>
        <w:rPr>
          <w:ins w:id="65" w:author="outpost" w:date="2019-03-18T19:45:00Z"/>
          <w:rFonts w:asciiTheme="minorHAnsi" w:eastAsiaTheme="minorEastAsia" w:hAnsiTheme="minorHAnsi" w:cstheme="minorBidi"/>
          <w:b w:val="0"/>
          <w:noProof/>
          <w:sz w:val="22"/>
          <w:szCs w:val="22"/>
          <w:lang w:val="en-CA" w:eastAsia="en-CA"/>
        </w:rPr>
      </w:pPr>
      <w:ins w:id="66"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"_Toc3830777"</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w:t>
        </w:r>
        <w:r>
          <w:rPr>
            <w:rFonts w:asciiTheme="minorHAnsi" w:eastAsiaTheme="minorEastAsia" w:hAnsiTheme="minorHAnsi" w:cstheme="minorBidi"/>
            <w:b w:val="0"/>
            <w:noProof/>
            <w:sz w:val="22"/>
            <w:szCs w:val="22"/>
            <w:lang w:val="en-CA" w:eastAsia="en-CA"/>
          </w:rPr>
          <w:tab/>
        </w:r>
        <w:r w:rsidRPr="00E63AF6">
          <w:rPr>
            <w:rStyle w:val="Hyperlink"/>
            <w:noProof/>
          </w:rPr>
          <w:t>Design Decisions</w:t>
        </w:r>
        <w:r>
          <w:rPr>
            <w:noProof/>
            <w:webHidden/>
          </w:rPr>
          <w:tab/>
        </w:r>
        <w:r>
          <w:rPr>
            <w:noProof/>
            <w:webHidden/>
          </w:rPr>
          <w:fldChar w:fldCharType="begin"/>
        </w:r>
        <w:r>
          <w:rPr>
            <w:noProof/>
            <w:webHidden/>
          </w:rPr>
          <w:instrText xml:space="preserve"> PAGEREF _Toc3830777 \h </w:instrText>
        </w:r>
        <w:r>
          <w:rPr>
            <w:noProof/>
            <w:webHidden/>
          </w:rPr>
        </w:r>
      </w:ins>
      <w:r>
        <w:rPr>
          <w:noProof/>
          <w:webHidden/>
        </w:rPr>
        <w:fldChar w:fldCharType="separate"/>
      </w:r>
      <w:ins w:id="67" w:author="outpost" w:date="2019-03-18T19:45:00Z">
        <w:r>
          <w:rPr>
            <w:noProof/>
            <w:webHidden/>
          </w:rPr>
          <w:t>7</w:t>
        </w:r>
        <w:r>
          <w:rPr>
            <w:noProof/>
            <w:webHidden/>
          </w:rPr>
          <w:fldChar w:fldCharType="end"/>
        </w:r>
        <w:r w:rsidRPr="00E63AF6">
          <w:rPr>
            <w:rStyle w:val="Hyperlink"/>
            <w:noProof/>
          </w:rPr>
          <w:fldChar w:fldCharType="end"/>
        </w:r>
      </w:ins>
    </w:p>
    <w:p w14:paraId="589946DC" w14:textId="77777777" w:rsidR="00E477DB" w:rsidRDefault="00E477DB">
      <w:pPr>
        <w:pStyle w:val="TOC2"/>
        <w:rPr>
          <w:ins w:id="68" w:author="outpost" w:date="2019-03-18T19:45:00Z"/>
          <w:rFonts w:asciiTheme="minorHAnsi" w:eastAsiaTheme="minorEastAsia" w:hAnsiTheme="minorHAnsi" w:cstheme="minorBidi"/>
          <w:noProof/>
          <w:sz w:val="22"/>
          <w:szCs w:val="22"/>
          <w:lang w:val="en-CA" w:eastAsia="en-CA"/>
        </w:rPr>
      </w:pPr>
      <w:ins w:id="69"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"_Toc3830785"</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3.1</w:t>
        </w:r>
        <w:r>
          <w:rPr>
            <w:rFonts w:asciiTheme="minorHAnsi" w:eastAsiaTheme="minorEastAsia" w:hAnsiTheme="minorHAnsi" w:cstheme="minorBidi"/>
            <w:noProof/>
            <w:sz w:val="22"/>
            <w:szCs w:val="22"/>
            <w:lang w:val="en-CA" w:eastAsia="en-CA"/>
          </w:rPr>
          <w:tab/>
        </w:r>
        <w:r w:rsidRPr="00E63AF6">
          <w:rPr>
            <w:rStyle w:val="Hyperlink"/>
            <w:noProof/>
          </w:rPr>
          <w:t>Key Factors Influencing Design</w:t>
        </w:r>
        <w:r>
          <w:rPr>
            <w:noProof/>
            <w:webHidden/>
          </w:rPr>
          <w:tab/>
        </w:r>
        <w:r>
          <w:rPr>
            <w:noProof/>
            <w:webHidden/>
          </w:rPr>
          <w:fldChar w:fldCharType="begin"/>
        </w:r>
        <w:r>
          <w:rPr>
            <w:noProof/>
            <w:webHidden/>
          </w:rPr>
          <w:instrText xml:space="preserve"> PAGEREF _Toc3830785 \h </w:instrText>
        </w:r>
        <w:r>
          <w:rPr>
            <w:noProof/>
            <w:webHidden/>
          </w:rPr>
        </w:r>
      </w:ins>
      <w:r>
        <w:rPr>
          <w:noProof/>
          <w:webHidden/>
        </w:rPr>
        <w:fldChar w:fldCharType="separate"/>
      </w:r>
      <w:ins w:id="70" w:author="outpost" w:date="2019-03-18T19:45:00Z">
        <w:r>
          <w:rPr>
            <w:noProof/>
            <w:webHidden/>
          </w:rPr>
          <w:t>7</w:t>
        </w:r>
        <w:r>
          <w:rPr>
            <w:noProof/>
            <w:webHidden/>
          </w:rPr>
          <w:fldChar w:fldCharType="end"/>
        </w:r>
        <w:r w:rsidRPr="00E63AF6">
          <w:rPr>
            <w:rStyle w:val="Hyperlink"/>
            <w:noProof/>
          </w:rPr>
          <w:fldChar w:fldCharType="end"/>
        </w:r>
      </w:ins>
    </w:p>
    <w:p w14:paraId="0B404562" w14:textId="77777777" w:rsidR="00E477DB" w:rsidRDefault="00E477DB">
      <w:pPr>
        <w:pStyle w:val="TOC2"/>
        <w:rPr>
          <w:ins w:id="71" w:author="outpost" w:date="2019-03-18T19:45:00Z"/>
          <w:rFonts w:asciiTheme="minorHAnsi" w:eastAsiaTheme="minorEastAsia" w:hAnsiTheme="minorHAnsi" w:cstheme="minorBidi"/>
          <w:noProof/>
          <w:sz w:val="22"/>
          <w:szCs w:val="22"/>
          <w:lang w:val="en-CA" w:eastAsia="en-CA"/>
        </w:rPr>
      </w:pPr>
      <w:ins w:id="72"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"_Toc3830786"</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3.2</w:t>
        </w:r>
        <w:r>
          <w:rPr>
            <w:rFonts w:asciiTheme="minorHAnsi" w:eastAsiaTheme="minorEastAsia" w:hAnsiTheme="minorHAnsi" w:cstheme="minorBidi"/>
            <w:noProof/>
            <w:sz w:val="22"/>
            <w:szCs w:val="22"/>
            <w:lang w:val="en-CA" w:eastAsia="en-CA"/>
          </w:rPr>
          <w:tab/>
        </w:r>
        <w:r w:rsidRPr="00E63AF6">
          <w:rPr>
            <w:rStyle w:val="Hyperlink"/>
            <w:noProof/>
          </w:rPr>
          <w:t>Functional Design Decisions</w:t>
        </w:r>
        <w:r>
          <w:rPr>
            <w:noProof/>
            <w:webHidden/>
          </w:rPr>
          <w:tab/>
        </w:r>
        <w:r>
          <w:rPr>
            <w:noProof/>
            <w:webHidden/>
          </w:rPr>
          <w:fldChar w:fldCharType="begin"/>
        </w:r>
        <w:r>
          <w:rPr>
            <w:noProof/>
            <w:webHidden/>
          </w:rPr>
          <w:instrText xml:space="preserve"> PAGEREF _Toc3830786 \h </w:instrText>
        </w:r>
        <w:r>
          <w:rPr>
            <w:noProof/>
            <w:webHidden/>
          </w:rPr>
        </w:r>
      </w:ins>
      <w:r>
        <w:rPr>
          <w:noProof/>
          <w:webHidden/>
        </w:rPr>
        <w:fldChar w:fldCharType="separate"/>
      </w:r>
      <w:ins w:id="73" w:author="outpost" w:date="2019-03-18T19:45:00Z">
        <w:r>
          <w:rPr>
            <w:noProof/>
            <w:webHidden/>
          </w:rPr>
          <w:t>7</w:t>
        </w:r>
        <w:r>
          <w:rPr>
            <w:noProof/>
            <w:webHidden/>
          </w:rPr>
          <w:fldChar w:fldCharType="end"/>
        </w:r>
        <w:r w:rsidRPr="00E63AF6">
          <w:rPr>
            <w:rStyle w:val="Hyperlink"/>
            <w:noProof/>
          </w:rPr>
          <w:fldChar w:fldCharType="end"/>
        </w:r>
      </w:ins>
    </w:p>
    <w:p w14:paraId="3BB283D0" w14:textId="77777777" w:rsidR="00E477DB" w:rsidRDefault="00E477DB">
      <w:pPr>
        <w:pStyle w:val="TOC2"/>
        <w:rPr>
          <w:ins w:id="74" w:author="outpost" w:date="2019-03-18T19:45:00Z"/>
          <w:rFonts w:asciiTheme="minorHAnsi" w:eastAsiaTheme="minorEastAsia" w:hAnsiTheme="minorHAnsi" w:cstheme="minorBidi"/>
          <w:noProof/>
          <w:sz w:val="22"/>
          <w:szCs w:val="22"/>
          <w:lang w:val="en-CA" w:eastAsia="en-CA"/>
        </w:rPr>
      </w:pPr>
      <w:ins w:id="75"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"_Toc3830787"</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3.3</w:t>
        </w:r>
        <w:r>
          <w:rPr>
            <w:rFonts w:asciiTheme="minorHAnsi" w:eastAsiaTheme="minorEastAsia" w:hAnsiTheme="minorHAnsi" w:cstheme="minorBidi"/>
            <w:noProof/>
            <w:sz w:val="22"/>
            <w:szCs w:val="22"/>
            <w:lang w:val="en-CA" w:eastAsia="en-CA"/>
          </w:rPr>
          <w:tab/>
        </w:r>
        <w:r w:rsidRPr="00E63AF6">
          <w:rPr>
            <w:rStyle w:val="Hyperlink"/>
            <w:noProof/>
          </w:rPr>
          <w:t>Database Management System Decisions</w:t>
        </w:r>
        <w:r>
          <w:rPr>
            <w:noProof/>
            <w:webHidden/>
          </w:rPr>
          <w:tab/>
        </w:r>
        <w:r>
          <w:rPr>
            <w:noProof/>
            <w:webHidden/>
          </w:rPr>
          <w:fldChar w:fldCharType="begin"/>
        </w:r>
        <w:r>
          <w:rPr>
            <w:noProof/>
            <w:webHidden/>
          </w:rPr>
          <w:instrText xml:space="preserve"> PAGEREF _Toc3830787 \h </w:instrText>
        </w:r>
        <w:r>
          <w:rPr>
            <w:noProof/>
            <w:webHidden/>
          </w:rPr>
        </w:r>
      </w:ins>
      <w:r>
        <w:rPr>
          <w:noProof/>
          <w:webHidden/>
        </w:rPr>
        <w:fldChar w:fldCharType="separate"/>
      </w:r>
      <w:ins w:id="76" w:author="outpost" w:date="2019-03-18T19:45:00Z">
        <w:r>
          <w:rPr>
            <w:noProof/>
            <w:webHidden/>
          </w:rPr>
          <w:t>8</w:t>
        </w:r>
        <w:r>
          <w:rPr>
            <w:noProof/>
            <w:webHidden/>
          </w:rPr>
          <w:fldChar w:fldCharType="end"/>
        </w:r>
        <w:r w:rsidRPr="00E63AF6">
          <w:rPr>
            <w:rStyle w:val="Hyperlink"/>
            <w:noProof/>
          </w:rPr>
          <w:fldChar w:fldCharType="end"/>
        </w:r>
      </w:ins>
    </w:p>
    <w:p w14:paraId="4A7799C7" w14:textId="77777777" w:rsidR="00E477DB" w:rsidRDefault="00E477DB">
      <w:pPr>
        <w:pStyle w:val="TOC2"/>
        <w:rPr>
          <w:ins w:id="77" w:author="outpost" w:date="2019-03-18T19:45:00Z"/>
          <w:rFonts w:asciiTheme="minorHAnsi" w:eastAsiaTheme="minorEastAsia" w:hAnsiTheme="minorHAnsi" w:cstheme="minorBidi"/>
          <w:noProof/>
          <w:sz w:val="22"/>
          <w:szCs w:val="22"/>
          <w:lang w:val="en-CA" w:eastAsia="en-CA"/>
        </w:rPr>
      </w:pPr>
      <w:ins w:id="78"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"_Toc3830789"</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3.4</w:t>
        </w:r>
        <w:r>
          <w:rPr>
            <w:rFonts w:asciiTheme="minorHAnsi" w:eastAsiaTheme="minorEastAsia" w:hAnsiTheme="minorHAnsi" w:cstheme="minorBidi"/>
            <w:noProof/>
            <w:sz w:val="22"/>
            <w:szCs w:val="22"/>
            <w:lang w:val="en-CA" w:eastAsia="en-CA"/>
          </w:rPr>
          <w:tab/>
        </w:r>
        <w:r w:rsidRPr="00E63AF6">
          <w:rPr>
            <w:rStyle w:val="Hyperlink"/>
            <w:noProof/>
          </w:rPr>
          <w:t>Security and Privacy Design Decisions</w:t>
        </w:r>
        <w:r>
          <w:rPr>
            <w:noProof/>
            <w:webHidden/>
          </w:rPr>
          <w:tab/>
        </w:r>
        <w:r>
          <w:rPr>
            <w:noProof/>
            <w:webHidden/>
          </w:rPr>
          <w:fldChar w:fldCharType="begin"/>
        </w:r>
        <w:r>
          <w:rPr>
            <w:noProof/>
            <w:webHidden/>
          </w:rPr>
          <w:instrText xml:space="preserve"> PAGEREF _Toc3830789 \h </w:instrText>
        </w:r>
        <w:r>
          <w:rPr>
            <w:noProof/>
            <w:webHidden/>
          </w:rPr>
        </w:r>
      </w:ins>
      <w:r>
        <w:rPr>
          <w:noProof/>
          <w:webHidden/>
        </w:rPr>
        <w:fldChar w:fldCharType="separate"/>
      </w:r>
      <w:ins w:id="79" w:author="outpost" w:date="2019-03-18T19:45:00Z">
        <w:r>
          <w:rPr>
            <w:noProof/>
            <w:webHidden/>
          </w:rPr>
          <w:t>8</w:t>
        </w:r>
        <w:r>
          <w:rPr>
            <w:noProof/>
            <w:webHidden/>
          </w:rPr>
          <w:fldChar w:fldCharType="end"/>
        </w:r>
        <w:r w:rsidRPr="00E63AF6">
          <w:rPr>
            <w:rStyle w:val="Hyperlink"/>
            <w:noProof/>
          </w:rPr>
          <w:fldChar w:fldCharType="end"/>
        </w:r>
      </w:ins>
    </w:p>
    <w:p w14:paraId="6953519D" w14:textId="77777777" w:rsidR="00E477DB" w:rsidRDefault="00E477DB">
      <w:pPr>
        <w:pStyle w:val="TOC2"/>
        <w:rPr>
          <w:ins w:id="80" w:author="outpost" w:date="2019-03-18T19:45:00Z"/>
          <w:rFonts w:asciiTheme="minorHAnsi" w:eastAsiaTheme="minorEastAsia" w:hAnsiTheme="minorHAnsi" w:cstheme="minorBidi"/>
          <w:noProof/>
          <w:sz w:val="22"/>
          <w:szCs w:val="22"/>
          <w:lang w:val="en-CA" w:eastAsia="en-CA"/>
        </w:rPr>
      </w:pPr>
      <w:ins w:id="81"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"_Toc3830790"</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3.5</w:t>
        </w:r>
        <w:r>
          <w:rPr>
            <w:rFonts w:asciiTheme="minorHAnsi" w:eastAsiaTheme="minorEastAsia" w:hAnsiTheme="minorHAnsi" w:cstheme="minorBidi"/>
            <w:noProof/>
            <w:sz w:val="22"/>
            <w:szCs w:val="22"/>
            <w:lang w:val="en-CA" w:eastAsia="en-CA"/>
          </w:rPr>
          <w:tab/>
        </w:r>
        <w:r w:rsidRPr="00E63AF6">
          <w:rPr>
            <w:rStyle w:val="Hyperlink"/>
            <w:noProof/>
          </w:rPr>
          <w:t>Performance and Maintenance Design Decisions</w:t>
        </w:r>
        <w:r>
          <w:rPr>
            <w:noProof/>
            <w:webHidden/>
          </w:rPr>
          <w:tab/>
        </w:r>
        <w:r>
          <w:rPr>
            <w:noProof/>
            <w:webHidden/>
          </w:rPr>
          <w:fldChar w:fldCharType="begin"/>
        </w:r>
        <w:r>
          <w:rPr>
            <w:noProof/>
            <w:webHidden/>
          </w:rPr>
          <w:instrText xml:space="preserve"> PAGEREF _Toc3830790 \h </w:instrText>
        </w:r>
        <w:r>
          <w:rPr>
            <w:noProof/>
            <w:webHidden/>
          </w:rPr>
        </w:r>
      </w:ins>
      <w:r>
        <w:rPr>
          <w:noProof/>
          <w:webHidden/>
        </w:rPr>
        <w:fldChar w:fldCharType="separate"/>
      </w:r>
      <w:ins w:id="82" w:author="outpost" w:date="2019-03-18T19:45:00Z">
        <w:r>
          <w:rPr>
            <w:noProof/>
            <w:webHidden/>
          </w:rPr>
          <w:t>8</w:t>
        </w:r>
        <w:r>
          <w:rPr>
            <w:noProof/>
            <w:webHidden/>
          </w:rPr>
          <w:fldChar w:fldCharType="end"/>
        </w:r>
        <w:r w:rsidRPr="00E63AF6">
          <w:rPr>
            <w:rStyle w:val="Hyperlink"/>
            <w:noProof/>
          </w:rPr>
          <w:fldChar w:fldCharType="end"/>
        </w:r>
      </w:ins>
    </w:p>
    <w:p w14:paraId="3C6EEA92" w14:textId="77777777" w:rsidR="00E477DB" w:rsidRDefault="00E477DB">
      <w:pPr>
        <w:pStyle w:val="TOC1"/>
        <w:rPr>
          <w:ins w:id="83" w:author="outpost" w:date="2019-03-18T19:45:00Z"/>
          <w:rFonts w:asciiTheme="minorHAnsi" w:eastAsiaTheme="minorEastAsia" w:hAnsiTheme="minorHAnsi" w:cstheme="minorBidi"/>
          <w:b w:val="0"/>
          <w:noProof/>
          <w:sz w:val="22"/>
          <w:szCs w:val="22"/>
          <w:lang w:val="en-CA" w:eastAsia="en-CA"/>
        </w:rPr>
      </w:pPr>
      <w:ins w:id="84"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"_Toc3830791"</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w:t>
        </w:r>
        <w:r>
          <w:rPr>
            <w:rFonts w:asciiTheme="minorHAnsi" w:eastAsiaTheme="minorEastAsia" w:hAnsiTheme="minorHAnsi" w:cstheme="minorBidi"/>
            <w:b w:val="0"/>
            <w:noProof/>
            <w:sz w:val="22"/>
            <w:szCs w:val="22"/>
            <w:lang w:val="en-CA" w:eastAsia="en-CA"/>
          </w:rPr>
          <w:tab/>
        </w:r>
        <w:r w:rsidRPr="00E63AF6">
          <w:rPr>
            <w:rStyle w:val="Hyperlink"/>
            <w:noProof/>
          </w:rPr>
          <w:t>Detailed Database Design</w:t>
        </w:r>
        <w:r>
          <w:rPr>
            <w:noProof/>
            <w:webHidden/>
          </w:rPr>
          <w:tab/>
        </w:r>
        <w:r>
          <w:rPr>
            <w:noProof/>
            <w:webHidden/>
          </w:rPr>
          <w:fldChar w:fldCharType="begin"/>
        </w:r>
        <w:r>
          <w:rPr>
            <w:noProof/>
            <w:webHidden/>
          </w:rPr>
          <w:instrText xml:space="preserve"> PAGEREF _Toc3830791 \h </w:instrText>
        </w:r>
        <w:r>
          <w:rPr>
            <w:noProof/>
            <w:webHidden/>
          </w:rPr>
        </w:r>
      </w:ins>
      <w:r>
        <w:rPr>
          <w:noProof/>
          <w:webHidden/>
        </w:rPr>
        <w:fldChar w:fldCharType="separate"/>
      </w:r>
      <w:ins w:id="85" w:author="outpost" w:date="2019-03-18T19:45:00Z">
        <w:r>
          <w:rPr>
            <w:noProof/>
            <w:webHidden/>
          </w:rPr>
          <w:t>10</w:t>
        </w:r>
        <w:r>
          <w:rPr>
            <w:noProof/>
            <w:webHidden/>
          </w:rPr>
          <w:fldChar w:fldCharType="end"/>
        </w:r>
        <w:r w:rsidRPr="00E63AF6">
          <w:rPr>
            <w:rStyle w:val="Hyperlink"/>
            <w:noProof/>
          </w:rPr>
          <w:fldChar w:fldCharType="end"/>
        </w:r>
      </w:ins>
    </w:p>
    <w:p w14:paraId="0629CA85" w14:textId="77777777" w:rsidR="00E477DB" w:rsidRDefault="00E477DB">
      <w:pPr>
        <w:pStyle w:val="TOC2"/>
        <w:rPr>
          <w:ins w:id="86" w:author="outpost" w:date="2019-03-18T19:45:00Z"/>
          <w:rFonts w:asciiTheme="minorHAnsi" w:eastAsiaTheme="minorEastAsia" w:hAnsiTheme="minorHAnsi" w:cstheme="minorBidi"/>
          <w:noProof/>
          <w:sz w:val="22"/>
          <w:szCs w:val="22"/>
          <w:lang w:val="en-CA" w:eastAsia="en-CA"/>
        </w:rPr>
      </w:pPr>
      <w:ins w:id="87"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"_Toc3830792"</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4.1</w:t>
        </w:r>
        <w:r>
          <w:rPr>
            <w:rFonts w:asciiTheme="minorHAnsi" w:eastAsiaTheme="minorEastAsia" w:hAnsiTheme="minorHAnsi" w:cstheme="minorBidi"/>
            <w:noProof/>
            <w:sz w:val="22"/>
            <w:szCs w:val="22"/>
            <w:lang w:val="en-CA" w:eastAsia="en-CA"/>
          </w:rPr>
          <w:tab/>
        </w:r>
        <w:r w:rsidRPr="00E63AF6">
          <w:rPr>
            <w:rStyle w:val="Hyperlink"/>
            <w:noProof/>
          </w:rPr>
          <w:t>Roles and Responsibilities</w:t>
        </w:r>
        <w:r>
          <w:rPr>
            <w:noProof/>
            <w:webHidden/>
          </w:rPr>
          <w:tab/>
        </w:r>
        <w:r>
          <w:rPr>
            <w:noProof/>
            <w:webHidden/>
          </w:rPr>
          <w:fldChar w:fldCharType="begin"/>
        </w:r>
        <w:r>
          <w:rPr>
            <w:noProof/>
            <w:webHidden/>
          </w:rPr>
          <w:instrText xml:space="preserve"> PAGEREF _Toc3830792 \h </w:instrText>
        </w:r>
        <w:r>
          <w:rPr>
            <w:noProof/>
            <w:webHidden/>
          </w:rPr>
        </w:r>
      </w:ins>
      <w:r>
        <w:rPr>
          <w:noProof/>
          <w:webHidden/>
        </w:rPr>
        <w:fldChar w:fldCharType="separate"/>
      </w:r>
      <w:ins w:id="88" w:author="outpost" w:date="2019-03-18T19:45:00Z">
        <w:r>
          <w:rPr>
            <w:noProof/>
            <w:webHidden/>
          </w:rPr>
          <w:t>12</w:t>
        </w:r>
        <w:r>
          <w:rPr>
            <w:noProof/>
            <w:webHidden/>
          </w:rPr>
          <w:fldChar w:fldCharType="end"/>
        </w:r>
        <w:r w:rsidRPr="00E63AF6">
          <w:rPr>
            <w:rStyle w:val="Hyperlink"/>
            <w:noProof/>
          </w:rPr>
          <w:fldChar w:fldCharType="end"/>
        </w:r>
      </w:ins>
    </w:p>
    <w:p w14:paraId="0C4AFDE0" w14:textId="77777777" w:rsidR="00E477DB" w:rsidRDefault="00E477DB">
      <w:pPr>
        <w:pStyle w:val="TOC2"/>
        <w:rPr>
          <w:ins w:id="89" w:author="outpost" w:date="2019-03-18T19:45:00Z"/>
          <w:rFonts w:asciiTheme="minorHAnsi" w:eastAsiaTheme="minorEastAsia" w:hAnsiTheme="minorHAnsi" w:cstheme="minorBidi"/>
          <w:noProof/>
          <w:sz w:val="22"/>
          <w:szCs w:val="22"/>
          <w:lang w:val="en-CA" w:eastAsia="en-CA"/>
        </w:rPr>
      </w:pPr>
      <w:ins w:id="90"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"_Toc3830793"</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4.2</w:t>
        </w:r>
        <w:r>
          <w:rPr>
            <w:rFonts w:asciiTheme="minorHAnsi" w:eastAsiaTheme="minorEastAsia" w:hAnsiTheme="minorHAnsi" w:cstheme="minorBidi"/>
            <w:noProof/>
            <w:sz w:val="22"/>
            <w:szCs w:val="22"/>
            <w:lang w:val="en-CA" w:eastAsia="en-CA"/>
          </w:rPr>
          <w:tab/>
        </w:r>
        <w:r w:rsidRPr="00E63AF6">
          <w:rPr>
            <w:rStyle w:val="Hyperlink"/>
            <w:noProof/>
          </w:rPr>
          <w:t>Performance Monitoring and Database Efficiency</w:t>
        </w:r>
        <w:r>
          <w:rPr>
            <w:noProof/>
            <w:webHidden/>
          </w:rPr>
          <w:tab/>
        </w:r>
        <w:r>
          <w:rPr>
            <w:noProof/>
            <w:webHidden/>
          </w:rPr>
          <w:fldChar w:fldCharType="begin"/>
        </w:r>
        <w:r>
          <w:rPr>
            <w:noProof/>
            <w:webHidden/>
          </w:rPr>
          <w:instrText xml:space="preserve"> PAGEREF _Toc3830793 \h </w:instrText>
        </w:r>
        <w:r>
          <w:rPr>
            <w:noProof/>
            <w:webHidden/>
          </w:rPr>
        </w:r>
      </w:ins>
      <w:r>
        <w:rPr>
          <w:noProof/>
          <w:webHidden/>
        </w:rPr>
        <w:fldChar w:fldCharType="separate"/>
      </w:r>
      <w:ins w:id="91" w:author="outpost" w:date="2019-03-18T19:45:00Z">
        <w:r>
          <w:rPr>
            <w:noProof/>
            <w:webHidden/>
          </w:rPr>
          <w:t>12</w:t>
        </w:r>
        <w:r>
          <w:rPr>
            <w:noProof/>
            <w:webHidden/>
          </w:rPr>
          <w:fldChar w:fldCharType="end"/>
        </w:r>
        <w:r w:rsidRPr="00E63AF6">
          <w:rPr>
            <w:rStyle w:val="Hyperlink"/>
            <w:noProof/>
          </w:rPr>
          <w:fldChar w:fldCharType="end"/>
        </w:r>
      </w:ins>
    </w:p>
    <w:p w14:paraId="33FA3EA3" w14:textId="77777777" w:rsidR="00E477DB" w:rsidRDefault="00E477DB">
      <w:pPr>
        <w:pStyle w:val="TOC3"/>
        <w:rPr>
          <w:ins w:id="92" w:author="outpost" w:date="2019-03-18T19:45:00Z"/>
          <w:rFonts w:asciiTheme="minorHAnsi" w:eastAsiaTheme="minorEastAsia" w:hAnsiTheme="minorHAnsi" w:cstheme="minorBidi"/>
          <w:noProof/>
          <w:sz w:val="22"/>
          <w:szCs w:val="22"/>
          <w:lang w:val="en-CA" w:eastAsia="en-CA"/>
        </w:rPr>
      </w:pPr>
      <w:ins w:id="93"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"_Toc3830794"</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4.2.1</w:t>
        </w:r>
        <w:r>
          <w:rPr>
            <w:rFonts w:asciiTheme="minorHAnsi" w:eastAsiaTheme="minorEastAsia" w:hAnsiTheme="minorHAnsi" w:cstheme="minorBidi"/>
            <w:noProof/>
            <w:sz w:val="22"/>
            <w:szCs w:val="22"/>
            <w:lang w:val="en-CA" w:eastAsia="en-CA"/>
          </w:rPr>
          <w:tab/>
        </w:r>
        <w:r w:rsidRPr="00E63AF6">
          <w:rPr>
            <w:rStyle w:val="Hyperlink"/>
            <w:noProof/>
          </w:rPr>
          <w:t>Operational Implications</w:t>
        </w:r>
        <w:r>
          <w:rPr>
            <w:noProof/>
            <w:webHidden/>
          </w:rPr>
          <w:tab/>
        </w:r>
        <w:r>
          <w:rPr>
            <w:noProof/>
            <w:webHidden/>
          </w:rPr>
          <w:fldChar w:fldCharType="begin"/>
        </w:r>
        <w:r>
          <w:rPr>
            <w:noProof/>
            <w:webHidden/>
          </w:rPr>
          <w:instrText xml:space="preserve"> PAGEREF _Toc3830794 \h </w:instrText>
        </w:r>
        <w:r>
          <w:rPr>
            <w:noProof/>
            <w:webHidden/>
          </w:rPr>
        </w:r>
      </w:ins>
      <w:r>
        <w:rPr>
          <w:noProof/>
          <w:webHidden/>
        </w:rPr>
        <w:fldChar w:fldCharType="separate"/>
      </w:r>
      <w:ins w:id="94" w:author="outpost" w:date="2019-03-18T19:45:00Z">
        <w:r>
          <w:rPr>
            <w:noProof/>
            <w:webHidden/>
          </w:rPr>
          <w:t>12</w:t>
        </w:r>
        <w:r>
          <w:rPr>
            <w:noProof/>
            <w:webHidden/>
          </w:rPr>
          <w:fldChar w:fldCharType="end"/>
        </w:r>
        <w:r w:rsidRPr="00E63AF6">
          <w:rPr>
            <w:rStyle w:val="Hyperlink"/>
            <w:noProof/>
          </w:rPr>
          <w:fldChar w:fldCharType="end"/>
        </w:r>
      </w:ins>
    </w:p>
    <w:p w14:paraId="2241B8E6" w14:textId="77777777" w:rsidR="00E477DB" w:rsidRDefault="00E477DB">
      <w:pPr>
        <w:pStyle w:val="TOC3"/>
        <w:rPr>
          <w:ins w:id="95" w:author="outpost" w:date="2019-03-18T19:45:00Z"/>
          <w:rFonts w:asciiTheme="minorHAnsi" w:eastAsiaTheme="minorEastAsia" w:hAnsiTheme="minorHAnsi" w:cstheme="minorBidi"/>
          <w:noProof/>
          <w:sz w:val="22"/>
          <w:szCs w:val="22"/>
          <w:lang w:val="en-CA" w:eastAsia="en-CA"/>
        </w:rPr>
      </w:pPr>
      <w:ins w:id="96"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"_Toc3830795"</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4.2.2</w:t>
        </w:r>
        <w:r>
          <w:rPr>
            <w:rFonts w:asciiTheme="minorHAnsi" w:eastAsiaTheme="minorEastAsia" w:hAnsiTheme="minorHAnsi" w:cstheme="minorBidi"/>
            <w:noProof/>
            <w:sz w:val="22"/>
            <w:szCs w:val="22"/>
            <w:lang w:val="en-CA" w:eastAsia="en-CA"/>
          </w:rPr>
          <w:tab/>
        </w:r>
        <w:r w:rsidRPr="00E63AF6">
          <w:rPr>
            <w:rStyle w:val="Hyperlink"/>
            <w:noProof/>
          </w:rPr>
          <w:t>Data Transfer Requirements</w:t>
        </w:r>
        <w:r>
          <w:rPr>
            <w:noProof/>
            <w:webHidden/>
          </w:rPr>
          <w:tab/>
        </w:r>
        <w:r>
          <w:rPr>
            <w:noProof/>
            <w:webHidden/>
          </w:rPr>
          <w:fldChar w:fldCharType="begin"/>
        </w:r>
        <w:r>
          <w:rPr>
            <w:noProof/>
            <w:webHidden/>
          </w:rPr>
          <w:instrText xml:space="preserve"> PAGEREF _Toc3830795 \h </w:instrText>
        </w:r>
        <w:r>
          <w:rPr>
            <w:noProof/>
            <w:webHidden/>
          </w:rPr>
        </w:r>
      </w:ins>
      <w:r>
        <w:rPr>
          <w:noProof/>
          <w:webHidden/>
        </w:rPr>
        <w:fldChar w:fldCharType="separate"/>
      </w:r>
      <w:ins w:id="97" w:author="outpost" w:date="2019-03-18T19:45:00Z">
        <w:r>
          <w:rPr>
            <w:noProof/>
            <w:webHidden/>
          </w:rPr>
          <w:t>12</w:t>
        </w:r>
        <w:r>
          <w:rPr>
            <w:noProof/>
            <w:webHidden/>
          </w:rPr>
          <w:fldChar w:fldCharType="end"/>
        </w:r>
        <w:r w:rsidRPr="00E63AF6">
          <w:rPr>
            <w:rStyle w:val="Hyperlink"/>
            <w:noProof/>
          </w:rPr>
          <w:fldChar w:fldCharType="end"/>
        </w:r>
      </w:ins>
    </w:p>
    <w:p w14:paraId="4E5F268C" w14:textId="77777777" w:rsidR="00E477DB" w:rsidRDefault="00E477DB">
      <w:pPr>
        <w:pStyle w:val="TOC3"/>
        <w:rPr>
          <w:ins w:id="98" w:author="outpost" w:date="2019-03-18T19:45:00Z"/>
          <w:rFonts w:asciiTheme="minorHAnsi" w:eastAsiaTheme="minorEastAsia" w:hAnsiTheme="minorHAnsi" w:cstheme="minorBidi"/>
          <w:noProof/>
          <w:sz w:val="22"/>
          <w:szCs w:val="22"/>
          <w:lang w:val="en-CA" w:eastAsia="en-CA"/>
        </w:rPr>
      </w:pPr>
      <w:ins w:id="99"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"_Toc3830796"</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4.2.3</w:t>
        </w:r>
        <w:r>
          <w:rPr>
            <w:rFonts w:asciiTheme="minorHAnsi" w:eastAsiaTheme="minorEastAsia" w:hAnsiTheme="minorHAnsi" w:cstheme="minorBidi"/>
            <w:noProof/>
            <w:sz w:val="22"/>
            <w:szCs w:val="22"/>
            <w:lang w:val="en-CA" w:eastAsia="en-CA"/>
          </w:rPr>
          <w:tab/>
        </w:r>
        <w:r w:rsidRPr="00E63AF6">
          <w:rPr>
            <w:rStyle w:val="Hyperlink"/>
            <w:noProof/>
          </w:rPr>
          <w:t>Data Formats / Data Dictionary</w:t>
        </w:r>
        <w:r>
          <w:rPr>
            <w:noProof/>
            <w:webHidden/>
          </w:rPr>
          <w:tab/>
        </w:r>
        <w:r>
          <w:rPr>
            <w:noProof/>
            <w:webHidden/>
          </w:rPr>
          <w:fldChar w:fldCharType="begin"/>
        </w:r>
        <w:r>
          <w:rPr>
            <w:noProof/>
            <w:webHidden/>
          </w:rPr>
          <w:instrText xml:space="preserve"> PAGEREF _Toc3830796 \h </w:instrText>
        </w:r>
        <w:r>
          <w:rPr>
            <w:noProof/>
            <w:webHidden/>
          </w:rPr>
        </w:r>
      </w:ins>
      <w:r>
        <w:rPr>
          <w:noProof/>
          <w:webHidden/>
        </w:rPr>
        <w:fldChar w:fldCharType="separate"/>
      </w:r>
      <w:ins w:id="100" w:author="outpost" w:date="2019-03-18T19:45:00Z">
        <w:r>
          <w:rPr>
            <w:noProof/>
            <w:webHidden/>
          </w:rPr>
          <w:t>13</w:t>
        </w:r>
        <w:r>
          <w:rPr>
            <w:noProof/>
            <w:webHidden/>
          </w:rPr>
          <w:fldChar w:fldCharType="end"/>
        </w:r>
        <w:r w:rsidRPr="00E63AF6">
          <w:rPr>
            <w:rStyle w:val="Hyperlink"/>
            <w:noProof/>
          </w:rPr>
          <w:fldChar w:fldCharType="end"/>
        </w:r>
      </w:ins>
    </w:p>
    <w:p w14:paraId="33569E47" w14:textId="77777777" w:rsidR="00E477DB" w:rsidRDefault="00E477DB">
      <w:pPr>
        <w:pStyle w:val="TOC1"/>
        <w:rPr>
          <w:ins w:id="101" w:author="outpost" w:date="2019-03-18T19:45:00Z"/>
          <w:rFonts w:asciiTheme="minorHAnsi" w:eastAsiaTheme="minorEastAsia" w:hAnsiTheme="minorHAnsi" w:cstheme="minorBidi"/>
          <w:b w:val="0"/>
          <w:noProof/>
          <w:sz w:val="22"/>
          <w:szCs w:val="22"/>
          <w:lang w:val="en-CA" w:eastAsia="en-CA"/>
        </w:rPr>
      </w:pPr>
      <w:ins w:id="102"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"_Toc3830797"</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lang w:eastAsia="ar-SA"/>
          </w:rPr>
          <w:t>References</w:t>
        </w:r>
        <w:r w:rsidRPr="00E63AF6">
          <w:rPr>
            <w:rStyle w:val="Hyperlink"/>
            <w:noProof/>
          </w:rPr>
          <w:t>:</w:t>
        </w:r>
        <w:r>
          <w:rPr>
            <w:noProof/>
            <w:webHidden/>
          </w:rPr>
          <w:tab/>
        </w:r>
        <w:r>
          <w:rPr>
            <w:noProof/>
            <w:webHidden/>
          </w:rPr>
          <w:fldChar w:fldCharType="begin"/>
        </w:r>
        <w:r>
          <w:rPr>
            <w:noProof/>
            <w:webHidden/>
          </w:rPr>
          <w:instrText xml:space="preserve"> PAGEREF _Toc3830797 \h </w:instrText>
        </w:r>
        <w:r>
          <w:rPr>
            <w:noProof/>
            <w:webHidden/>
          </w:rPr>
        </w:r>
      </w:ins>
      <w:r>
        <w:rPr>
          <w:noProof/>
          <w:webHidden/>
        </w:rPr>
        <w:fldChar w:fldCharType="separate"/>
      </w:r>
      <w:ins w:id="103" w:author="outpost" w:date="2019-03-18T19:45:00Z">
        <w:r>
          <w:rPr>
            <w:noProof/>
            <w:webHidden/>
          </w:rPr>
          <w:t>20</w:t>
        </w:r>
        <w:r>
          <w:rPr>
            <w:noProof/>
            <w:webHidden/>
          </w:rPr>
          <w:fldChar w:fldCharType="end"/>
        </w:r>
        <w:r w:rsidRPr="00E63AF6">
          <w:rPr>
            <w:rStyle w:val="Hyperlink"/>
            <w:noProof/>
          </w:rPr>
          <w:fldChar w:fldCharType="end"/>
        </w:r>
      </w:ins>
    </w:p>
    <w:p w14:paraId="1D02E655" w14:textId="77777777" w:rsidR="00E477DB" w:rsidRDefault="00E477DB">
      <w:pPr>
        <w:pStyle w:val="TOC1"/>
        <w:rPr>
          <w:ins w:id="104" w:author="outpost" w:date="2019-03-18T19:45:00Z"/>
          <w:rFonts w:asciiTheme="minorHAnsi" w:eastAsiaTheme="minorEastAsia" w:hAnsiTheme="minorHAnsi" w:cstheme="minorBidi"/>
          <w:b w:val="0"/>
          <w:noProof/>
          <w:sz w:val="22"/>
          <w:szCs w:val="22"/>
          <w:lang w:val="en-CA" w:eastAsia="en-CA"/>
        </w:rPr>
      </w:pPr>
      <w:ins w:id="105"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"_Toc3830798"</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Appendix A: Acronyms</w:t>
        </w:r>
        <w:r>
          <w:rPr>
            <w:noProof/>
            <w:webHidden/>
          </w:rPr>
          <w:tab/>
        </w:r>
        <w:r>
          <w:rPr>
            <w:noProof/>
            <w:webHidden/>
          </w:rPr>
          <w:fldChar w:fldCharType="begin"/>
        </w:r>
        <w:r>
          <w:rPr>
            <w:noProof/>
            <w:webHidden/>
          </w:rPr>
          <w:instrText xml:space="preserve"> PAGEREF _Toc3830798 \h </w:instrText>
        </w:r>
        <w:r>
          <w:rPr>
            <w:noProof/>
            <w:webHidden/>
          </w:rPr>
        </w:r>
      </w:ins>
      <w:r>
        <w:rPr>
          <w:noProof/>
          <w:webHidden/>
        </w:rPr>
        <w:fldChar w:fldCharType="separate"/>
      </w:r>
      <w:ins w:id="106" w:author="outpost" w:date="2019-03-18T19:45:00Z">
        <w:r>
          <w:rPr>
            <w:noProof/>
            <w:webHidden/>
          </w:rPr>
          <w:t>21</w:t>
        </w:r>
        <w:r>
          <w:rPr>
            <w:noProof/>
            <w:webHidden/>
          </w:rPr>
          <w:fldChar w:fldCharType="end"/>
        </w:r>
        <w:r w:rsidRPr="00E63AF6">
          <w:rPr>
            <w:rStyle w:val="Hyperlink"/>
            <w:noProof/>
          </w:rPr>
          <w:fldChar w:fldCharType="end"/>
        </w:r>
      </w:ins>
    </w:p>
    <w:p w14:paraId="134B0ADF" w14:textId="77777777" w:rsidR="00E477DB" w:rsidRDefault="00E477DB">
      <w:pPr>
        <w:pStyle w:val="TOC1"/>
        <w:rPr>
          <w:ins w:id="107" w:author="outpost" w:date="2019-03-18T19:45:00Z"/>
          <w:rFonts w:asciiTheme="minorHAnsi" w:eastAsiaTheme="minorEastAsia" w:hAnsiTheme="minorHAnsi" w:cstheme="minorBidi"/>
          <w:b w:val="0"/>
          <w:noProof/>
          <w:sz w:val="22"/>
          <w:szCs w:val="22"/>
          <w:lang w:val="en-CA" w:eastAsia="en-CA"/>
        </w:rPr>
      </w:pPr>
      <w:ins w:id="108"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"_Toc3830799"</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Appendix B: DDL</w:t>
        </w:r>
        <w:r>
          <w:rPr>
            <w:noProof/>
            <w:webHidden/>
          </w:rPr>
          <w:tab/>
        </w:r>
        <w:r>
          <w:rPr>
            <w:noProof/>
            <w:webHidden/>
          </w:rPr>
          <w:fldChar w:fldCharType="begin"/>
        </w:r>
        <w:r>
          <w:rPr>
            <w:noProof/>
            <w:webHidden/>
          </w:rPr>
          <w:instrText xml:space="preserve"> PAGEREF _Toc3830799 \h </w:instrText>
        </w:r>
        <w:r>
          <w:rPr>
            <w:noProof/>
            <w:webHidden/>
          </w:rPr>
        </w:r>
      </w:ins>
      <w:r>
        <w:rPr>
          <w:noProof/>
          <w:webHidden/>
        </w:rPr>
        <w:fldChar w:fldCharType="separate"/>
      </w:r>
      <w:ins w:id="109" w:author="outpost" w:date="2019-03-18T19:45:00Z">
        <w:r>
          <w:rPr>
            <w:noProof/>
            <w:webHidden/>
          </w:rPr>
          <w:t>22</w:t>
        </w:r>
        <w:r>
          <w:rPr>
            <w:noProof/>
            <w:webHidden/>
          </w:rPr>
          <w:fldChar w:fldCharType="end"/>
        </w:r>
        <w:r w:rsidRPr="00E63AF6">
          <w:rPr>
            <w:rStyle w:val="Hyperlink"/>
            <w:noProof/>
          </w:rPr>
          <w:fldChar w:fldCharType="end"/>
        </w:r>
      </w:ins>
    </w:p>
    <w:p w14:paraId="40ECC522" w14:textId="77777777" w:rsidR="00E477DB" w:rsidRDefault="00E477DB">
      <w:pPr>
        <w:pStyle w:val="TOC1"/>
        <w:rPr>
          <w:ins w:id="110" w:author="outpost" w:date="2019-03-18T19:45:00Z"/>
          <w:rFonts w:asciiTheme="minorHAnsi" w:eastAsiaTheme="minorEastAsia" w:hAnsiTheme="minorHAnsi" w:cstheme="minorBidi"/>
          <w:b w:val="0"/>
          <w:noProof/>
          <w:sz w:val="22"/>
          <w:szCs w:val="22"/>
          <w:lang w:val="en-CA" w:eastAsia="en-CA"/>
        </w:rPr>
      </w:pPr>
      <w:ins w:id="111"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"_Toc3830800"</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Appendix C: Decision chart database system</w:t>
        </w:r>
        <w:r>
          <w:rPr>
            <w:noProof/>
            <w:webHidden/>
          </w:rPr>
          <w:tab/>
        </w:r>
        <w:r>
          <w:rPr>
            <w:noProof/>
            <w:webHidden/>
          </w:rPr>
          <w:fldChar w:fldCharType="begin"/>
        </w:r>
        <w:r>
          <w:rPr>
            <w:noProof/>
            <w:webHidden/>
          </w:rPr>
          <w:instrText xml:space="preserve"> PAGEREF _Toc3830800 \h </w:instrText>
        </w:r>
        <w:r>
          <w:rPr>
            <w:noProof/>
            <w:webHidden/>
          </w:rPr>
        </w:r>
      </w:ins>
      <w:r>
        <w:rPr>
          <w:noProof/>
          <w:webHidden/>
        </w:rPr>
        <w:fldChar w:fldCharType="separate"/>
      </w:r>
      <w:ins w:id="112" w:author="outpost" w:date="2019-03-18T19:45:00Z">
        <w:r>
          <w:rPr>
            <w:noProof/>
            <w:webHidden/>
          </w:rPr>
          <w:t>23</w:t>
        </w:r>
        <w:r>
          <w:rPr>
            <w:noProof/>
            <w:webHidden/>
          </w:rPr>
          <w:fldChar w:fldCharType="end"/>
        </w:r>
        <w:r w:rsidRPr="00E63AF6">
          <w:rPr>
            <w:rStyle w:val="Hyperlink"/>
            <w:noProof/>
          </w:rPr>
          <w:fldChar w:fldCharType="end"/>
        </w:r>
      </w:ins>
    </w:p>
    <w:p w14:paraId="56538510" w14:textId="77777777" w:rsidR="00E477DB" w:rsidRDefault="00E477DB">
      <w:pPr>
        <w:pStyle w:val="TOC1"/>
        <w:rPr>
          <w:ins w:id="113" w:author="outpost" w:date="2019-03-18T19:45:00Z"/>
          <w:rFonts w:asciiTheme="minorHAnsi" w:eastAsiaTheme="minorEastAsia" w:hAnsiTheme="minorHAnsi" w:cstheme="minorBidi"/>
          <w:b w:val="0"/>
          <w:noProof/>
          <w:sz w:val="22"/>
          <w:szCs w:val="22"/>
          <w:lang w:val="en-CA" w:eastAsia="en-CA"/>
        </w:rPr>
      </w:pPr>
      <w:ins w:id="114"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"_Toc3830801"</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Appendix D: Decision tree</w:t>
        </w:r>
        <w:r>
          <w:rPr>
            <w:noProof/>
            <w:webHidden/>
          </w:rPr>
          <w:tab/>
        </w:r>
        <w:r>
          <w:rPr>
            <w:noProof/>
            <w:webHidden/>
          </w:rPr>
          <w:fldChar w:fldCharType="begin"/>
        </w:r>
        <w:r>
          <w:rPr>
            <w:noProof/>
            <w:webHidden/>
          </w:rPr>
          <w:instrText xml:space="preserve"> PAGEREF _Toc3830801 \h </w:instrText>
        </w:r>
        <w:r>
          <w:rPr>
            <w:noProof/>
            <w:webHidden/>
          </w:rPr>
        </w:r>
      </w:ins>
      <w:r>
        <w:rPr>
          <w:noProof/>
          <w:webHidden/>
        </w:rPr>
        <w:fldChar w:fldCharType="separate"/>
      </w:r>
      <w:ins w:id="115" w:author="outpost" w:date="2019-03-18T19:45:00Z">
        <w:r>
          <w:rPr>
            <w:noProof/>
            <w:webHidden/>
          </w:rPr>
          <w:t>24</w:t>
        </w:r>
        <w:r>
          <w:rPr>
            <w:noProof/>
            <w:webHidden/>
          </w:rPr>
          <w:fldChar w:fldCharType="end"/>
        </w:r>
        <w:r w:rsidRPr="00E63AF6">
          <w:rPr>
            <w:rStyle w:val="Hyperlink"/>
            <w:noProof/>
          </w:rPr>
          <w:fldChar w:fldCharType="end"/>
        </w:r>
      </w:ins>
    </w:p>
    <w:p w14:paraId="5D249D3D" w14:textId="77777777" w:rsidR="00E477DB" w:rsidRDefault="00E477DB">
      <w:pPr>
        <w:pStyle w:val="TOC1"/>
        <w:rPr>
          <w:ins w:id="116" w:author="outpost" w:date="2019-03-18T19:45:00Z"/>
          <w:rFonts w:asciiTheme="minorHAnsi" w:eastAsiaTheme="minorEastAsia" w:hAnsiTheme="minorHAnsi" w:cstheme="minorBidi"/>
          <w:b w:val="0"/>
          <w:noProof/>
          <w:sz w:val="22"/>
          <w:szCs w:val="22"/>
          <w:lang w:val="en-CA" w:eastAsia="en-CA"/>
        </w:rPr>
      </w:pPr>
      <w:ins w:id="117" w:author="outpost" w:date="2019-03-18T19:45:00Z">
        <w:r w:rsidRPr="00E63AF6">
          <w:rPr>
            <w:rStyle w:val="Hyperlink"/>
            <w:noProof/>
          </w:rPr>
          <w:fldChar w:fldCharType="begin"/>
        </w:r>
        <w:r w:rsidRPr="00E63AF6">
          <w:rPr>
            <w:rStyle w:val="Hyperlink"/>
            <w:noProof/>
          </w:rPr>
          <w:instrText xml:space="preserve"> </w:instrText>
        </w:r>
        <w:r>
          <w:rPr>
            <w:noProof/>
          </w:rPr>
          <w:instrText>HYPERLINK \l "_Toc3830802"</w:instrText>
        </w:r>
        <w:r w:rsidRPr="00E63AF6">
          <w:rPr>
            <w:rStyle w:val="Hyperlink"/>
            <w:noProof/>
          </w:rPr>
          <w:instrText xml:space="preserve"> </w:instrText>
        </w:r>
        <w:r w:rsidRPr="00E63AF6">
          <w:rPr>
            <w:rStyle w:val="Hyperlink"/>
            <w:noProof/>
          </w:rPr>
        </w:r>
        <w:r w:rsidRPr="00E63AF6">
          <w:rPr>
            <w:rStyle w:val="Hyperlink"/>
            <w:noProof/>
          </w:rPr>
          <w:fldChar w:fldCharType="separate"/>
        </w:r>
        <w:r w:rsidRPr="00E63AF6">
          <w:rPr>
            <w:rStyle w:val="Hyperlink"/>
            <w:noProof/>
          </w:rPr>
          <w:t>Appendix E: Highlight of milestone meetings</w:t>
        </w:r>
        <w:r>
          <w:rPr>
            <w:noProof/>
            <w:webHidden/>
          </w:rPr>
          <w:tab/>
        </w:r>
        <w:r>
          <w:rPr>
            <w:noProof/>
            <w:webHidden/>
          </w:rPr>
          <w:fldChar w:fldCharType="begin"/>
        </w:r>
        <w:r>
          <w:rPr>
            <w:noProof/>
            <w:webHidden/>
          </w:rPr>
          <w:instrText xml:space="preserve"> PAGEREF _Toc3830802 \h </w:instrText>
        </w:r>
        <w:r>
          <w:rPr>
            <w:noProof/>
            <w:webHidden/>
          </w:rPr>
        </w:r>
      </w:ins>
      <w:r>
        <w:rPr>
          <w:noProof/>
          <w:webHidden/>
        </w:rPr>
        <w:fldChar w:fldCharType="separate"/>
      </w:r>
      <w:ins w:id="118" w:author="outpost" w:date="2019-03-18T19:45:00Z">
        <w:r>
          <w:rPr>
            <w:noProof/>
            <w:webHidden/>
          </w:rPr>
          <w:t>25</w:t>
        </w:r>
        <w:r>
          <w:rPr>
            <w:noProof/>
            <w:webHidden/>
          </w:rPr>
          <w:fldChar w:fldCharType="end"/>
        </w:r>
        <w:r w:rsidRPr="00E63AF6">
          <w:rPr>
            <w:rStyle w:val="Hyperlink"/>
            <w:noProof/>
          </w:rPr>
          <w:fldChar w:fldCharType="end"/>
        </w:r>
      </w:ins>
    </w:p>
    <w:p w14:paraId="44FEF4AB" w14:textId="77777777" w:rsidR="003B3A7C" w:rsidDel="00E477DB" w:rsidRDefault="003B3A7C">
      <w:pPr>
        <w:pStyle w:val="TOC1"/>
        <w:rPr>
          <w:ins w:id="119" w:author="Fritz Gyger" w:date="2019-03-17T15:30:00Z"/>
          <w:del w:id="120" w:author="outpost" w:date="2019-03-18T19:45:00Z"/>
          <w:rFonts w:asciiTheme="minorHAnsi" w:eastAsiaTheme="minorEastAsia" w:hAnsiTheme="minorHAnsi" w:cstheme="minorBidi"/>
          <w:b w:val="0"/>
          <w:noProof/>
          <w:sz w:val="22"/>
          <w:szCs w:val="22"/>
          <w:lang w:val="en-CA" w:eastAsia="en-CA"/>
        </w:rPr>
      </w:pPr>
      <w:ins w:id="121" w:author="Fritz Gyger" w:date="2019-03-17T15:30:00Z">
        <w:del w:id="122" w:author="outpost" w:date="2019-03-18T19:45:00Z">
          <w:r w:rsidRPr="00E477DB" w:rsidDel="00E477DB">
            <w:rPr>
              <w:rStyle w:val="Hyperlink"/>
              <w:noProof/>
              <w:rPrChange w:id="123" w:author="outpost" w:date="2019-03-18T19:45:00Z">
                <w:rPr>
                  <w:rStyle w:val="Hyperlink"/>
                  <w:noProof/>
                </w:rPr>
              </w:rPrChange>
            </w:rPr>
            <w:delText>1.</w:delText>
          </w:r>
          <w:r w:rsidDel="00E477DB">
            <w:rPr>
              <w:rFonts w:asciiTheme="minorHAnsi" w:eastAsiaTheme="minorEastAsia" w:hAnsiTheme="minorHAnsi" w:cstheme="minorBidi"/>
              <w:b w:val="0"/>
              <w:noProof/>
              <w:sz w:val="22"/>
              <w:szCs w:val="22"/>
              <w:lang w:val="en-CA" w:eastAsia="en-CA"/>
            </w:rPr>
            <w:tab/>
          </w:r>
          <w:r w:rsidRPr="00E477DB" w:rsidDel="00E477DB">
            <w:rPr>
              <w:rStyle w:val="Hyperlink"/>
              <w:noProof/>
              <w:rPrChange w:id="124" w:author="outpost" w:date="2019-03-18T19:45:00Z">
                <w:rPr>
                  <w:rStyle w:val="Hyperlink"/>
                  <w:noProof/>
                </w:rPr>
              </w:rPrChange>
            </w:rPr>
            <w:delText>Overview</w:delText>
          </w:r>
          <w:r w:rsidDel="00E477DB">
            <w:rPr>
              <w:noProof/>
              <w:webHidden/>
            </w:rPr>
            <w:tab/>
            <w:delText>4</w:delText>
          </w:r>
        </w:del>
      </w:ins>
    </w:p>
    <w:p w14:paraId="03FD2DC6" w14:textId="77777777" w:rsidR="003B3A7C" w:rsidDel="00E477DB" w:rsidRDefault="003B3A7C">
      <w:pPr>
        <w:pStyle w:val="TOC1"/>
        <w:rPr>
          <w:ins w:id="125" w:author="Fritz Gyger" w:date="2019-03-17T15:30:00Z"/>
          <w:del w:id="126" w:author="outpost" w:date="2019-03-18T19:45:00Z"/>
          <w:rFonts w:asciiTheme="minorHAnsi" w:eastAsiaTheme="minorEastAsia" w:hAnsiTheme="minorHAnsi" w:cstheme="minorBidi"/>
          <w:b w:val="0"/>
          <w:noProof/>
          <w:sz w:val="22"/>
          <w:szCs w:val="22"/>
          <w:lang w:val="en-CA" w:eastAsia="en-CA"/>
        </w:rPr>
      </w:pPr>
      <w:ins w:id="127" w:author="Fritz Gyger" w:date="2019-03-17T15:30:00Z">
        <w:del w:id="128" w:author="outpost" w:date="2019-03-18T19:45:00Z">
          <w:r w:rsidRPr="00E477DB" w:rsidDel="00E477DB">
            <w:rPr>
              <w:rStyle w:val="Hyperlink"/>
              <w:noProof/>
              <w:rPrChange w:id="129" w:author="outpost" w:date="2019-03-18T19:45:00Z">
                <w:rPr>
                  <w:rStyle w:val="Hyperlink"/>
                  <w:noProof/>
                </w:rPr>
              </w:rPrChange>
            </w:rPr>
            <w:delText>2.</w:delText>
          </w:r>
          <w:r w:rsidDel="00E477DB">
            <w:rPr>
              <w:rFonts w:asciiTheme="minorHAnsi" w:eastAsiaTheme="minorEastAsia" w:hAnsiTheme="minorHAnsi" w:cstheme="minorBidi"/>
              <w:b w:val="0"/>
              <w:noProof/>
              <w:sz w:val="22"/>
              <w:szCs w:val="22"/>
              <w:lang w:val="en-CA" w:eastAsia="en-CA"/>
            </w:rPr>
            <w:tab/>
          </w:r>
          <w:r w:rsidRPr="00E477DB" w:rsidDel="00E477DB">
            <w:rPr>
              <w:rStyle w:val="Hyperlink"/>
              <w:noProof/>
              <w:rPrChange w:id="130" w:author="outpost" w:date="2019-03-18T19:45:00Z">
                <w:rPr>
                  <w:rStyle w:val="Hyperlink"/>
                  <w:noProof/>
                </w:rPr>
              </w:rPrChange>
            </w:rPr>
            <w:delText>Assumptions/Constraints/Risks</w:delText>
          </w:r>
          <w:r w:rsidDel="00E477DB">
            <w:rPr>
              <w:noProof/>
              <w:webHidden/>
            </w:rPr>
            <w:tab/>
            <w:delText>6</w:delText>
          </w:r>
        </w:del>
      </w:ins>
    </w:p>
    <w:p w14:paraId="22D1BCC1" w14:textId="77777777" w:rsidR="003B3A7C" w:rsidDel="00E477DB" w:rsidRDefault="003B3A7C">
      <w:pPr>
        <w:pStyle w:val="TOC2"/>
        <w:rPr>
          <w:ins w:id="131" w:author="Fritz Gyger" w:date="2019-03-17T15:30:00Z"/>
          <w:del w:id="132" w:author="outpost" w:date="2019-03-18T19:45:00Z"/>
          <w:rFonts w:asciiTheme="minorHAnsi" w:eastAsiaTheme="minorEastAsia" w:hAnsiTheme="minorHAnsi" w:cstheme="minorBidi"/>
          <w:noProof/>
          <w:sz w:val="22"/>
          <w:szCs w:val="22"/>
          <w:lang w:val="en-CA" w:eastAsia="en-CA"/>
        </w:rPr>
      </w:pPr>
      <w:ins w:id="133" w:author="Fritz Gyger" w:date="2019-03-17T15:30:00Z">
        <w:del w:id="134" w:author="outpost" w:date="2019-03-18T19:45:00Z">
          <w:r w:rsidRPr="00E477DB" w:rsidDel="00E477DB">
            <w:rPr>
              <w:rStyle w:val="Hyperlink"/>
              <w:noProof/>
              <w:rPrChange w:id="135" w:author="outpost" w:date="2019-03-18T19:45:00Z">
                <w:rPr>
                  <w:rStyle w:val="Hyperlink"/>
                  <w:noProof/>
                </w:rPr>
              </w:rPrChange>
            </w:rPr>
            <w:delText>2.1</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36" w:author="outpost" w:date="2019-03-18T19:45:00Z">
                <w:rPr>
                  <w:rStyle w:val="Hyperlink"/>
                  <w:noProof/>
                </w:rPr>
              </w:rPrChange>
            </w:rPr>
            <w:delText>Assumptions</w:delText>
          </w:r>
          <w:r w:rsidDel="00E477DB">
            <w:rPr>
              <w:noProof/>
              <w:webHidden/>
            </w:rPr>
            <w:tab/>
            <w:delText>6</w:delText>
          </w:r>
        </w:del>
      </w:ins>
    </w:p>
    <w:p w14:paraId="6342F7F3" w14:textId="77777777" w:rsidR="003B3A7C" w:rsidDel="00E477DB" w:rsidRDefault="003B3A7C">
      <w:pPr>
        <w:pStyle w:val="TOC2"/>
        <w:rPr>
          <w:ins w:id="137" w:author="Fritz Gyger" w:date="2019-03-17T15:30:00Z"/>
          <w:del w:id="138" w:author="outpost" w:date="2019-03-18T19:45:00Z"/>
          <w:rFonts w:asciiTheme="minorHAnsi" w:eastAsiaTheme="minorEastAsia" w:hAnsiTheme="minorHAnsi" w:cstheme="minorBidi"/>
          <w:noProof/>
          <w:sz w:val="22"/>
          <w:szCs w:val="22"/>
          <w:lang w:val="en-CA" w:eastAsia="en-CA"/>
        </w:rPr>
      </w:pPr>
      <w:ins w:id="139" w:author="Fritz Gyger" w:date="2019-03-17T15:30:00Z">
        <w:del w:id="140" w:author="outpost" w:date="2019-03-18T19:45:00Z">
          <w:r w:rsidRPr="00E477DB" w:rsidDel="00E477DB">
            <w:rPr>
              <w:rStyle w:val="Hyperlink"/>
              <w:noProof/>
              <w:rPrChange w:id="141" w:author="outpost" w:date="2019-03-18T19:45:00Z">
                <w:rPr>
                  <w:rStyle w:val="Hyperlink"/>
                  <w:noProof/>
                </w:rPr>
              </w:rPrChange>
            </w:rPr>
            <w:delText>2.2</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42" w:author="outpost" w:date="2019-03-18T19:45:00Z">
                <w:rPr>
                  <w:rStyle w:val="Hyperlink"/>
                  <w:noProof/>
                </w:rPr>
              </w:rPrChange>
            </w:rPr>
            <w:delText>Constraints</w:delText>
          </w:r>
          <w:r w:rsidDel="00E477DB">
            <w:rPr>
              <w:noProof/>
              <w:webHidden/>
            </w:rPr>
            <w:tab/>
            <w:delText>7</w:delText>
          </w:r>
        </w:del>
      </w:ins>
    </w:p>
    <w:p w14:paraId="1B2F1C31" w14:textId="77777777" w:rsidR="003B3A7C" w:rsidDel="00E477DB" w:rsidRDefault="003B3A7C">
      <w:pPr>
        <w:pStyle w:val="TOC2"/>
        <w:rPr>
          <w:ins w:id="143" w:author="Fritz Gyger" w:date="2019-03-17T15:30:00Z"/>
          <w:del w:id="144" w:author="outpost" w:date="2019-03-18T19:45:00Z"/>
          <w:rFonts w:asciiTheme="minorHAnsi" w:eastAsiaTheme="minorEastAsia" w:hAnsiTheme="minorHAnsi" w:cstheme="minorBidi"/>
          <w:noProof/>
          <w:sz w:val="22"/>
          <w:szCs w:val="22"/>
          <w:lang w:val="en-CA" w:eastAsia="en-CA"/>
        </w:rPr>
      </w:pPr>
      <w:ins w:id="145" w:author="Fritz Gyger" w:date="2019-03-17T15:30:00Z">
        <w:del w:id="146" w:author="outpost" w:date="2019-03-18T19:45:00Z">
          <w:r w:rsidRPr="00E477DB" w:rsidDel="00E477DB">
            <w:rPr>
              <w:rStyle w:val="Hyperlink"/>
              <w:noProof/>
              <w:rPrChange w:id="147" w:author="outpost" w:date="2019-03-18T19:45:00Z">
                <w:rPr>
                  <w:rStyle w:val="Hyperlink"/>
                  <w:noProof/>
                </w:rPr>
              </w:rPrChange>
            </w:rPr>
            <w:delText>2.3</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48" w:author="outpost" w:date="2019-03-18T19:45:00Z">
                <w:rPr>
                  <w:rStyle w:val="Hyperlink"/>
                  <w:noProof/>
                </w:rPr>
              </w:rPrChange>
            </w:rPr>
            <w:delText>Risks</w:delText>
          </w:r>
          <w:r w:rsidDel="00E477DB">
            <w:rPr>
              <w:noProof/>
              <w:webHidden/>
            </w:rPr>
            <w:tab/>
            <w:delText>7</w:delText>
          </w:r>
        </w:del>
      </w:ins>
    </w:p>
    <w:p w14:paraId="79594163" w14:textId="77777777" w:rsidR="003B3A7C" w:rsidDel="00E477DB" w:rsidRDefault="003B3A7C">
      <w:pPr>
        <w:pStyle w:val="TOC1"/>
        <w:rPr>
          <w:ins w:id="149" w:author="Fritz Gyger" w:date="2019-03-17T15:30:00Z"/>
          <w:del w:id="150" w:author="outpost" w:date="2019-03-18T19:45:00Z"/>
          <w:rFonts w:asciiTheme="minorHAnsi" w:eastAsiaTheme="minorEastAsia" w:hAnsiTheme="minorHAnsi" w:cstheme="minorBidi"/>
          <w:b w:val="0"/>
          <w:noProof/>
          <w:sz w:val="22"/>
          <w:szCs w:val="22"/>
          <w:lang w:val="en-CA" w:eastAsia="en-CA"/>
        </w:rPr>
      </w:pPr>
      <w:ins w:id="151" w:author="Fritz Gyger" w:date="2019-03-17T15:30:00Z">
        <w:del w:id="152" w:author="outpost" w:date="2019-03-18T19:45:00Z">
          <w:r w:rsidRPr="00E477DB" w:rsidDel="00E477DB">
            <w:rPr>
              <w:rStyle w:val="Hyperlink"/>
              <w:noProof/>
              <w:rPrChange w:id="153" w:author="outpost" w:date="2019-03-18T19:45:00Z">
                <w:rPr>
                  <w:rStyle w:val="Hyperlink"/>
                  <w:noProof/>
                </w:rPr>
              </w:rPrChange>
            </w:rPr>
            <w:delText>3.</w:delText>
          </w:r>
          <w:r w:rsidDel="00E477DB">
            <w:rPr>
              <w:rFonts w:asciiTheme="minorHAnsi" w:eastAsiaTheme="minorEastAsia" w:hAnsiTheme="minorHAnsi" w:cstheme="minorBidi"/>
              <w:b w:val="0"/>
              <w:noProof/>
              <w:sz w:val="22"/>
              <w:szCs w:val="22"/>
              <w:lang w:val="en-CA" w:eastAsia="en-CA"/>
            </w:rPr>
            <w:tab/>
          </w:r>
          <w:r w:rsidRPr="00E477DB" w:rsidDel="00E477DB">
            <w:rPr>
              <w:rStyle w:val="Hyperlink"/>
              <w:noProof/>
              <w:rPrChange w:id="154" w:author="outpost" w:date="2019-03-18T19:45:00Z">
                <w:rPr>
                  <w:rStyle w:val="Hyperlink"/>
                  <w:noProof/>
                </w:rPr>
              </w:rPrChange>
            </w:rPr>
            <w:delText>Design Decisions</w:delText>
          </w:r>
          <w:r w:rsidDel="00E477DB">
            <w:rPr>
              <w:noProof/>
              <w:webHidden/>
            </w:rPr>
            <w:tab/>
            <w:delText>8</w:delText>
          </w:r>
        </w:del>
      </w:ins>
    </w:p>
    <w:p w14:paraId="702E7F01" w14:textId="77777777" w:rsidR="003B3A7C" w:rsidDel="00E477DB" w:rsidRDefault="003B3A7C">
      <w:pPr>
        <w:pStyle w:val="TOC2"/>
        <w:rPr>
          <w:ins w:id="155" w:author="Fritz Gyger" w:date="2019-03-17T15:30:00Z"/>
          <w:del w:id="156" w:author="outpost" w:date="2019-03-18T19:45:00Z"/>
          <w:rFonts w:asciiTheme="minorHAnsi" w:eastAsiaTheme="minorEastAsia" w:hAnsiTheme="minorHAnsi" w:cstheme="minorBidi"/>
          <w:noProof/>
          <w:sz w:val="22"/>
          <w:szCs w:val="22"/>
          <w:lang w:val="en-CA" w:eastAsia="en-CA"/>
        </w:rPr>
      </w:pPr>
      <w:ins w:id="157" w:author="Fritz Gyger" w:date="2019-03-17T15:30:00Z">
        <w:del w:id="158" w:author="outpost" w:date="2019-03-18T19:45:00Z">
          <w:r w:rsidRPr="00E477DB" w:rsidDel="00E477DB">
            <w:rPr>
              <w:rStyle w:val="Hyperlink"/>
              <w:noProof/>
              <w:rPrChange w:id="159" w:author="outpost" w:date="2019-03-18T19:45:00Z">
                <w:rPr>
                  <w:rStyle w:val="Hyperlink"/>
                  <w:noProof/>
                </w:rPr>
              </w:rPrChange>
            </w:rPr>
            <w:delText>3.1</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60" w:author="outpost" w:date="2019-03-18T19:45:00Z">
                <w:rPr>
                  <w:rStyle w:val="Hyperlink"/>
                  <w:noProof/>
                </w:rPr>
              </w:rPrChange>
            </w:rPr>
            <w:delText>Key Factors Influencing Design</w:delText>
          </w:r>
          <w:r w:rsidDel="00E477DB">
            <w:rPr>
              <w:noProof/>
              <w:webHidden/>
            </w:rPr>
            <w:tab/>
            <w:delText>8</w:delText>
          </w:r>
        </w:del>
      </w:ins>
    </w:p>
    <w:p w14:paraId="42CB35EF" w14:textId="77777777" w:rsidR="003B3A7C" w:rsidDel="00E477DB" w:rsidRDefault="003B3A7C">
      <w:pPr>
        <w:pStyle w:val="TOC2"/>
        <w:rPr>
          <w:ins w:id="161" w:author="Fritz Gyger" w:date="2019-03-17T15:30:00Z"/>
          <w:del w:id="162" w:author="outpost" w:date="2019-03-18T19:45:00Z"/>
          <w:rFonts w:asciiTheme="minorHAnsi" w:eastAsiaTheme="minorEastAsia" w:hAnsiTheme="minorHAnsi" w:cstheme="minorBidi"/>
          <w:noProof/>
          <w:sz w:val="22"/>
          <w:szCs w:val="22"/>
          <w:lang w:val="en-CA" w:eastAsia="en-CA"/>
        </w:rPr>
      </w:pPr>
      <w:ins w:id="163" w:author="Fritz Gyger" w:date="2019-03-17T15:30:00Z">
        <w:del w:id="164" w:author="outpost" w:date="2019-03-18T19:45:00Z">
          <w:r w:rsidRPr="00E477DB" w:rsidDel="00E477DB">
            <w:rPr>
              <w:rStyle w:val="Hyperlink"/>
              <w:noProof/>
              <w:rPrChange w:id="165" w:author="outpost" w:date="2019-03-18T19:45:00Z">
                <w:rPr>
                  <w:rStyle w:val="Hyperlink"/>
                  <w:noProof/>
                </w:rPr>
              </w:rPrChange>
            </w:rPr>
            <w:delText>3.2</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66" w:author="outpost" w:date="2019-03-18T19:45:00Z">
                <w:rPr>
                  <w:rStyle w:val="Hyperlink"/>
                  <w:noProof/>
                </w:rPr>
              </w:rPrChange>
            </w:rPr>
            <w:delText>Functional Design Decisions</w:delText>
          </w:r>
          <w:r w:rsidDel="00E477DB">
            <w:rPr>
              <w:noProof/>
              <w:webHidden/>
            </w:rPr>
            <w:tab/>
            <w:delText>8</w:delText>
          </w:r>
        </w:del>
      </w:ins>
    </w:p>
    <w:p w14:paraId="08E0F34F" w14:textId="77777777" w:rsidR="003B3A7C" w:rsidDel="00E477DB" w:rsidRDefault="003B3A7C">
      <w:pPr>
        <w:pStyle w:val="TOC2"/>
        <w:rPr>
          <w:ins w:id="167" w:author="Fritz Gyger" w:date="2019-03-17T15:30:00Z"/>
          <w:del w:id="168" w:author="outpost" w:date="2019-03-18T19:45:00Z"/>
          <w:rFonts w:asciiTheme="minorHAnsi" w:eastAsiaTheme="minorEastAsia" w:hAnsiTheme="minorHAnsi" w:cstheme="minorBidi"/>
          <w:noProof/>
          <w:sz w:val="22"/>
          <w:szCs w:val="22"/>
          <w:lang w:val="en-CA" w:eastAsia="en-CA"/>
        </w:rPr>
      </w:pPr>
      <w:ins w:id="169" w:author="Fritz Gyger" w:date="2019-03-17T15:30:00Z">
        <w:del w:id="170" w:author="outpost" w:date="2019-03-18T19:45:00Z">
          <w:r w:rsidRPr="00E477DB" w:rsidDel="00E477DB">
            <w:rPr>
              <w:rStyle w:val="Hyperlink"/>
              <w:noProof/>
              <w:rPrChange w:id="171" w:author="outpost" w:date="2019-03-18T19:45:00Z">
                <w:rPr>
                  <w:rStyle w:val="Hyperlink"/>
                  <w:noProof/>
                </w:rPr>
              </w:rPrChange>
            </w:rPr>
            <w:delText>3.3</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72" w:author="outpost" w:date="2019-03-18T19:45:00Z">
                <w:rPr>
                  <w:rStyle w:val="Hyperlink"/>
                  <w:noProof/>
                </w:rPr>
              </w:rPrChange>
            </w:rPr>
            <w:delText>Database Management System Decisions</w:delText>
          </w:r>
          <w:r w:rsidDel="00E477DB">
            <w:rPr>
              <w:noProof/>
              <w:webHidden/>
            </w:rPr>
            <w:tab/>
            <w:delText>9</w:delText>
          </w:r>
        </w:del>
      </w:ins>
    </w:p>
    <w:p w14:paraId="38E2DD3D" w14:textId="77777777" w:rsidR="003B3A7C" w:rsidDel="00E477DB" w:rsidRDefault="003B3A7C">
      <w:pPr>
        <w:pStyle w:val="TOC2"/>
        <w:rPr>
          <w:ins w:id="173" w:author="Fritz Gyger" w:date="2019-03-17T15:30:00Z"/>
          <w:del w:id="174" w:author="outpost" w:date="2019-03-18T19:45:00Z"/>
          <w:rFonts w:asciiTheme="minorHAnsi" w:eastAsiaTheme="minorEastAsia" w:hAnsiTheme="minorHAnsi" w:cstheme="minorBidi"/>
          <w:noProof/>
          <w:sz w:val="22"/>
          <w:szCs w:val="22"/>
          <w:lang w:val="en-CA" w:eastAsia="en-CA"/>
        </w:rPr>
      </w:pPr>
      <w:ins w:id="175" w:author="Fritz Gyger" w:date="2019-03-17T15:30:00Z">
        <w:del w:id="176" w:author="outpost" w:date="2019-03-18T19:45:00Z">
          <w:r w:rsidRPr="00E477DB" w:rsidDel="00E477DB">
            <w:rPr>
              <w:rStyle w:val="Hyperlink"/>
              <w:noProof/>
              <w:rPrChange w:id="177" w:author="outpost" w:date="2019-03-18T19:45:00Z">
                <w:rPr>
                  <w:rStyle w:val="Hyperlink"/>
                  <w:noProof/>
                </w:rPr>
              </w:rPrChange>
            </w:rPr>
            <w:delText>3.4</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78" w:author="outpost" w:date="2019-03-18T19:45:00Z">
                <w:rPr>
                  <w:rStyle w:val="Hyperlink"/>
                  <w:noProof/>
                </w:rPr>
              </w:rPrChange>
            </w:rPr>
            <w:delText>Security and Privacy Design Decisions</w:delText>
          </w:r>
          <w:r w:rsidDel="00E477DB">
            <w:rPr>
              <w:noProof/>
              <w:webHidden/>
            </w:rPr>
            <w:tab/>
            <w:delText>9</w:delText>
          </w:r>
        </w:del>
      </w:ins>
    </w:p>
    <w:p w14:paraId="724E4832" w14:textId="77777777" w:rsidR="003B3A7C" w:rsidDel="00E477DB" w:rsidRDefault="003B3A7C">
      <w:pPr>
        <w:pStyle w:val="TOC2"/>
        <w:rPr>
          <w:ins w:id="179" w:author="Fritz Gyger" w:date="2019-03-17T15:30:00Z"/>
          <w:del w:id="180" w:author="outpost" w:date="2019-03-18T19:45:00Z"/>
          <w:rFonts w:asciiTheme="minorHAnsi" w:eastAsiaTheme="minorEastAsia" w:hAnsiTheme="minorHAnsi" w:cstheme="minorBidi"/>
          <w:noProof/>
          <w:sz w:val="22"/>
          <w:szCs w:val="22"/>
          <w:lang w:val="en-CA" w:eastAsia="en-CA"/>
        </w:rPr>
      </w:pPr>
      <w:ins w:id="181" w:author="Fritz Gyger" w:date="2019-03-17T15:30:00Z">
        <w:del w:id="182" w:author="outpost" w:date="2019-03-18T19:45:00Z">
          <w:r w:rsidRPr="00E477DB" w:rsidDel="00E477DB">
            <w:rPr>
              <w:rStyle w:val="Hyperlink"/>
              <w:noProof/>
              <w:rPrChange w:id="183" w:author="outpost" w:date="2019-03-18T19:45:00Z">
                <w:rPr>
                  <w:rStyle w:val="Hyperlink"/>
                  <w:noProof/>
                </w:rPr>
              </w:rPrChange>
            </w:rPr>
            <w:delText>3.5</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84" w:author="outpost" w:date="2019-03-18T19:45:00Z">
                <w:rPr>
                  <w:rStyle w:val="Hyperlink"/>
                  <w:noProof/>
                </w:rPr>
              </w:rPrChange>
            </w:rPr>
            <w:delText>Performance and Maintenance Design Decisions</w:delText>
          </w:r>
          <w:r w:rsidDel="00E477DB">
            <w:rPr>
              <w:noProof/>
              <w:webHidden/>
            </w:rPr>
            <w:tab/>
            <w:delText>9</w:delText>
          </w:r>
        </w:del>
      </w:ins>
    </w:p>
    <w:p w14:paraId="40349A9A" w14:textId="77777777" w:rsidR="003B3A7C" w:rsidDel="00E477DB" w:rsidRDefault="003B3A7C">
      <w:pPr>
        <w:pStyle w:val="TOC1"/>
        <w:rPr>
          <w:ins w:id="185" w:author="Fritz Gyger" w:date="2019-03-17T15:30:00Z"/>
          <w:del w:id="186" w:author="outpost" w:date="2019-03-18T19:45:00Z"/>
          <w:rFonts w:asciiTheme="minorHAnsi" w:eastAsiaTheme="minorEastAsia" w:hAnsiTheme="minorHAnsi" w:cstheme="minorBidi"/>
          <w:b w:val="0"/>
          <w:noProof/>
          <w:sz w:val="22"/>
          <w:szCs w:val="22"/>
          <w:lang w:val="en-CA" w:eastAsia="en-CA"/>
        </w:rPr>
      </w:pPr>
      <w:ins w:id="187" w:author="Fritz Gyger" w:date="2019-03-17T15:30:00Z">
        <w:del w:id="188" w:author="outpost" w:date="2019-03-18T19:45:00Z">
          <w:r w:rsidRPr="00E477DB" w:rsidDel="00E477DB">
            <w:rPr>
              <w:rStyle w:val="Hyperlink"/>
              <w:noProof/>
              <w:rPrChange w:id="189" w:author="outpost" w:date="2019-03-18T19:45:00Z">
                <w:rPr>
                  <w:rStyle w:val="Hyperlink"/>
                  <w:noProof/>
                </w:rPr>
              </w:rPrChange>
            </w:rPr>
            <w:delText>4.</w:delText>
          </w:r>
          <w:r w:rsidDel="00E477DB">
            <w:rPr>
              <w:rFonts w:asciiTheme="minorHAnsi" w:eastAsiaTheme="minorEastAsia" w:hAnsiTheme="minorHAnsi" w:cstheme="minorBidi"/>
              <w:b w:val="0"/>
              <w:noProof/>
              <w:sz w:val="22"/>
              <w:szCs w:val="22"/>
              <w:lang w:val="en-CA" w:eastAsia="en-CA"/>
            </w:rPr>
            <w:tab/>
          </w:r>
          <w:r w:rsidRPr="00E477DB" w:rsidDel="00E477DB">
            <w:rPr>
              <w:rStyle w:val="Hyperlink"/>
              <w:noProof/>
              <w:rPrChange w:id="190" w:author="outpost" w:date="2019-03-18T19:45:00Z">
                <w:rPr>
                  <w:rStyle w:val="Hyperlink"/>
                  <w:noProof/>
                </w:rPr>
              </w:rPrChange>
            </w:rPr>
            <w:delText>Detailed Database Design</w:delText>
          </w:r>
          <w:r w:rsidDel="00E477DB">
            <w:rPr>
              <w:noProof/>
              <w:webHidden/>
            </w:rPr>
            <w:tab/>
            <w:delText>11</w:delText>
          </w:r>
        </w:del>
      </w:ins>
    </w:p>
    <w:p w14:paraId="3D1BEA46" w14:textId="77777777" w:rsidR="003B3A7C" w:rsidDel="00E477DB" w:rsidRDefault="003B3A7C">
      <w:pPr>
        <w:pStyle w:val="TOC2"/>
        <w:rPr>
          <w:ins w:id="191" w:author="Fritz Gyger" w:date="2019-03-17T15:30:00Z"/>
          <w:del w:id="192" w:author="outpost" w:date="2019-03-18T19:45:00Z"/>
          <w:rFonts w:asciiTheme="minorHAnsi" w:eastAsiaTheme="minorEastAsia" w:hAnsiTheme="minorHAnsi" w:cstheme="minorBidi"/>
          <w:noProof/>
          <w:sz w:val="22"/>
          <w:szCs w:val="22"/>
          <w:lang w:val="en-CA" w:eastAsia="en-CA"/>
        </w:rPr>
      </w:pPr>
      <w:ins w:id="193" w:author="Fritz Gyger" w:date="2019-03-17T15:30:00Z">
        <w:del w:id="194" w:author="outpost" w:date="2019-03-18T19:45:00Z">
          <w:r w:rsidRPr="00E477DB" w:rsidDel="00E477DB">
            <w:rPr>
              <w:rStyle w:val="Hyperlink"/>
              <w:noProof/>
              <w:rPrChange w:id="195" w:author="outpost" w:date="2019-03-18T19:45:00Z">
                <w:rPr>
                  <w:rStyle w:val="Hyperlink"/>
                  <w:noProof/>
                </w:rPr>
              </w:rPrChange>
            </w:rPr>
            <w:delText>4.1</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196" w:author="outpost" w:date="2019-03-18T19:45:00Z">
                <w:rPr>
                  <w:rStyle w:val="Hyperlink"/>
                  <w:noProof/>
                </w:rPr>
              </w:rPrChange>
            </w:rPr>
            <w:delText>Roles and Responsibilities</w:delText>
          </w:r>
          <w:r w:rsidDel="00E477DB">
            <w:rPr>
              <w:noProof/>
              <w:webHidden/>
            </w:rPr>
            <w:tab/>
            <w:delText>13</w:delText>
          </w:r>
        </w:del>
      </w:ins>
    </w:p>
    <w:p w14:paraId="72F76195" w14:textId="77777777" w:rsidR="003B3A7C" w:rsidDel="00E477DB" w:rsidRDefault="003B3A7C">
      <w:pPr>
        <w:pStyle w:val="TOC2"/>
        <w:rPr>
          <w:ins w:id="197" w:author="Fritz Gyger" w:date="2019-03-17T15:30:00Z"/>
          <w:del w:id="198" w:author="outpost" w:date="2019-03-18T19:45:00Z"/>
          <w:rFonts w:asciiTheme="minorHAnsi" w:eastAsiaTheme="minorEastAsia" w:hAnsiTheme="minorHAnsi" w:cstheme="minorBidi"/>
          <w:noProof/>
          <w:sz w:val="22"/>
          <w:szCs w:val="22"/>
          <w:lang w:val="en-CA" w:eastAsia="en-CA"/>
        </w:rPr>
      </w:pPr>
      <w:ins w:id="199" w:author="Fritz Gyger" w:date="2019-03-17T15:30:00Z">
        <w:del w:id="200" w:author="outpost" w:date="2019-03-18T19:45:00Z">
          <w:r w:rsidRPr="00E477DB" w:rsidDel="00E477DB">
            <w:rPr>
              <w:rStyle w:val="Hyperlink"/>
              <w:noProof/>
              <w:rPrChange w:id="201" w:author="outpost" w:date="2019-03-18T19:45:00Z">
                <w:rPr>
                  <w:rStyle w:val="Hyperlink"/>
                  <w:noProof/>
                </w:rPr>
              </w:rPrChange>
            </w:rPr>
            <w:delText>4.2</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202" w:author="outpost" w:date="2019-03-18T19:45:00Z">
                <w:rPr>
                  <w:rStyle w:val="Hyperlink"/>
                  <w:noProof/>
                </w:rPr>
              </w:rPrChange>
            </w:rPr>
            <w:delText>Performance Monitoring and Database Efficiency</w:delText>
          </w:r>
          <w:r w:rsidDel="00E477DB">
            <w:rPr>
              <w:noProof/>
              <w:webHidden/>
            </w:rPr>
            <w:tab/>
            <w:delText>13</w:delText>
          </w:r>
        </w:del>
      </w:ins>
    </w:p>
    <w:p w14:paraId="17678F63" w14:textId="77777777" w:rsidR="003B3A7C" w:rsidDel="00E477DB" w:rsidRDefault="003B3A7C">
      <w:pPr>
        <w:pStyle w:val="TOC3"/>
        <w:rPr>
          <w:ins w:id="203" w:author="Fritz Gyger" w:date="2019-03-17T15:30:00Z"/>
          <w:del w:id="204" w:author="outpost" w:date="2019-03-18T19:45:00Z"/>
          <w:rFonts w:asciiTheme="minorHAnsi" w:eastAsiaTheme="minorEastAsia" w:hAnsiTheme="minorHAnsi" w:cstheme="minorBidi"/>
          <w:noProof/>
          <w:sz w:val="22"/>
          <w:szCs w:val="22"/>
          <w:lang w:val="en-CA" w:eastAsia="en-CA"/>
        </w:rPr>
      </w:pPr>
      <w:ins w:id="205" w:author="Fritz Gyger" w:date="2019-03-17T15:30:00Z">
        <w:del w:id="206" w:author="outpost" w:date="2019-03-18T19:45:00Z">
          <w:r w:rsidRPr="00E477DB" w:rsidDel="00E477DB">
            <w:rPr>
              <w:rStyle w:val="Hyperlink"/>
              <w:noProof/>
              <w:rPrChange w:id="207" w:author="outpost" w:date="2019-03-18T19:45:00Z">
                <w:rPr>
                  <w:rStyle w:val="Hyperlink"/>
                  <w:noProof/>
                </w:rPr>
              </w:rPrChange>
            </w:rPr>
            <w:delText>4.2.1</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208" w:author="outpost" w:date="2019-03-18T19:45:00Z">
                <w:rPr>
                  <w:rStyle w:val="Hyperlink"/>
                  <w:noProof/>
                </w:rPr>
              </w:rPrChange>
            </w:rPr>
            <w:delText>Operational Implications</w:delText>
          </w:r>
          <w:r w:rsidDel="00E477DB">
            <w:rPr>
              <w:noProof/>
              <w:webHidden/>
            </w:rPr>
            <w:tab/>
            <w:delText>13</w:delText>
          </w:r>
        </w:del>
      </w:ins>
    </w:p>
    <w:p w14:paraId="7AF47EFC" w14:textId="77777777" w:rsidR="003B3A7C" w:rsidDel="00E477DB" w:rsidRDefault="003B3A7C">
      <w:pPr>
        <w:pStyle w:val="TOC3"/>
        <w:rPr>
          <w:ins w:id="209" w:author="Fritz Gyger" w:date="2019-03-17T15:30:00Z"/>
          <w:del w:id="210" w:author="outpost" w:date="2019-03-18T19:45:00Z"/>
          <w:rFonts w:asciiTheme="minorHAnsi" w:eastAsiaTheme="minorEastAsia" w:hAnsiTheme="minorHAnsi" w:cstheme="minorBidi"/>
          <w:noProof/>
          <w:sz w:val="22"/>
          <w:szCs w:val="22"/>
          <w:lang w:val="en-CA" w:eastAsia="en-CA"/>
        </w:rPr>
      </w:pPr>
      <w:ins w:id="211" w:author="Fritz Gyger" w:date="2019-03-17T15:30:00Z">
        <w:del w:id="212" w:author="outpost" w:date="2019-03-18T19:45:00Z">
          <w:r w:rsidRPr="00E477DB" w:rsidDel="00E477DB">
            <w:rPr>
              <w:rStyle w:val="Hyperlink"/>
              <w:noProof/>
              <w:rPrChange w:id="213" w:author="outpost" w:date="2019-03-18T19:45:00Z">
                <w:rPr>
                  <w:rStyle w:val="Hyperlink"/>
                  <w:noProof/>
                </w:rPr>
              </w:rPrChange>
            </w:rPr>
            <w:delText>4.2.2</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214" w:author="outpost" w:date="2019-03-18T19:45:00Z">
                <w:rPr>
                  <w:rStyle w:val="Hyperlink"/>
                  <w:noProof/>
                </w:rPr>
              </w:rPrChange>
            </w:rPr>
            <w:delText>Data Transfer Requirements</w:delText>
          </w:r>
          <w:r w:rsidDel="00E477DB">
            <w:rPr>
              <w:noProof/>
              <w:webHidden/>
            </w:rPr>
            <w:tab/>
            <w:delText>13</w:delText>
          </w:r>
        </w:del>
      </w:ins>
    </w:p>
    <w:p w14:paraId="10B88854" w14:textId="77777777" w:rsidR="003B3A7C" w:rsidDel="00E477DB" w:rsidRDefault="003B3A7C">
      <w:pPr>
        <w:pStyle w:val="TOC3"/>
        <w:rPr>
          <w:ins w:id="215" w:author="Fritz Gyger" w:date="2019-03-17T15:30:00Z"/>
          <w:del w:id="216" w:author="outpost" w:date="2019-03-18T19:45:00Z"/>
          <w:rFonts w:asciiTheme="minorHAnsi" w:eastAsiaTheme="minorEastAsia" w:hAnsiTheme="minorHAnsi" w:cstheme="minorBidi"/>
          <w:noProof/>
          <w:sz w:val="22"/>
          <w:szCs w:val="22"/>
          <w:lang w:val="en-CA" w:eastAsia="en-CA"/>
        </w:rPr>
      </w:pPr>
      <w:ins w:id="217" w:author="Fritz Gyger" w:date="2019-03-17T15:30:00Z">
        <w:del w:id="218" w:author="outpost" w:date="2019-03-18T19:45:00Z">
          <w:r w:rsidRPr="00E477DB" w:rsidDel="00E477DB">
            <w:rPr>
              <w:rStyle w:val="Hyperlink"/>
              <w:noProof/>
              <w:rPrChange w:id="219" w:author="outpost" w:date="2019-03-18T19:45:00Z">
                <w:rPr>
                  <w:rStyle w:val="Hyperlink"/>
                  <w:noProof/>
                </w:rPr>
              </w:rPrChange>
            </w:rPr>
            <w:delText>4.2.3</w:delText>
          </w:r>
          <w:r w:rsidDel="00E477DB">
            <w:rPr>
              <w:rFonts w:asciiTheme="minorHAnsi" w:eastAsiaTheme="minorEastAsia" w:hAnsiTheme="minorHAnsi" w:cstheme="minorBidi"/>
              <w:noProof/>
              <w:sz w:val="22"/>
              <w:szCs w:val="22"/>
              <w:lang w:val="en-CA" w:eastAsia="en-CA"/>
            </w:rPr>
            <w:tab/>
          </w:r>
          <w:r w:rsidRPr="00E477DB" w:rsidDel="00E477DB">
            <w:rPr>
              <w:rStyle w:val="Hyperlink"/>
              <w:noProof/>
              <w:rPrChange w:id="220" w:author="outpost" w:date="2019-03-18T19:45:00Z">
                <w:rPr>
                  <w:rStyle w:val="Hyperlink"/>
                  <w:noProof/>
                </w:rPr>
              </w:rPrChange>
            </w:rPr>
            <w:delText>Data Formats / Data Dictionary</w:delText>
          </w:r>
          <w:r w:rsidDel="00E477DB">
            <w:rPr>
              <w:noProof/>
              <w:webHidden/>
            </w:rPr>
            <w:tab/>
            <w:delText>14</w:delText>
          </w:r>
        </w:del>
      </w:ins>
    </w:p>
    <w:p w14:paraId="1252BEE2" w14:textId="77777777" w:rsidR="003B3A7C" w:rsidDel="00E477DB" w:rsidRDefault="003B3A7C">
      <w:pPr>
        <w:pStyle w:val="TOC1"/>
        <w:rPr>
          <w:ins w:id="221" w:author="Fritz Gyger" w:date="2019-03-17T15:30:00Z"/>
          <w:del w:id="222" w:author="outpost" w:date="2019-03-18T19:45:00Z"/>
          <w:rFonts w:asciiTheme="minorHAnsi" w:eastAsiaTheme="minorEastAsia" w:hAnsiTheme="minorHAnsi" w:cstheme="minorBidi"/>
          <w:b w:val="0"/>
          <w:noProof/>
          <w:sz w:val="22"/>
          <w:szCs w:val="22"/>
          <w:lang w:val="en-CA" w:eastAsia="en-CA"/>
        </w:rPr>
      </w:pPr>
      <w:ins w:id="223" w:author="Fritz Gyger" w:date="2019-03-17T15:30:00Z">
        <w:del w:id="224" w:author="outpost" w:date="2019-03-18T19:45:00Z">
          <w:r w:rsidRPr="00E477DB" w:rsidDel="00E477DB">
            <w:rPr>
              <w:rStyle w:val="Hyperlink"/>
              <w:noProof/>
              <w:lang w:eastAsia="ar-SA"/>
              <w:rPrChange w:id="225" w:author="outpost" w:date="2019-03-18T19:45:00Z">
                <w:rPr>
                  <w:rStyle w:val="Hyperlink"/>
                  <w:noProof/>
                  <w:lang w:eastAsia="ar-SA"/>
                </w:rPr>
              </w:rPrChange>
            </w:rPr>
            <w:delText>References</w:delText>
          </w:r>
          <w:r w:rsidRPr="00E477DB" w:rsidDel="00E477DB">
            <w:rPr>
              <w:rStyle w:val="Hyperlink"/>
              <w:noProof/>
              <w:rPrChange w:id="226" w:author="outpost" w:date="2019-03-18T19:45:00Z">
                <w:rPr>
                  <w:rStyle w:val="Hyperlink"/>
                  <w:noProof/>
                </w:rPr>
              </w:rPrChange>
            </w:rPr>
            <w:delText>:</w:delText>
          </w:r>
          <w:r w:rsidDel="00E477DB">
            <w:rPr>
              <w:noProof/>
              <w:webHidden/>
            </w:rPr>
            <w:tab/>
            <w:delText>21</w:delText>
          </w:r>
        </w:del>
      </w:ins>
    </w:p>
    <w:p w14:paraId="0B7198B4" w14:textId="77777777" w:rsidR="003B3A7C" w:rsidDel="00E477DB" w:rsidRDefault="003B3A7C">
      <w:pPr>
        <w:pStyle w:val="TOC1"/>
        <w:rPr>
          <w:ins w:id="227" w:author="Fritz Gyger" w:date="2019-03-17T15:30:00Z"/>
          <w:del w:id="228" w:author="outpost" w:date="2019-03-18T19:45:00Z"/>
          <w:rFonts w:asciiTheme="minorHAnsi" w:eastAsiaTheme="minorEastAsia" w:hAnsiTheme="minorHAnsi" w:cstheme="minorBidi"/>
          <w:b w:val="0"/>
          <w:noProof/>
          <w:sz w:val="22"/>
          <w:szCs w:val="22"/>
          <w:lang w:val="en-CA" w:eastAsia="en-CA"/>
        </w:rPr>
      </w:pPr>
      <w:ins w:id="229" w:author="Fritz Gyger" w:date="2019-03-17T15:30:00Z">
        <w:del w:id="230" w:author="outpost" w:date="2019-03-18T19:45:00Z">
          <w:r w:rsidRPr="00E477DB" w:rsidDel="00E477DB">
            <w:rPr>
              <w:rStyle w:val="Hyperlink"/>
              <w:noProof/>
              <w:rPrChange w:id="231" w:author="outpost" w:date="2019-03-18T19:45:00Z">
                <w:rPr>
                  <w:rStyle w:val="Hyperlink"/>
                  <w:noProof/>
                </w:rPr>
              </w:rPrChange>
            </w:rPr>
            <w:delText>Appendix A: Acronyms</w:delText>
          </w:r>
          <w:r w:rsidDel="00E477DB">
            <w:rPr>
              <w:noProof/>
              <w:webHidden/>
            </w:rPr>
            <w:tab/>
            <w:delText>22</w:delText>
          </w:r>
        </w:del>
      </w:ins>
    </w:p>
    <w:p w14:paraId="1FFBF880" w14:textId="77777777" w:rsidR="003B3A7C" w:rsidDel="00E477DB" w:rsidRDefault="003B3A7C">
      <w:pPr>
        <w:pStyle w:val="TOC1"/>
        <w:rPr>
          <w:ins w:id="232" w:author="Fritz Gyger" w:date="2019-03-17T15:30:00Z"/>
          <w:del w:id="233" w:author="outpost" w:date="2019-03-18T19:45:00Z"/>
          <w:rFonts w:asciiTheme="minorHAnsi" w:eastAsiaTheme="minorEastAsia" w:hAnsiTheme="minorHAnsi" w:cstheme="minorBidi"/>
          <w:b w:val="0"/>
          <w:noProof/>
          <w:sz w:val="22"/>
          <w:szCs w:val="22"/>
          <w:lang w:val="en-CA" w:eastAsia="en-CA"/>
        </w:rPr>
      </w:pPr>
      <w:ins w:id="234" w:author="Fritz Gyger" w:date="2019-03-17T15:30:00Z">
        <w:del w:id="235" w:author="outpost" w:date="2019-03-18T19:45:00Z">
          <w:r w:rsidRPr="00E477DB" w:rsidDel="00E477DB">
            <w:rPr>
              <w:rStyle w:val="Hyperlink"/>
              <w:noProof/>
              <w:rPrChange w:id="236" w:author="outpost" w:date="2019-03-18T19:45:00Z">
                <w:rPr>
                  <w:rStyle w:val="Hyperlink"/>
                  <w:noProof/>
                </w:rPr>
              </w:rPrChange>
            </w:rPr>
            <w:delText>Appendix B: DDL</w:delText>
          </w:r>
          <w:r w:rsidDel="00E477DB">
            <w:rPr>
              <w:noProof/>
              <w:webHidden/>
            </w:rPr>
            <w:tab/>
            <w:delText>23</w:delText>
          </w:r>
        </w:del>
      </w:ins>
    </w:p>
    <w:p w14:paraId="20790870" w14:textId="77777777" w:rsidR="003B3A7C" w:rsidDel="00E477DB" w:rsidRDefault="003B3A7C">
      <w:pPr>
        <w:pStyle w:val="TOC1"/>
        <w:rPr>
          <w:ins w:id="237" w:author="Fritz Gyger" w:date="2019-03-17T15:30:00Z"/>
          <w:del w:id="238" w:author="outpost" w:date="2019-03-18T19:45:00Z"/>
          <w:rFonts w:asciiTheme="minorHAnsi" w:eastAsiaTheme="minorEastAsia" w:hAnsiTheme="minorHAnsi" w:cstheme="minorBidi"/>
          <w:b w:val="0"/>
          <w:noProof/>
          <w:sz w:val="22"/>
          <w:szCs w:val="22"/>
          <w:lang w:val="en-CA" w:eastAsia="en-CA"/>
        </w:rPr>
      </w:pPr>
      <w:ins w:id="239" w:author="Fritz Gyger" w:date="2019-03-17T15:30:00Z">
        <w:del w:id="240" w:author="outpost" w:date="2019-03-18T19:45:00Z">
          <w:r w:rsidRPr="00E477DB" w:rsidDel="00E477DB">
            <w:rPr>
              <w:rStyle w:val="Hyperlink"/>
              <w:noProof/>
              <w:rPrChange w:id="241" w:author="outpost" w:date="2019-03-18T19:45:00Z">
                <w:rPr>
                  <w:rStyle w:val="Hyperlink"/>
                  <w:noProof/>
                </w:rPr>
              </w:rPrChange>
            </w:rPr>
            <w:delText>Appendix C: Decision chart database system</w:delText>
          </w:r>
          <w:r w:rsidDel="00E477DB">
            <w:rPr>
              <w:noProof/>
              <w:webHidden/>
            </w:rPr>
            <w:tab/>
            <w:delText>24</w:delText>
          </w:r>
        </w:del>
      </w:ins>
    </w:p>
    <w:p w14:paraId="5E458488" w14:textId="77777777" w:rsidR="003B3A7C" w:rsidDel="00E477DB" w:rsidRDefault="003B3A7C">
      <w:pPr>
        <w:pStyle w:val="TOC1"/>
        <w:rPr>
          <w:ins w:id="242" w:author="Fritz Gyger" w:date="2019-03-17T15:30:00Z"/>
          <w:del w:id="243" w:author="outpost" w:date="2019-03-18T19:45:00Z"/>
          <w:rFonts w:asciiTheme="minorHAnsi" w:eastAsiaTheme="minorEastAsia" w:hAnsiTheme="minorHAnsi" w:cstheme="minorBidi"/>
          <w:b w:val="0"/>
          <w:noProof/>
          <w:sz w:val="22"/>
          <w:szCs w:val="22"/>
          <w:lang w:val="en-CA" w:eastAsia="en-CA"/>
        </w:rPr>
      </w:pPr>
      <w:ins w:id="244" w:author="Fritz Gyger" w:date="2019-03-17T15:30:00Z">
        <w:del w:id="245" w:author="outpost" w:date="2019-03-18T19:45:00Z">
          <w:r w:rsidRPr="00E477DB" w:rsidDel="00E477DB">
            <w:rPr>
              <w:rStyle w:val="Hyperlink"/>
              <w:noProof/>
              <w:rPrChange w:id="246" w:author="outpost" w:date="2019-03-18T19:45:00Z">
                <w:rPr>
                  <w:rStyle w:val="Hyperlink"/>
                  <w:noProof/>
                </w:rPr>
              </w:rPrChange>
            </w:rPr>
            <w:delText>Appendix D: Decision tree</w:delText>
          </w:r>
          <w:r w:rsidDel="00E477DB">
            <w:rPr>
              <w:noProof/>
              <w:webHidden/>
            </w:rPr>
            <w:tab/>
            <w:delText>25</w:delText>
          </w:r>
        </w:del>
      </w:ins>
    </w:p>
    <w:p w14:paraId="2BFA3910" w14:textId="77777777" w:rsidR="003B3A7C" w:rsidDel="00E477DB" w:rsidRDefault="003B3A7C">
      <w:pPr>
        <w:pStyle w:val="TOC1"/>
        <w:rPr>
          <w:ins w:id="247" w:author="Fritz Gyger" w:date="2019-03-17T15:30:00Z"/>
          <w:del w:id="248" w:author="outpost" w:date="2019-03-18T19:45:00Z"/>
          <w:rFonts w:asciiTheme="minorHAnsi" w:eastAsiaTheme="minorEastAsia" w:hAnsiTheme="minorHAnsi" w:cstheme="minorBidi"/>
          <w:b w:val="0"/>
          <w:noProof/>
          <w:sz w:val="22"/>
          <w:szCs w:val="22"/>
          <w:lang w:val="en-CA" w:eastAsia="en-CA"/>
        </w:rPr>
      </w:pPr>
      <w:ins w:id="249" w:author="Fritz Gyger" w:date="2019-03-17T15:30:00Z">
        <w:del w:id="250" w:author="outpost" w:date="2019-03-18T19:45:00Z">
          <w:r w:rsidRPr="00E477DB" w:rsidDel="00E477DB">
            <w:rPr>
              <w:rStyle w:val="Hyperlink"/>
              <w:noProof/>
              <w:rPrChange w:id="251" w:author="outpost" w:date="2019-03-18T19:45:00Z">
                <w:rPr>
                  <w:rStyle w:val="Hyperlink"/>
                  <w:noProof/>
                </w:rPr>
              </w:rPrChange>
            </w:rPr>
            <w:delText>Appendix E: Highlight of milestone meetings</w:delText>
          </w:r>
          <w:r w:rsidDel="00E477DB">
            <w:rPr>
              <w:noProof/>
              <w:webHidden/>
            </w:rPr>
            <w:tab/>
            <w:delText>26</w:delText>
          </w:r>
        </w:del>
      </w:ins>
    </w:p>
    <w:p w14:paraId="19B00765" w14:textId="77777777" w:rsidR="00DD27EF" w:rsidDel="00E477DB" w:rsidRDefault="00DD27EF">
      <w:pPr>
        <w:pStyle w:val="TOC1"/>
        <w:rPr>
          <w:del w:id="252" w:author="outpost" w:date="2019-03-18T19:45:00Z"/>
          <w:rFonts w:asciiTheme="minorHAnsi" w:eastAsiaTheme="minorEastAsia" w:hAnsiTheme="minorHAnsi" w:cstheme="minorBidi"/>
          <w:b w:val="0"/>
          <w:noProof/>
          <w:sz w:val="22"/>
          <w:szCs w:val="22"/>
          <w:lang w:val="en-CA" w:eastAsia="en-CA"/>
        </w:rPr>
      </w:pPr>
      <w:del w:id="253" w:author="outpost" w:date="2019-03-18T19:45:00Z">
        <w:r w:rsidRPr="00310E30" w:rsidDel="00E477DB">
          <w:rPr>
            <w:rStyle w:val="Hyperlink"/>
            <w:noProof/>
          </w:rPr>
          <w:delText>1.</w:delText>
        </w:r>
        <w:r w:rsidDel="00E477DB">
          <w:rPr>
            <w:rFonts w:asciiTheme="minorHAnsi" w:eastAsiaTheme="minorEastAsia" w:hAnsiTheme="minorHAnsi" w:cstheme="minorBidi"/>
            <w:b w:val="0"/>
            <w:noProof/>
            <w:sz w:val="22"/>
            <w:szCs w:val="22"/>
            <w:lang w:val="en-CA" w:eastAsia="en-CA"/>
          </w:rPr>
          <w:tab/>
        </w:r>
        <w:r w:rsidRPr="00310E30" w:rsidDel="00E477DB">
          <w:rPr>
            <w:rStyle w:val="Hyperlink"/>
            <w:noProof/>
          </w:rPr>
          <w:delText>Overview</w:delText>
        </w:r>
        <w:r w:rsidDel="00E477DB">
          <w:rPr>
            <w:noProof/>
            <w:webHidden/>
          </w:rPr>
          <w:tab/>
        </w:r>
        <w:r w:rsidR="00951200" w:rsidDel="00E477DB">
          <w:rPr>
            <w:noProof/>
            <w:webHidden/>
          </w:rPr>
          <w:delText>3</w:delText>
        </w:r>
      </w:del>
    </w:p>
    <w:p w14:paraId="11185B2D" w14:textId="77777777" w:rsidR="00DD27EF" w:rsidDel="00E477DB" w:rsidRDefault="00DD27EF">
      <w:pPr>
        <w:pStyle w:val="TOC1"/>
        <w:rPr>
          <w:del w:id="254" w:author="outpost" w:date="2019-03-18T19:45:00Z"/>
          <w:rFonts w:asciiTheme="minorHAnsi" w:eastAsiaTheme="minorEastAsia" w:hAnsiTheme="minorHAnsi" w:cstheme="minorBidi"/>
          <w:b w:val="0"/>
          <w:noProof/>
          <w:sz w:val="22"/>
          <w:szCs w:val="22"/>
          <w:lang w:val="en-CA" w:eastAsia="en-CA"/>
        </w:rPr>
      </w:pPr>
      <w:del w:id="255" w:author="outpost" w:date="2019-03-18T19:45:00Z">
        <w:r w:rsidRPr="00310E30" w:rsidDel="00E477DB">
          <w:rPr>
            <w:rStyle w:val="Hyperlink"/>
            <w:noProof/>
          </w:rPr>
          <w:delText>2.</w:delText>
        </w:r>
        <w:r w:rsidDel="00E477DB">
          <w:rPr>
            <w:rFonts w:asciiTheme="minorHAnsi" w:eastAsiaTheme="minorEastAsia" w:hAnsiTheme="minorHAnsi" w:cstheme="minorBidi"/>
            <w:b w:val="0"/>
            <w:noProof/>
            <w:sz w:val="22"/>
            <w:szCs w:val="22"/>
            <w:lang w:val="en-CA" w:eastAsia="en-CA"/>
          </w:rPr>
          <w:tab/>
        </w:r>
        <w:r w:rsidRPr="00310E30" w:rsidDel="00E477DB">
          <w:rPr>
            <w:rStyle w:val="Hyperlink"/>
            <w:noProof/>
          </w:rPr>
          <w:delText>Assumptions/Constraints/Risks</w:delText>
        </w:r>
        <w:r w:rsidDel="00E477DB">
          <w:rPr>
            <w:noProof/>
            <w:webHidden/>
          </w:rPr>
          <w:tab/>
          <w:delText>6</w:delText>
        </w:r>
      </w:del>
    </w:p>
    <w:p w14:paraId="6E6E8AA3" w14:textId="77777777" w:rsidR="00DD27EF" w:rsidDel="00E477DB" w:rsidRDefault="00DD27EF">
      <w:pPr>
        <w:pStyle w:val="TOC2"/>
        <w:rPr>
          <w:del w:id="256" w:author="outpost" w:date="2019-03-18T19:45:00Z"/>
          <w:rFonts w:asciiTheme="minorHAnsi" w:eastAsiaTheme="minorEastAsia" w:hAnsiTheme="minorHAnsi" w:cstheme="minorBidi"/>
          <w:noProof/>
          <w:sz w:val="22"/>
          <w:szCs w:val="22"/>
          <w:lang w:val="en-CA" w:eastAsia="en-CA"/>
        </w:rPr>
      </w:pPr>
      <w:del w:id="257" w:author="outpost" w:date="2019-03-18T19:45:00Z">
        <w:r w:rsidRPr="00310E30" w:rsidDel="00E477DB">
          <w:rPr>
            <w:rStyle w:val="Hyperlink"/>
            <w:noProof/>
          </w:rPr>
          <w:delText>2.1</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Assumptions</w:delText>
        </w:r>
        <w:r w:rsidDel="00E477DB">
          <w:rPr>
            <w:noProof/>
            <w:webHidden/>
          </w:rPr>
          <w:tab/>
          <w:delText>6</w:delText>
        </w:r>
      </w:del>
    </w:p>
    <w:p w14:paraId="21C97F62" w14:textId="77777777" w:rsidR="00DD27EF" w:rsidDel="00E477DB" w:rsidRDefault="00DD27EF">
      <w:pPr>
        <w:pStyle w:val="TOC2"/>
        <w:rPr>
          <w:del w:id="258" w:author="outpost" w:date="2019-03-18T19:45:00Z"/>
          <w:rFonts w:asciiTheme="minorHAnsi" w:eastAsiaTheme="minorEastAsia" w:hAnsiTheme="minorHAnsi" w:cstheme="minorBidi"/>
          <w:noProof/>
          <w:sz w:val="22"/>
          <w:szCs w:val="22"/>
          <w:lang w:val="en-CA" w:eastAsia="en-CA"/>
        </w:rPr>
      </w:pPr>
      <w:del w:id="259" w:author="outpost" w:date="2019-03-18T19:45:00Z">
        <w:r w:rsidRPr="00310E30" w:rsidDel="00E477DB">
          <w:rPr>
            <w:rStyle w:val="Hyperlink"/>
            <w:noProof/>
          </w:rPr>
          <w:delText>2.2</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Constraints</w:delText>
        </w:r>
        <w:r w:rsidDel="00E477DB">
          <w:rPr>
            <w:noProof/>
            <w:webHidden/>
          </w:rPr>
          <w:tab/>
        </w:r>
        <w:r w:rsidR="00951200" w:rsidDel="00E477DB">
          <w:rPr>
            <w:noProof/>
            <w:webHidden/>
          </w:rPr>
          <w:delText>6</w:delText>
        </w:r>
      </w:del>
    </w:p>
    <w:p w14:paraId="4A28A94B" w14:textId="77777777" w:rsidR="00DD27EF" w:rsidDel="00E477DB" w:rsidRDefault="00DD27EF">
      <w:pPr>
        <w:pStyle w:val="TOC2"/>
        <w:rPr>
          <w:del w:id="260" w:author="outpost" w:date="2019-03-18T19:45:00Z"/>
          <w:rFonts w:asciiTheme="minorHAnsi" w:eastAsiaTheme="minorEastAsia" w:hAnsiTheme="minorHAnsi" w:cstheme="minorBidi"/>
          <w:noProof/>
          <w:sz w:val="22"/>
          <w:szCs w:val="22"/>
          <w:lang w:val="en-CA" w:eastAsia="en-CA"/>
        </w:rPr>
      </w:pPr>
      <w:del w:id="261" w:author="outpost" w:date="2019-03-18T19:45:00Z">
        <w:r w:rsidRPr="00310E30" w:rsidDel="00E477DB">
          <w:rPr>
            <w:rStyle w:val="Hyperlink"/>
            <w:noProof/>
          </w:rPr>
          <w:delText>2.3</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Risks</w:delText>
        </w:r>
        <w:r w:rsidDel="00E477DB">
          <w:rPr>
            <w:noProof/>
            <w:webHidden/>
          </w:rPr>
          <w:tab/>
        </w:r>
        <w:r w:rsidR="00951200" w:rsidDel="00E477DB">
          <w:rPr>
            <w:noProof/>
            <w:webHidden/>
          </w:rPr>
          <w:delText>6</w:delText>
        </w:r>
      </w:del>
    </w:p>
    <w:p w14:paraId="14F38228" w14:textId="77777777" w:rsidR="00DD27EF" w:rsidDel="00E477DB" w:rsidRDefault="00DD27EF">
      <w:pPr>
        <w:pStyle w:val="TOC1"/>
        <w:rPr>
          <w:del w:id="262" w:author="outpost" w:date="2019-03-18T19:45:00Z"/>
          <w:rFonts w:asciiTheme="minorHAnsi" w:eastAsiaTheme="minorEastAsia" w:hAnsiTheme="minorHAnsi" w:cstheme="minorBidi"/>
          <w:b w:val="0"/>
          <w:noProof/>
          <w:sz w:val="22"/>
          <w:szCs w:val="22"/>
          <w:lang w:val="en-CA" w:eastAsia="en-CA"/>
        </w:rPr>
      </w:pPr>
      <w:del w:id="263" w:author="outpost" w:date="2019-03-18T19:45:00Z">
        <w:r w:rsidRPr="00310E30" w:rsidDel="00E477DB">
          <w:rPr>
            <w:rStyle w:val="Hyperlink"/>
            <w:noProof/>
          </w:rPr>
          <w:delText>3.</w:delText>
        </w:r>
        <w:r w:rsidDel="00E477DB">
          <w:rPr>
            <w:rFonts w:asciiTheme="minorHAnsi" w:eastAsiaTheme="minorEastAsia" w:hAnsiTheme="minorHAnsi" w:cstheme="minorBidi"/>
            <w:b w:val="0"/>
            <w:noProof/>
            <w:sz w:val="22"/>
            <w:szCs w:val="22"/>
            <w:lang w:val="en-CA" w:eastAsia="en-CA"/>
          </w:rPr>
          <w:tab/>
        </w:r>
        <w:r w:rsidRPr="00310E30" w:rsidDel="00E477DB">
          <w:rPr>
            <w:rStyle w:val="Hyperlink"/>
            <w:noProof/>
          </w:rPr>
          <w:delText>Design Decisions</w:delText>
        </w:r>
        <w:r w:rsidDel="00E477DB">
          <w:rPr>
            <w:noProof/>
            <w:webHidden/>
          </w:rPr>
          <w:tab/>
        </w:r>
        <w:r w:rsidR="00951200" w:rsidDel="00E477DB">
          <w:rPr>
            <w:noProof/>
            <w:webHidden/>
          </w:rPr>
          <w:delText>7</w:delText>
        </w:r>
      </w:del>
    </w:p>
    <w:p w14:paraId="5CD4FF30" w14:textId="77777777" w:rsidR="00DD27EF" w:rsidDel="00E477DB" w:rsidRDefault="00DD27EF">
      <w:pPr>
        <w:pStyle w:val="TOC2"/>
        <w:rPr>
          <w:del w:id="264" w:author="outpost" w:date="2019-03-18T19:45:00Z"/>
          <w:rFonts w:asciiTheme="minorHAnsi" w:eastAsiaTheme="minorEastAsia" w:hAnsiTheme="minorHAnsi" w:cstheme="minorBidi"/>
          <w:noProof/>
          <w:sz w:val="22"/>
          <w:szCs w:val="22"/>
          <w:lang w:val="en-CA" w:eastAsia="en-CA"/>
        </w:rPr>
      </w:pPr>
      <w:del w:id="265" w:author="outpost" w:date="2019-03-18T19:45:00Z">
        <w:r w:rsidRPr="00310E30" w:rsidDel="00E477DB">
          <w:rPr>
            <w:rStyle w:val="Hyperlink"/>
            <w:noProof/>
          </w:rPr>
          <w:delText>3.1</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Key Factors Influencing Design</w:delText>
        </w:r>
        <w:r w:rsidDel="00E477DB">
          <w:rPr>
            <w:noProof/>
            <w:webHidden/>
          </w:rPr>
          <w:tab/>
        </w:r>
        <w:r w:rsidR="00951200" w:rsidDel="00E477DB">
          <w:rPr>
            <w:noProof/>
            <w:webHidden/>
          </w:rPr>
          <w:delText>7</w:delText>
        </w:r>
      </w:del>
    </w:p>
    <w:p w14:paraId="724EB94A" w14:textId="77777777" w:rsidR="00DD27EF" w:rsidDel="00E477DB" w:rsidRDefault="00DD27EF">
      <w:pPr>
        <w:pStyle w:val="TOC2"/>
        <w:rPr>
          <w:del w:id="266" w:author="outpost" w:date="2019-03-18T19:45:00Z"/>
          <w:rFonts w:asciiTheme="minorHAnsi" w:eastAsiaTheme="minorEastAsia" w:hAnsiTheme="minorHAnsi" w:cstheme="minorBidi"/>
          <w:noProof/>
          <w:sz w:val="22"/>
          <w:szCs w:val="22"/>
          <w:lang w:val="en-CA" w:eastAsia="en-CA"/>
        </w:rPr>
      </w:pPr>
      <w:del w:id="267" w:author="outpost" w:date="2019-03-18T19:45:00Z">
        <w:r w:rsidRPr="00310E30" w:rsidDel="00E477DB">
          <w:rPr>
            <w:rStyle w:val="Hyperlink"/>
            <w:noProof/>
          </w:rPr>
          <w:delText>3.2</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Functional Design Decisions</w:delText>
        </w:r>
        <w:r w:rsidDel="00E477DB">
          <w:rPr>
            <w:noProof/>
            <w:webHidden/>
          </w:rPr>
          <w:tab/>
        </w:r>
        <w:r w:rsidR="00951200" w:rsidDel="00E477DB">
          <w:rPr>
            <w:noProof/>
            <w:webHidden/>
          </w:rPr>
          <w:delText>7</w:delText>
        </w:r>
      </w:del>
    </w:p>
    <w:p w14:paraId="51273874" w14:textId="77777777" w:rsidR="00DD27EF" w:rsidDel="00E477DB" w:rsidRDefault="00DD27EF">
      <w:pPr>
        <w:pStyle w:val="TOC2"/>
        <w:rPr>
          <w:del w:id="268" w:author="outpost" w:date="2019-03-18T19:45:00Z"/>
          <w:rFonts w:asciiTheme="minorHAnsi" w:eastAsiaTheme="minorEastAsia" w:hAnsiTheme="minorHAnsi" w:cstheme="minorBidi"/>
          <w:noProof/>
          <w:sz w:val="22"/>
          <w:szCs w:val="22"/>
          <w:lang w:val="en-CA" w:eastAsia="en-CA"/>
        </w:rPr>
      </w:pPr>
      <w:del w:id="269" w:author="outpost" w:date="2019-03-18T19:45:00Z">
        <w:r w:rsidRPr="00310E30" w:rsidDel="00E477DB">
          <w:rPr>
            <w:rStyle w:val="Hyperlink"/>
            <w:noProof/>
          </w:rPr>
          <w:delText>3.3</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Database Management System Decisions</w:delText>
        </w:r>
        <w:r w:rsidDel="00E477DB">
          <w:rPr>
            <w:noProof/>
            <w:webHidden/>
          </w:rPr>
          <w:tab/>
          <w:delText>7</w:delText>
        </w:r>
      </w:del>
    </w:p>
    <w:p w14:paraId="68AD9B9F" w14:textId="77777777" w:rsidR="00DD27EF" w:rsidDel="00E477DB" w:rsidRDefault="00DD27EF">
      <w:pPr>
        <w:pStyle w:val="TOC2"/>
        <w:rPr>
          <w:del w:id="270" w:author="outpost" w:date="2019-03-18T19:45:00Z"/>
          <w:rFonts w:asciiTheme="minorHAnsi" w:eastAsiaTheme="minorEastAsia" w:hAnsiTheme="minorHAnsi" w:cstheme="minorBidi"/>
          <w:noProof/>
          <w:sz w:val="22"/>
          <w:szCs w:val="22"/>
          <w:lang w:val="en-CA" w:eastAsia="en-CA"/>
        </w:rPr>
      </w:pPr>
      <w:del w:id="271" w:author="outpost" w:date="2019-03-18T19:45:00Z">
        <w:r w:rsidRPr="00310E30" w:rsidDel="00E477DB">
          <w:rPr>
            <w:rStyle w:val="Hyperlink"/>
            <w:noProof/>
          </w:rPr>
          <w:delText>3.4</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Security and Privacy Design Decisions</w:delText>
        </w:r>
        <w:r w:rsidDel="00E477DB">
          <w:rPr>
            <w:noProof/>
            <w:webHidden/>
          </w:rPr>
          <w:tab/>
        </w:r>
        <w:r w:rsidR="00951200" w:rsidDel="00E477DB">
          <w:rPr>
            <w:noProof/>
            <w:webHidden/>
          </w:rPr>
          <w:delText>8</w:delText>
        </w:r>
      </w:del>
    </w:p>
    <w:p w14:paraId="673808AA" w14:textId="77777777" w:rsidR="00DD27EF" w:rsidDel="00E477DB" w:rsidRDefault="00DD27EF">
      <w:pPr>
        <w:pStyle w:val="TOC2"/>
        <w:rPr>
          <w:del w:id="272" w:author="outpost" w:date="2019-03-18T19:45:00Z"/>
          <w:rFonts w:asciiTheme="minorHAnsi" w:eastAsiaTheme="minorEastAsia" w:hAnsiTheme="minorHAnsi" w:cstheme="minorBidi"/>
          <w:noProof/>
          <w:sz w:val="22"/>
          <w:szCs w:val="22"/>
          <w:lang w:val="en-CA" w:eastAsia="en-CA"/>
        </w:rPr>
      </w:pPr>
      <w:del w:id="273" w:author="outpost" w:date="2019-03-18T19:45:00Z">
        <w:r w:rsidRPr="00310E30" w:rsidDel="00E477DB">
          <w:rPr>
            <w:rStyle w:val="Hyperlink"/>
            <w:noProof/>
          </w:rPr>
          <w:delText>3.5</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Performance and Maintenance Design Decisions</w:delText>
        </w:r>
        <w:r w:rsidDel="00E477DB">
          <w:rPr>
            <w:noProof/>
            <w:webHidden/>
          </w:rPr>
          <w:tab/>
        </w:r>
        <w:r w:rsidR="00951200" w:rsidDel="00E477DB">
          <w:rPr>
            <w:noProof/>
            <w:webHidden/>
          </w:rPr>
          <w:delText>8</w:delText>
        </w:r>
      </w:del>
    </w:p>
    <w:p w14:paraId="6BB13CCB" w14:textId="77777777" w:rsidR="00DD27EF" w:rsidDel="00E477DB" w:rsidRDefault="00DD27EF">
      <w:pPr>
        <w:pStyle w:val="TOC1"/>
        <w:rPr>
          <w:del w:id="274" w:author="outpost" w:date="2019-03-18T19:45:00Z"/>
          <w:rFonts w:asciiTheme="minorHAnsi" w:eastAsiaTheme="minorEastAsia" w:hAnsiTheme="minorHAnsi" w:cstheme="minorBidi"/>
          <w:b w:val="0"/>
          <w:noProof/>
          <w:sz w:val="22"/>
          <w:szCs w:val="22"/>
          <w:lang w:val="en-CA" w:eastAsia="en-CA"/>
        </w:rPr>
      </w:pPr>
      <w:del w:id="275" w:author="outpost" w:date="2019-03-18T19:45:00Z">
        <w:r w:rsidRPr="00310E30" w:rsidDel="00E477DB">
          <w:rPr>
            <w:rStyle w:val="Hyperlink"/>
            <w:noProof/>
          </w:rPr>
          <w:delText>4.</w:delText>
        </w:r>
        <w:r w:rsidDel="00E477DB">
          <w:rPr>
            <w:rFonts w:asciiTheme="minorHAnsi" w:eastAsiaTheme="minorEastAsia" w:hAnsiTheme="minorHAnsi" w:cstheme="minorBidi"/>
            <w:b w:val="0"/>
            <w:noProof/>
            <w:sz w:val="22"/>
            <w:szCs w:val="22"/>
            <w:lang w:val="en-CA" w:eastAsia="en-CA"/>
          </w:rPr>
          <w:tab/>
        </w:r>
        <w:r w:rsidRPr="00310E30" w:rsidDel="00E477DB">
          <w:rPr>
            <w:rStyle w:val="Hyperlink"/>
            <w:noProof/>
          </w:rPr>
          <w:delText>Detailed Database Design</w:delText>
        </w:r>
        <w:r w:rsidDel="00E477DB">
          <w:rPr>
            <w:noProof/>
            <w:webHidden/>
          </w:rPr>
          <w:tab/>
          <w:delText>9</w:delText>
        </w:r>
      </w:del>
    </w:p>
    <w:p w14:paraId="09762C30" w14:textId="77777777" w:rsidR="00DD27EF" w:rsidDel="00E477DB" w:rsidRDefault="00DD27EF">
      <w:pPr>
        <w:pStyle w:val="TOC2"/>
        <w:rPr>
          <w:del w:id="276" w:author="outpost" w:date="2019-03-18T19:45:00Z"/>
          <w:rFonts w:asciiTheme="minorHAnsi" w:eastAsiaTheme="minorEastAsia" w:hAnsiTheme="minorHAnsi" w:cstheme="minorBidi"/>
          <w:noProof/>
          <w:sz w:val="22"/>
          <w:szCs w:val="22"/>
          <w:lang w:val="en-CA" w:eastAsia="en-CA"/>
        </w:rPr>
      </w:pPr>
      <w:del w:id="277" w:author="outpost" w:date="2019-03-18T19:45:00Z">
        <w:r w:rsidRPr="00310E30" w:rsidDel="00E477DB">
          <w:rPr>
            <w:rStyle w:val="Hyperlink"/>
            <w:noProof/>
          </w:rPr>
          <w:delText>4.1</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Roles and Responsibilities</w:delText>
        </w:r>
        <w:r w:rsidDel="00E477DB">
          <w:rPr>
            <w:noProof/>
            <w:webHidden/>
          </w:rPr>
          <w:tab/>
          <w:delText>11</w:delText>
        </w:r>
      </w:del>
    </w:p>
    <w:p w14:paraId="1589EB68" w14:textId="77777777" w:rsidR="00DD27EF" w:rsidDel="00E477DB" w:rsidRDefault="00DD27EF">
      <w:pPr>
        <w:pStyle w:val="TOC2"/>
        <w:rPr>
          <w:del w:id="278" w:author="outpost" w:date="2019-03-18T19:45:00Z"/>
          <w:rFonts w:asciiTheme="minorHAnsi" w:eastAsiaTheme="minorEastAsia" w:hAnsiTheme="minorHAnsi" w:cstheme="minorBidi"/>
          <w:noProof/>
          <w:sz w:val="22"/>
          <w:szCs w:val="22"/>
          <w:lang w:val="en-CA" w:eastAsia="en-CA"/>
        </w:rPr>
      </w:pPr>
      <w:del w:id="279" w:author="outpost" w:date="2019-03-18T19:45:00Z">
        <w:r w:rsidRPr="00310E30" w:rsidDel="00E477DB">
          <w:rPr>
            <w:rStyle w:val="Hyperlink"/>
            <w:noProof/>
          </w:rPr>
          <w:delText>4.2</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Performance Monitoring and Database Efficiency</w:delText>
        </w:r>
        <w:r w:rsidDel="00E477DB">
          <w:rPr>
            <w:noProof/>
            <w:webHidden/>
          </w:rPr>
          <w:tab/>
          <w:delText>11</w:delText>
        </w:r>
      </w:del>
    </w:p>
    <w:p w14:paraId="6718B092" w14:textId="77777777" w:rsidR="00DD27EF" w:rsidDel="00E477DB" w:rsidRDefault="00DD27EF">
      <w:pPr>
        <w:pStyle w:val="TOC3"/>
        <w:rPr>
          <w:del w:id="280" w:author="outpost" w:date="2019-03-18T19:45:00Z"/>
          <w:rFonts w:asciiTheme="minorHAnsi" w:eastAsiaTheme="minorEastAsia" w:hAnsiTheme="minorHAnsi" w:cstheme="minorBidi"/>
          <w:noProof/>
          <w:sz w:val="22"/>
          <w:szCs w:val="22"/>
          <w:lang w:val="en-CA" w:eastAsia="en-CA"/>
        </w:rPr>
      </w:pPr>
      <w:del w:id="281" w:author="outpost" w:date="2019-03-18T19:45:00Z">
        <w:r w:rsidRPr="00310E30" w:rsidDel="00E477DB">
          <w:rPr>
            <w:rStyle w:val="Hyperlink"/>
            <w:noProof/>
          </w:rPr>
          <w:delText>4.2.1</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Operational Implications</w:delText>
        </w:r>
        <w:r w:rsidDel="00E477DB">
          <w:rPr>
            <w:noProof/>
            <w:webHidden/>
          </w:rPr>
          <w:tab/>
          <w:delText>11</w:delText>
        </w:r>
      </w:del>
    </w:p>
    <w:p w14:paraId="393ACF4B" w14:textId="77777777" w:rsidR="00DD27EF" w:rsidDel="00E477DB" w:rsidRDefault="00DD27EF">
      <w:pPr>
        <w:pStyle w:val="TOC3"/>
        <w:rPr>
          <w:del w:id="282" w:author="outpost" w:date="2019-03-18T19:45:00Z"/>
          <w:rFonts w:asciiTheme="minorHAnsi" w:eastAsiaTheme="minorEastAsia" w:hAnsiTheme="minorHAnsi" w:cstheme="minorBidi"/>
          <w:noProof/>
          <w:sz w:val="22"/>
          <w:szCs w:val="22"/>
          <w:lang w:val="en-CA" w:eastAsia="en-CA"/>
        </w:rPr>
      </w:pPr>
      <w:del w:id="283" w:author="outpost" w:date="2019-03-18T19:45:00Z">
        <w:r w:rsidRPr="00310E30" w:rsidDel="00E477DB">
          <w:rPr>
            <w:rStyle w:val="Hyperlink"/>
            <w:noProof/>
          </w:rPr>
          <w:delText>4.2.2</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Data Transfer Requirements</w:delText>
        </w:r>
        <w:r w:rsidDel="00E477DB">
          <w:rPr>
            <w:noProof/>
            <w:webHidden/>
          </w:rPr>
          <w:tab/>
          <w:delText>11</w:delText>
        </w:r>
      </w:del>
    </w:p>
    <w:p w14:paraId="202F4C8F" w14:textId="77777777" w:rsidR="00DD27EF" w:rsidDel="00E477DB" w:rsidRDefault="00DD27EF">
      <w:pPr>
        <w:pStyle w:val="TOC3"/>
        <w:rPr>
          <w:del w:id="284" w:author="outpost" w:date="2019-03-18T19:45:00Z"/>
          <w:rFonts w:asciiTheme="minorHAnsi" w:eastAsiaTheme="minorEastAsia" w:hAnsiTheme="minorHAnsi" w:cstheme="minorBidi"/>
          <w:noProof/>
          <w:sz w:val="22"/>
          <w:szCs w:val="22"/>
          <w:lang w:val="en-CA" w:eastAsia="en-CA"/>
        </w:rPr>
      </w:pPr>
      <w:del w:id="285" w:author="outpost" w:date="2019-03-18T19:45:00Z">
        <w:r w:rsidRPr="00310E30" w:rsidDel="00E477DB">
          <w:rPr>
            <w:rStyle w:val="Hyperlink"/>
            <w:noProof/>
          </w:rPr>
          <w:delText>4.2.3</w:delText>
        </w:r>
        <w:r w:rsidDel="00E477DB">
          <w:rPr>
            <w:rFonts w:asciiTheme="minorHAnsi" w:eastAsiaTheme="minorEastAsia" w:hAnsiTheme="minorHAnsi" w:cstheme="minorBidi"/>
            <w:noProof/>
            <w:sz w:val="22"/>
            <w:szCs w:val="22"/>
            <w:lang w:val="en-CA" w:eastAsia="en-CA"/>
          </w:rPr>
          <w:tab/>
        </w:r>
        <w:r w:rsidRPr="00310E30" w:rsidDel="00E477DB">
          <w:rPr>
            <w:rStyle w:val="Hyperlink"/>
            <w:noProof/>
          </w:rPr>
          <w:delText>Data Formats / Data Dictionary</w:delText>
        </w:r>
        <w:r w:rsidDel="00E477DB">
          <w:rPr>
            <w:noProof/>
            <w:webHidden/>
          </w:rPr>
          <w:tab/>
          <w:delText>12</w:delText>
        </w:r>
      </w:del>
    </w:p>
    <w:p w14:paraId="5198DB65" w14:textId="77777777" w:rsidR="00DD27EF" w:rsidDel="00E477DB" w:rsidRDefault="00DD27EF">
      <w:pPr>
        <w:pStyle w:val="TOC1"/>
        <w:rPr>
          <w:del w:id="286" w:author="outpost" w:date="2019-03-18T19:45:00Z"/>
          <w:rFonts w:asciiTheme="minorHAnsi" w:eastAsiaTheme="minorEastAsia" w:hAnsiTheme="minorHAnsi" w:cstheme="minorBidi"/>
          <w:b w:val="0"/>
          <w:noProof/>
          <w:sz w:val="22"/>
          <w:szCs w:val="22"/>
          <w:lang w:val="en-CA" w:eastAsia="en-CA"/>
        </w:rPr>
      </w:pPr>
      <w:del w:id="287" w:author="outpost" w:date="2019-03-18T19:45:00Z">
        <w:r w:rsidRPr="00310E30" w:rsidDel="00E477DB">
          <w:rPr>
            <w:rStyle w:val="Hyperlink"/>
            <w:noProof/>
          </w:rPr>
          <w:delText>Appendix A: Acronyms</w:delText>
        </w:r>
        <w:r w:rsidDel="00E477DB">
          <w:rPr>
            <w:noProof/>
            <w:webHidden/>
          </w:rPr>
          <w:tab/>
          <w:delText>19</w:delText>
        </w:r>
      </w:del>
    </w:p>
    <w:p w14:paraId="70259C89" w14:textId="77777777" w:rsidR="00DD27EF" w:rsidDel="00E477DB" w:rsidRDefault="00DD27EF">
      <w:pPr>
        <w:pStyle w:val="TOC1"/>
        <w:rPr>
          <w:del w:id="288" w:author="outpost" w:date="2019-03-18T19:45:00Z"/>
          <w:rFonts w:asciiTheme="minorHAnsi" w:eastAsiaTheme="minorEastAsia" w:hAnsiTheme="minorHAnsi" w:cstheme="minorBidi"/>
          <w:b w:val="0"/>
          <w:noProof/>
          <w:sz w:val="22"/>
          <w:szCs w:val="22"/>
          <w:lang w:val="en-CA" w:eastAsia="en-CA"/>
        </w:rPr>
      </w:pPr>
      <w:del w:id="289" w:author="outpost" w:date="2019-03-18T19:45:00Z">
        <w:r w:rsidRPr="00310E30" w:rsidDel="00E477DB">
          <w:rPr>
            <w:rStyle w:val="Hyperlink"/>
            <w:noProof/>
          </w:rPr>
          <w:delText>Appendix B: DDL</w:delText>
        </w:r>
        <w:r w:rsidDel="00E477DB">
          <w:rPr>
            <w:noProof/>
            <w:webHidden/>
          </w:rPr>
          <w:tab/>
          <w:delText>20</w:delText>
        </w:r>
      </w:del>
    </w:p>
    <w:p w14:paraId="6DF334B8" w14:textId="77777777" w:rsidR="00DD27EF" w:rsidDel="00E477DB" w:rsidRDefault="00DD27EF">
      <w:pPr>
        <w:pStyle w:val="TOC1"/>
        <w:rPr>
          <w:del w:id="290" w:author="outpost" w:date="2019-03-18T19:45:00Z"/>
          <w:rFonts w:asciiTheme="minorHAnsi" w:eastAsiaTheme="minorEastAsia" w:hAnsiTheme="minorHAnsi" w:cstheme="minorBidi"/>
          <w:b w:val="0"/>
          <w:noProof/>
          <w:sz w:val="22"/>
          <w:szCs w:val="22"/>
          <w:lang w:val="en-CA" w:eastAsia="en-CA"/>
        </w:rPr>
      </w:pPr>
      <w:del w:id="291" w:author="outpost" w:date="2019-03-18T19:45:00Z">
        <w:r w:rsidRPr="00310E30" w:rsidDel="00E477DB">
          <w:rPr>
            <w:rStyle w:val="Hyperlink"/>
            <w:noProof/>
          </w:rPr>
          <w:delText>Appendix C: Decision chart database system</w:delText>
        </w:r>
        <w:r w:rsidDel="00E477DB">
          <w:rPr>
            <w:noProof/>
            <w:webHidden/>
          </w:rPr>
          <w:tab/>
          <w:delText>21</w:delText>
        </w:r>
      </w:del>
    </w:p>
    <w:p w14:paraId="263A67EA" w14:textId="77777777" w:rsidR="00DD27EF" w:rsidDel="00E477DB" w:rsidRDefault="00DD27EF">
      <w:pPr>
        <w:pStyle w:val="TOC1"/>
        <w:rPr>
          <w:del w:id="292" w:author="outpost" w:date="2019-03-18T19:45:00Z"/>
          <w:rFonts w:asciiTheme="minorHAnsi" w:eastAsiaTheme="minorEastAsia" w:hAnsiTheme="minorHAnsi" w:cstheme="minorBidi"/>
          <w:b w:val="0"/>
          <w:noProof/>
          <w:sz w:val="22"/>
          <w:szCs w:val="22"/>
          <w:lang w:val="en-CA" w:eastAsia="en-CA"/>
        </w:rPr>
      </w:pPr>
      <w:del w:id="293" w:author="outpost" w:date="2019-03-18T19:45:00Z">
        <w:r w:rsidRPr="00310E30" w:rsidDel="00E477DB">
          <w:rPr>
            <w:rStyle w:val="Hyperlink"/>
            <w:noProof/>
          </w:rPr>
          <w:delText>Appendix D: Decision tree</w:delText>
        </w:r>
        <w:r w:rsidDel="00E477DB">
          <w:rPr>
            <w:noProof/>
            <w:webHidden/>
          </w:rPr>
          <w:tab/>
          <w:delText>22</w:delText>
        </w:r>
      </w:del>
    </w:p>
    <w:p w14:paraId="29B1333B" w14:textId="02E301F3" w:rsidR="00BB12B8" w:rsidRPr="00CC50D3" w:rsidDel="00CC50D3" w:rsidRDefault="004B2EA2" w:rsidP="00CC50D3">
      <w:pPr>
        <w:rPr>
          <w:del w:id="294" w:author="outpost" w:date="2019-03-18T19:37:00Z"/>
          <w:rPrChange w:id="295" w:author="outpost" w:date="2019-03-18T19:37:00Z">
            <w:rPr>
              <w:del w:id="296" w:author="outpost" w:date="2019-03-18T19:37:00Z"/>
            </w:rPr>
          </w:rPrChange>
        </w:rPr>
        <w:pPrChange w:id="297" w:author="outpost" w:date="2019-03-18T19:37:00Z">
          <w:pPr>
            <w:pStyle w:val="FrontMatterHeader"/>
          </w:pPr>
        </w:pPrChange>
      </w:pPr>
      <w:r>
        <w:fldChar w:fldCharType="end"/>
      </w:r>
      <w:bookmarkEnd w:id="49"/>
      <w:bookmarkEnd w:id="50"/>
    </w:p>
    <w:p w14:paraId="0E073341" w14:textId="49B8C2EC" w:rsidR="00BB12B8" w:rsidDel="00CC50D3" w:rsidRDefault="004B2EA2" w:rsidP="00CC50D3">
      <w:pPr>
        <w:rPr>
          <w:del w:id="298" w:author="outpost" w:date="2019-03-18T19:36:00Z"/>
        </w:rPr>
        <w:pPrChange w:id="299" w:author="outpost" w:date="2019-03-18T19:37:00Z">
          <w:pPr>
            <w:pStyle w:val="TOC1"/>
          </w:pPr>
        </w:pPrChange>
      </w:pPr>
      <w:del w:id="300" w:author="outpost" w:date="2019-03-18T19:36:00Z">
        <w:r w:rsidDel="00CC50D3">
          <w:rPr>
            <w:b/>
          </w:rPr>
          <w:fldChar w:fldCharType="begin"/>
        </w:r>
        <w:r w:rsidDel="00CC50D3">
          <w:rPr>
            <w:bCs/>
          </w:rPr>
          <w:delInstrText>TOC \c "Figure"</w:delInstrText>
        </w:r>
        <w:r w:rsidDel="00CC50D3">
          <w:rPr>
            <w:b/>
            <w:bCs/>
          </w:rPr>
          <w:fldChar w:fldCharType="separate"/>
        </w:r>
        <w:r w:rsidDel="00CC50D3">
          <w:rPr>
            <w:bCs/>
          </w:rPr>
          <w:delText>No table of figures entries found.</w:delText>
        </w:r>
        <w:r w:rsidDel="00CC50D3">
          <w:rPr>
            <w:b/>
            <w:bCs/>
          </w:rPr>
          <w:fldChar w:fldCharType="end"/>
        </w:r>
      </w:del>
    </w:p>
    <w:p w14:paraId="45460FC4" w14:textId="77777777" w:rsidR="00BB12B8" w:rsidDel="00CC50D3" w:rsidRDefault="00BB12B8" w:rsidP="00CC50D3">
      <w:pPr>
        <w:rPr>
          <w:del w:id="301" w:author="outpost" w:date="2019-03-18T19:36:00Z"/>
        </w:rPr>
        <w:pPrChange w:id="302" w:author="outpost" w:date="2019-03-18T19:37:00Z">
          <w:pPr>
            <w:pStyle w:val="ParagraphSpacer10"/>
          </w:pPr>
        </w:pPrChange>
      </w:pPr>
    </w:p>
    <w:p w14:paraId="2BD7B329" w14:textId="2B077B5B" w:rsidR="00BB12B8" w:rsidDel="00CC50D3" w:rsidRDefault="004B2EA2" w:rsidP="00CC50D3">
      <w:pPr>
        <w:rPr>
          <w:del w:id="303" w:author="outpost" w:date="2019-03-18T19:36:00Z"/>
        </w:rPr>
        <w:pPrChange w:id="304" w:author="outpost" w:date="2019-03-18T19:37:00Z">
          <w:pPr>
            <w:pStyle w:val="FrontMatterHeader"/>
          </w:pPr>
        </w:pPrChange>
      </w:pPr>
      <w:bookmarkStart w:id="305" w:name="_Toc395091976"/>
      <w:bookmarkStart w:id="306" w:name="_Toc278189220"/>
      <w:bookmarkStart w:id="307" w:name="_Toc278187084"/>
      <w:del w:id="308" w:author="outpost" w:date="2019-03-18T19:36:00Z">
        <w:r w:rsidDel="00CC50D3">
          <w:delText>List of Tables</w:delText>
        </w:r>
        <w:bookmarkEnd w:id="305"/>
        <w:bookmarkEnd w:id="306"/>
        <w:bookmarkEnd w:id="307"/>
      </w:del>
    </w:p>
    <w:p w14:paraId="0631BA34" w14:textId="0B194DC3" w:rsidR="00CC50D3" w:rsidRDefault="004B2EA2" w:rsidP="00CC50D3">
      <w:pPr>
        <w:pPrChange w:id="309" w:author="outpost" w:date="2019-03-18T19:37:00Z">
          <w:pPr>
            <w:pStyle w:val="FigureIndex1"/>
          </w:pPr>
        </w:pPrChange>
      </w:pPr>
      <w:r>
        <w:rPr>
          <w:rFonts w:cs="Arial Unicode MS"/>
        </w:rPr>
        <w:fldChar w:fldCharType="begin"/>
      </w:r>
      <w:r>
        <w:rPr>
          <w:rStyle w:val="IndexLink"/>
        </w:rPr>
        <w:instrText>TOC \c "Table"</w:instrText>
      </w:r>
      <w:r>
        <w:rPr>
          <w:rStyle w:val="IndexLink"/>
          <w:rFonts w:cs="Arial Unicode MS"/>
        </w:rPr>
        <w:fldChar w:fldCharType="separate"/>
      </w:r>
      <w:del w:id="310" w:author="outpost" w:date="2019-03-18T19:36:00Z">
        <w:r w:rsidR="00E477DB" w:rsidDel="00CC50D3">
          <w:fldChar w:fldCharType="begin"/>
        </w:r>
        <w:r w:rsidR="00E477DB" w:rsidDel="00CC50D3">
          <w:delInstrText xml:space="preserve"> HYPERLINK \l "Table!1|sequence" \h </w:delInstrText>
        </w:r>
        <w:r w:rsidR="00E477DB" w:rsidDel="00CC50D3">
          <w:fldChar w:fldCharType="separate"/>
        </w:r>
        <w:r w:rsidDel="00CC50D3">
          <w:rPr>
            <w:rStyle w:val="IndexLink"/>
          </w:rPr>
          <w:delText>Table 1 - Acronyms</w:delText>
        </w:r>
        <w:r w:rsidDel="00CC50D3">
          <w:rPr>
            <w:rStyle w:val="IndexLink"/>
          </w:rPr>
          <w:tab/>
          <w:delText>9</w:delText>
        </w:r>
        <w:r w:rsidR="00E477DB" w:rsidDel="00CC50D3">
          <w:rPr>
            <w:rStyle w:val="IndexLink"/>
          </w:rPr>
          <w:fldChar w:fldCharType="end"/>
        </w:r>
      </w:del>
      <w:ins w:id="311" w:author="outpost" w:date="2019-03-18T19:35:00Z">
        <w:r w:rsidR="00CC50D3">
          <w:rPr>
            <w:rStyle w:val="IndexLink"/>
          </w:rPr>
          <w:br w:type="page"/>
        </w:r>
      </w:ins>
    </w:p>
    <w:p w14:paraId="7B850C1F" w14:textId="77777777" w:rsidR="00BB12B8" w:rsidRDefault="004B2EA2" w:rsidP="00251F7E">
      <w:pPr>
        <w:pStyle w:val="Heading2"/>
        <w:pPrChange w:id="312" w:author="outpost" w:date="2019-03-18T21:38:00Z">
          <w:pPr>
            <w:pStyle w:val="Heading2"/>
            <w:numPr>
              <w:numId w:val="2"/>
            </w:numPr>
          </w:pPr>
        </w:pPrChange>
      </w:pPr>
      <w:bookmarkStart w:id="313" w:name="_Toc499106663"/>
      <w:bookmarkStart w:id="314" w:name="_Toc498325024"/>
      <w:bookmarkStart w:id="315" w:name="_Toc498235584"/>
      <w:bookmarkStart w:id="316" w:name="_Toc497634056"/>
      <w:bookmarkStart w:id="317" w:name="_Toc497873017"/>
      <w:bookmarkStart w:id="318" w:name="_Toc497872969"/>
      <w:bookmarkStart w:id="319" w:name="_Toc497872814"/>
      <w:bookmarkStart w:id="320" w:name="_Toc497872046"/>
      <w:bookmarkStart w:id="321" w:name="_Toc497871702"/>
      <w:bookmarkStart w:id="322" w:name="_Toc288057840"/>
      <w:bookmarkStart w:id="323" w:name="_Toc288057839"/>
      <w:bookmarkStart w:id="324" w:name="_Toc288057814"/>
      <w:bookmarkStart w:id="325" w:name="_Toc288057813"/>
      <w:bookmarkStart w:id="326" w:name="_Toc288057812"/>
      <w:bookmarkStart w:id="327" w:name="_Toc288057811"/>
      <w:bookmarkStart w:id="328" w:name="_Toc432497655"/>
      <w:bookmarkStart w:id="329" w:name="_Toc383077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lastRenderedPageBreak/>
        <w:t>Overview</w:t>
      </w:r>
      <w:bookmarkEnd w:id="329"/>
      <w:r>
        <w:fldChar w:fldCharType="end"/>
      </w:r>
      <w:bookmarkEnd w:id="328"/>
    </w:p>
    <w:p w14:paraId="3A2EF314" w14:textId="76829593" w:rsidR="00320A42" w:rsidDel="002F4063" w:rsidRDefault="002F4063" w:rsidP="00251F7E">
      <w:pPr>
        <w:jc w:val="both"/>
        <w:rPr>
          <w:del w:id="330" w:author="outpost" w:date="2019-03-18T20:45:00Z"/>
        </w:rPr>
        <w:pPrChange w:id="331" w:author="outpost" w:date="2019-03-18T21:36:00Z">
          <w:pPr>
            <w:pStyle w:val="BodyText"/>
          </w:pPr>
        </w:pPrChange>
      </w:pPr>
      <w:ins w:id="332" w:author="outpost" w:date="2019-03-18T21:43:00Z">
        <w:r>
          <w:t xml:space="preserve">Within the region defined by the City of Montreal, </w:t>
        </w:r>
        <w:r w:rsidRPr="001C4424">
          <w:t>“the average volume of snow taken to disposal sites per year is 12 million cubic meters – 300,000 truckloads.” [1*]</w:t>
        </w:r>
      </w:ins>
    </w:p>
    <w:p w14:paraId="0AB11D85" w14:textId="77777777" w:rsidR="002F4063" w:rsidRDefault="002F4063" w:rsidP="00251F7E">
      <w:pPr>
        <w:jc w:val="both"/>
        <w:rPr>
          <w:ins w:id="333" w:author="outpost" w:date="2019-03-18T21:43:00Z"/>
        </w:rPr>
        <w:pPrChange w:id="334" w:author="outpost" w:date="2019-03-18T21:36:00Z">
          <w:pPr>
            <w:shd w:val="clear" w:color="auto" w:fill="FFFFFF"/>
            <w:spacing w:before="0" w:after="0"/>
          </w:pPr>
        </w:pPrChange>
      </w:pPr>
    </w:p>
    <w:p w14:paraId="1C851EA9" w14:textId="1370D8CE" w:rsidR="002F4063" w:rsidRDefault="002F4063" w:rsidP="002F4063">
      <w:pPr>
        <w:pStyle w:val="Heading3"/>
        <w:numPr>
          <w:ilvl w:val="2"/>
          <w:numId w:val="2"/>
        </w:numPr>
        <w:rPr>
          <w:ins w:id="335" w:author="outpost" w:date="2019-03-18T21:44:00Z"/>
        </w:rPr>
      </w:pPr>
      <w:ins w:id="336" w:author="outpost" w:date="2019-03-18T21:44:00Z">
        <w:r>
          <w:t>Scope</w:t>
        </w:r>
      </w:ins>
    </w:p>
    <w:p w14:paraId="745B5857" w14:textId="397C9FD5" w:rsidR="00251F7E" w:rsidRDefault="00320A42" w:rsidP="00251F7E">
      <w:pPr>
        <w:jc w:val="both"/>
        <w:rPr>
          <w:ins w:id="337" w:author="outpost" w:date="2019-03-18T21:34:00Z"/>
        </w:rPr>
        <w:pPrChange w:id="338" w:author="outpost" w:date="2019-03-18T21:35: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r w:rsidRPr="00251F7E">
        <w:rPr>
          <w:rPrChange w:id="339" w:author="outpost" w:date="2019-03-18T21:36:00Z">
            <w:rPr>
              <w:lang w:val="en-CA" w:eastAsia="en-CA"/>
            </w:rPr>
          </w:rPrChange>
        </w:rPr>
        <w:t>Th</w:t>
      </w:r>
      <w:del w:id="340" w:author="outpost" w:date="2019-03-18T20:42:00Z">
        <w:r w:rsidRPr="00251F7E" w:rsidDel="005B6D07">
          <w:rPr>
            <w:rPrChange w:id="341" w:author="outpost" w:date="2019-03-18T21:36:00Z">
              <w:rPr>
                <w:lang w:val="en-CA" w:eastAsia="en-CA"/>
              </w:rPr>
            </w:rPrChange>
          </w:rPr>
          <w:delText xml:space="preserve">e </w:delText>
        </w:r>
      </w:del>
      <w:del w:id="342" w:author="outpost" w:date="2019-03-18T20:28:00Z">
        <w:r w:rsidRPr="00251F7E" w:rsidDel="00A978E3">
          <w:rPr>
            <w:rPrChange w:id="343" w:author="outpost" w:date="2019-03-18T21:36:00Z">
              <w:rPr>
                <w:lang w:val="en-CA" w:eastAsia="en-CA"/>
              </w:rPr>
            </w:rPrChange>
          </w:rPr>
          <w:delText xml:space="preserve">purpose </w:delText>
        </w:r>
      </w:del>
      <w:del w:id="344" w:author="outpost" w:date="2019-03-18T20:42:00Z">
        <w:r w:rsidRPr="00251F7E" w:rsidDel="005B6D07">
          <w:rPr>
            <w:rPrChange w:id="345" w:author="outpost" w:date="2019-03-18T21:36:00Z">
              <w:rPr>
                <w:lang w:val="en-CA" w:eastAsia="en-CA"/>
              </w:rPr>
            </w:rPrChange>
          </w:rPr>
          <w:delText>of thi</w:delText>
        </w:r>
      </w:del>
      <w:ins w:id="346" w:author="outpost" w:date="2019-03-18T20:42:00Z">
        <w:r w:rsidR="005B6D07" w:rsidRPr="00251F7E">
          <w:rPr>
            <w:rPrChange w:id="347" w:author="outpost" w:date="2019-03-18T21:36:00Z">
              <w:rPr>
                <w:lang w:val="en-CA" w:eastAsia="en-CA"/>
              </w:rPr>
            </w:rPrChange>
          </w:rPr>
          <w:t>i</w:t>
        </w:r>
      </w:ins>
      <w:r w:rsidRPr="00251F7E">
        <w:rPr>
          <w:rPrChange w:id="348" w:author="outpost" w:date="2019-03-18T21:36:00Z">
            <w:rPr>
              <w:lang w:val="en-CA" w:eastAsia="en-CA"/>
            </w:rPr>
          </w:rPrChange>
        </w:rPr>
        <w:t>s pro</w:t>
      </w:r>
      <w:ins w:id="349" w:author="outpost" w:date="2019-03-18T20:41:00Z">
        <w:r w:rsidR="005B6D07" w:rsidRPr="00251F7E">
          <w:rPr>
            <w:rPrChange w:id="350" w:author="outpost" w:date="2019-03-18T21:36:00Z">
              <w:rPr>
                <w:lang w:val="en-CA" w:eastAsia="en-CA"/>
              </w:rPr>
            </w:rPrChange>
          </w:rPr>
          <w:t>posal includes</w:t>
        </w:r>
      </w:ins>
      <w:del w:id="351" w:author="outpost" w:date="2019-03-18T20:41:00Z">
        <w:r w:rsidRPr="00251F7E" w:rsidDel="005B6D07">
          <w:rPr>
            <w:rPrChange w:id="352" w:author="outpost" w:date="2019-03-18T21:36:00Z">
              <w:rPr>
                <w:lang w:val="en-CA" w:eastAsia="en-CA"/>
              </w:rPr>
            </w:rPrChange>
          </w:rPr>
          <w:delText xml:space="preserve">ject </w:delText>
        </w:r>
      </w:del>
      <w:del w:id="353" w:author="outpost" w:date="2019-03-18T20:31:00Z">
        <w:r w:rsidRPr="00251F7E" w:rsidDel="00A978E3">
          <w:rPr>
            <w:rPrChange w:id="354" w:author="outpost" w:date="2019-03-18T21:36:00Z">
              <w:rPr>
                <w:lang w:val="en-CA" w:eastAsia="en-CA"/>
              </w:rPr>
            </w:rPrChange>
          </w:rPr>
          <w:delText>is to identify the</w:delText>
        </w:r>
      </w:del>
      <w:ins w:id="355" w:author="outpost" w:date="2019-03-18T20:31:00Z">
        <w:r w:rsidR="00A978E3" w:rsidRPr="00251F7E">
          <w:rPr>
            <w:rPrChange w:id="356" w:author="outpost" w:date="2019-03-18T21:36:00Z">
              <w:rPr>
                <w:lang w:val="en-CA" w:eastAsia="en-CA"/>
              </w:rPr>
            </w:rPrChange>
          </w:rPr>
          <w:t xml:space="preserve"> </w:t>
        </w:r>
      </w:ins>
      <w:ins w:id="357" w:author="outpost" w:date="2019-03-18T20:43:00Z">
        <w:r w:rsidR="005B6D07" w:rsidRPr="00251F7E">
          <w:rPr>
            <w:rPrChange w:id="358" w:author="outpost" w:date="2019-03-18T21:36:00Z">
              <w:rPr>
                <w:lang w:val="en-CA" w:eastAsia="en-CA"/>
              </w:rPr>
            </w:rPrChange>
          </w:rPr>
          <w:t>the database</w:t>
        </w:r>
      </w:ins>
      <w:ins w:id="359" w:author="outpost" w:date="2019-03-18T20:40:00Z">
        <w:r w:rsidR="005B6D07" w:rsidRPr="00251F7E">
          <w:rPr>
            <w:rPrChange w:id="360" w:author="outpost" w:date="2019-03-18T21:36:00Z">
              <w:rPr>
                <w:lang w:val="en-CA" w:eastAsia="en-CA"/>
              </w:rPr>
            </w:rPrChange>
          </w:rPr>
          <w:t xml:space="preserve"> </w:t>
        </w:r>
      </w:ins>
      <w:ins w:id="361" w:author="outpost" w:date="2019-03-18T20:41:00Z">
        <w:r w:rsidR="005B6D07" w:rsidRPr="00251F7E">
          <w:rPr>
            <w:rPrChange w:id="362" w:author="outpost" w:date="2019-03-18T21:36:00Z">
              <w:rPr>
                <w:lang w:val="en-CA" w:eastAsia="en-CA"/>
              </w:rPr>
            </w:rPrChange>
          </w:rPr>
          <w:t>architecture</w:t>
        </w:r>
      </w:ins>
      <w:ins w:id="363" w:author="outpost" w:date="2019-03-18T20:40:00Z">
        <w:r w:rsidR="005B6D07" w:rsidRPr="00251F7E">
          <w:rPr>
            <w:rPrChange w:id="364" w:author="outpost" w:date="2019-03-18T21:36:00Z">
              <w:rPr>
                <w:lang w:val="en-CA" w:eastAsia="en-CA"/>
              </w:rPr>
            </w:rPrChange>
          </w:rPr>
          <w:t xml:space="preserve"> for </w:t>
        </w:r>
      </w:ins>
      <w:ins w:id="365" w:author="outpost" w:date="2019-03-18T20:42:00Z">
        <w:r w:rsidR="005B6D07" w:rsidRPr="00251F7E">
          <w:rPr>
            <w:rPrChange w:id="366" w:author="outpost" w:date="2019-03-18T21:36:00Z">
              <w:rPr>
                <w:lang w:val="en-CA" w:eastAsia="en-CA"/>
              </w:rPr>
            </w:rPrChange>
          </w:rPr>
          <w:t>application</w:t>
        </w:r>
      </w:ins>
      <w:ins w:id="367" w:author="outpost" w:date="2019-03-18T20:43:00Z">
        <w:r w:rsidR="005B6D07" w:rsidRPr="00251F7E">
          <w:rPr>
            <w:rPrChange w:id="368" w:author="outpost" w:date="2019-03-18T21:36:00Z">
              <w:rPr>
                <w:lang w:val="en-CA" w:eastAsia="en-CA"/>
              </w:rPr>
            </w:rPrChange>
          </w:rPr>
          <w:t xml:space="preserve">, which enables the identification of </w:t>
        </w:r>
      </w:ins>
      <w:ins w:id="369" w:author="outpost" w:date="2019-03-18T20:31:00Z">
        <w:r w:rsidR="00A978E3" w:rsidRPr="00251F7E">
          <w:rPr>
            <w:rPrChange w:id="370" w:author="outpost" w:date="2019-03-18T21:36:00Z">
              <w:rPr>
                <w:lang w:val="en-CA" w:eastAsia="en-CA"/>
              </w:rPr>
            </w:rPrChange>
          </w:rPr>
          <w:t>the</w:t>
        </w:r>
      </w:ins>
      <w:r w:rsidRPr="00251F7E">
        <w:rPr>
          <w:rPrChange w:id="371" w:author="outpost" w:date="2019-03-18T21:36:00Z">
            <w:rPr>
              <w:lang w:val="en-CA" w:eastAsia="en-CA"/>
            </w:rPr>
          </w:rPrChange>
        </w:rPr>
        <w:t xml:space="preserve"> quantity of snow</w:t>
      </w:r>
      <w:ins w:id="372" w:author="outpost" w:date="2019-03-18T20:29:00Z">
        <w:r w:rsidR="00A978E3" w:rsidRPr="00251F7E">
          <w:rPr>
            <w:rPrChange w:id="373" w:author="outpost" w:date="2019-03-18T21:36:00Z">
              <w:rPr>
                <w:lang w:val="en-CA" w:eastAsia="en-CA"/>
              </w:rPr>
            </w:rPrChange>
          </w:rPr>
          <w:t>, which is</w:t>
        </w:r>
      </w:ins>
      <w:r w:rsidRPr="00251F7E">
        <w:rPr>
          <w:rPrChange w:id="374" w:author="outpost" w:date="2019-03-18T21:36:00Z">
            <w:rPr>
              <w:lang w:val="en-CA" w:eastAsia="en-CA"/>
            </w:rPr>
          </w:rPrChange>
        </w:rPr>
        <w:t xml:space="preserve"> moved </w:t>
      </w:r>
      <w:del w:id="375" w:author="outpost" w:date="2019-03-18T20:30:00Z">
        <w:r w:rsidRPr="00251F7E" w:rsidDel="00A978E3">
          <w:rPr>
            <w:rPrChange w:id="376" w:author="outpost" w:date="2019-03-18T21:36:00Z">
              <w:rPr>
                <w:lang w:val="en-CA" w:eastAsia="en-CA"/>
              </w:rPr>
            </w:rPrChange>
          </w:rPr>
          <w:delText xml:space="preserve">for the City of Montreal </w:delText>
        </w:r>
      </w:del>
      <w:r w:rsidRPr="00251F7E">
        <w:rPr>
          <w:rPrChange w:id="377" w:author="outpost" w:date="2019-03-18T21:36:00Z">
            <w:rPr>
              <w:lang w:val="en-CA" w:eastAsia="en-CA"/>
            </w:rPr>
          </w:rPrChange>
        </w:rPr>
        <w:t>to</w:t>
      </w:r>
      <w:del w:id="378" w:author="outpost" w:date="2019-03-18T20:31:00Z">
        <w:r w:rsidRPr="00251F7E" w:rsidDel="00A978E3">
          <w:rPr>
            <w:rPrChange w:id="379" w:author="outpost" w:date="2019-03-18T21:36:00Z">
              <w:rPr>
                <w:lang w:val="en-CA" w:eastAsia="en-CA"/>
              </w:rPr>
            </w:rPrChange>
          </w:rPr>
          <w:delText xml:space="preserve"> a</w:delText>
        </w:r>
      </w:del>
      <w:r w:rsidRPr="00251F7E">
        <w:rPr>
          <w:rPrChange w:id="380" w:author="outpost" w:date="2019-03-18T21:36:00Z">
            <w:rPr>
              <w:lang w:val="en-CA" w:eastAsia="en-CA"/>
            </w:rPr>
          </w:rPrChange>
        </w:rPr>
        <w:t xml:space="preserve"> designated disposal area depot</w:t>
      </w:r>
      <w:ins w:id="381" w:author="outpost" w:date="2019-03-18T20:30:00Z">
        <w:r w:rsidR="00A978E3" w:rsidRPr="00251F7E">
          <w:rPr>
            <w:rPrChange w:id="382" w:author="outpost" w:date="2019-03-18T21:36:00Z">
              <w:rPr>
                <w:lang w:val="en-CA" w:eastAsia="en-CA"/>
              </w:rPr>
            </w:rPrChange>
          </w:rPr>
          <w:t>s</w:t>
        </w:r>
      </w:ins>
      <w:ins w:id="383" w:author="outpost" w:date="2019-03-18T21:36:00Z">
        <w:r w:rsidR="00251F7E" w:rsidRPr="00251F7E">
          <w:rPr>
            <w:rPrChange w:id="384" w:author="outpost" w:date="2019-03-18T21:36:00Z">
              <w:rPr/>
            </w:rPrChange>
          </w:rPr>
          <w:t xml:space="preserve"> </w:t>
        </w:r>
        <w:r w:rsidR="00251F7E" w:rsidRPr="00251F7E">
          <w:rPr>
            <w:rFonts w:eastAsiaTheme="majorEastAsia"/>
            <w:rPrChange w:id="385" w:author="outpost" w:date="2019-03-18T21:36:00Z">
              <w:rPr>
                <w:rFonts w:eastAsiaTheme="majorEastAsia"/>
              </w:rPr>
            </w:rPrChange>
          </w:rPr>
          <w:t>[4*]</w:t>
        </w:r>
      </w:ins>
      <w:ins w:id="386" w:author="outpost" w:date="2019-03-18T20:30:00Z">
        <w:r w:rsidR="00A978E3" w:rsidRPr="00251F7E">
          <w:rPr>
            <w:rPrChange w:id="387" w:author="outpost" w:date="2019-03-18T21:36:00Z">
              <w:rPr>
                <w:lang w:val="en-CA" w:eastAsia="en-CA"/>
              </w:rPr>
            </w:rPrChange>
          </w:rPr>
          <w:t xml:space="preserve"> </w:t>
        </w:r>
      </w:ins>
      <w:ins w:id="388" w:author="outpost" w:date="2019-03-18T20:31:00Z">
        <w:r w:rsidR="00A978E3" w:rsidRPr="00251F7E">
          <w:rPr>
            <w:rPrChange w:id="389" w:author="outpost" w:date="2019-03-18T21:36:00Z">
              <w:rPr>
                <w:lang w:val="en-CA" w:eastAsia="en-CA"/>
              </w:rPr>
            </w:rPrChange>
          </w:rPr>
          <w:t xml:space="preserve">that are </w:t>
        </w:r>
      </w:ins>
      <w:ins w:id="390" w:author="outpost" w:date="2019-03-18T20:30:00Z">
        <w:r w:rsidR="00A978E3" w:rsidRPr="00251F7E">
          <w:rPr>
            <w:rPrChange w:id="391" w:author="outpost" w:date="2019-03-18T21:36:00Z">
              <w:rPr>
                <w:lang w:val="en-CA" w:eastAsia="en-CA"/>
              </w:rPr>
            </w:rPrChange>
          </w:rPr>
          <w:t>operated by the City of Montreal</w:t>
        </w:r>
      </w:ins>
      <w:ins w:id="392" w:author="outpost" w:date="2019-03-18T20:32:00Z">
        <w:r w:rsidR="00A978E3" w:rsidRPr="00251F7E">
          <w:rPr>
            <w:rPrChange w:id="393" w:author="outpost" w:date="2019-03-18T21:36:00Z">
              <w:rPr>
                <w:lang w:val="en-CA" w:eastAsia="en-CA"/>
              </w:rPr>
            </w:rPrChange>
          </w:rPr>
          <w:t xml:space="preserve"> (COM)</w:t>
        </w:r>
      </w:ins>
      <w:ins w:id="394" w:author="outpost" w:date="2019-03-18T20:28:00Z">
        <w:r w:rsidR="00A978E3" w:rsidRPr="00251F7E">
          <w:rPr>
            <w:rPrChange w:id="395" w:author="outpost" w:date="2019-03-18T21:36:00Z">
              <w:rPr>
                <w:lang w:val="en-CA" w:eastAsia="en-CA"/>
              </w:rPr>
            </w:rPrChange>
          </w:rPr>
          <w:t xml:space="preserve">. </w:t>
        </w:r>
      </w:ins>
      <w:ins w:id="396" w:author="outpost" w:date="2019-03-18T20:31:00Z">
        <w:r w:rsidR="00A978E3" w:rsidRPr="005B6D07">
          <w:rPr>
            <w:rPrChange w:id="397" w:author="outpost" w:date="2019-03-18T20:44:00Z">
              <w:rPr>
                <w:lang w:val="en-CA" w:eastAsia="en-CA"/>
              </w:rPr>
            </w:rPrChange>
          </w:rPr>
          <w:t xml:space="preserve">Also, </w:t>
        </w:r>
      </w:ins>
      <w:ins w:id="398" w:author="outpost" w:date="2019-03-18T21:35:00Z">
        <w:r w:rsidR="00251F7E">
          <w:t>the application</w:t>
        </w:r>
      </w:ins>
      <w:ins w:id="399" w:author="outpost" w:date="2019-03-18T20:31:00Z">
        <w:r w:rsidR="00A978E3" w:rsidRPr="005B6D07">
          <w:rPr>
            <w:rPrChange w:id="400" w:author="outpost" w:date="2019-03-18T20:44:00Z">
              <w:rPr>
                <w:lang w:val="en-CA" w:eastAsia="en-CA"/>
              </w:rPr>
            </w:rPrChange>
          </w:rPr>
          <w:t xml:space="preserve"> includes the establishment of performance metrics for the third parties, which were awarded snow removal contracts by the </w:t>
        </w:r>
      </w:ins>
      <w:ins w:id="401" w:author="outpost" w:date="2019-03-18T20:36:00Z">
        <w:r w:rsidR="00254149" w:rsidRPr="005B6D07">
          <w:rPr>
            <w:rPrChange w:id="402" w:author="outpost" w:date="2019-03-18T20:44:00Z">
              <w:rPr>
                <w:lang w:val="en-CA" w:eastAsia="en-CA"/>
              </w:rPr>
            </w:rPrChange>
          </w:rPr>
          <w:t>COM</w:t>
        </w:r>
      </w:ins>
      <w:ins w:id="403" w:author="outpost" w:date="2019-03-18T20:31:00Z">
        <w:r w:rsidR="00A978E3" w:rsidRPr="005B6D07">
          <w:rPr>
            <w:rPrChange w:id="404" w:author="outpost" w:date="2019-03-18T20:44:00Z">
              <w:rPr>
                <w:lang w:val="en-CA" w:eastAsia="en-CA"/>
              </w:rPr>
            </w:rPrChange>
          </w:rPr>
          <w:t>.</w:t>
        </w:r>
      </w:ins>
    </w:p>
    <w:p w14:paraId="7F582B43" w14:textId="6F137A60" w:rsidR="005B6D07" w:rsidRDefault="00320A42" w:rsidP="00251F7E">
      <w:pPr>
        <w:jc w:val="both"/>
        <w:rPr>
          <w:ins w:id="405" w:author="outpost" w:date="2019-03-18T21:43:00Z"/>
        </w:rPr>
        <w:pPrChange w:id="406" w:author="outpost" w:date="2019-03-18T21:35: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del w:id="407" w:author="outpost" w:date="2019-03-18T20:44:00Z">
        <w:r w:rsidRPr="005B6D07" w:rsidDel="005B6D07">
          <w:rPr>
            <w:rPrChange w:id="408" w:author="outpost" w:date="2019-03-18T20:44:00Z">
              <w:rPr>
                <w:lang w:val="en-CA" w:eastAsia="en-CA"/>
              </w:rPr>
            </w:rPrChange>
          </w:rPr>
          <w:delText xml:space="preserve"> </w:delText>
        </w:r>
      </w:del>
      <w:ins w:id="409" w:author="outpost" w:date="2019-03-18T20:37:00Z">
        <w:r w:rsidR="005B6D07" w:rsidRPr="005B6D07">
          <w:rPr>
            <w:rPrChange w:id="410" w:author="outpost" w:date="2019-03-18T20:44:00Z">
              <w:rPr>
                <w:lang w:val="en-CA" w:eastAsia="en-CA"/>
              </w:rPr>
            </w:rPrChange>
          </w:rPr>
          <w:t xml:space="preserve">The </w:t>
        </w:r>
      </w:ins>
      <w:ins w:id="411" w:author="outpost" w:date="2019-03-18T20:38:00Z">
        <w:r w:rsidR="005B6D07" w:rsidRPr="005B6D07">
          <w:rPr>
            <w:rPrChange w:id="412" w:author="outpost" w:date="2019-03-18T20:44:00Z">
              <w:rPr>
                <w:lang w:val="en-CA" w:eastAsia="en-CA"/>
              </w:rPr>
            </w:rPrChange>
          </w:rPr>
          <w:t xml:space="preserve">primary </w:t>
        </w:r>
      </w:ins>
      <w:ins w:id="413" w:author="outpost" w:date="2019-03-18T20:37:00Z">
        <w:r w:rsidR="005B6D07" w:rsidRPr="005B6D07">
          <w:rPr>
            <w:rPrChange w:id="414" w:author="outpost" w:date="2019-03-18T20:44:00Z">
              <w:rPr>
                <w:lang w:val="en-CA" w:eastAsia="en-CA"/>
              </w:rPr>
            </w:rPrChange>
          </w:rPr>
          <w:t>target users are COM official and residents.</w:t>
        </w:r>
      </w:ins>
      <w:ins w:id="415" w:author="outpost" w:date="2019-03-18T20:38:00Z">
        <w:r w:rsidR="005B6D07" w:rsidRPr="005B6D07">
          <w:rPr>
            <w:rPrChange w:id="416" w:author="outpost" w:date="2019-03-18T20:44:00Z">
              <w:rPr>
                <w:lang w:val="en-CA" w:eastAsia="en-CA"/>
              </w:rPr>
            </w:rPrChange>
          </w:rPr>
          <w:t xml:space="preserve"> Secondary users are third parties, which plan on bidding on snow removal contracts </w:t>
        </w:r>
      </w:ins>
      <w:ins w:id="417" w:author="outpost" w:date="2019-03-18T21:04:00Z">
        <w:r w:rsidR="005F31C2">
          <w:t xml:space="preserve">to the COM </w:t>
        </w:r>
      </w:ins>
      <w:ins w:id="418" w:author="outpost" w:date="2019-03-18T20:38:00Z">
        <w:r w:rsidR="005B6D07" w:rsidRPr="005B6D07">
          <w:rPr>
            <w:rPrChange w:id="419" w:author="outpost" w:date="2019-03-18T20:44:00Z">
              <w:rPr>
                <w:lang w:val="en-CA" w:eastAsia="en-CA"/>
              </w:rPr>
            </w:rPrChange>
          </w:rPr>
          <w:t xml:space="preserve">and which are interested </w:t>
        </w:r>
      </w:ins>
      <w:ins w:id="420" w:author="outpost" w:date="2019-03-18T20:39:00Z">
        <w:r w:rsidR="005B6D07" w:rsidRPr="005B6D07">
          <w:rPr>
            <w:rPrChange w:id="421" w:author="outpost" w:date="2019-03-18T20:44:00Z">
              <w:rPr>
                <w:lang w:val="en-CA" w:eastAsia="en-CA"/>
              </w:rPr>
            </w:rPrChange>
          </w:rPr>
          <w:t>gaging their relative performance.</w:t>
        </w:r>
      </w:ins>
    </w:p>
    <w:p w14:paraId="628A8B8D" w14:textId="30556947" w:rsidR="002F4063" w:rsidRDefault="002F4063" w:rsidP="002F4063">
      <w:pPr>
        <w:pStyle w:val="Heading3"/>
        <w:numPr>
          <w:ilvl w:val="2"/>
          <w:numId w:val="2"/>
        </w:numPr>
        <w:rPr>
          <w:ins w:id="422" w:author="outpost" w:date="2019-03-18T21:43:00Z"/>
        </w:rPr>
      </w:pPr>
      <w:ins w:id="423" w:author="outpost" w:date="2019-03-18T21:43:00Z">
        <w:r>
          <w:t>Existing applications</w:t>
        </w:r>
      </w:ins>
    </w:p>
    <w:p w14:paraId="36301CCF" w14:textId="656D981F" w:rsidR="00320A42" w:rsidRPr="008021EE" w:rsidDel="005B6D07" w:rsidRDefault="005B6D07" w:rsidP="005F31C2">
      <w:pPr>
        <w:jc w:val="both"/>
        <w:rPr>
          <w:del w:id="424" w:author="outpost" w:date="2019-03-18T20:44:00Z"/>
          <w:rPrChange w:id="425" w:author="outpost" w:date="2019-03-18T20:56:00Z">
            <w:rPr>
              <w:del w:id="426" w:author="outpost" w:date="2019-03-18T20:44:00Z"/>
              <w:lang w:val="en-CA" w:eastAsia="en-CA"/>
            </w:rPr>
          </w:rPrChange>
        </w:rPr>
        <w:pPrChange w:id="427" w:author="outpost" w:date="2019-03-18T21:04: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ins w:id="428" w:author="outpost" w:date="2019-03-18T20:40:00Z">
        <w:r w:rsidRPr="008021EE">
          <w:rPr>
            <w:rPrChange w:id="429" w:author="outpost" w:date="2019-03-18T20:56:00Z">
              <w:rPr>
                <w:lang w:val="en-CA" w:eastAsia="en-CA"/>
              </w:rPr>
            </w:rPrChange>
          </w:rPr>
          <w:t xml:space="preserve">This </w:t>
        </w:r>
      </w:ins>
      <w:ins w:id="430" w:author="outpost" w:date="2019-03-18T20:43:00Z">
        <w:r w:rsidRPr="008021EE">
          <w:rPr>
            <w:rPrChange w:id="431" w:author="outpost" w:date="2019-03-18T20:56:00Z">
              <w:rPr>
                <w:lang w:val="en-CA" w:eastAsia="en-CA"/>
              </w:rPr>
            </w:rPrChange>
          </w:rPr>
          <w:t>a</w:t>
        </w:r>
        <w:r w:rsidR="005F31C2">
          <w:rPr>
            <w:rPrChange w:id="432" w:author="outpost" w:date="2019-03-18T20:56:00Z">
              <w:rPr/>
            </w:rPrChange>
          </w:rPr>
          <w:t>pplication</w:t>
        </w:r>
      </w:ins>
      <w:ins w:id="433" w:author="outpost" w:date="2019-03-18T21:05:00Z">
        <w:r w:rsidR="005F31C2">
          <w:t xml:space="preserve"> </w:t>
        </w:r>
      </w:ins>
      <w:del w:id="434" w:author="outpost" w:date="2019-03-18T20:32:00Z">
        <w:r w:rsidR="00320A42" w:rsidRPr="008021EE" w:rsidDel="00A978E3">
          <w:rPr>
            <w:rPrChange w:id="435" w:author="outpost" w:date="2019-03-18T20:56:00Z">
              <w:rPr>
                <w:lang w:val="en-CA" w:eastAsia="en-CA"/>
              </w:rPr>
            </w:rPrChange>
          </w:rPr>
          <w:delText xml:space="preserve">in order to help the city of Montreal as well as the independent snow removers to optimize the snow removal. </w:delText>
        </w:r>
      </w:del>
    </w:p>
    <w:p w14:paraId="18E79DD8" w14:textId="502F8815" w:rsidR="005B6D07" w:rsidRPr="008021EE" w:rsidRDefault="00A850B3" w:rsidP="005F31C2">
      <w:pPr>
        <w:jc w:val="both"/>
        <w:rPr>
          <w:ins w:id="436" w:author="outpost" w:date="2019-03-18T20:46:00Z"/>
          <w:rPrChange w:id="437" w:author="outpost" w:date="2019-03-18T20:56:00Z">
            <w:rPr>
              <w:ins w:id="438" w:author="outpost" w:date="2019-03-18T20:46:00Z"/>
            </w:rPr>
          </w:rPrChange>
        </w:rPr>
        <w:pPrChange w:id="439" w:author="outpost" w:date="2019-03-18T21:04:00Z">
          <w:pPr>
            <w:shd w:val="clear" w:color="auto" w:fill="FFFFFF"/>
            <w:spacing w:before="0" w:after="0"/>
          </w:pPr>
        </w:pPrChange>
      </w:pPr>
      <w:del w:id="440" w:author="outpost" w:date="2019-03-18T20:44:00Z">
        <w:r w:rsidRPr="008021EE" w:rsidDel="005B6D07">
          <w:rPr>
            <w:rPrChange w:id="441" w:author="outpost" w:date="2019-03-18T20:56:00Z">
              <w:rPr>
                <w:bCs/>
                <w:color w:val="575757"/>
                <w:lang w:val="en-CA"/>
              </w:rPr>
            </w:rPrChange>
          </w:rPr>
          <w:delText>Our new application will</w:delText>
        </w:r>
      </w:del>
      <w:proofErr w:type="gramStart"/>
      <w:ins w:id="442" w:author="outpost" w:date="2019-03-18T21:04:00Z">
        <w:r w:rsidR="005F31C2">
          <w:t>i</w:t>
        </w:r>
      </w:ins>
      <w:ins w:id="443" w:author="outpost" w:date="2019-03-18T21:05:00Z">
        <w:r w:rsidR="005F31C2">
          <w:t>s</w:t>
        </w:r>
      </w:ins>
      <w:proofErr w:type="gramEnd"/>
      <w:del w:id="444" w:author="outpost" w:date="2019-03-18T21:05:00Z">
        <w:r w:rsidRPr="008021EE" w:rsidDel="005F31C2">
          <w:rPr>
            <w:rPrChange w:id="445" w:author="outpost" w:date="2019-03-18T20:56:00Z">
              <w:rPr>
                <w:bCs/>
                <w:color w:val="575757"/>
                <w:lang w:val="en-CA"/>
              </w:rPr>
            </w:rPrChange>
          </w:rPr>
          <w:delText xml:space="preserve"> be</w:delText>
        </w:r>
      </w:del>
      <w:r w:rsidRPr="008021EE">
        <w:rPr>
          <w:rPrChange w:id="446" w:author="outpost" w:date="2019-03-18T20:56:00Z">
            <w:rPr>
              <w:bCs/>
              <w:color w:val="575757"/>
              <w:lang w:val="en-CA"/>
            </w:rPr>
          </w:rPrChange>
        </w:rPr>
        <w:t xml:space="preserve"> complementary to </w:t>
      </w:r>
      <w:del w:id="447" w:author="outpost" w:date="2019-03-18T20:44:00Z">
        <w:r w:rsidRPr="008021EE" w:rsidDel="005B6D07">
          <w:rPr>
            <w:rPrChange w:id="448" w:author="outpost" w:date="2019-03-18T20:56:00Z">
              <w:rPr>
                <w:bCs/>
                <w:color w:val="575757"/>
                <w:lang w:val="en-CA"/>
              </w:rPr>
            </w:rPrChange>
          </w:rPr>
          <w:delText xml:space="preserve">the </w:delText>
        </w:r>
      </w:del>
      <w:r w:rsidRPr="008021EE">
        <w:rPr>
          <w:rPrChange w:id="449" w:author="outpost" w:date="2019-03-18T20:56:00Z">
            <w:rPr>
              <w:bCs/>
              <w:color w:val="575757"/>
              <w:lang w:val="en-CA"/>
            </w:rPr>
          </w:rPrChange>
        </w:rPr>
        <w:t xml:space="preserve">existing </w:t>
      </w:r>
      <w:ins w:id="450" w:author="outpost" w:date="2019-03-18T20:44:00Z">
        <w:r w:rsidR="005B6D07" w:rsidRPr="008021EE">
          <w:rPr>
            <w:rPrChange w:id="451" w:author="outpost" w:date="2019-03-18T20:56:00Z">
              <w:rPr/>
            </w:rPrChange>
          </w:rPr>
          <w:t xml:space="preserve">COM </w:t>
        </w:r>
      </w:ins>
      <w:r w:rsidRPr="008021EE">
        <w:rPr>
          <w:rPrChange w:id="452" w:author="outpost" w:date="2019-03-18T20:56:00Z">
            <w:rPr>
              <w:bCs/>
              <w:color w:val="575757"/>
              <w:lang w:val="en-CA"/>
            </w:rPr>
          </w:rPrChange>
        </w:rPr>
        <w:t>application</w:t>
      </w:r>
      <w:r w:rsidR="00F05EA4" w:rsidRPr="008021EE">
        <w:rPr>
          <w:rPrChange w:id="453" w:author="outpost" w:date="2019-03-18T20:56:00Z">
            <w:rPr>
              <w:bCs/>
              <w:color w:val="575757"/>
              <w:lang w:val="en-CA"/>
            </w:rPr>
          </w:rPrChange>
        </w:rPr>
        <w:t>s</w:t>
      </w:r>
      <w:ins w:id="454" w:author="outpost" w:date="2019-03-18T20:44:00Z">
        <w:r w:rsidR="005B6D07" w:rsidRPr="008021EE">
          <w:rPr>
            <w:rPrChange w:id="455" w:author="outpost" w:date="2019-03-18T20:56:00Z">
              <w:rPr/>
            </w:rPrChange>
          </w:rPr>
          <w:t>.</w:t>
        </w:r>
      </w:ins>
      <w:ins w:id="456" w:author="outpost" w:date="2019-03-18T20:45:00Z">
        <w:r w:rsidR="005B6D07" w:rsidRPr="008021EE">
          <w:rPr>
            <w:rPrChange w:id="457" w:author="outpost" w:date="2019-03-18T20:56:00Z">
              <w:rPr/>
            </w:rPrChange>
          </w:rPr>
          <w:t xml:space="preserve"> Specifically, “s</w:t>
        </w:r>
        <w:r w:rsidR="005F31C2">
          <w:rPr>
            <w:rPrChange w:id="458" w:author="outpost" w:date="2019-03-18T20:56:00Z">
              <w:rPr/>
            </w:rPrChange>
          </w:rPr>
          <w:t xml:space="preserve">ince the winter of </w:t>
        </w:r>
        <w:r w:rsidR="005B6D07" w:rsidRPr="008021EE">
          <w:rPr>
            <w:rPrChange w:id="459" w:author="outpost" w:date="2019-03-18T20:56:00Z">
              <w:rPr/>
            </w:rPrChange>
          </w:rPr>
          <w:t>2014, Montréal has used specialized software that feeds the INFO-</w:t>
        </w:r>
        <w:proofErr w:type="spellStart"/>
        <w:r w:rsidR="005B6D07" w:rsidRPr="008021EE">
          <w:rPr>
            <w:rPrChange w:id="460" w:author="outpost" w:date="2019-03-18T20:56:00Z">
              <w:rPr/>
            </w:rPrChange>
          </w:rPr>
          <w:t>Neige</w:t>
        </w:r>
        <w:proofErr w:type="spellEnd"/>
        <w:r w:rsidR="005B6D07" w:rsidRPr="008021EE">
          <w:rPr>
            <w:rPrChange w:id="461" w:author="outpost" w:date="2019-03-18T20:56:00Z">
              <w:rPr/>
            </w:rPrChange>
          </w:rPr>
          <w:t xml:space="preserve"> application (available on the </w:t>
        </w:r>
        <w:proofErr w:type="spellStart"/>
        <w:r w:rsidR="005B6D07" w:rsidRPr="008021EE">
          <w:rPr>
            <w:rPrChange w:id="462" w:author="outpost" w:date="2019-03-18T20:56:00Z">
              <w:rPr/>
            </w:rPrChange>
          </w:rPr>
          <w:t>AppleStore</w:t>
        </w:r>
        <w:proofErr w:type="spellEnd"/>
        <w:r w:rsidR="005B6D07" w:rsidRPr="008021EE">
          <w:rPr>
            <w:rPrChange w:id="463" w:author="outpost" w:date="2019-03-18T20:56:00Z">
              <w:rPr/>
            </w:rPrChange>
          </w:rPr>
          <w:t xml:space="preserve"> and </w:t>
        </w:r>
        <w:proofErr w:type="spellStart"/>
        <w:r w:rsidR="005B6D07" w:rsidRPr="008021EE">
          <w:rPr>
            <w:rPrChange w:id="464" w:author="outpost" w:date="2019-03-18T20:56:00Z">
              <w:rPr/>
            </w:rPrChange>
          </w:rPr>
          <w:t>GooglePlay</w:t>
        </w:r>
        <w:proofErr w:type="spellEnd"/>
        <w:r w:rsidR="005B6D07" w:rsidRPr="008021EE">
          <w:rPr>
            <w:rPrChange w:id="465" w:author="outpost" w:date="2019-03-18T20:56:00Z">
              <w:rPr/>
            </w:rPrChange>
          </w:rPr>
          <w:t>) using open data.</w:t>
        </w:r>
      </w:ins>
      <w:ins w:id="466" w:author="outpost" w:date="2019-03-18T20:46:00Z">
        <w:r w:rsidR="005B6D07" w:rsidRPr="008021EE">
          <w:rPr>
            <w:rPrChange w:id="467" w:author="outpost" w:date="2019-03-18T20:56:00Z">
              <w:rPr/>
            </w:rPrChange>
          </w:rPr>
          <w:t>” [1</w:t>
        </w:r>
      </w:ins>
      <w:ins w:id="468" w:author="outpost" w:date="2019-03-18T20:52:00Z">
        <w:r w:rsidR="008021EE" w:rsidRPr="008021EE">
          <w:rPr>
            <w:rPrChange w:id="469" w:author="outpost" w:date="2019-03-18T20:56:00Z">
              <w:rPr/>
            </w:rPrChange>
          </w:rPr>
          <w:t>*</w:t>
        </w:r>
      </w:ins>
      <w:ins w:id="470" w:author="outpost" w:date="2019-03-18T20:46:00Z">
        <w:r w:rsidR="005B6D07" w:rsidRPr="008021EE">
          <w:rPr>
            <w:rPrChange w:id="471" w:author="outpost" w:date="2019-03-18T20:56:00Z">
              <w:rPr/>
            </w:rPrChange>
          </w:rPr>
          <w:t>]</w:t>
        </w:r>
      </w:ins>
      <w:ins w:id="472" w:author="outpost" w:date="2019-03-18T21:00:00Z">
        <w:r w:rsidR="005F31C2">
          <w:t xml:space="preserve"> </w:t>
        </w:r>
        <w:proofErr w:type="spellStart"/>
        <w:r w:rsidR="005F31C2">
          <w:t>Planif-Neige</w:t>
        </w:r>
        <w:proofErr w:type="spellEnd"/>
        <w:r w:rsidR="005F31C2">
          <w:t xml:space="preserve"> is used by boroughs for planning the path of snow loading </w:t>
        </w:r>
      </w:ins>
      <w:ins w:id="473" w:author="outpost" w:date="2019-03-18T21:13:00Z">
        <w:r w:rsidR="0011589C">
          <w:t>vehicles</w:t>
        </w:r>
      </w:ins>
      <w:ins w:id="474" w:author="outpost" w:date="2019-03-18T21:00:00Z">
        <w:r w:rsidR="005F31C2">
          <w:t xml:space="preserve"> and it indicate the progress of the operations</w:t>
        </w:r>
      </w:ins>
      <w:ins w:id="475" w:author="outpost" w:date="2019-03-18T21:03:00Z">
        <w:r w:rsidR="005F31C2">
          <w:t>;</w:t>
        </w:r>
      </w:ins>
      <w:ins w:id="476" w:author="outpost" w:date="2019-03-18T21:00:00Z">
        <w:r w:rsidR="005F31C2">
          <w:t xml:space="preserve"> </w:t>
        </w:r>
      </w:ins>
      <w:proofErr w:type="spellStart"/>
      <w:ins w:id="477" w:author="outpost" w:date="2019-03-18T21:01:00Z">
        <w:r w:rsidR="005F31C2">
          <w:t>Planif-Neige</w:t>
        </w:r>
        <w:proofErr w:type="spellEnd"/>
        <w:r w:rsidR="005F31C2">
          <w:t xml:space="preserve"> feeds </w:t>
        </w:r>
        <w:r w:rsidR="005F31C2" w:rsidRPr="005F31C2">
          <w:t>INFO-</w:t>
        </w:r>
        <w:proofErr w:type="spellStart"/>
        <w:r w:rsidR="005F31C2" w:rsidRPr="005F31C2">
          <w:t>Neige</w:t>
        </w:r>
        <w:proofErr w:type="spellEnd"/>
        <w:r w:rsidR="005F31C2">
          <w:t xml:space="preserve"> and the Web </w:t>
        </w:r>
      </w:ins>
      <w:ins w:id="478" w:author="outpost" w:date="2019-03-18T21:08:00Z">
        <w:r w:rsidR="0011589C">
          <w:t xml:space="preserve">snow removal map </w:t>
        </w:r>
      </w:ins>
      <w:ins w:id="479" w:author="outpost" w:date="2019-03-18T21:01:00Z">
        <w:r w:rsidR="005F31C2">
          <w:t>with open data. [2*]</w:t>
        </w:r>
      </w:ins>
    </w:p>
    <w:p w14:paraId="6ECE032B" w14:textId="5A735ED6" w:rsidR="00FF1A39" w:rsidRPr="005B6D07" w:rsidDel="00F6368B" w:rsidRDefault="00F6368B" w:rsidP="00251F7E">
      <w:pPr>
        <w:rPr>
          <w:del w:id="480" w:author="outpost" w:date="2019-03-18T20:46:00Z"/>
          <w:rPrChange w:id="481" w:author="outpost" w:date="2019-03-18T20:44:00Z">
            <w:rPr>
              <w:del w:id="482" w:author="outpost" w:date="2019-03-18T20:46:00Z"/>
              <w:bCs/>
              <w:color w:val="575757"/>
              <w:lang w:val="en-CA"/>
            </w:rPr>
          </w:rPrChange>
        </w:rPr>
        <w:pPrChange w:id="483" w:author="outpost" w:date="2019-03-18T21:38:00Z">
          <w:pPr>
            <w:shd w:val="clear" w:color="auto" w:fill="FFFFFF"/>
          </w:pPr>
        </w:pPrChange>
      </w:pPr>
      <w:ins w:id="484" w:author="outpost" w:date="2019-03-18T20:46:00Z">
        <w:r w:rsidRPr="008021EE">
          <w:rPr>
            <w:rPrChange w:id="485" w:author="outpost" w:date="2019-03-18T20:56:00Z">
              <w:rPr/>
            </w:rPrChange>
          </w:rPr>
          <w:t xml:space="preserve">Additionally, </w:t>
        </w:r>
      </w:ins>
      <w:ins w:id="486" w:author="outpost" w:date="2019-03-18T20:47:00Z">
        <w:r w:rsidRPr="008021EE">
          <w:rPr>
            <w:rPrChange w:id="487" w:author="outpost" w:date="2019-03-18T20:56:00Z">
              <w:rPr/>
            </w:rPrChange>
          </w:rPr>
          <w:t xml:space="preserve">“since the winter of 2014, Montréal has used specialized management software </w:t>
        </w:r>
      </w:ins>
      <w:ins w:id="488" w:author="outpost" w:date="2019-03-18T20:57:00Z">
        <w:r w:rsidR="00FD5C76">
          <w:t>[SIT-</w:t>
        </w:r>
        <w:proofErr w:type="spellStart"/>
        <w:r w:rsidR="00FD5C76">
          <w:t>Neige</w:t>
        </w:r>
        <w:proofErr w:type="spellEnd"/>
        <w:r w:rsidR="00FD5C76">
          <w:t xml:space="preserve"> (</w:t>
        </w:r>
        <w:proofErr w:type="spellStart"/>
        <w:r w:rsidR="00FD5C76">
          <w:t>Système</w:t>
        </w:r>
        <w:proofErr w:type="spellEnd"/>
        <w:r w:rsidR="00FD5C76">
          <w:t xml:space="preserve"> Intelligent de Transport de la </w:t>
        </w:r>
        <w:proofErr w:type="spellStart"/>
        <w:r w:rsidR="00FD5C76">
          <w:t>Neige</w:t>
        </w:r>
        <w:proofErr w:type="spellEnd"/>
        <w:r w:rsidR="00FD5C76">
          <w:t xml:space="preserve">)] </w:t>
        </w:r>
      </w:ins>
      <w:ins w:id="489" w:author="outpost" w:date="2019-03-18T20:47:00Z">
        <w:r w:rsidRPr="008021EE">
          <w:rPr>
            <w:rPrChange w:id="490" w:author="outpost" w:date="2019-03-18T20:56:00Z">
              <w:rPr/>
            </w:rPrChange>
          </w:rPr>
          <w:t>to optimize snow removal operations (loading, transportation and elimination) and monitor billing.”[1</w:t>
        </w:r>
      </w:ins>
      <w:ins w:id="491" w:author="outpost" w:date="2019-03-18T20:52:00Z">
        <w:r w:rsidR="008021EE" w:rsidRPr="008021EE">
          <w:rPr>
            <w:rPrChange w:id="492" w:author="outpost" w:date="2019-03-18T20:56:00Z">
              <w:rPr/>
            </w:rPrChange>
          </w:rPr>
          <w:t>*</w:t>
        </w:r>
      </w:ins>
      <w:ins w:id="493" w:author="outpost" w:date="2019-03-18T20:47:00Z">
        <w:r w:rsidRPr="008021EE">
          <w:rPr>
            <w:rPrChange w:id="494" w:author="outpost" w:date="2019-03-18T20:56:00Z">
              <w:rPr/>
            </w:rPrChange>
          </w:rPr>
          <w:t>]</w:t>
        </w:r>
      </w:ins>
      <w:ins w:id="495" w:author="outpost" w:date="2019-03-18T21:01:00Z">
        <w:r w:rsidR="005F31C2">
          <w:t xml:space="preserve"> </w:t>
        </w:r>
      </w:ins>
      <w:ins w:id="496" w:author="outpost" w:date="2019-03-18T21:02:00Z">
        <w:r w:rsidR="005F31C2">
          <w:t>SIT-</w:t>
        </w:r>
        <w:proofErr w:type="spellStart"/>
        <w:r w:rsidR="005F31C2">
          <w:t>Neige</w:t>
        </w:r>
        <w:proofErr w:type="spellEnd"/>
        <w:r w:rsidR="005F31C2">
          <w:t xml:space="preserve"> includes a system and telemetry equipment, which is used to manage the transactions </w:t>
        </w:r>
      </w:ins>
      <w:ins w:id="497" w:author="outpost" w:date="2019-03-18T21:03:00Z">
        <w:r w:rsidR="005F31C2">
          <w:t xml:space="preserve">related to snow loading and removal; </w:t>
        </w:r>
      </w:ins>
      <w:ins w:id="498" w:author="outpost" w:date="2019-03-18T21:05:00Z">
        <w:r w:rsidR="005F31C2">
          <w:t>GPS</w:t>
        </w:r>
      </w:ins>
      <w:ins w:id="499" w:author="outpost" w:date="2019-03-18T21:07:00Z">
        <w:r w:rsidR="0011589C">
          <w:t xml:space="preserve"> equipment </w:t>
        </w:r>
      </w:ins>
      <w:ins w:id="500" w:author="outpost" w:date="2019-03-18T21:06:00Z">
        <w:r w:rsidR="00921391">
          <w:t>allows</w:t>
        </w:r>
      </w:ins>
      <w:ins w:id="501" w:author="outpost" w:date="2019-03-18T21:07:00Z">
        <w:r w:rsidR="0011589C">
          <w:t xml:space="preserve"> to feed</w:t>
        </w:r>
      </w:ins>
      <w:ins w:id="502" w:author="outpost" w:date="2019-03-18T21:06:00Z">
        <w:r w:rsidR="00921391">
          <w:t xml:space="preserve"> the location of snow blowers </w:t>
        </w:r>
      </w:ins>
      <w:ins w:id="503" w:author="outpost" w:date="2019-03-18T21:07:00Z">
        <w:r w:rsidR="0011589C">
          <w:t xml:space="preserve">to </w:t>
        </w:r>
      </w:ins>
      <w:ins w:id="504" w:author="outpost" w:date="2019-03-18T21:08:00Z">
        <w:r w:rsidR="0011589C" w:rsidRPr="005F31C2">
          <w:t>INFO-</w:t>
        </w:r>
        <w:proofErr w:type="spellStart"/>
        <w:r w:rsidR="0011589C" w:rsidRPr="005F31C2">
          <w:t>Neige</w:t>
        </w:r>
        <w:proofErr w:type="spellEnd"/>
        <w:r w:rsidR="0011589C">
          <w:t xml:space="preserve"> and snow removal map </w:t>
        </w:r>
      </w:ins>
      <w:ins w:id="505" w:author="outpost" w:date="2019-03-18T21:07:00Z">
        <w:r w:rsidR="0011589C">
          <w:t>application</w:t>
        </w:r>
      </w:ins>
      <w:ins w:id="506" w:author="outpost" w:date="2019-03-18T21:08:00Z">
        <w:r w:rsidR="0011589C">
          <w:t>s. [2*]</w:t>
        </w:r>
      </w:ins>
      <w:ins w:id="507" w:author="outpost" w:date="2019-03-18T21:38:00Z">
        <w:r w:rsidR="00251F7E">
          <w:t xml:space="preserve"> </w:t>
        </w:r>
      </w:ins>
      <w:del w:id="508" w:author="outpost" w:date="2019-03-18T20:44:00Z">
        <w:r w:rsidR="00A850B3" w:rsidRPr="005B6D07" w:rsidDel="005B6D07">
          <w:rPr>
            <w:rPrChange w:id="509" w:author="outpost" w:date="2019-03-18T20:44:00Z">
              <w:rPr>
                <w:bCs/>
                <w:color w:val="575757"/>
                <w:lang w:val="en-CA"/>
              </w:rPr>
            </w:rPrChange>
          </w:rPr>
          <w:delText>:</w:delText>
        </w:r>
      </w:del>
    </w:p>
    <w:p w14:paraId="705C7DE2" w14:textId="5E7783C6" w:rsidR="00FF1A39" w:rsidRPr="00FF1A39" w:rsidDel="00F6368B" w:rsidRDefault="00FF1A39" w:rsidP="00A850B3">
      <w:pPr>
        <w:shd w:val="clear" w:color="auto" w:fill="FFFFFF"/>
        <w:spacing w:after="0"/>
        <w:rPr>
          <w:del w:id="510" w:author="outpost" w:date="2019-03-18T20:46:00Z"/>
          <w:rFonts w:cs="Arial"/>
          <w:b/>
          <w:bCs/>
          <w:color w:val="575757"/>
          <w:szCs w:val="22"/>
        </w:rPr>
      </w:pPr>
      <w:del w:id="511" w:author="outpost" w:date="2019-03-18T20:46:00Z">
        <w:r w:rsidRPr="00FF1A39" w:rsidDel="00F6368B">
          <w:rPr>
            <w:rFonts w:cs="Arial"/>
            <w:b/>
            <w:bCs/>
            <w:color w:val="575757"/>
            <w:szCs w:val="22"/>
          </w:rPr>
          <w:delText>Loading</w:delText>
        </w:r>
      </w:del>
    </w:p>
    <w:p w14:paraId="27562B48" w14:textId="2A44B19B" w:rsidR="00FF1A39" w:rsidDel="00F6368B" w:rsidRDefault="00FF1A39" w:rsidP="00A850B3">
      <w:pPr>
        <w:shd w:val="clear" w:color="auto" w:fill="FFFFFF"/>
        <w:spacing w:before="0" w:after="0"/>
        <w:rPr>
          <w:del w:id="512" w:author="outpost" w:date="2019-03-18T20:46:00Z"/>
          <w:rFonts w:cs="Arial"/>
          <w:color w:val="575757"/>
          <w:szCs w:val="22"/>
        </w:rPr>
      </w:pPr>
      <w:del w:id="513" w:author="outpost" w:date="2019-03-18T20:46:00Z">
        <w:r w:rsidRPr="00FF1A39" w:rsidDel="00F6368B">
          <w:rPr>
            <w:rFonts w:cs="Arial"/>
            <w:color w:val="575757"/>
            <w:szCs w:val="22"/>
          </w:rPr>
          <w:delText>Snow loading involves picking up snow that was plowed to the side of the road during the loading operations. Snow loading depends on the amount of snow that has fallen, as well as the weather forecast.</w:delText>
        </w:r>
      </w:del>
    </w:p>
    <w:p w14:paraId="2FC73D74" w14:textId="01CE3F6E" w:rsidR="00F05EA4" w:rsidRPr="00364C04" w:rsidDel="00F6368B" w:rsidRDefault="00F05EA4" w:rsidP="00F05EA4">
      <w:pPr>
        <w:shd w:val="clear" w:color="auto" w:fill="FFFFFF"/>
        <w:spacing w:before="0" w:after="0"/>
        <w:rPr>
          <w:del w:id="514" w:author="outpost" w:date="2019-03-18T20:46:00Z"/>
          <w:moveFrom w:id="515" w:author="outpost" w:date="2019-03-18T20:45:00Z"/>
          <w:rFonts w:cs="Arial"/>
          <w:i/>
          <w:color w:val="000000"/>
          <w:szCs w:val="22"/>
          <w:lang w:val="fr-CA" w:eastAsia="en-CA"/>
        </w:rPr>
      </w:pPr>
      <w:moveFromRangeStart w:id="516" w:author="outpost" w:date="2019-03-18T20:45:00Z" w:name="move3834323"/>
      <w:moveFrom w:id="517" w:author="outpost" w:date="2019-03-18T20:45:00Z">
        <w:del w:id="518" w:author="outpost" w:date="2019-03-18T20:46:00Z">
          <w:r w:rsidRPr="00364C04" w:rsidDel="00F6368B">
            <w:rPr>
              <w:rFonts w:cs="Arial"/>
              <w:i/>
              <w:color w:val="000000"/>
              <w:szCs w:val="22"/>
              <w:lang w:val="fr-CA" w:eastAsia="en-CA"/>
            </w:rPr>
            <w:delText xml:space="preserve">– </w:delText>
          </w:r>
          <w:r w:rsidRPr="00364C04" w:rsidDel="00F6368B">
            <w:rPr>
              <w:rFonts w:cs="Arial"/>
              <w:b/>
              <w:i/>
              <w:color w:val="000000"/>
              <w:szCs w:val="22"/>
              <w:lang w:val="fr-CA" w:eastAsia="en-CA"/>
            </w:rPr>
            <w:delText>Planif-Neige</w:delText>
          </w:r>
          <w:r w:rsidRPr="00364C04" w:rsidDel="00F6368B">
            <w:rPr>
              <w:rFonts w:cs="Arial"/>
              <w:i/>
              <w:color w:val="000000"/>
              <w:szCs w:val="22"/>
              <w:lang w:val="fr-CA" w:eastAsia="en-CA"/>
            </w:rPr>
            <w:delText xml:space="preserve"> est utilisé par les arrondissements pour planifier les parcours de chargement de la neige. Il indique l’avancement des opérations. Planif-Neige alimente les applications telles qu’INFO-Neige MTL et la carte Web par les données ouvertes.</w:delText>
          </w:r>
        </w:del>
      </w:moveFrom>
    </w:p>
    <w:moveFromRangeEnd w:id="516"/>
    <w:p w14:paraId="098D4BE2" w14:textId="36DBAA32" w:rsidR="00FF1A39" w:rsidRPr="00FF1A39" w:rsidDel="00F6368B"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del w:id="519" w:author="outpost" w:date="2019-03-18T20:46:00Z"/>
          <w:rFonts w:ascii="Arial" w:hAnsi="Arial" w:cs="Arial"/>
          <w:color w:val="575757"/>
          <w:sz w:val="22"/>
          <w:szCs w:val="22"/>
        </w:rPr>
      </w:pPr>
      <w:del w:id="520" w:author="outpost" w:date="2019-03-18T20:46:00Z">
        <w:r w:rsidRPr="00FF1A39" w:rsidDel="00F6368B">
          <w:rPr>
            <w:rFonts w:ascii="Arial" w:hAnsi="Arial" w:cs="Arial"/>
            <w:color w:val="575757"/>
            <w:sz w:val="22"/>
            <w:szCs w:val="22"/>
          </w:rPr>
          <w:delText>Since the winter of  2014, Montréal has used specialized software that feeds the INFO-Neige application (available on the </w:delText>
        </w:r>
        <w:r w:rsidR="00E477DB" w:rsidDel="00F6368B">
          <w:fldChar w:fldCharType="begin"/>
        </w:r>
        <w:r w:rsidR="00E477DB" w:rsidDel="00F6368B">
          <w:delInstrText xml:space="preserve"> HYPERLINK "https://itunes.apple.com/ca/app/info-neige-mtl/id935347695?mt=8" \t "_blank" </w:delInstrText>
        </w:r>
        <w:r w:rsidR="00E477DB" w:rsidDel="00F6368B">
          <w:fldChar w:fldCharType="separate"/>
        </w:r>
        <w:r w:rsidRPr="00FF1A39" w:rsidDel="00F6368B">
          <w:rPr>
            <w:rStyle w:val="Hyperlink"/>
            <w:rFonts w:ascii="Arial" w:eastAsiaTheme="majorEastAsia" w:hAnsi="Arial" w:cs="Arial"/>
            <w:color w:val="337AB7"/>
            <w:sz w:val="22"/>
            <w:szCs w:val="22"/>
          </w:rPr>
          <w:delText>AppleStore</w:delText>
        </w:r>
        <w:r w:rsidR="00E477DB" w:rsidDel="00F6368B">
          <w:rPr>
            <w:rStyle w:val="Hyperlink"/>
            <w:rFonts w:ascii="Arial" w:eastAsiaTheme="majorEastAsia" w:hAnsi="Arial" w:cs="Arial"/>
            <w:color w:val="337AB7"/>
            <w:sz w:val="22"/>
            <w:szCs w:val="22"/>
          </w:rPr>
          <w:fldChar w:fldCharType="end"/>
        </w:r>
        <w:r w:rsidRPr="00FF1A39" w:rsidDel="00F6368B">
          <w:rPr>
            <w:rFonts w:ascii="Arial" w:hAnsi="Arial" w:cs="Arial"/>
            <w:color w:val="575757"/>
            <w:sz w:val="22"/>
            <w:szCs w:val="22"/>
          </w:rPr>
          <w:delText> and </w:delText>
        </w:r>
        <w:r w:rsidR="00E477DB" w:rsidDel="00F6368B">
          <w:fldChar w:fldCharType="begin"/>
        </w:r>
        <w:r w:rsidR="00E477DB" w:rsidDel="00F6368B">
          <w:delInstrText xml:space="preserve"> HYPERLINK "https://play.google.com/store/apps/details?id=com.heritagesoftware.infoneige" \t "_blank" </w:delInstrText>
        </w:r>
        <w:r w:rsidR="00E477DB" w:rsidDel="00F6368B">
          <w:fldChar w:fldCharType="separate"/>
        </w:r>
        <w:r w:rsidRPr="00FF1A39" w:rsidDel="00F6368B">
          <w:rPr>
            <w:rStyle w:val="Hyperlink"/>
            <w:rFonts w:ascii="Arial" w:eastAsiaTheme="majorEastAsia" w:hAnsi="Arial" w:cs="Arial"/>
            <w:color w:val="337AB7"/>
            <w:sz w:val="22"/>
            <w:szCs w:val="22"/>
          </w:rPr>
          <w:delText>GooglePlay</w:delText>
        </w:r>
        <w:r w:rsidR="00E477DB" w:rsidDel="00F6368B">
          <w:rPr>
            <w:rStyle w:val="Hyperlink"/>
            <w:rFonts w:ascii="Arial" w:eastAsiaTheme="majorEastAsia" w:hAnsi="Arial" w:cs="Arial"/>
            <w:color w:val="337AB7"/>
            <w:sz w:val="22"/>
            <w:szCs w:val="22"/>
          </w:rPr>
          <w:fldChar w:fldCharType="end"/>
        </w:r>
        <w:r w:rsidRPr="00FF1A39" w:rsidDel="00F6368B">
          <w:rPr>
            <w:rFonts w:ascii="Arial" w:hAnsi="Arial" w:cs="Arial"/>
            <w:color w:val="575757"/>
            <w:sz w:val="22"/>
            <w:szCs w:val="22"/>
          </w:rPr>
          <w:delText>) using </w:delText>
        </w:r>
        <w:r w:rsidR="00E477DB" w:rsidDel="00F6368B">
          <w:fldChar w:fldCharType="begin"/>
        </w:r>
        <w:r w:rsidR="00E477DB" w:rsidDel="00F6368B">
          <w:delInstrText xml:space="preserve"> HYPERLINK "http://donnees.ville.montreal.qc.ca/dataset?q=&amp;tags=D%C3%A9neigement&amp;sort=score+desc%2C+metadata_modified+desc" \t "_blank" </w:delInstrText>
        </w:r>
        <w:r w:rsidR="00E477DB" w:rsidDel="00F6368B">
          <w:fldChar w:fldCharType="separate"/>
        </w:r>
        <w:r w:rsidRPr="00FF1A39" w:rsidDel="00F6368B">
          <w:rPr>
            <w:rStyle w:val="Hyperlink"/>
            <w:rFonts w:ascii="Arial" w:eastAsiaTheme="majorEastAsia" w:hAnsi="Arial" w:cs="Arial"/>
            <w:color w:val="337AB7"/>
            <w:sz w:val="22"/>
            <w:szCs w:val="22"/>
          </w:rPr>
          <w:delText>open data</w:delText>
        </w:r>
        <w:r w:rsidR="00E477DB" w:rsidDel="00F6368B">
          <w:rPr>
            <w:rStyle w:val="Hyperlink"/>
            <w:rFonts w:ascii="Arial" w:eastAsiaTheme="majorEastAsia" w:hAnsi="Arial" w:cs="Arial"/>
            <w:color w:val="337AB7"/>
            <w:sz w:val="22"/>
            <w:szCs w:val="22"/>
          </w:rPr>
          <w:fldChar w:fldCharType="end"/>
        </w:r>
        <w:r w:rsidRPr="00FF1A39" w:rsidDel="00F6368B">
          <w:rPr>
            <w:rFonts w:ascii="Arial" w:hAnsi="Arial" w:cs="Arial"/>
            <w:color w:val="575757"/>
            <w:sz w:val="22"/>
            <w:szCs w:val="22"/>
          </w:rPr>
          <w:delText>.  The app, which was developed by Sidekick Interactive, helps to accelerate snow loading operations by notifying residents about parking restrictions and places where they can move their car.</w:delText>
        </w:r>
      </w:del>
    </w:p>
    <w:p w14:paraId="0CA4CE2F" w14:textId="3A66B60D" w:rsidR="00F05EA4" w:rsidRPr="00A65745" w:rsidDel="005B6D07" w:rsidRDefault="00F05EA4" w:rsidP="00F05EA4">
      <w:pPr>
        <w:shd w:val="clear" w:color="auto" w:fill="FFFFFF"/>
        <w:spacing w:before="0" w:after="0"/>
        <w:rPr>
          <w:del w:id="521" w:author="outpost" w:date="2019-03-18T20:46:00Z"/>
          <w:rFonts w:cs="Arial"/>
          <w:i/>
          <w:color w:val="000000"/>
          <w:szCs w:val="22"/>
          <w:lang w:val="en-CA" w:eastAsia="en-CA"/>
        </w:rPr>
      </w:pPr>
    </w:p>
    <w:p w14:paraId="29869394" w14:textId="594A97B4" w:rsidR="00FF1A39" w:rsidRPr="00FF1A39" w:rsidDel="00251F7E" w:rsidRDefault="00FF1A39" w:rsidP="00A850B3">
      <w:pPr>
        <w:shd w:val="clear" w:color="auto" w:fill="FFFFFF"/>
        <w:spacing w:after="0"/>
        <w:rPr>
          <w:del w:id="522" w:author="outpost" w:date="2019-03-18T21:38:00Z"/>
          <w:rFonts w:cs="Arial"/>
          <w:b/>
          <w:bCs/>
          <w:color w:val="575757"/>
          <w:szCs w:val="22"/>
        </w:rPr>
      </w:pPr>
      <w:del w:id="523" w:author="outpost" w:date="2019-03-18T21:38:00Z">
        <w:r w:rsidRPr="00FF1A39" w:rsidDel="00251F7E">
          <w:rPr>
            <w:rFonts w:cs="Arial"/>
            <w:b/>
            <w:bCs/>
            <w:color w:val="575757"/>
            <w:szCs w:val="22"/>
          </w:rPr>
          <w:delText>Disposal</w:delText>
        </w:r>
      </w:del>
    </w:p>
    <w:p w14:paraId="2AD85894" w14:textId="3A044E9C" w:rsidR="00FF1A39" w:rsidRPr="00FF1A39" w:rsidDel="00251F7E" w:rsidRDefault="00FF1A39" w:rsidP="00A850B3">
      <w:pPr>
        <w:shd w:val="clear" w:color="auto" w:fill="FFFFFF"/>
        <w:spacing w:before="0" w:after="0"/>
        <w:rPr>
          <w:del w:id="524" w:author="outpost" w:date="2019-03-18T21:38:00Z"/>
          <w:rFonts w:cs="Arial"/>
          <w:color w:val="575757"/>
          <w:szCs w:val="22"/>
        </w:rPr>
      </w:pPr>
      <w:del w:id="525" w:author="outpost" w:date="2019-03-18T21:38:00Z">
        <w:r w:rsidRPr="00FF1A39" w:rsidDel="00251F7E">
          <w:rPr>
            <w:rFonts w:cs="Arial"/>
            <w:color w:val="575757"/>
            <w:szCs w:val="22"/>
          </w:rPr>
          <w:delText>During a snow removal operation, trucks take snow to one of </w:delText>
        </w:r>
        <w:r w:rsidR="00E477DB" w:rsidDel="00251F7E">
          <w:fldChar w:fldCharType="begin"/>
        </w:r>
        <w:r w:rsidR="00E477DB" w:rsidDel="00251F7E">
          <w:delInstrText xml:space="preserve"> HYPERLINK "http://ville.montreal.qc.ca/snowremoval/elimination-neige" \l "carte-elimination" </w:delInstrText>
        </w:r>
        <w:r w:rsidR="00E477DB" w:rsidDel="00251F7E">
          <w:fldChar w:fldCharType="separate"/>
        </w:r>
        <w:r w:rsidRPr="00FF1A39" w:rsidDel="00251F7E">
          <w:rPr>
            <w:rStyle w:val="Hyperlink"/>
            <w:rFonts w:eastAsiaTheme="majorEastAsia" w:cs="Arial"/>
            <w:color w:val="337AB7"/>
            <w:szCs w:val="22"/>
          </w:rPr>
          <w:delText>several disposal sites</w:delText>
        </w:r>
        <w:r w:rsidR="00E477DB" w:rsidDel="00251F7E">
          <w:rPr>
            <w:rStyle w:val="Hyperlink"/>
            <w:rFonts w:eastAsiaTheme="majorEastAsia" w:cs="Arial"/>
            <w:color w:val="337AB7"/>
            <w:szCs w:val="22"/>
          </w:rPr>
          <w:fldChar w:fldCharType="end"/>
        </w:r>
      </w:del>
      <w:del w:id="526" w:author="outpost" w:date="2019-03-18T21:36:00Z">
        <w:r w:rsidRPr="00FF1A39" w:rsidDel="00251F7E">
          <w:rPr>
            <w:rFonts w:cs="Arial"/>
            <w:color w:val="575757"/>
            <w:szCs w:val="22"/>
          </w:rPr>
          <w:delText>.</w:delText>
        </w:r>
      </w:del>
    </w:p>
    <w:p w14:paraId="48CAE801" w14:textId="1B98A05C" w:rsidR="00FF1A39" w:rsidDel="00251F7E" w:rsidRDefault="00FF1A39" w:rsidP="00A850B3">
      <w:pPr>
        <w:shd w:val="clear" w:color="auto" w:fill="FFFFFF"/>
        <w:spacing w:before="0" w:after="0"/>
        <w:rPr>
          <w:del w:id="527" w:author="outpost" w:date="2019-03-18T21:36:00Z"/>
          <w:rFonts w:cs="Arial"/>
          <w:color w:val="575757"/>
          <w:szCs w:val="22"/>
        </w:rPr>
      </w:pPr>
      <w:del w:id="528" w:author="outpost" w:date="2019-03-18T21:36:00Z">
        <w:r w:rsidRPr="00FF1A39" w:rsidDel="00251F7E">
          <w:rPr>
            <w:rFonts w:cs="Arial"/>
            <w:color w:val="575757"/>
            <w:szCs w:val="22"/>
          </w:rPr>
          <w:delText xml:space="preserve">The average volume of snow taken to disposal sites per year is 12 million cubic </w:delText>
        </w:r>
        <w:r w:rsidR="00F05EA4" w:rsidRPr="00FF1A39" w:rsidDel="00251F7E">
          <w:rPr>
            <w:rFonts w:cs="Arial"/>
            <w:color w:val="575757"/>
            <w:szCs w:val="22"/>
          </w:rPr>
          <w:delText>meters</w:delText>
        </w:r>
        <w:r w:rsidRPr="00FF1A39" w:rsidDel="00251F7E">
          <w:rPr>
            <w:rFonts w:cs="Arial"/>
            <w:color w:val="575757"/>
            <w:szCs w:val="22"/>
          </w:rPr>
          <w:delText xml:space="preserve"> – 300,000 truckloads. </w:delText>
        </w:r>
      </w:del>
      <w:del w:id="529" w:author="outpost" w:date="2019-03-18T21:34:00Z">
        <w:r w:rsidRPr="00FF1A39" w:rsidDel="00251F7E">
          <w:rPr>
            <w:rFonts w:cs="Arial"/>
            <w:color w:val="575757"/>
            <w:szCs w:val="22"/>
          </w:rPr>
          <w:delText>Meltwater from disposal sites is recovered and treated according to environmental standards.</w:delText>
        </w:r>
      </w:del>
    </w:p>
    <w:p w14:paraId="2B3337B8" w14:textId="65054A21" w:rsidR="00F05EA4" w:rsidRPr="00364C04" w:rsidDel="00F6368B" w:rsidRDefault="00F05EA4" w:rsidP="00F05EA4">
      <w:pPr>
        <w:shd w:val="clear" w:color="auto" w:fill="FFFFFF"/>
        <w:spacing w:before="0" w:after="0"/>
        <w:rPr>
          <w:del w:id="530" w:author="outpost" w:date="2019-03-18T20:46:00Z"/>
          <w:rFonts w:cs="Arial"/>
          <w:i/>
          <w:color w:val="000000"/>
          <w:sz w:val="24"/>
          <w:szCs w:val="24"/>
          <w:lang w:val="fr-CA" w:eastAsia="en-CA"/>
        </w:rPr>
      </w:pPr>
      <w:del w:id="531" w:author="outpost" w:date="2019-03-18T20:46:00Z">
        <w:r w:rsidRPr="00364C04" w:rsidDel="00F6368B">
          <w:rPr>
            <w:rFonts w:cs="Arial"/>
            <w:i/>
            <w:color w:val="000000"/>
            <w:szCs w:val="22"/>
            <w:lang w:val="fr-CA" w:eastAsia="en-CA"/>
          </w:rPr>
          <w:delText xml:space="preserve">– </w:delText>
        </w:r>
        <w:r w:rsidRPr="00364C04" w:rsidDel="00F6368B">
          <w:rPr>
            <w:rFonts w:cs="Arial"/>
            <w:b/>
            <w:i/>
            <w:color w:val="000000"/>
            <w:szCs w:val="22"/>
            <w:lang w:val="fr-CA" w:eastAsia="en-CA"/>
          </w:rPr>
          <w:delText>SIT-Neige</w:delText>
        </w:r>
        <w:r w:rsidRPr="00364C04" w:rsidDel="00F6368B">
          <w:rPr>
            <w:rFonts w:cs="Arial"/>
            <w:i/>
            <w:color w:val="000000"/>
            <w:szCs w:val="22"/>
            <w:lang w:val="fr-CA" w:eastAsia="en-CA"/>
          </w:rPr>
          <w:delTex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delText>
        </w:r>
        <w:r w:rsidRPr="00364C04" w:rsidDel="00F6368B">
          <w:rPr>
            <w:rFonts w:cs="Arial"/>
            <w:i/>
            <w:color w:val="000000"/>
            <w:sz w:val="24"/>
            <w:szCs w:val="24"/>
            <w:lang w:val="fr-CA" w:eastAsia="en-CA"/>
          </w:rPr>
          <w:delText>.</w:delText>
        </w:r>
      </w:del>
    </w:p>
    <w:p w14:paraId="66ED6103" w14:textId="7AEAF70D" w:rsidR="00FF1A39" w:rsidRPr="00FF1A39" w:rsidDel="00F6368B"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del w:id="532" w:author="outpost" w:date="2019-03-18T20:47:00Z"/>
          <w:rFonts w:ascii="Arial" w:hAnsi="Arial" w:cs="Arial"/>
          <w:color w:val="575757"/>
          <w:sz w:val="22"/>
          <w:szCs w:val="22"/>
        </w:rPr>
      </w:pPr>
      <w:del w:id="533" w:author="outpost" w:date="2019-03-18T20:47:00Z">
        <w:r w:rsidRPr="00FF1A39" w:rsidDel="00F6368B">
          <w:rPr>
            <w:rFonts w:ascii="Arial" w:hAnsi="Arial" w:cs="Arial"/>
            <w:color w:val="575757"/>
            <w:sz w:val="22"/>
            <w:szCs w:val="22"/>
          </w:rPr>
          <w:delText>Since the winter of 2014, Montréal has used specialized management software to optimize snow removal operations (loading, transportation and elimination) and monitor billing.</w:delText>
        </w:r>
      </w:del>
    </w:p>
    <w:p w14:paraId="36874031" w14:textId="170A303B" w:rsidR="00F6368B" w:rsidRPr="00364C04" w:rsidRDefault="005B6D07" w:rsidP="005B6D07">
      <w:pPr>
        <w:shd w:val="clear" w:color="auto" w:fill="FFFFFF"/>
        <w:spacing w:before="0" w:after="0"/>
        <w:rPr>
          <w:moveTo w:id="534" w:author="outpost" w:date="2019-03-18T20:45:00Z"/>
          <w:rFonts w:cs="Arial"/>
          <w:i/>
          <w:color w:val="000000"/>
          <w:szCs w:val="22"/>
          <w:lang w:val="fr-CA" w:eastAsia="en-CA"/>
        </w:rPr>
      </w:pPr>
      <w:moveToRangeStart w:id="535" w:author="outpost" w:date="2019-03-18T20:45:00Z" w:name="move3834323"/>
      <w:moveTo w:id="536" w:author="outpost" w:date="2019-03-18T20:45:00Z">
        <w:del w:id="537" w:author="outpost" w:date="2019-03-18T21:08:00Z">
          <w:r w:rsidRPr="00364C04" w:rsidDel="0011589C">
            <w:rPr>
              <w:rFonts w:cs="Arial"/>
              <w:i/>
              <w:color w:val="000000"/>
              <w:szCs w:val="22"/>
              <w:lang w:val="fr-CA" w:eastAsia="en-CA"/>
            </w:rPr>
            <w:delText xml:space="preserve">– </w:delText>
          </w:r>
          <w:r w:rsidRPr="00364C04" w:rsidDel="0011589C">
            <w:rPr>
              <w:rFonts w:cs="Arial"/>
              <w:b/>
              <w:i/>
              <w:color w:val="000000"/>
              <w:szCs w:val="22"/>
              <w:lang w:val="fr-CA" w:eastAsia="en-CA"/>
            </w:rPr>
            <w:delText>Planif-Neige</w:delText>
          </w:r>
          <w:r w:rsidRPr="00364C04" w:rsidDel="0011589C">
            <w:rPr>
              <w:rFonts w:cs="Arial"/>
              <w:i/>
              <w:color w:val="000000"/>
              <w:szCs w:val="22"/>
              <w:lang w:val="fr-CA" w:eastAsia="en-CA"/>
            </w:rPr>
            <w:delText xml:space="preserve"> est utilisé par les arrondissements pour planifier les parcours de chargement de la neige. Il indique l’avancement des opérations. Planif-Neige alimente les applications telles qu’INFO-Neige MTL et la carte Web par les données ouvertes.</w:delText>
          </w:r>
        </w:del>
      </w:moveTo>
    </w:p>
    <w:moveToRangeEnd w:id="535"/>
    <w:p w14:paraId="13D7BE29" w14:textId="0A3E8CAF" w:rsidR="00251F7E" w:rsidRDefault="00251F7E" w:rsidP="00251F7E">
      <w:pPr>
        <w:pStyle w:val="Heading3"/>
        <w:numPr>
          <w:ilvl w:val="2"/>
          <w:numId w:val="2"/>
        </w:numPr>
        <w:rPr>
          <w:ins w:id="538" w:author="outpost" w:date="2019-03-18T21:38:00Z"/>
        </w:rPr>
        <w:pPrChange w:id="539" w:author="outpost" w:date="2019-03-18T21:39:00Z">
          <w:pPr>
            <w:pStyle w:val="Heading2"/>
            <w:numPr>
              <w:numId w:val="2"/>
            </w:numPr>
          </w:pPr>
        </w:pPrChange>
      </w:pPr>
      <w:ins w:id="540" w:author="outpost" w:date="2019-03-18T21:38:00Z">
        <w:r>
          <w:t>Data acquisi</w:t>
        </w:r>
      </w:ins>
      <w:ins w:id="541" w:author="outpost" w:date="2019-03-18T21:39:00Z">
        <w:r>
          <w:t>ti</w:t>
        </w:r>
      </w:ins>
      <w:ins w:id="542" w:author="outpost" w:date="2019-03-18T21:38:00Z">
        <w:r>
          <w:t>on</w:t>
        </w:r>
      </w:ins>
    </w:p>
    <w:p w14:paraId="49195CC9"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67BE2784" w14:textId="40FFBE99" w:rsidR="00251F7E" w:rsidRPr="00424AC2" w:rsidRDefault="00251F7E" w:rsidP="003129D2">
      <w:pPr>
        <w:rPr>
          <w:rFonts w:cs="Arial"/>
          <w:b/>
          <w:color w:val="24292E"/>
          <w:sz w:val="24"/>
          <w:szCs w:val="24"/>
          <w:u w:val="single"/>
        </w:rPr>
        <w:pPrChange w:id="543" w:author="outpost" w:date="2019-03-18T21:44:00Z">
          <w:pPr>
            <w:pStyle w:val="HTMLPreformatted"/>
            <w:shd w:val="clear" w:color="auto" w:fill="FFFFFF"/>
          </w:pPr>
        </w:pPrChange>
      </w:pPr>
      <w:ins w:id="544" w:author="outpost" w:date="2019-03-18T21:39:00Z">
        <w:r w:rsidRPr="00251F7E">
          <w:rPr>
            <w:rPrChange w:id="545" w:author="outpost" w:date="2019-03-18T21:40:00Z">
              <w:rPr/>
            </w:rPrChange>
          </w:rPr>
          <w:t>There are two</w:t>
        </w:r>
      </w:ins>
      <w:ins w:id="546" w:author="outpost" w:date="2019-03-18T21:41:00Z">
        <w:r w:rsidR="002F4063">
          <w:t xml:space="preserve"> online</w:t>
        </w:r>
      </w:ins>
      <w:ins w:id="547" w:author="outpost" w:date="2019-03-18T21:39:00Z">
        <w:r w:rsidRPr="00251F7E">
          <w:rPr>
            <w:rPrChange w:id="548" w:author="outpost" w:date="2019-03-18T21:40:00Z">
              <w:rPr/>
            </w:rPrChange>
          </w:rPr>
          <w:t xml:space="preserve"> sources for data acquisitions: Ville de Montreal (COM) and Environment Canada</w:t>
        </w:r>
      </w:ins>
      <w:del w:id="549" w:author="outpost" w:date="2019-03-18T21:39:00Z">
        <w:r w:rsidR="00F05EA4" w:rsidRPr="00251F7E" w:rsidDel="00251F7E">
          <w:rPr>
            <w:rPrChange w:id="550" w:author="outpost" w:date="2019-03-18T21:40:00Z">
              <w:rPr/>
            </w:rPrChange>
          </w:rPr>
          <w:delText>The data is acquired from two main Data sources:</w:delText>
        </w:r>
      </w:del>
      <w:ins w:id="551" w:author="outpost" w:date="2019-03-18T21:39:00Z">
        <w:r w:rsidRPr="00251F7E">
          <w:rPr>
            <w:rPrChange w:id="552" w:author="outpost" w:date="2019-03-18T21:40:00Z">
              <w:rPr>
                <w:b/>
                <w:u w:val="single"/>
              </w:rPr>
            </w:rPrChange>
          </w:rPr>
          <w:t>.</w:t>
        </w:r>
      </w:ins>
      <w:ins w:id="553" w:author="outpost" w:date="2019-03-18T21:40:00Z">
        <w:r w:rsidR="002F4063">
          <w:t xml:space="preserve"> </w:t>
        </w:r>
      </w:ins>
      <w:ins w:id="554" w:author="outpost" w:date="2019-03-18T21:41:00Z">
        <w:r w:rsidR="002F4063">
          <w:t>Moreover, m</w:t>
        </w:r>
      </w:ins>
      <w:ins w:id="555" w:author="outpost" w:date="2019-03-18T21:40:00Z">
        <w:r w:rsidR="002F4063">
          <w:t xml:space="preserve">unicipal snow removal </w:t>
        </w:r>
      </w:ins>
      <w:ins w:id="556" w:author="outpost" w:date="2019-03-18T21:41:00Z">
        <w:r w:rsidR="002F4063">
          <w:t>data</w:t>
        </w:r>
      </w:ins>
      <w:ins w:id="557" w:author="outpost" w:date="2019-03-18T21:40:00Z">
        <w:r w:rsidR="002F4063">
          <w:t xml:space="preserve"> is </w:t>
        </w:r>
      </w:ins>
      <w:ins w:id="558" w:author="outpost" w:date="2019-03-18T21:41:00Z">
        <w:r w:rsidR="002F4063">
          <w:t>provided</w:t>
        </w:r>
      </w:ins>
      <w:ins w:id="559" w:author="outpost" w:date="2019-03-18T21:40:00Z">
        <w:r w:rsidR="002F4063">
          <w:t xml:space="preserve"> </w:t>
        </w:r>
      </w:ins>
      <w:ins w:id="560" w:author="outpost" w:date="2019-03-18T21:41:00Z">
        <w:r w:rsidR="002F4063">
          <w:t>by COM, and weather data is provided by Environment Canada.</w:t>
        </w:r>
      </w:ins>
    </w:p>
    <w:p w14:paraId="2952A1C6" w14:textId="77777777" w:rsidR="00251F7E" w:rsidRDefault="00424AC2" w:rsidP="003129D2">
      <w:pPr>
        <w:pStyle w:val="HTMLPreformatted"/>
        <w:keepNext/>
        <w:shd w:val="clear" w:color="auto" w:fill="FFFFFF"/>
        <w:jc w:val="center"/>
        <w:rPr>
          <w:ins w:id="561" w:author="outpost" w:date="2019-03-18T21:40:00Z"/>
        </w:rPr>
        <w:pPrChange w:id="562" w:author="outpost" w:date="2019-03-18T21:44:00Z">
          <w:pPr>
            <w:pStyle w:val="HTMLPreformatted"/>
            <w:shd w:val="clear" w:color="auto" w:fill="FFFFFF"/>
          </w:pPr>
        </w:pPrChange>
      </w:pPr>
      <w:r>
        <w:rPr>
          <w:noProof/>
        </w:rPr>
        <w:drawing>
          <wp:inline distT="0" distB="0" distL="0" distR="0" wp14:anchorId="26284E1B" wp14:editId="6E641CD5">
            <wp:extent cx="5332724" cy="1698381"/>
            <wp:effectExtent l="19050" t="19050" r="2095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5489" cy="1712001"/>
                    </a:xfrm>
                    <a:prstGeom prst="rect">
                      <a:avLst/>
                    </a:prstGeom>
                    <a:ln>
                      <a:solidFill>
                        <a:schemeClr val="tx1"/>
                      </a:solidFill>
                    </a:ln>
                  </pic:spPr>
                </pic:pic>
              </a:graphicData>
            </a:graphic>
          </wp:inline>
        </w:drawing>
      </w:r>
    </w:p>
    <w:p w14:paraId="558617F9" w14:textId="11B30B72" w:rsidR="00424AC2" w:rsidDel="003129D2" w:rsidRDefault="00251F7E" w:rsidP="00251F7E">
      <w:pPr>
        <w:pStyle w:val="Caption"/>
        <w:jc w:val="center"/>
        <w:rPr>
          <w:del w:id="563" w:author="outpost" w:date="2019-03-18T21:44:00Z"/>
          <w:rFonts w:ascii="Arial" w:hAnsi="Arial" w:cs="Arial"/>
          <w:b w:val="0"/>
          <w:color w:val="24292E"/>
          <w:sz w:val="24"/>
          <w:szCs w:val="24"/>
          <w:u w:val="single"/>
          <w:lang w:val="fr-CA"/>
        </w:rPr>
        <w:pPrChange w:id="564" w:author="outpost" w:date="2019-03-18T21:40:00Z">
          <w:pPr>
            <w:pStyle w:val="HTMLPreformatted"/>
            <w:shd w:val="clear" w:color="auto" w:fill="FFFFFF"/>
          </w:pPr>
        </w:pPrChange>
      </w:pPr>
      <w:ins w:id="565" w:author="outpost" w:date="2019-03-18T21:40:00Z">
        <w:r>
          <w:t xml:space="preserve">Figure </w:t>
        </w:r>
        <w:r>
          <w:fldChar w:fldCharType="begin"/>
        </w:r>
        <w:r>
          <w:instrText xml:space="preserve"> SEQ Figure \* ARABIC </w:instrText>
        </w:r>
      </w:ins>
      <w:r>
        <w:fldChar w:fldCharType="separate"/>
      </w:r>
      <w:ins w:id="566" w:author="outpost" w:date="2019-03-18T21:54:00Z">
        <w:r w:rsidR="00222860">
          <w:rPr>
            <w:noProof/>
          </w:rPr>
          <w:t>1</w:t>
        </w:r>
      </w:ins>
      <w:ins w:id="567" w:author="outpost" w:date="2019-03-18T21:40:00Z">
        <w:r>
          <w:fldChar w:fldCharType="end"/>
        </w:r>
        <w:r>
          <w:t xml:space="preserve"> Data Sources</w:t>
        </w:r>
      </w:ins>
    </w:p>
    <w:p w14:paraId="3C5C722C" w14:textId="77777777" w:rsidR="002F4063" w:rsidRDefault="002F4063" w:rsidP="003129D2">
      <w:pPr>
        <w:pStyle w:val="Caption"/>
        <w:jc w:val="center"/>
        <w:rPr>
          <w:ins w:id="568" w:author="outpost" w:date="2019-03-18T21:41:00Z"/>
          <w:rFonts w:cs="Arial"/>
          <w:color w:val="24292E"/>
          <w:sz w:val="24"/>
          <w:szCs w:val="24"/>
          <w:lang w:val="en-CA" w:eastAsia="en-CA"/>
        </w:rPr>
        <w:pPrChange w:id="569" w:author="outpost" w:date="2019-03-18T21:44:00Z">
          <w:pPr>
            <w:spacing w:before="0" w:after="0"/>
          </w:pPr>
        </w:pPrChange>
      </w:pPr>
      <w:ins w:id="570" w:author="outpost" w:date="2019-03-18T21:41:00Z">
        <w:r>
          <w:rPr>
            <w:rFonts w:ascii="Arial" w:hAnsi="Arial" w:cs="Arial"/>
            <w:color w:val="24292E"/>
            <w:sz w:val="24"/>
            <w:szCs w:val="24"/>
          </w:rPr>
          <w:br w:type="page"/>
        </w:r>
      </w:ins>
    </w:p>
    <w:p w14:paraId="1ECF1A82" w14:textId="4194CA37" w:rsidR="00A65745" w:rsidRPr="002F4063" w:rsidDel="002F4063" w:rsidRDefault="002F4063" w:rsidP="002F4063">
      <w:pPr>
        <w:rPr>
          <w:ins w:id="571" w:author="Fritz Gyger" w:date="2019-03-08T16:45:00Z"/>
          <w:del w:id="572" w:author="outpost" w:date="2019-03-18T21:41:00Z"/>
          <w:rPrChange w:id="573" w:author="outpost" w:date="2019-03-18T21:42:00Z">
            <w:rPr>
              <w:ins w:id="574" w:author="Fritz Gyger" w:date="2019-03-08T16:45:00Z"/>
              <w:del w:id="575" w:author="outpost" w:date="2019-03-18T21:41:00Z"/>
              <w:rFonts w:ascii="Arial" w:hAnsi="Arial" w:cs="Arial"/>
              <w:b/>
              <w:color w:val="24292E"/>
              <w:sz w:val="22"/>
              <w:szCs w:val="22"/>
              <w:lang w:val="fr-CA"/>
            </w:rPr>
          </w:rPrChange>
        </w:rPr>
        <w:pPrChange w:id="576" w:author="outpost" w:date="2019-03-18T21:42:00Z">
          <w:pPr>
            <w:pStyle w:val="HTMLPreformatted"/>
            <w:shd w:val="clear" w:color="auto" w:fill="FFFFFF"/>
          </w:pPr>
        </w:pPrChange>
      </w:pPr>
      <w:ins w:id="577" w:author="outpost" w:date="2019-03-18T21:42:00Z">
        <w:r w:rsidRPr="002F4063">
          <w:rPr>
            <w:rPrChange w:id="578" w:author="outpost" w:date="2019-03-18T21:42:00Z">
              <w:rPr/>
            </w:rPrChange>
          </w:rPr>
          <w:lastRenderedPageBreak/>
          <w:t xml:space="preserve">The details concerning these data sources are further discussed in sections </w:t>
        </w:r>
      </w:ins>
      <w:ins w:id="579" w:author="Fritz Gyger" w:date="2019-03-08T16:45:00Z">
        <w:del w:id="580" w:author="outpost" w:date="2019-03-18T21:41:00Z">
          <w:r w:rsidR="00A65745" w:rsidRPr="002F4063" w:rsidDel="002F4063">
            <w:rPr>
              <w:rPrChange w:id="581" w:author="outpost" w:date="2019-03-18T21:42:00Z">
                <w:rPr>
                  <w:rFonts w:ascii="Arial" w:hAnsi="Arial" w:cs="Arial"/>
                  <w:b/>
                  <w:color w:val="24292E"/>
                  <w:sz w:val="22"/>
                  <w:szCs w:val="22"/>
                  <w:lang w:val="fr-CA"/>
                </w:rPr>
              </w:rPrChange>
            </w:rPr>
            <w:delText xml:space="preserve">We plan </w:delText>
          </w:r>
        </w:del>
      </w:ins>
      <w:ins w:id="582" w:author="Fritz Gyger" w:date="2019-03-08T16:46:00Z">
        <w:del w:id="583" w:author="outpost" w:date="2019-03-18T21:41:00Z">
          <w:r w:rsidR="00A65745" w:rsidRPr="002F4063" w:rsidDel="002F4063">
            <w:rPr>
              <w:rPrChange w:id="584" w:author="outpost" w:date="2019-03-18T21:42:00Z">
                <w:rPr>
                  <w:rFonts w:ascii="Arial" w:hAnsi="Arial" w:cs="Arial"/>
                  <w:color w:val="24292E"/>
                  <w:sz w:val="22"/>
                  <w:szCs w:val="22"/>
                  <w:lang w:val="fr-CA"/>
                </w:rPr>
              </w:rPrChange>
            </w:rPr>
            <w:delText xml:space="preserve">to </w:delText>
          </w:r>
        </w:del>
      </w:ins>
      <w:ins w:id="585" w:author="Fritz Gyger" w:date="2019-03-08T16:45:00Z">
        <w:del w:id="586" w:author="outpost" w:date="2019-03-18T21:41:00Z">
          <w:r w:rsidR="00A65745" w:rsidRPr="002F4063" w:rsidDel="002F4063">
            <w:rPr>
              <w:rPrChange w:id="587" w:author="outpost" w:date="2019-03-18T21:42:00Z">
                <w:rPr>
                  <w:rFonts w:ascii="Arial" w:hAnsi="Arial" w:cs="Arial"/>
                  <w:b/>
                  <w:color w:val="24292E"/>
                  <w:sz w:val="22"/>
                  <w:szCs w:val="22"/>
                  <w:lang w:val="fr-CA"/>
                </w:rPr>
              </w:rPrChange>
            </w:rPr>
            <w:delText xml:space="preserve">use </w:delText>
          </w:r>
        </w:del>
      </w:ins>
      <w:ins w:id="588" w:author="Fritz Gyger" w:date="2019-03-08T16:46:00Z">
        <w:del w:id="589" w:author="outpost" w:date="2019-03-18T21:41:00Z">
          <w:r w:rsidR="00A65745" w:rsidRPr="002F4063" w:rsidDel="002F4063">
            <w:rPr>
              <w:rPrChange w:id="590" w:author="outpost" w:date="2019-03-18T21:42:00Z">
                <w:rPr>
                  <w:rFonts w:ascii="Arial" w:hAnsi="Arial" w:cs="Arial"/>
                  <w:color w:val="24292E"/>
                  <w:sz w:val="22"/>
                  <w:szCs w:val="22"/>
                </w:rPr>
              </w:rPrChange>
            </w:rPr>
            <w:delText xml:space="preserve">snow removal information from the city of Montreal and weather information from Environment Canada. </w:delText>
          </w:r>
        </w:del>
      </w:ins>
    </w:p>
    <w:p w14:paraId="14527DBB" w14:textId="44F059A5" w:rsidR="00320A42" w:rsidRPr="002F4063" w:rsidDel="002F4063" w:rsidRDefault="00320A42" w:rsidP="002F4063">
      <w:pPr>
        <w:rPr>
          <w:del w:id="591" w:author="outpost" w:date="2019-03-18T21:41:00Z"/>
          <w:rPrChange w:id="592" w:author="outpost" w:date="2019-03-18T21:42:00Z">
            <w:rPr>
              <w:del w:id="593" w:author="outpost" w:date="2019-03-18T21:41:00Z"/>
              <w:rFonts w:ascii="Arial" w:hAnsi="Arial" w:cs="Arial"/>
              <w:b/>
              <w:color w:val="24292E"/>
              <w:sz w:val="22"/>
              <w:szCs w:val="22"/>
              <w:lang w:val="fr-CA"/>
            </w:rPr>
          </w:rPrChange>
        </w:rPr>
        <w:pPrChange w:id="594" w:author="outpost" w:date="2019-03-18T21:42:00Z">
          <w:pPr>
            <w:pStyle w:val="HTMLPreformatted"/>
            <w:shd w:val="clear" w:color="auto" w:fill="FFFFFF"/>
          </w:pPr>
        </w:pPrChange>
      </w:pPr>
      <w:moveFromRangeStart w:id="595" w:author="Fritz Gyger" w:date="2019-03-08T16:44:00Z" w:name="move2955901"/>
      <w:moveFrom w:id="596" w:author="Fritz Gyger" w:date="2019-03-08T16:44:00Z">
        <w:del w:id="597" w:author="outpost" w:date="2019-03-18T21:41:00Z">
          <w:r w:rsidRPr="002F4063" w:rsidDel="002F4063">
            <w:rPr>
              <w:rPrChange w:id="598" w:author="outpost" w:date="2019-03-18T21:42:00Z">
                <w:rPr>
                  <w:rFonts w:ascii="Arial" w:hAnsi="Arial" w:cs="Arial"/>
                  <w:b/>
                  <w:color w:val="24292E"/>
                  <w:sz w:val="22"/>
                  <w:szCs w:val="22"/>
                  <w:lang w:val="fr-CA"/>
                </w:rPr>
              </w:rPrChange>
            </w:rPr>
            <w:delText xml:space="preserve">Ville de Montréal </w:delText>
          </w:r>
          <w:r w:rsidR="00424AC2" w:rsidRPr="002F4063" w:rsidDel="002F4063">
            <w:rPr>
              <w:rPrChange w:id="599" w:author="outpost" w:date="2019-03-18T21:42:00Z">
                <w:rPr>
                  <w:rFonts w:ascii="Arial" w:hAnsi="Arial" w:cs="Arial"/>
                  <w:color w:val="24292E"/>
                  <w:sz w:val="22"/>
                  <w:szCs w:val="22"/>
                  <w:lang w:val="fr-CA"/>
                </w:rPr>
              </w:rPrChange>
            </w:rPr>
            <w:delText xml:space="preserve">for the snow removal information </w:delText>
          </w:r>
          <w:r w:rsidRPr="002F4063" w:rsidDel="002F4063">
            <w:rPr>
              <w:rPrChange w:id="600" w:author="outpost" w:date="2019-03-18T21:42:00Z">
                <w:rPr>
                  <w:rFonts w:ascii="Arial" w:hAnsi="Arial" w:cs="Arial"/>
                  <w:b/>
                  <w:color w:val="24292E"/>
                  <w:sz w:val="22"/>
                  <w:szCs w:val="22"/>
                  <w:lang w:val="fr-CA"/>
                </w:rPr>
              </w:rPrChange>
            </w:rPr>
            <w:delText xml:space="preserve">: </w:delText>
          </w:r>
        </w:del>
      </w:moveFrom>
    </w:p>
    <w:p w14:paraId="3BAE3358" w14:textId="5A945A28" w:rsidR="00BA4ED4" w:rsidRPr="002F4063" w:rsidDel="002F4063" w:rsidRDefault="00D74765" w:rsidP="002F4063">
      <w:pPr>
        <w:rPr>
          <w:del w:id="601" w:author="outpost" w:date="2019-03-18T21:41:00Z"/>
          <w:rPrChange w:id="602" w:author="outpost" w:date="2019-03-18T21:42:00Z">
            <w:rPr>
              <w:del w:id="603" w:author="outpost" w:date="2019-03-18T21:41:00Z"/>
              <w:lang w:val="en-CA" w:eastAsia="ar-SA"/>
            </w:rPr>
          </w:rPrChange>
        </w:rPr>
        <w:pPrChange w:id="604" w:author="outpost" w:date="2019-03-18T21:42:00Z">
          <w:pPr>
            <w:pStyle w:val="BodyText"/>
          </w:pPr>
        </w:pPrChange>
      </w:pPr>
      <w:moveFrom w:id="605" w:author="Fritz Gyger" w:date="2019-03-08T16:44:00Z">
        <w:del w:id="606" w:author="outpost" w:date="2019-03-18T21:41:00Z">
          <w:r w:rsidRPr="002F4063" w:rsidDel="002F4063">
            <w:rPr>
              <w:rPrChange w:id="607" w:author="outpost" w:date="2019-03-18T21:42:00Z">
                <w:rPr>
                  <w:lang w:val="en-CA" w:eastAsia="ar-SA"/>
                </w:rPr>
              </w:rPrChange>
            </w:rPr>
            <w:delText>(</w:delText>
          </w:r>
          <w:r w:rsidR="00BA4ED4" w:rsidRPr="002F4063" w:rsidDel="002F4063">
            <w:rPr>
              <w:rPrChange w:id="608" w:author="outpost" w:date="2019-03-18T21:42:00Z">
                <w:rPr>
                  <w:lang w:val="en-CA" w:eastAsia="ar-SA"/>
                </w:rPr>
              </w:rPrChange>
            </w:rPr>
            <w:delText>Licence: Attribution 4.0 international CC BY 4.0</w:delText>
          </w:r>
          <w:r w:rsidRPr="002F4063" w:rsidDel="002F4063">
            <w:rPr>
              <w:rPrChange w:id="609" w:author="outpost" w:date="2019-03-18T21:42:00Z">
                <w:rPr>
                  <w:lang w:val="en-CA" w:eastAsia="ar-SA"/>
                </w:rPr>
              </w:rPrChange>
            </w:rPr>
            <w:delText>)</w:delText>
          </w:r>
        </w:del>
      </w:moveFrom>
    </w:p>
    <w:p w14:paraId="24F48A97" w14:textId="089CA86D" w:rsidR="00320A42" w:rsidRPr="002F4063" w:rsidDel="002F4063" w:rsidRDefault="00320A42" w:rsidP="002F4063">
      <w:pPr>
        <w:rPr>
          <w:del w:id="610" w:author="outpost" w:date="2019-03-18T21:41:00Z"/>
          <w:rPrChange w:id="611" w:author="outpost" w:date="2019-03-18T21:42:00Z">
            <w:rPr>
              <w:del w:id="612" w:author="outpost" w:date="2019-03-18T21:41:00Z"/>
              <w:rFonts w:ascii="Arial" w:hAnsi="Arial" w:cs="Arial"/>
              <w:color w:val="24292E"/>
              <w:sz w:val="22"/>
              <w:szCs w:val="22"/>
              <w:lang w:val="fr-CA"/>
            </w:rPr>
          </w:rPrChange>
        </w:rPr>
        <w:pPrChange w:id="613" w:author="outpost" w:date="2019-03-18T21:42:00Z">
          <w:pPr>
            <w:pStyle w:val="HTMLPreformatted"/>
            <w:numPr>
              <w:numId w:val="4"/>
            </w:numPr>
            <w:shd w:val="clear" w:color="auto" w:fill="FFFFFF"/>
            <w:ind w:left="720" w:hanging="360"/>
          </w:pPr>
        </w:pPrChange>
      </w:pPr>
      <w:moveFrom w:id="614" w:author="Fritz Gyger" w:date="2019-03-08T16:44:00Z">
        <w:del w:id="615" w:author="outpost" w:date="2019-03-18T21:41:00Z">
          <w:r w:rsidRPr="002F4063" w:rsidDel="002F4063">
            <w:rPr>
              <w:rPrChange w:id="616" w:author="outpost" w:date="2019-03-18T21:42:00Z">
                <w:rPr>
                  <w:rFonts w:cs="Arial"/>
                  <w:color w:val="24292E"/>
                  <w:szCs w:val="22"/>
                  <w:lang w:val="fr-CA"/>
                </w:rPr>
              </w:rPrChange>
            </w:rPr>
            <w:delText xml:space="preserve">Transactions déneigement (fichier .csv) </w:delText>
          </w:r>
        </w:del>
      </w:moveFrom>
    </w:p>
    <w:p w14:paraId="5475919B" w14:textId="20EA3997" w:rsidR="00320A42" w:rsidRPr="002F4063" w:rsidDel="002F4063" w:rsidRDefault="006352E5" w:rsidP="002F4063">
      <w:pPr>
        <w:rPr>
          <w:del w:id="617" w:author="outpost" w:date="2019-03-18T21:41:00Z"/>
          <w:rPrChange w:id="618" w:author="outpost" w:date="2019-03-18T21:42:00Z">
            <w:rPr>
              <w:del w:id="619" w:author="outpost" w:date="2019-03-18T21:41:00Z"/>
              <w:rFonts w:ascii="Arial" w:hAnsi="Arial" w:cs="Arial"/>
              <w:color w:val="24292E"/>
              <w:sz w:val="22"/>
              <w:szCs w:val="22"/>
              <w:lang w:val="fr-CA"/>
            </w:rPr>
          </w:rPrChange>
        </w:rPr>
        <w:pPrChange w:id="620" w:author="outpost" w:date="2019-03-18T21:42:00Z">
          <w:pPr>
            <w:pStyle w:val="HTMLPreformatted"/>
            <w:shd w:val="clear" w:color="auto" w:fill="FFFFFF"/>
            <w:ind w:left="720"/>
          </w:pPr>
        </w:pPrChange>
      </w:pPr>
      <w:moveFrom w:id="621" w:author="Fritz Gyger" w:date="2019-03-08T16:44:00Z">
        <w:del w:id="622" w:author="outpost" w:date="2019-03-18T21:41:00Z">
          <w:r w:rsidRPr="002F4063" w:rsidDel="002F4063">
            <w:rPr>
              <w:rPrChange w:id="623" w:author="outpost" w:date="2019-03-18T21:42:00Z">
                <w:rPr>
                  <w:rStyle w:val="Hyperlink"/>
                  <w:rFonts w:cs="Arial"/>
                  <w:szCs w:val="22"/>
                  <w:lang w:val="fr-CA"/>
                </w:rPr>
              </w:rPrChange>
            </w:rPr>
            <w:fldChar w:fldCharType="begin"/>
          </w:r>
          <w:r w:rsidRPr="002F4063" w:rsidDel="002F4063">
            <w:rPr>
              <w:rPrChange w:id="624" w:author="outpost" w:date="2019-03-18T21:42:00Z">
                <w:rPr>
                  <w:rStyle w:val="Hyperlink"/>
                  <w:rFonts w:cs="Arial"/>
                  <w:szCs w:val="22"/>
                  <w:lang w:val="fr-CA"/>
                </w:rPr>
              </w:rPrChange>
            </w:rPr>
            <w:delInstrText xml:space="preserve"> HYPERLINK "http://donnees.ville.montreal.qc.ca/dataset/5bfbd75f-7531-48c2-b6b6-072284f7b9e7/resource/dad68871-51b9-4a82-93b0-31cf20b5aa03/download/transactions_deneigement_saison_2018-2019.csv" </w:delInstrText>
          </w:r>
          <w:r w:rsidRPr="002F4063" w:rsidDel="002F4063">
            <w:rPr>
              <w:rPrChange w:id="625" w:author="outpost" w:date="2019-03-18T21:42:00Z">
                <w:rPr>
                  <w:rStyle w:val="Hyperlink"/>
                  <w:rFonts w:cs="Arial"/>
                  <w:szCs w:val="22"/>
                  <w:lang w:val="fr-CA"/>
                </w:rPr>
              </w:rPrChange>
            </w:rPr>
            <w:fldChar w:fldCharType="separate"/>
          </w:r>
          <w:r w:rsidR="00320A42" w:rsidRPr="002F4063" w:rsidDel="002F4063">
            <w:rPr>
              <w:rStyle w:val="Hyperlink"/>
              <w:rPrChange w:id="626" w:author="outpost" w:date="2019-03-18T21:42:00Z">
                <w:rPr>
                  <w:rStyle w:val="Hyperlink"/>
                  <w:rFonts w:cs="Arial"/>
                  <w:szCs w:val="22"/>
                  <w:lang w:val="fr-CA"/>
                </w:rPr>
              </w:rPrChange>
            </w:rPr>
            <w:delText>http://donnees.ville.montreal.qc.ca/dataset/5bfbd75f-7531-48c2-b6b6-072284f7b9e7/resource/dad68871-51b9-4a82-93b0-31cf20b5aa03/download/transactions_deneigement_saison_2018-2019.csv</w:delText>
          </w:r>
          <w:r w:rsidRPr="002F4063" w:rsidDel="002F4063">
            <w:rPr>
              <w:rPrChange w:id="627" w:author="outpost" w:date="2019-03-18T21:42:00Z">
                <w:rPr>
                  <w:rStyle w:val="Hyperlink"/>
                  <w:rFonts w:cs="Arial"/>
                  <w:szCs w:val="22"/>
                  <w:lang w:val="fr-CA"/>
                </w:rPr>
              </w:rPrChange>
            </w:rPr>
            <w:fldChar w:fldCharType="end"/>
          </w:r>
        </w:del>
      </w:moveFrom>
    </w:p>
    <w:p w14:paraId="3D5FBD7A" w14:textId="0228FF1F" w:rsidR="00320A42" w:rsidRPr="002F4063" w:rsidDel="002F4063" w:rsidRDefault="00320A42" w:rsidP="002F4063">
      <w:pPr>
        <w:rPr>
          <w:del w:id="628" w:author="outpost" w:date="2019-03-18T21:41:00Z"/>
          <w:rPrChange w:id="629" w:author="outpost" w:date="2019-03-18T21:42:00Z">
            <w:rPr>
              <w:del w:id="630" w:author="outpost" w:date="2019-03-18T21:41:00Z"/>
              <w:rFonts w:ascii="Arial" w:hAnsi="Arial" w:cs="Arial"/>
              <w:color w:val="24292E"/>
              <w:sz w:val="22"/>
              <w:szCs w:val="22"/>
              <w:lang w:val="fr-CA"/>
            </w:rPr>
          </w:rPrChange>
        </w:rPr>
        <w:pPrChange w:id="631" w:author="outpost" w:date="2019-03-18T21:42:00Z">
          <w:pPr>
            <w:pStyle w:val="HTMLPreformatted"/>
            <w:numPr>
              <w:numId w:val="5"/>
            </w:numPr>
            <w:shd w:val="clear" w:color="auto" w:fill="FFFFFF"/>
            <w:ind w:left="720" w:hanging="360"/>
          </w:pPr>
        </w:pPrChange>
      </w:pPr>
      <w:moveFrom w:id="632" w:author="Fritz Gyger" w:date="2019-03-08T16:44:00Z">
        <w:del w:id="633" w:author="outpost" w:date="2019-03-18T21:41:00Z">
          <w:r w:rsidRPr="002F4063" w:rsidDel="002F4063">
            <w:rPr>
              <w:rPrChange w:id="634" w:author="outpost" w:date="2019-03-18T21:42:00Z">
                <w:rPr>
                  <w:rFonts w:cs="Arial"/>
                  <w:color w:val="24292E"/>
                  <w:szCs w:val="22"/>
                  <w:lang w:val="fr-CA"/>
                </w:rPr>
              </w:rPrChange>
            </w:rPr>
            <w:delText xml:space="preserve">Contrats déneigement (fichier .csv) </w:delText>
          </w:r>
        </w:del>
      </w:moveFrom>
    </w:p>
    <w:p w14:paraId="1CF4C6D1" w14:textId="37C49DDA" w:rsidR="00320A42" w:rsidRPr="002F4063" w:rsidDel="002F4063" w:rsidRDefault="006352E5" w:rsidP="002F4063">
      <w:pPr>
        <w:rPr>
          <w:del w:id="635" w:author="outpost" w:date="2019-03-18T21:41:00Z"/>
          <w:rPrChange w:id="636" w:author="outpost" w:date="2019-03-18T21:42:00Z">
            <w:rPr>
              <w:del w:id="637" w:author="outpost" w:date="2019-03-18T21:41:00Z"/>
              <w:rFonts w:ascii="Arial" w:hAnsi="Arial" w:cs="Arial"/>
              <w:color w:val="24292E"/>
              <w:sz w:val="22"/>
              <w:szCs w:val="22"/>
              <w:lang w:val="fr-CA"/>
            </w:rPr>
          </w:rPrChange>
        </w:rPr>
        <w:pPrChange w:id="638" w:author="outpost" w:date="2019-03-18T21:42:00Z">
          <w:pPr>
            <w:pStyle w:val="HTMLPreformatted"/>
            <w:shd w:val="clear" w:color="auto" w:fill="FFFFFF"/>
            <w:ind w:left="720"/>
          </w:pPr>
        </w:pPrChange>
      </w:pPr>
      <w:moveFrom w:id="639" w:author="Fritz Gyger" w:date="2019-03-08T16:44:00Z">
        <w:del w:id="640" w:author="outpost" w:date="2019-03-18T21:41:00Z">
          <w:r w:rsidRPr="002F4063" w:rsidDel="002F4063">
            <w:rPr>
              <w:rPrChange w:id="641" w:author="outpost" w:date="2019-03-18T21:42:00Z">
                <w:rPr>
                  <w:rStyle w:val="Hyperlink"/>
                  <w:rFonts w:cs="Arial"/>
                  <w:szCs w:val="22"/>
                  <w:lang w:val="fr-CA"/>
                </w:rPr>
              </w:rPrChange>
            </w:rPr>
            <w:fldChar w:fldCharType="begin"/>
          </w:r>
          <w:r w:rsidRPr="002F4063" w:rsidDel="002F4063">
            <w:rPr>
              <w:rPrChange w:id="642" w:author="outpost" w:date="2019-03-18T21:42:00Z">
                <w:rPr>
                  <w:rStyle w:val="Hyperlink"/>
                  <w:rFonts w:cs="Arial"/>
                  <w:szCs w:val="22"/>
                  <w:lang w:val="fr-CA"/>
                </w:rPr>
              </w:rPrChange>
            </w:rPr>
            <w:delInstrText xml:space="preserve"> HYPERLINK "http://donnees.ville.montreal.qc.ca/dataset/5bfbd75f-7531-48c2-b6b6-072284f7b9e7/resource/5dd82872-89f8-439e-9a8a-fff7fea1a28d/download/contrats_deneigement_saison_2018-2019.csv" </w:delInstrText>
          </w:r>
          <w:r w:rsidRPr="002F4063" w:rsidDel="002F4063">
            <w:rPr>
              <w:rPrChange w:id="643" w:author="outpost" w:date="2019-03-18T21:42:00Z">
                <w:rPr>
                  <w:rStyle w:val="Hyperlink"/>
                  <w:rFonts w:cs="Arial"/>
                  <w:szCs w:val="22"/>
                  <w:lang w:val="fr-CA"/>
                </w:rPr>
              </w:rPrChange>
            </w:rPr>
            <w:fldChar w:fldCharType="separate"/>
          </w:r>
          <w:r w:rsidR="00320A42" w:rsidRPr="002F4063" w:rsidDel="002F4063">
            <w:rPr>
              <w:rStyle w:val="Hyperlink"/>
              <w:rPrChange w:id="644" w:author="outpost" w:date="2019-03-18T21:42:00Z">
                <w:rPr>
                  <w:rStyle w:val="Hyperlink"/>
                  <w:rFonts w:cs="Arial"/>
                  <w:szCs w:val="22"/>
                  <w:lang w:val="fr-CA"/>
                </w:rPr>
              </w:rPrChange>
            </w:rPr>
            <w:delText>http://donnees.ville.montreal.qc.ca/dataset/5bfbd75f-7531-48c2-b6b6-072284f7b9e7/resource/5dd82872-89f8-439e-9a8a-fff7fea1a28d/download/contrats_deneigement_saison_2018-2019.csv</w:delText>
          </w:r>
          <w:r w:rsidRPr="002F4063" w:rsidDel="002F4063">
            <w:rPr>
              <w:rPrChange w:id="645" w:author="outpost" w:date="2019-03-18T21:42:00Z">
                <w:rPr>
                  <w:rStyle w:val="Hyperlink"/>
                  <w:rFonts w:cs="Arial"/>
                  <w:szCs w:val="22"/>
                  <w:lang w:val="fr-CA"/>
                </w:rPr>
              </w:rPrChange>
            </w:rPr>
            <w:fldChar w:fldCharType="end"/>
          </w:r>
        </w:del>
      </w:moveFrom>
    </w:p>
    <w:p w14:paraId="757BFD10" w14:textId="319E8E3C" w:rsidR="00320A42" w:rsidRPr="002F4063" w:rsidDel="002F4063" w:rsidRDefault="00320A42" w:rsidP="002F4063">
      <w:pPr>
        <w:rPr>
          <w:del w:id="646" w:author="outpost" w:date="2019-03-18T21:41:00Z"/>
          <w:rPrChange w:id="647" w:author="outpost" w:date="2019-03-18T21:42:00Z">
            <w:rPr>
              <w:del w:id="648" w:author="outpost" w:date="2019-03-18T21:41:00Z"/>
              <w:rFonts w:ascii="Arial" w:hAnsi="Arial" w:cs="Arial"/>
              <w:color w:val="24292E"/>
              <w:sz w:val="22"/>
              <w:szCs w:val="22"/>
              <w:lang w:val="fr-CA"/>
            </w:rPr>
          </w:rPrChange>
        </w:rPr>
        <w:pPrChange w:id="649" w:author="outpost" w:date="2019-03-18T21:42:00Z">
          <w:pPr>
            <w:pStyle w:val="HTMLPreformatted"/>
            <w:numPr>
              <w:numId w:val="5"/>
            </w:numPr>
            <w:shd w:val="clear" w:color="auto" w:fill="FFFFFF"/>
            <w:ind w:left="720" w:hanging="360"/>
          </w:pPr>
        </w:pPrChange>
      </w:pPr>
      <w:moveFrom w:id="650" w:author="Fritz Gyger" w:date="2019-03-08T16:44:00Z">
        <w:del w:id="651" w:author="outpost" w:date="2019-03-18T21:41:00Z">
          <w:r w:rsidRPr="002F4063" w:rsidDel="002F4063">
            <w:rPr>
              <w:rPrChange w:id="652" w:author="outpost" w:date="2019-03-18T21:42:00Z">
                <w:rPr>
                  <w:rFonts w:cs="Arial"/>
                  <w:color w:val="24292E"/>
                  <w:szCs w:val="22"/>
                  <w:lang w:val="fr-CA"/>
                </w:rPr>
              </w:rPrChange>
            </w:rPr>
            <w:delText>Dépôt de neige (fichier .csv)</w:delText>
          </w:r>
        </w:del>
      </w:moveFrom>
    </w:p>
    <w:p w14:paraId="30A85768" w14:textId="4A2C0288" w:rsidR="00320A42" w:rsidRPr="002F4063" w:rsidDel="002F4063" w:rsidRDefault="006352E5" w:rsidP="002F4063">
      <w:pPr>
        <w:rPr>
          <w:del w:id="653" w:author="outpost" w:date="2019-03-18T21:41:00Z"/>
          <w:rPrChange w:id="654" w:author="outpost" w:date="2019-03-18T21:42:00Z">
            <w:rPr>
              <w:del w:id="655" w:author="outpost" w:date="2019-03-18T21:41:00Z"/>
              <w:rFonts w:ascii="Arial" w:hAnsi="Arial" w:cs="Arial"/>
              <w:color w:val="24292E"/>
              <w:sz w:val="22"/>
              <w:szCs w:val="22"/>
              <w:lang w:val="fr-CA"/>
            </w:rPr>
          </w:rPrChange>
        </w:rPr>
        <w:pPrChange w:id="656" w:author="outpost" w:date="2019-03-18T21:42:00Z">
          <w:pPr>
            <w:pStyle w:val="HTMLPreformatted"/>
            <w:shd w:val="clear" w:color="auto" w:fill="FFFFFF"/>
            <w:ind w:left="720"/>
          </w:pPr>
        </w:pPrChange>
      </w:pPr>
      <w:moveFrom w:id="657" w:author="Fritz Gyger" w:date="2019-03-08T16:44:00Z">
        <w:del w:id="658" w:author="outpost" w:date="2019-03-18T21:41:00Z">
          <w:r w:rsidRPr="002F4063" w:rsidDel="002F4063">
            <w:rPr>
              <w:rPrChange w:id="659" w:author="outpost" w:date="2019-03-18T21:42:00Z">
                <w:rPr>
                  <w:rStyle w:val="Hyperlink"/>
                  <w:rFonts w:cs="Arial"/>
                  <w:szCs w:val="22"/>
                  <w:lang w:val="fr-CA"/>
                </w:rPr>
              </w:rPrChange>
            </w:rPr>
            <w:fldChar w:fldCharType="begin"/>
          </w:r>
          <w:r w:rsidRPr="002F4063" w:rsidDel="002F4063">
            <w:rPr>
              <w:rPrChange w:id="660" w:author="outpost" w:date="2019-03-18T21:42:00Z">
                <w:rPr>
                  <w:rStyle w:val="Hyperlink"/>
                  <w:rFonts w:cs="Arial"/>
                  <w:szCs w:val="22"/>
                  <w:lang w:val="fr-CA"/>
                </w:rPr>
              </w:rPrChange>
            </w:rPr>
            <w:delInstrText xml:space="preserve"> HYPERLINK "http://donnees.ville.montreal.qc.ca/dataset/8a1d7d54-c297-46fe-b670-bb205641b13e/resource/9ea7b63a-18e1-4e9a-834e-77fd28e55bf8/download/depots_deneigement_saison_2018-2019.csv" </w:delInstrText>
          </w:r>
          <w:r w:rsidRPr="002F4063" w:rsidDel="002F4063">
            <w:rPr>
              <w:rPrChange w:id="661" w:author="outpost" w:date="2019-03-18T21:42:00Z">
                <w:rPr>
                  <w:rStyle w:val="Hyperlink"/>
                  <w:rFonts w:cs="Arial"/>
                  <w:szCs w:val="22"/>
                  <w:lang w:val="fr-CA"/>
                </w:rPr>
              </w:rPrChange>
            </w:rPr>
            <w:fldChar w:fldCharType="separate"/>
          </w:r>
          <w:r w:rsidR="00320A42" w:rsidRPr="002F4063" w:rsidDel="002F4063">
            <w:rPr>
              <w:rStyle w:val="Hyperlink"/>
              <w:rPrChange w:id="662" w:author="outpost" w:date="2019-03-18T21:42:00Z">
                <w:rPr>
                  <w:rStyle w:val="Hyperlink"/>
                  <w:rFonts w:cs="Arial"/>
                  <w:szCs w:val="22"/>
                  <w:lang w:val="fr-CA"/>
                </w:rPr>
              </w:rPrChange>
            </w:rPr>
            <w:delText>http://donnees.ville.montreal.qc.ca/dataset/8a1d7d54-c297-46fe-b670-bb205641b13e/resource/9ea7b63a-18e1-4e9a-834e-77fd28e55bf8/download/depots_deneigement_saison_2018-2019.csv</w:delText>
          </w:r>
          <w:r w:rsidRPr="002F4063" w:rsidDel="002F4063">
            <w:rPr>
              <w:rPrChange w:id="663" w:author="outpost" w:date="2019-03-18T21:42:00Z">
                <w:rPr>
                  <w:rStyle w:val="Hyperlink"/>
                  <w:rFonts w:cs="Arial"/>
                  <w:szCs w:val="22"/>
                  <w:lang w:val="fr-CA"/>
                </w:rPr>
              </w:rPrChange>
            </w:rPr>
            <w:fldChar w:fldCharType="end"/>
          </w:r>
        </w:del>
      </w:moveFrom>
    </w:p>
    <w:p w14:paraId="452E0FB7" w14:textId="1CBE85E4" w:rsidR="00320A42" w:rsidRPr="002F4063" w:rsidDel="002F4063" w:rsidRDefault="00320A42" w:rsidP="002F4063">
      <w:pPr>
        <w:rPr>
          <w:del w:id="664" w:author="outpost" w:date="2019-03-18T21:41:00Z"/>
          <w:rPrChange w:id="665" w:author="outpost" w:date="2019-03-18T21:42:00Z">
            <w:rPr>
              <w:del w:id="666" w:author="outpost" w:date="2019-03-18T21:41:00Z"/>
              <w:rFonts w:ascii="Arial" w:hAnsi="Arial" w:cs="Arial"/>
              <w:color w:val="24292E"/>
              <w:sz w:val="22"/>
              <w:szCs w:val="22"/>
              <w:lang w:val="fr-CA"/>
            </w:rPr>
          </w:rPrChange>
        </w:rPr>
        <w:pPrChange w:id="667" w:author="outpost" w:date="2019-03-18T21:42:00Z">
          <w:pPr>
            <w:pStyle w:val="HTMLPreformatted"/>
            <w:numPr>
              <w:numId w:val="5"/>
            </w:numPr>
            <w:shd w:val="clear" w:color="auto" w:fill="FFFFFF"/>
            <w:ind w:left="720" w:hanging="360"/>
          </w:pPr>
        </w:pPrChange>
      </w:pPr>
      <w:moveFrom w:id="668" w:author="Fritz Gyger" w:date="2019-03-08T16:44:00Z">
        <w:del w:id="669" w:author="outpost" w:date="2019-03-18T21:41:00Z">
          <w:r w:rsidRPr="002F4063" w:rsidDel="002F4063">
            <w:rPr>
              <w:rPrChange w:id="670" w:author="outpost" w:date="2019-03-18T21:42:00Z">
                <w:rPr>
                  <w:rFonts w:cs="Arial"/>
                  <w:color w:val="24292E"/>
                  <w:szCs w:val="22"/>
                  <w:lang w:val="fr-CA"/>
                </w:rPr>
              </w:rPrChange>
            </w:rPr>
            <w:delText>Secteur de déneigement</w:delText>
          </w:r>
        </w:del>
      </w:moveFrom>
    </w:p>
    <w:p w14:paraId="131DBEA4" w14:textId="06F91BE2" w:rsidR="00320A42" w:rsidRPr="002F4063" w:rsidDel="002F4063" w:rsidRDefault="006352E5" w:rsidP="002F4063">
      <w:pPr>
        <w:rPr>
          <w:del w:id="671" w:author="outpost" w:date="2019-03-18T21:41:00Z"/>
          <w:rPrChange w:id="672" w:author="outpost" w:date="2019-03-18T21:42:00Z">
            <w:rPr>
              <w:del w:id="673" w:author="outpost" w:date="2019-03-18T21:41:00Z"/>
              <w:rStyle w:val="Hyperlink"/>
              <w:rFonts w:ascii="Arial" w:hAnsi="Arial" w:cs="Arial"/>
              <w:sz w:val="22"/>
              <w:szCs w:val="22"/>
              <w:lang w:val="fr-CA" w:eastAsia="en-US"/>
            </w:rPr>
          </w:rPrChange>
        </w:rPr>
        <w:pPrChange w:id="674" w:author="outpost" w:date="2019-03-18T21:42:00Z">
          <w:pPr>
            <w:pStyle w:val="HTMLPreformatted"/>
            <w:shd w:val="clear" w:color="auto" w:fill="FFFFFF"/>
            <w:ind w:left="720"/>
          </w:pPr>
        </w:pPrChange>
      </w:pPr>
      <w:moveFrom w:id="675" w:author="Fritz Gyger" w:date="2019-03-08T16:44:00Z">
        <w:del w:id="676" w:author="outpost" w:date="2019-03-18T21:41:00Z">
          <w:r w:rsidRPr="002F4063" w:rsidDel="002F4063">
            <w:rPr>
              <w:rPrChange w:id="677" w:author="outpost" w:date="2019-03-18T21:42:00Z">
                <w:rPr>
                  <w:rStyle w:val="Hyperlink"/>
                  <w:rFonts w:cs="Arial"/>
                  <w:szCs w:val="22"/>
                  <w:lang w:val="fr-CA"/>
                </w:rPr>
              </w:rPrChange>
            </w:rPr>
            <w:fldChar w:fldCharType="begin"/>
          </w:r>
          <w:r w:rsidRPr="002F4063" w:rsidDel="002F4063">
            <w:rPr>
              <w:rPrChange w:id="678" w:author="outpost" w:date="2019-03-18T21:42:00Z">
                <w:rPr>
                  <w:rStyle w:val="Hyperlink"/>
                  <w:rFonts w:cs="Arial"/>
                  <w:szCs w:val="22"/>
                  <w:lang w:val="fr-CA"/>
                </w:rPr>
              </w:rPrChange>
            </w:rPr>
            <w:delInstrText xml:space="preserve"> HYPERLINK "http://donnees.ville.montreal.qc.ca/dataset/9f3911af-3a5f-4c4b-89c7-239ba487b1f1/resource/aa6f2231-9a67-418f-8234-d49462dd6344/download/secteurs_deneigement_saison_2018-2019.csv" </w:delInstrText>
          </w:r>
          <w:r w:rsidRPr="002F4063" w:rsidDel="002F4063">
            <w:rPr>
              <w:rPrChange w:id="679" w:author="outpost" w:date="2019-03-18T21:42:00Z">
                <w:rPr>
                  <w:rStyle w:val="Hyperlink"/>
                  <w:rFonts w:cs="Arial"/>
                  <w:szCs w:val="22"/>
                  <w:lang w:val="fr-CA"/>
                </w:rPr>
              </w:rPrChange>
            </w:rPr>
            <w:fldChar w:fldCharType="separate"/>
          </w:r>
          <w:r w:rsidR="00320A42" w:rsidRPr="002F4063" w:rsidDel="002F4063">
            <w:rPr>
              <w:rStyle w:val="Hyperlink"/>
              <w:rPrChange w:id="680" w:author="outpost" w:date="2019-03-18T21:42:00Z">
                <w:rPr>
                  <w:rStyle w:val="Hyperlink"/>
                  <w:rFonts w:cs="Arial"/>
                  <w:szCs w:val="22"/>
                  <w:lang w:val="fr-CA"/>
                </w:rPr>
              </w:rPrChange>
            </w:rPr>
            <w:delText>http://donnees.ville.montreal.qc.ca/dataset/9f3911af-3a5f-4c4b-89c7-239ba487b1f1/resource/aa6f2231-9a67-418f-8234-d49462dd6344/download/secteurs_deneigement_saison_2018-2019.csv</w:delText>
          </w:r>
          <w:r w:rsidRPr="002F4063" w:rsidDel="002F4063">
            <w:rPr>
              <w:rPrChange w:id="681" w:author="outpost" w:date="2019-03-18T21:42:00Z">
                <w:rPr>
                  <w:rStyle w:val="Hyperlink"/>
                  <w:rFonts w:cs="Arial"/>
                  <w:szCs w:val="22"/>
                  <w:lang w:val="fr-CA"/>
                </w:rPr>
              </w:rPrChange>
            </w:rPr>
            <w:fldChar w:fldCharType="end"/>
          </w:r>
        </w:del>
      </w:moveFrom>
    </w:p>
    <w:p w14:paraId="77276747" w14:textId="1DAF6C91" w:rsidR="00A71C3C" w:rsidRPr="002F4063" w:rsidDel="002F4063" w:rsidRDefault="00A71C3C" w:rsidP="002F4063">
      <w:pPr>
        <w:rPr>
          <w:del w:id="682" w:author="outpost" w:date="2019-03-18T21:41:00Z"/>
          <w:rPrChange w:id="683" w:author="outpost" w:date="2019-03-18T21:42:00Z">
            <w:rPr>
              <w:del w:id="684" w:author="outpost" w:date="2019-03-18T21:41:00Z"/>
              <w:rStyle w:val="Hyperlink"/>
              <w:rFonts w:ascii="Arial" w:hAnsi="Arial" w:cs="Arial"/>
              <w:color w:val="FF0000"/>
              <w:sz w:val="22"/>
              <w:szCs w:val="22"/>
              <w:lang w:val="fr-CA" w:eastAsia="en-US"/>
            </w:rPr>
          </w:rPrChange>
        </w:rPr>
        <w:pPrChange w:id="685" w:author="outpost" w:date="2019-03-18T21:42:00Z">
          <w:pPr>
            <w:pStyle w:val="HTMLPreformatted"/>
            <w:shd w:val="clear" w:color="auto" w:fill="FFFFFF"/>
            <w:ind w:left="720"/>
          </w:pPr>
        </w:pPrChange>
      </w:pPr>
    </w:p>
    <w:p w14:paraId="3DB1F67F" w14:textId="7D42D394" w:rsidR="00532287" w:rsidRPr="002F4063" w:rsidDel="002F4063" w:rsidRDefault="00532287" w:rsidP="002F4063">
      <w:pPr>
        <w:rPr>
          <w:del w:id="686" w:author="outpost" w:date="2019-03-18T21:41:00Z"/>
          <w:rPrChange w:id="687" w:author="outpost" w:date="2019-03-18T21:42:00Z">
            <w:rPr>
              <w:del w:id="688" w:author="outpost" w:date="2019-03-18T21:41:00Z"/>
              <w:color w:val="FF0000"/>
              <w:sz w:val="22"/>
              <w:szCs w:val="22"/>
            </w:rPr>
          </w:rPrChange>
        </w:rPr>
        <w:pPrChange w:id="689" w:author="outpost" w:date="2019-03-18T21:42:00Z">
          <w:pPr>
            <w:pStyle w:val="HTMLPreformatted"/>
            <w:shd w:val="clear" w:color="auto" w:fill="FFFFFF"/>
            <w:ind w:left="720"/>
          </w:pPr>
        </w:pPrChange>
      </w:pPr>
      <w:moveFrom w:id="690" w:author="Fritz Gyger" w:date="2019-03-08T16:44:00Z">
        <w:del w:id="691" w:author="outpost" w:date="2019-03-18T21:41:00Z">
          <w:r w:rsidRPr="002F4063" w:rsidDel="002F4063">
            <w:rPr>
              <w:rPrChange w:id="692" w:author="outpost" w:date="2019-03-18T21:42:00Z">
                <w:rPr>
                  <w:rStyle w:val="Hyperlink"/>
                  <w:rFonts w:ascii="Arial" w:hAnsi="Arial" w:cs="Arial"/>
                  <w:color w:val="FF0000"/>
                  <w:sz w:val="22"/>
                  <w:szCs w:val="22"/>
                </w:rPr>
              </w:rPrChange>
            </w:rPr>
            <w:delText>Surface per borough??</w:delText>
          </w:r>
        </w:del>
      </w:moveFrom>
    </w:p>
    <w:p w14:paraId="6F4A2898" w14:textId="07BBDF03" w:rsidR="00320A42" w:rsidRPr="002F4063" w:rsidDel="002F4063" w:rsidRDefault="00320A42" w:rsidP="002F4063">
      <w:pPr>
        <w:rPr>
          <w:del w:id="693" w:author="outpost" w:date="2019-03-18T21:41:00Z"/>
          <w:rPrChange w:id="694" w:author="outpost" w:date="2019-03-18T21:42:00Z">
            <w:rPr>
              <w:del w:id="695" w:author="outpost" w:date="2019-03-18T21:41:00Z"/>
              <w:sz w:val="22"/>
              <w:szCs w:val="22"/>
            </w:rPr>
          </w:rPrChange>
        </w:rPr>
        <w:pPrChange w:id="696" w:author="outpost" w:date="2019-03-18T21:42:00Z">
          <w:pPr>
            <w:pStyle w:val="HTMLPreformatted"/>
            <w:shd w:val="clear" w:color="auto" w:fill="FFFFFF"/>
          </w:pPr>
        </w:pPrChange>
      </w:pPr>
    </w:p>
    <w:p w14:paraId="0B0453D8" w14:textId="6C5A7199" w:rsidR="00320A42" w:rsidRPr="002F4063" w:rsidDel="002F4063" w:rsidRDefault="00320A42" w:rsidP="002F4063">
      <w:pPr>
        <w:rPr>
          <w:del w:id="697" w:author="outpost" w:date="2019-03-18T21:41:00Z"/>
          <w:rPrChange w:id="698" w:author="outpost" w:date="2019-03-18T21:42:00Z">
            <w:rPr>
              <w:del w:id="699" w:author="outpost" w:date="2019-03-18T21:41:00Z"/>
              <w:b/>
              <w:sz w:val="22"/>
              <w:szCs w:val="22"/>
            </w:rPr>
          </w:rPrChange>
        </w:rPr>
        <w:pPrChange w:id="700" w:author="outpost" w:date="2019-03-18T21:42:00Z">
          <w:pPr>
            <w:pStyle w:val="HTMLPreformatted"/>
            <w:shd w:val="clear" w:color="auto" w:fill="FFFFFF"/>
          </w:pPr>
        </w:pPrChange>
      </w:pPr>
      <w:moveFrom w:id="701" w:author="Fritz Gyger" w:date="2019-03-08T16:44:00Z">
        <w:del w:id="702" w:author="outpost" w:date="2019-03-18T21:41:00Z">
          <w:r w:rsidRPr="002F4063" w:rsidDel="002F4063">
            <w:rPr>
              <w:rPrChange w:id="703" w:author="outpost" w:date="2019-03-18T21:42:00Z">
                <w:rPr>
                  <w:b/>
                  <w:sz w:val="22"/>
                  <w:szCs w:val="22"/>
                </w:rPr>
              </w:rPrChange>
            </w:rPr>
            <w:delText xml:space="preserve">Environnement Canada </w:delText>
          </w:r>
          <w:r w:rsidR="00424AC2" w:rsidRPr="002F4063" w:rsidDel="002F4063">
            <w:rPr>
              <w:rPrChange w:id="704" w:author="outpost" w:date="2019-03-18T21:42:00Z">
                <w:rPr>
                  <w:sz w:val="22"/>
                  <w:szCs w:val="22"/>
                </w:rPr>
              </w:rPrChange>
            </w:rPr>
            <w:delText>for the weather data form the station at Dorval airport</w:delText>
          </w:r>
          <w:r w:rsidRPr="002F4063" w:rsidDel="002F4063">
            <w:rPr>
              <w:rPrChange w:id="705" w:author="outpost" w:date="2019-03-18T21:42:00Z">
                <w:rPr>
                  <w:b/>
                  <w:sz w:val="22"/>
                  <w:szCs w:val="22"/>
                </w:rPr>
              </w:rPrChange>
            </w:rPr>
            <w:delText xml:space="preserve">: </w:delText>
          </w:r>
        </w:del>
      </w:moveFrom>
    </w:p>
    <w:p w14:paraId="40114C6D" w14:textId="715A7F45" w:rsidR="00320A42" w:rsidRPr="002F4063" w:rsidDel="002F4063" w:rsidRDefault="00320A42" w:rsidP="002F4063">
      <w:pPr>
        <w:rPr>
          <w:del w:id="706" w:author="outpost" w:date="2019-03-18T21:41:00Z"/>
          <w:rPrChange w:id="707" w:author="outpost" w:date="2019-03-18T21:42:00Z">
            <w:rPr>
              <w:del w:id="708" w:author="outpost" w:date="2019-03-18T21:41:00Z"/>
              <w:sz w:val="22"/>
              <w:szCs w:val="22"/>
            </w:rPr>
          </w:rPrChange>
        </w:rPr>
        <w:pPrChange w:id="709" w:author="outpost" w:date="2019-03-18T21:42:00Z">
          <w:pPr>
            <w:pStyle w:val="HTMLPreformatted"/>
            <w:numPr>
              <w:numId w:val="4"/>
            </w:numPr>
            <w:shd w:val="clear" w:color="auto" w:fill="FFFFFF"/>
            <w:ind w:left="720" w:hanging="360"/>
          </w:pPr>
        </w:pPrChange>
      </w:pPr>
      <w:moveFrom w:id="710" w:author="Fritz Gyger" w:date="2019-03-08T16:44:00Z">
        <w:del w:id="711" w:author="outpost" w:date="2019-03-18T21:41:00Z">
          <w:r w:rsidRPr="002F4063" w:rsidDel="002F4063">
            <w:rPr>
              <w:rPrChange w:id="712" w:author="outpost" w:date="2019-03-18T21:42:00Z">
                <w:rPr>
                  <w:sz w:val="22"/>
                  <w:szCs w:val="22"/>
                </w:rPr>
              </w:rPrChange>
            </w:rPr>
            <w:delText xml:space="preserve">Weather data YUL (fichier .csv) </w:delText>
          </w:r>
        </w:del>
      </w:moveFrom>
    </w:p>
    <w:p w14:paraId="72ADCBF5" w14:textId="3F489830" w:rsidR="00320A42" w:rsidRPr="002F4063" w:rsidDel="002F4063" w:rsidRDefault="00320A42" w:rsidP="002F4063">
      <w:pPr>
        <w:rPr>
          <w:del w:id="713" w:author="outpost" w:date="2019-03-18T21:41:00Z"/>
          <w:rFonts w:eastAsiaTheme="majorEastAsia"/>
          <w:rPrChange w:id="714" w:author="outpost" w:date="2019-03-18T21:42:00Z">
            <w:rPr>
              <w:del w:id="715" w:author="outpost" w:date="2019-03-18T21:41:00Z"/>
              <w:rStyle w:val="Hyperlink"/>
              <w:rFonts w:ascii="Arial" w:eastAsiaTheme="majorEastAsia" w:hAnsi="Arial" w:cs="Arial"/>
              <w:color w:val="0366D6"/>
              <w:sz w:val="22"/>
              <w:szCs w:val="22"/>
              <w:lang w:val="fr-CA" w:eastAsia="en-US"/>
            </w:rPr>
          </w:rPrChange>
        </w:rPr>
        <w:pPrChange w:id="716" w:author="outpost" w:date="2019-03-18T21:42:00Z">
          <w:pPr>
            <w:pStyle w:val="HTMLPreformatted"/>
            <w:shd w:val="clear" w:color="auto" w:fill="FFFFFF"/>
            <w:ind w:left="720"/>
          </w:pPr>
        </w:pPrChange>
      </w:pPr>
      <w:moveFrom w:id="717" w:author="Fritz Gyger" w:date="2019-03-08T16:44:00Z">
        <w:del w:id="718" w:author="outpost" w:date="2019-03-18T21:41:00Z">
          <w:r w:rsidRPr="002F4063" w:rsidDel="002F4063">
            <w:rPr>
              <w:rPrChange w:id="719" w:author="outpost" w:date="2019-03-18T21:42:00Z">
                <w:rPr>
                  <w:rFonts w:cs="Arial"/>
                  <w:color w:val="24292E"/>
                  <w:szCs w:val="22"/>
                  <w:u w:val="single"/>
                  <w:lang w:val="fr-CA"/>
                </w:rPr>
              </w:rPrChange>
            </w:rPr>
            <w:delText xml:space="preserve">domain: </w:delText>
          </w:r>
          <w:r w:rsidR="006352E5" w:rsidRPr="002F4063" w:rsidDel="002F4063">
            <w:rPr>
              <w:rFonts w:eastAsiaTheme="majorEastAsia"/>
              <w:rPrChange w:id="720" w:author="outpost" w:date="2019-03-18T21:42:00Z">
                <w:rPr>
                  <w:rStyle w:val="Hyperlink"/>
                  <w:rFonts w:eastAsiaTheme="majorEastAsia" w:cs="Arial"/>
                  <w:color w:val="0366D6"/>
                  <w:szCs w:val="22"/>
                  <w:lang w:val="fr-CA"/>
                </w:rPr>
              </w:rPrChange>
            </w:rPr>
            <w:fldChar w:fldCharType="begin"/>
          </w:r>
          <w:r w:rsidR="006352E5" w:rsidRPr="002F4063" w:rsidDel="002F4063">
            <w:rPr>
              <w:rFonts w:eastAsiaTheme="majorEastAsia"/>
              <w:rPrChange w:id="721" w:author="outpost" w:date="2019-03-18T21:42:00Z">
                <w:rPr>
                  <w:rStyle w:val="Hyperlink"/>
                  <w:rFonts w:eastAsiaTheme="majorEastAsia" w:cs="Arial"/>
                  <w:color w:val="0366D6"/>
                  <w:szCs w:val="22"/>
                  <w:lang w:val="fr-CA"/>
                </w:rPr>
              </w:rPrChange>
            </w:rPr>
            <w:delInstrText xml:space="preserve"> HYPERLINK "http://climate.weather.gc.ca/historical_data/search_historic_data_e.html" </w:delInstrText>
          </w:r>
          <w:r w:rsidR="006352E5" w:rsidRPr="002F4063" w:rsidDel="002F4063">
            <w:rPr>
              <w:rFonts w:eastAsiaTheme="majorEastAsia"/>
              <w:rPrChange w:id="722" w:author="outpost" w:date="2019-03-18T21:42:00Z">
                <w:rPr>
                  <w:rStyle w:val="Hyperlink"/>
                  <w:rFonts w:eastAsiaTheme="majorEastAsia" w:cs="Arial"/>
                  <w:color w:val="0366D6"/>
                  <w:szCs w:val="22"/>
                  <w:lang w:val="fr-CA"/>
                </w:rPr>
              </w:rPrChange>
            </w:rPr>
            <w:fldChar w:fldCharType="separate"/>
          </w:r>
          <w:r w:rsidRPr="002F4063" w:rsidDel="002F4063">
            <w:rPr>
              <w:rStyle w:val="Hyperlink"/>
              <w:rFonts w:eastAsiaTheme="majorEastAsia"/>
              <w:rPrChange w:id="723" w:author="outpost" w:date="2019-03-18T21:42:00Z">
                <w:rPr>
                  <w:rStyle w:val="Hyperlink"/>
                  <w:rFonts w:eastAsiaTheme="majorEastAsia" w:cs="Arial"/>
                  <w:color w:val="0366D6"/>
                  <w:szCs w:val="22"/>
                  <w:lang w:val="fr-CA"/>
                </w:rPr>
              </w:rPrChange>
            </w:rPr>
            <w:delText>http://climate.weather.gc.ca/historical_data/search_historic_data_e.html</w:delText>
          </w:r>
          <w:r w:rsidR="006352E5" w:rsidRPr="002F4063" w:rsidDel="002F4063">
            <w:rPr>
              <w:rFonts w:eastAsiaTheme="majorEastAsia"/>
              <w:rPrChange w:id="724" w:author="outpost" w:date="2019-03-18T21:42:00Z">
                <w:rPr>
                  <w:rStyle w:val="Hyperlink"/>
                  <w:rFonts w:eastAsiaTheme="majorEastAsia" w:cs="Arial"/>
                  <w:color w:val="0366D6"/>
                  <w:szCs w:val="22"/>
                  <w:lang w:val="fr-CA"/>
                </w:rPr>
              </w:rPrChange>
            </w:rPr>
            <w:fldChar w:fldCharType="end"/>
          </w:r>
        </w:del>
      </w:moveFrom>
    </w:p>
    <w:p w14:paraId="10767875" w14:textId="2DF07159" w:rsidR="00320A42" w:rsidRPr="002F4063" w:rsidDel="002F4063" w:rsidRDefault="006352E5" w:rsidP="002F4063">
      <w:pPr>
        <w:rPr>
          <w:del w:id="725" w:author="outpost" w:date="2019-03-18T21:41:00Z"/>
          <w:rPrChange w:id="726" w:author="outpost" w:date="2019-03-18T21:42:00Z">
            <w:rPr>
              <w:del w:id="727" w:author="outpost" w:date="2019-03-18T21:41:00Z"/>
              <w:rFonts w:ascii="Helvetica" w:hAnsi="Helvetica" w:cs="Helvetica"/>
              <w:bCs/>
              <w:color w:val="333333"/>
              <w:sz w:val="20"/>
              <w:shd w:val="clear" w:color="auto" w:fill="F9F9F9"/>
              <w:lang w:val="fr-CA" w:eastAsia="en-CA"/>
            </w:rPr>
          </w:rPrChange>
        </w:rPr>
        <w:pPrChange w:id="728" w:author="outpost" w:date="2019-03-18T21:4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moveFrom w:id="729" w:author="Fritz Gyger" w:date="2019-03-08T16:44:00Z">
        <w:del w:id="730" w:author="outpost" w:date="2019-03-18T21:41:00Z">
          <w:r w:rsidRPr="002F4063" w:rsidDel="002F4063">
            <w:rPr>
              <w:rPrChange w:id="731" w:author="outpost" w:date="2019-03-18T21:42:00Z">
                <w:rPr>
                  <w:rStyle w:val="Hyperlink"/>
                  <w:rFonts w:ascii="Helvetica" w:hAnsi="Helvetica" w:cs="Helvetica"/>
                  <w:bCs/>
                  <w:sz w:val="20"/>
                  <w:shd w:val="clear" w:color="auto" w:fill="F9F9F9"/>
                  <w:lang w:val="fr-CA" w:eastAsia="en-CA"/>
                </w:rPr>
              </w:rPrChange>
            </w:rPr>
            <w:fldChar w:fldCharType="begin"/>
          </w:r>
          <w:r w:rsidRPr="002F4063" w:rsidDel="002F4063">
            <w:rPr>
              <w:rPrChange w:id="732" w:author="outpost" w:date="2019-03-18T21:42: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RPr="002F4063" w:rsidDel="002F4063">
            <w:rPr>
              <w:rPrChange w:id="733" w:author="outpost" w:date="2019-03-18T21:42:00Z">
                <w:rPr>
                  <w:rStyle w:val="Hyperlink"/>
                  <w:rFonts w:ascii="Helvetica" w:hAnsi="Helvetica" w:cs="Helvetica"/>
                  <w:bCs/>
                  <w:sz w:val="20"/>
                  <w:shd w:val="clear" w:color="auto" w:fill="F9F9F9"/>
                  <w:lang w:val="fr-CA" w:eastAsia="en-CA"/>
                </w:rPr>
              </w:rPrChange>
            </w:rPr>
            <w:fldChar w:fldCharType="separate"/>
          </w:r>
          <w:r w:rsidR="00320A42" w:rsidRPr="002F4063" w:rsidDel="002F4063">
            <w:rPr>
              <w:rStyle w:val="Hyperlink"/>
              <w:rPrChange w:id="734" w:author="outpost" w:date="2019-03-18T21:42: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RPr="002F4063" w:rsidDel="002F4063">
            <w:rPr>
              <w:rPrChange w:id="735" w:author="outpost" w:date="2019-03-18T21:42:00Z">
                <w:rPr>
                  <w:rStyle w:val="Hyperlink"/>
                  <w:rFonts w:ascii="Helvetica" w:hAnsi="Helvetica" w:cs="Helvetica"/>
                  <w:bCs/>
                  <w:sz w:val="20"/>
                  <w:shd w:val="clear" w:color="auto" w:fill="F9F9F9"/>
                  <w:lang w:val="fr-CA" w:eastAsia="en-CA"/>
                </w:rPr>
              </w:rPrChange>
            </w:rPr>
            <w:fldChar w:fldCharType="end"/>
          </w:r>
        </w:del>
      </w:moveFrom>
    </w:p>
    <w:p w14:paraId="2BF7DD1F" w14:textId="7C393BF8" w:rsidR="00320A42" w:rsidRPr="002F4063" w:rsidDel="002F4063" w:rsidRDefault="00320A42" w:rsidP="002F4063">
      <w:pPr>
        <w:rPr>
          <w:del w:id="736" w:author="outpost" w:date="2019-03-18T21:41:00Z"/>
          <w:rPrChange w:id="737" w:author="outpost" w:date="2019-03-18T21:42:00Z">
            <w:rPr>
              <w:del w:id="738" w:author="outpost" w:date="2019-03-18T21:41:00Z"/>
              <w:rFonts w:cs="Arial"/>
              <w:color w:val="24292E"/>
              <w:szCs w:val="22"/>
              <w:lang w:val="fr-CA" w:eastAsia="en-CA"/>
            </w:rPr>
          </w:rPrChange>
        </w:rPr>
        <w:pPrChange w:id="739" w:author="outpost" w:date="2019-03-18T21:4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p>
    <w:p w14:paraId="5EEAC613" w14:textId="3666F5A5" w:rsidR="00320A42" w:rsidRPr="002F4063" w:rsidDel="006A1391" w:rsidRDefault="00BA4ED4" w:rsidP="002F4063">
      <w:pPr>
        <w:rPr>
          <w:del w:id="740" w:author="Fritz Gyger" w:date="2019-03-11T19:39:00Z"/>
          <w:rPrChange w:id="741" w:author="outpost" w:date="2019-03-18T21:42:00Z">
            <w:rPr>
              <w:del w:id="742" w:author="Fritz Gyger" w:date="2019-03-11T19:39:00Z"/>
              <w:szCs w:val="22"/>
              <w:lang w:val="en-CA" w:eastAsia="en-CA"/>
            </w:rPr>
          </w:rPrChange>
        </w:rPr>
        <w:pPrChange w:id="743" w:author="outpost" w:date="2019-03-18T21:4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moveFrom w:id="744" w:author="Fritz Gyger" w:date="2019-03-08T16:44:00Z">
        <w:del w:id="745" w:author="Fritz Gyger" w:date="2019-03-11T19:39:00Z">
          <w:r w:rsidRPr="002F4063" w:rsidDel="006A1391">
            <w:rPr>
              <w:rPrChange w:id="746" w:author="outpost" w:date="2019-03-18T21:42:00Z">
                <w:rPr>
                  <w:rFonts w:cs="Arial"/>
                  <w:color w:val="24292E"/>
                  <w:szCs w:val="22"/>
                  <w:lang w:val="fr-CA" w:eastAsia="en-CA"/>
                </w:rPr>
              </w:rPrChange>
            </w:rPr>
            <w:tab/>
            <w:delText>Forecast???</w:delText>
          </w:r>
        </w:del>
      </w:moveFrom>
    </w:p>
    <w:moveFromRangeEnd w:id="595"/>
    <w:p w14:paraId="6FBDC29B" w14:textId="75ADBF11" w:rsidR="00F05EA4" w:rsidRPr="002F4063" w:rsidRDefault="00EF00A0" w:rsidP="002F4063">
      <w:pPr>
        <w:rPr>
          <w:rPrChange w:id="747" w:author="outpost" w:date="2019-03-18T21:42:00Z">
            <w:rPr>
              <w:lang w:val="en-US"/>
            </w:rPr>
          </w:rPrChange>
        </w:rPr>
        <w:pPrChange w:id="748" w:author="outpost" w:date="2019-03-18T21:42:00Z">
          <w:pPr>
            <w:pStyle w:val="HTMLPreformatted"/>
            <w:shd w:val="clear" w:color="auto" w:fill="FFFFFF"/>
          </w:pPr>
        </w:pPrChange>
      </w:pPr>
      <w:del w:id="749" w:author="outpost" w:date="2019-03-18T21:42:00Z">
        <w:r w:rsidRPr="002F4063" w:rsidDel="002F4063">
          <w:rPr>
            <w:rPrChange w:id="750" w:author="outpost" w:date="2019-03-18T21:42:00Z">
              <w:rPr/>
            </w:rPrChange>
          </w:rPr>
          <w:delText>For details of the source data, see chapter</w:delText>
        </w:r>
      </w:del>
      <w:ins w:id="751" w:author="Fritz Gyger" w:date="2019-03-08T16:47:00Z">
        <w:del w:id="752" w:author="outpost" w:date="2019-03-18T21:42:00Z">
          <w:r w:rsidR="007645C1" w:rsidRPr="002F4063" w:rsidDel="002F4063">
            <w:rPr>
              <w:rPrChange w:id="753" w:author="outpost" w:date="2019-03-18T21:42:00Z">
                <w:rPr/>
              </w:rPrChange>
            </w:rPr>
            <w:delText xml:space="preserve">s </w:delText>
          </w:r>
        </w:del>
      </w:ins>
      <w:ins w:id="754" w:author="Fritz Gyger" w:date="2019-03-08T16:48:00Z">
        <w:r w:rsidR="007645C1" w:rsidRPr="002F4063">
          <w:rPr>
            <w:rPrChange w:id="755" w:author="outpost" w:date="2019-03-18T21:42:00Z">
              <w:rPr/>
            </w:rPrChange>
          </w:rPr>
          <w:fldChar w:fldCharType="begin"/>
        </w:r>
        <w:r w:rsidR="007645C1" w:rsidRPr="002F4063">
          <w:rPr>
            <w:rPrChange w:id="756" w:author="outpost" w:date="2019-03-18T21:42:00Z">
              <w:rPr/>
            </w:rPrChange>
          </w:rPr>
          <w:instrText xml:space="preserve"> HYPERLINK  \l "_Assumptions" </w:instrText>
        </w:r>
        <w:r w:rsidR="007645C1" w:rsidRPr="002F4063">
          <w:rPr>
            <w:rPrChange w:id="757" w:author="outpost" w:date="2019-03-18T21:42:00Z">
              <w:rPr/>
            </w:rPrChange>
          </w:rPr>
          <w:fldChar w:fldCharType="separate"/>
        </w:r>
      </w:ins>
      <w:ins w:id="758" w:author="Fritz Gyger" w:date="2019-03-08T16:51:00Z">
        <w:r w:rsidR="006352E5" w:rsidRPr="002F4063">
          <w:rPr>
            <w:rStyle w:val="Hyperlink"/>
            <w:rPrChange w:id="759" w:author="outpost" w:date="2019-03-18T21:42:00Z">
              <w:rPr>
                <w:rStyle w:val="Hyperlink"/>
                <w:rFonts w:ascii="Arial" w:hAnsi="Arial" w:cs="Arial"/>
                <w:sz w:val="24"/>
                <w:szCs w:val="24"/>
              </w:rPr>
            </w:rPrChange>
          </w:rPr>
          <w:t>2</w:t>
        </w:r>
      </w:ins>
      <w:ins w:id="760" w:author="Fritz Gyger" w:date="2019-03-08T16:48:00Z">
        <w:r w:rsidR="007645C1" w:rsidRPr="002F4063">
          <w:rPr>
            <w:rStyle w:val="Hyperlink"/>
            <w:rPrChange w:id="761" w:author="outpost" w:date="2019-03-18T21:42:00Z">
              <w:rPr>
                <w:rStyle w:val="Hyperlink"/>
                <w:rFonts w:ascii="Arial" w:hAnsi="Arial" w:cs="Arial"/>
                <w:sz w:val="24"/>
                <w:szCs w:val="24"/>
              </w:rPr>
            </w:rPrChange>
          </w:rPr>
          <w:t>.1. Assumptions</w:t>
        </w:r>
        <w:r w:rsidR="007645C1" w:rsidRPr="002F4063">
          <w:rPr>
            <w:rPrChange w:id="762" w:author="outpost" w:date="2019-03-18T21:42:00Z">
              <w:rPr/>
            </w:rPrChange>
          </w:rPr>
          <w:fldChar w:fldCharType="end"/>
        </w:r>
      </w:ins>
      <w:ins w:id="763" w:author="Fritz Gyger" w:date="2019-03-08T16:47:00Z">
        <w:r w:rsidR="007645C1" w:rsidRPr="002F4063">
          <w:rPr>
            <w:rPrChange w:id="764" w:author="outpost" w:date="2019-03-18T21:42:00Z">
              <w:rPr/>
            </w:rPrChange>
          </w:rPr>
          <w:t xml:space="preserve"> and </w:t>
        </w:r>
      </w:ins>
      <w:del w:id="765" w:author="Fritz Gyger" w:date="2019-03-08T16:51:00Z">
        <w:r w:rsidRPr="002F4063" w:rsidDel="006352E5">
          <w:rPr>
            <w:rPrChange w:id="766" w:author="outpost" w:date="2019-03-18T21:42:00Z">
              <w:rPr/>
            </w:rPrChange>
          </w:rPr>
          <w:delText xml:space="preserve"> </w:delText>
        </w:r>
      </w:del>
      <w:r w:rsidR="00E477DB" w:rsidRPr="002F4063">
        <w:rPr>
          <w:rPrChange w:id="767" w:author="outpost" w:date="2019-03-18T21:42:00Z">
            <w:rPr/>
          </w:rPrChange>
        </w:rPr>
        <w:fldChar w:fldCharType="begin"/>
      </w:r>
      <w:r w:rsidR="00E477DB" w:rsidRPr="002F4063">
        <w:rPr>
          <w:rPrChange w:id="768" w:author="outpost" w:date="2019-03-18T21:42:00Z">
            <w:rPr/>
          </w:rPrChange>
        </w:rPr>
        <w:instrText xml:space="preserve"> HYPERLINK \l "__RefHeading___Toc9081_565685251" </w:instrText>
      </w:r>
      <w:r w:rsidR="00E477DB" w:rsidRPr="002F4063">
        <w:rPr>
          <w:rPrChange w:id="769" w:author="outpost" w:date="2019-03-18T21:42:00Z">
            <w:rPr/>
          </w:rPrChange>
        </w:rPr>
        <w:fldChar w:fldCharType="separate"/>
      </w:r>
      <w:r w:rsidRPr="002F4063">
        <w:rPr>
          <w:rStyle w:val="Hyperlink"/>
          <w:rPrChange w:id="770" w:author="outpost" w:date="2019-03-18T21:42:00Z">
            <w:rPr>
              <w:rStyle w:val="Hyperlink"/>
              <w:rFonts w:ascii="Arial" w:hAnsi="Arial" w:cs="Arial"/>
              <w:sz w:val="24"/>
              <w:szCs w:val="24"/>
            </w:rPr>
          </w:rPrChange>
        </w:rPr>
        <w:t>4.2.3 Data Formats / Data Dictionary</w:t>
      </w:r>
      <w:r w:rsidR="00E477DB" w:rsidRPr="002F4063">
        <w:rPr>
          <w:rPrChange w:id="771" w:author="outpost" w:date="2019-03-18T21:42:00Z">
            <w:rPr>
              <w:rStyle w:val="Hyperlink"/>
              <w:rFonts w:ascii="Arial" w:hAnsi="Arial" w:cs="Arial"/>
              <w:sz w:val="24"/>
              <w:szCs w:val="24"/>
            </w:rPr>
          </w:rPrChange>
        </w:rPr>
        <w:fldChar w:fldCharType="end"/>
      </w:r>
      <w:ins w:id="772" w:author="outpost" w:date="2019-03-18T21:42:00Z">
        <w:r w:rsidR="002F4063" w:rsidRPr="002F4063">
          <w:rPr>
            <w:rPrChange w:id="773" w:author="outpost" w:date="2019-03-18T21:42:00Z">
              <w:rPr/>
            </w:rPrChange>
          </w:rPr>
          <w:t>.</w:t>
        </w:r>
      </w:ins>
      <w:del w:id="774" w:author="outpost" w:date="2019-03-18T21:42:00Z">
        <w:r w:rsidRPr="002F4063" w:rsidDel="002F4063">
          <w:rPr>
            <w:rPrChange w:id="775" w:author="outpost" w:date="2019-03-18T21:42:00Z">
              <w:rPr/>
            </w:rPrChange>
          </w:rPr>
          <w:delText xml:space="preserve"> </w:delText>
        </w:r>
      </w:del>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57AAB678" w14:textId="56A4F864" w:rsidR="003129D2" w:rsidRDefault="003129D2" w:rsidP="003129D2">
      <w:pPr>
        <w:pStyle w:val="Heading3"/>
        <w:numPr>
          <w:ilvl w:val="2"/>
          <w:numId w:val="2"/>
        </w:numPr>
        <w:rPr>
          <w:ins w:id="776" w:author="outpost" w:date="2019-03-18T21:44:00Z"/>
        </w:rPr>
      </w:pPr>
      <w:ins w:id="777" w:author="outpost" w:date="2019-03-18T21:44:00Z">
        <w:r>
          <w:t>Contexts for Analytics</w:t>
        </w:r>
      </w:ins>
    </w:p>
    <w:p w14:paraId="6978FEC8" w14:textId="2F3E0216" w:rsidR="00F05EA4" w:rsidRPr="003129D2" w:rsidDel="003129D2" w:rsidRDefault="003129D2" w:rsidP="003129D2">
      <w:pPr>
        <w:jc w:val="both"/>
        <w:rPr>
          <w:del w:id="778" w:author="outpost" w:date="2019-03-18T21:46:00Z"/>
          <w:rPrChange w:id="779" w:author="outpost" w:date="2019-03-18T21:46:00Z">
            <w:rPr>
              <w:del w:id="780" w:author="outpost" w:date="2019-03-18T21:46:00Z"/>
              <w:color w:val="24292E"/>
            </w:rPr>
          </w:rPrChange>
        </w:rPr>
        <w:pPrChange w:id="781" w:author="outpost" w:date="2019-03-18T21:46:00Z">
          <w:pPr>
            <w:pStyle w:val="HTMLPreformatted"/>
            <w:shd w:val="clear" w:color="auto" w:fill="FFFFFF"/>
          </w:pPr>
        </w:pPrChange>
      </w:pPr>
      <w:ins w:id="782" w:author="outpost" w:date="2019-03-18T21:46:00Z">
        <w:r>
          <w:t xml:space="preserve">As defined in the project proposal submitted for CEBD-1160, </w:t>
        </w:r>
      </w:ins>
      <w:moveFromRangeStart w:id="783" w:author="Fritz Gyger" w:date="2019-03-08T16:51:00Z" w:name="move2956306"/>
      <w:moveFrom w:id="784" w:author="Fritz Gyger" w:date="2019-03-08T16:51:00Z">
        <w:r w:rsidR="00F05EA4" w:rsidRPr="003129D2" w:rsidDel="006352E5">
          <w:rPr>
            <w:rPrChange w:id="785" w:author="outpost" w:date="2019-03-18T21:46:00Z">
              <w:rPr>
                <w:color w:val="24292E"/>
              </w:rPr>
            </w:rPrChange>
          </w:rPr>
          <w:t>We plan to use Alteryx as an ETL tool ($8000/year)? Arbutus? Free ETL tool?</w:t>
        </w:r>
      </w:moveFrom>
    </w:p>
    <w:p w14:paraId="61D32AB3" w14:textId="68DA545B" w:rsidR="00F05EA4" w:rsidRPr="003129D2" w:rsidDel="004670F5" w:rsidRDefault="00F05EA4" w:rsidP="003129D2">
      <w:pPr>
        <w:jc w:val="both"/>
        <w:rPr>
          <w:del w:id="786" w:author="Fritz Gyger" w:date="2019-03-11T20:33:00Z"/>
          <w:rPrChange w:id="787" w:author="outpost" w:date="2019-03-18T21:46:00Z">
            <w:rPr>
              <w:del w:id="788" w:author="Fritz Gyger" w:date="2019-03-11T20:33:00Z"/>
            </w:rPr>
          </w:rPrChange>
        </w:rPr>
        <w:pPrChange w:id="789" w:author="outpost" w:date="2019-03-18T21:46:00Z">
          <w:pPr>
            <w:pStyle w:val="HTMLPreformatted"/>
            <w:shd w:val="clear" w:color="auto" w:fill="FFFFFF"/>
          </w:pPr>
        </w:pPrChange>
      </w:pPr>
    </w:p>
    <w:moveFromRangeEnd w:id="783"/>
    <w:p w14:paraId="7D1A1261" w14:textId="2FCC216B" w:rsidR="00320A42" w:rsidRPr="003129D2" w:rsidDel="003129D2" w:rsidRDefault="00320A42" w:rsidP="003129D2">
      <w:pPr>
        <w:jc w:val="both"/>
        <w:rPr>
          <w:del w:id="790" w:author="outpost" w:date="2019-03-18T21:45:00Z"/>
          <w:rPrChange w:id="791" w:author="outpost" w:date="2019-03-18T21:46:00Z">
            <w:rPr>
              <w:del w:id="792" w:author="outpost" w:date="2019-03-18T21:45:00Z"/>
              <w:szCs w:val="22"/>
              <w:lang w:val="en-CA" w:eastAsia="en-CA"/>
            </w:rPr>
          </w:rPrChange>
        </w:rPr>
        <w:pPrChange w:id="793"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del w:id="794" w:author="outpost" w:date="2019-03-18T21:46:00Z">
        <w:r w:rsidRPr="003129D2" w:rsidDel="003129D2">
          <w:rPr>
            <w:rPrChange w:id="795" w:author="outpost" w:date="2019-03-18T21:46:00Z">
              <w:rPr>
                <w:szCs w:val="22"/>
                <w:lang w:val="en-CA" w:eastAsia="en-CA"/>
              </w:rPr>
            </w:rPrChange>
          </w:rPr>
          <w:delText>E</w:delText>
        </w:r>
      </w:del>
      <w:proofErr w:type="gramStart"/>
      <w:ins w:id="796" w:author="outpost" w:date="2019-03-18T21:46:00Z">
        <w:r w:rsidR="003129D2">
          <w:t>e</w:t>
        </w:r>
      </w:ins>
      <w:r w:rsidRPr="003129D2">
        <w:rPr>
          <w:rPrChange w:id="797" w:author="outpost" w:date="2019-03-18T21:46:00Z">
            <w:rPr>
              <w:szCs w:val="22"/>
              <w:lang w:val="en-CA" w:eastAsia="en-CA"/>
            </w:rPr>
          </w:rPrChange>
        </w:rPr>
        <w:t>ach</w:t>
      </w:r>
      <w:proofErr w:type="gramEnd"/>
      <w:r w:rsidRPr="003129D2">
        <w:rPr>
          <w:rPrChange w:id="798" w:author="outpost" w:date="2019-03-18T21:46:00Z">
            <w:rPr>
              <w:szCs w:val="22"/>
              <w:lang w:val="en-CA" w:eastAsia="en-CA"/>
            </w:rPr>
          </w:rPrChange>
        </w:rPr>
        <w:t xml:space="preserve"> depot has a specified capacity, except for a sewage depot, where the runoff sewage systems capacity is not specified. Also, the quantity of daily transactions per depot is considered to be the quantity of visits to unload snow at a specific depot. The daily frequency for a depot is obtained by dividing the quantity of visits for a depot by the total quantity of visits to all depots on a specific day.</w:t>
      </w:r>
    </w:p>
    <w:p w14:paraId="6C400F04" w14:textId="541786EF" w:rsidR="00320A42" w:rsidRPr="003129D2" w:rsidDel="003129D2" w:rsidRDefault="00320A42" w:rsidP="003129D2">
      <w:pPr>
        <w:jc w:val="both"/>
        <w:rPr>
          <w:del w:id="799" w:author="outpost" w:date="2019-03-18T21:45:00Z"/>
          <w:rPrChange w:id="800" w:author="outpost" w:date="2019-03-18T21:46:00Z">
            <w:rPr>
              <w:del w:id="801" w:author="outpost" w:date="2019-03-18T21:45:00Z"/>
              <w:szCs w:val="22"/>
              <w:lang w:val="en-CA" w:eastAsia="en-CA"/>
            </w:rPr>
          </w:rPrChange>
        </w:rPr>
        <w:pPrChange w:id="802"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p>
    <w:p w14:paraId="708D0F5A" w14:textId="3F581EB1" w:rsidR="00320A42" w:rsidRPr="003129D2" w:rsidDel="005B6D07" w:rsidRDefault="00320A42" w:rsidP="003129D2">
      <w:pPr>
        <w:jc w:val="both"/>
        <w:rPr>
          <w:del w:id="803" w:author="outpost" w:date="2019-03-18T20:37:00Z"/>
          <w:rPrChange w:id="804" w:author="outpost" w:date="2019-03-18T21:46:00Z">
            <w:rPr>
              <w:del w:id="805" w:author="outpost" w:date="2019-03-18T20:37:00Z"/>
              <w:szCs w:val="22"/>
              <w:lang w:val="en-CA" w:eastAsia="en-CA"/>
            </w:rPr>
          </w:rPrChange>
        </w:rPr>
        <w:pPrChange w:id="806"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moveFromRangeStart w:id="807" w:author="Fritz Gyger" w:date="2019-03-08T16:49:00Z" w:name="move2956186"/>
      <w:moveFrom w:id="808" w:author="Fritz Gyger" w:date="2019-03-08T16:49:00Z">
        <w:del w:id="809" w:author="outpost" w:date="2019-03-18T21:45:00Z">
          <w:r w:rsidRPr="003129D2" w:rsidDel="003129D2">
            <w:rPr>
              <w:rPrChange w:id="810" w:author="outpost" w:date="2019-03-18T21:46:00Z">
                <w:rPr>
                  <w:szCs w:val="22"/>
                  <w:lang w:val="en-CA" w:eastAsia="en-CA"/>
                </w:rPr>
              </w:rPrChange>
            </w:rPr>
            <w:delText>Additionally, the amount of precipitation is recorded at the Montreal YUL international airport as an average depth in centimeters. Also, it is assumed for this project that the quantity of precipitation recorded at the Montreal YUL international airport is treated as the uniform distribution of precipitation across the area, which is being consider for this analysis. Therefore, all locations serviced by vehicles with a contract ID are assumed to have received the same amount of precipitation as the aforementioned airport.</w:delText>
          </w:r>
        </w:del>
      </w:moveFrom>
    </w:p>
    <w:p w14:paraId="6E92D61F" w14:textId="222A05BC" w:rsidR="00320A42" w:rsidRPr="003129D2" w:rsidDel="007645C1" w:rsidRDefault="00320A42" w:rsidP="003129D2">
      <w:pPr>
        <w:jc w:val="both"/>
        <w:rPr>
          <w:rPrChange w:id="811" w:author="outpost" w:date="2019-03-18T21:46:00Z">
            <w:rPr>
              <w:szCs w:val="22"/>
              <w:lang w:val="en-CA" w:eastAsia="en-CA"/>
            </w:rPr>
          </w:rPrChange>
        </w:rPr>
        <w:pPrChange w:id="812"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p>
    <w:moveFromRangeEnd w:id="807"/>
    <w:p w14:paraId="122D48CB" w14:textId="53A85E3E" w:rsidR="00320A42" w:rsidRPr="003129D2" w:rsidDel="003129D2" w:rsidRDefault="00320A42" w:rsidP="003129D2">
      <w:pPr>
        <w:jc w:val="both"/>
        <w:rPr>
          <w:del w:id="813" w:author="outpost" w:date="2019-03-18T21:45:00Z"/>
          <w:rPrChange w:id="814" w:author="outpost" w:date="2019-03-18T21:46:00Z">
            <w:rPr>
              <w:del w:id="815" w:author="outpost" w:date="2019-03-18T21:45:00Z"/>
              <w:szCs w:val="22"/>
              <w:lang w:val="en-CA" w:eastAsia="en-CA"/>
            </w:rPr>
          </w:rPrChange>
        </w:rPr>
        <w:pPrChange w:id="816"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r w:rsidRPr="003129D2">
        <w:rPr>
          <w:rPrChange w:id="817" w:author="outpost" w:date="2019-03-18T21:46:00Z">
            <w:rPr>
              <w:szCs w:val="22"/>
              <w:lang w:val="en-CA" w:eastAsia="en-CA"/>
            </w:rPr>
          </w:rPrChange>
        </w:rPr>
        <w:t>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w:t>
      </w:r>
      <w:del w:id="818" w:author="outpost" w:date="2019-03-18T21:45:00Z">
        <w:r w:rsidRPr="003129D2" w:rsidDel="003129D2">
          <w:rPr>
            <w:rPrChange w:id="819" w:author="outpost" w:date="2019-03-18T21:46:00Z">
              <w:rPr>
                <w:szCs w:val="22"/>
                <w:lang w:val="en-CA" w:eastAsia="en-CA"/>
              </w:rPr>
            </w:rPrChange>
          </w:rPr>
          <w:delText xml:space="preserve"> </w:delText>
        </w:r>
      </w:del>
    </w:p>
    <w:p w14:paraId="6E4E4C04" w14:textId="77777777" w:rsidR="00320A42" w:rsidRPr="003129D2" w:rsidRDefault="00320A42" w:rsidP="003129D2">
      <w:pPr>
        <w:jc w:val="both"/>
        <w:rPr>
          <w:rPrChange w:id="820" w:author="outpost" w:date="2019-03-18T21:46:00Z">
            <w:rPr>
              <w:szCs w:val="22"/>
              <w:lang w:val="en-CA" w:eastAsia="en-CA"/>
            </w:rPr>
          </w:rPrChange>
        </w:rPr>
        <w:pPrChange w:id="821"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p>
    <w:p w14:paraId="4CC71F1A" w14:textId="7D34432A" w:rsidR="00320A42" w:rsidRPr="003129D2" w:rsidDel="003129D2" w:rsidRDefault="00320A42" w:rsidP="003129D2">
      <w:pPr>
        <w:jc w:val="both"/>
        <w:rPr>
          <w:del w:id="822" w:author="outpost" w:date="2019-03-18T21:45:00Z"/>
          <w:rPrChange w:id="823" w:author="outpost" w:date="2019-03-18T21:46:00Z">
            <w:rPr>
              <w:del w:id="824" w:author="outpost" w:date="2019-03-18T21:45:00Z"/>
              <w:szCs w:val="22"/>
              <w:lang w:val="en-CA" w:eastAsia="en-CA"/>
            </w:rPr>
          </w:rPrChange>
        </w:rPr>
        <w:pPrChange w:id="825"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r w:rsidRPr="003129D2">
        <w:rPr>
          <w:rPrChange w:id="826" w:author="outpost" w:date="2019-03-18T21:46:00Z">
            <w:rPr>
              <w:szCs w:val="22"/>
              <w:lang w:val="en-CA" w:eastAsia="en-CA"/>
            </w:rPr>
          </w:rPrChange>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3129D2" w:rsidRDefault="00320A42" w:rsidP="003129D2">
      <w:pPr>
        <w:jc w:val="both"/>
        <w:rPr>
          <w:rPrChange w:id="827" w:author="outpost" w:date="2019-03-18T21:46:00Z">
            <w:rPr>
              <w:szCs w:val="22"/>
              <w:lang w:val="en-CA" w:eastAsia="en-CA"/>
            </w:rPr>
          </w:rPrChange>
        </w:rPr>
        <w:pPrChange w:id="828"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p>
    <w:p w14:paraId="11D9EE65" w14:textId="5901AFDF" w:rsidR="003129D2" w:rsidRPr="003129D2" w:rsidRDefault="00320A42" w:rsidP="003129D2">
      <w:pPr>
        <w:jc w:val="both"/>
        <w:rPr>
          <w:rPrChange w:id="829" w:author="outpost" w:date="2019-03-18T21:46:00Z">
            <w:rPr>
              <w:szCs w:val="22"/>
              <w:lang w:val="en-CA" w:eastAsia="en-CA"/>
            </w:rPr>
          </w:rPrChange>
        </w:rPr>
        <w:pPrChange w:id="830" w:author="outpost" w:date="2019-03-18T21:4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r w:rsidRPr="003129D2">
        <w:rPr>
          <w:rPrChange w:id="831" w:author="outpost" w:date="2019-03-18T21:46:00Z">
            <w:rPr>
              <w:szCs w:val="22"/>
              <w:lang w:val="en-CA" w:eastAsia="en-CA"/>
            </w:rPr>
          </w:rPrChange>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6E4C187D" w:rsidR="00320A42" w:rsidRPr="003129D2" w:rsidRDefault="00424AC2" w:rsidP="003129D2">
      <w:pPr>
        <w:jc w:val="both"/>
        <w:rPr>
          <w:ins w:id="832" w:author="outpost" w:date="2019-03-18T21:45:00Z"/>
          <w:rPrChange w:id="833" w:author="outpost" w:date="2019-03-18T21:46:00Z">
            <w:rPr>
              <w:ins w:id="834" w:author="outpost" w:date="2019-03-18T21:45:00Z"/>
            </w:rPr>
          </w:rPrChange>
        </w:rPr>
        <w:pPrChange w:id="835" w:author="outpost" w:date="2019-03-18T21:46:00Z">
          <w:pPr>
            <w:pStyle w:val="BodyText"/>
          </w:pPr>
        </w:pPrChange>
      </w:pPr>
      <w:r w:rsidRPr="003129D2">
        <w:rPr>
          <w:rPrChange w:id="836" w:author="outpost" w:date="2019-03-18T21:46:00Z">
            <w:rPr>
              <w:lang w:val="en-CA" w:eastAsia="ar-SA"/>
            </w:rPr>
          </w:rPrChange>
        </w:rPr>
        <w:t xml:space="preserve">The data can also be used to compare the different </w:t>
      </w:r>
      <w:r w:rsidR="00BA4ED4" w:rsidRPr="003129D2">
        <w:rPr>
          <w:rPrChange w:id="837" w:author="outpost" w:date="2019-03-18T21:46:00Z">
            <w:rPr>
              <w:lang w:val="en-CA" w:eastAsia="ar-SA"/>
            </w:rPr>
          </w:rPrChange>
        </w:rPr>
        <w:t xml:space="preserve">depots, </w:t>
      </w:r>
      <w:r w:rsidRPr="003129D2">
        <w:rPr>
          <w:rPrChange w:id="838" w:author="outpost" w:date="2019-03-18T21:46:00Z">
            <w:rPr>
              <w:lang w:val="en-CA" w:eastAsia="ar-SA"/>
            </w:rPr>
          </w:rPrChange>
        </w:rPr>
        <w:t>boroughs</w:t>
      </w:r>
      <w:r w:rsidR="00BA4ED4" w:rsidRPr="003129D2">
        <w:rPr>
          <w:rPrChange w:id="839" w:author="outpost" w:date="2019-03-18T21:46:00Z">
            <w:rPr>
              <w:lang w:val="en-CA" w:eastAsia="ar-SA"/>
            </w:rPr>
          </w:rPrChange>
        </w:rPr>
        <w:t xml:space="preserve"> </w:t>
      </w:r>
      <w:r w:rsidRPr="003129D2">
        <w:rPr>
          <w:rPrChange w:id="840" w:author="outpost" w:date="2019-03-18T21:46:00Z">
            <w:rPr>
              <w:lang w:val="en-CA" w:eastAsia="ar-SA"/>
            </w:rPr>
          </w:rPrChange>
        </w:rPr>
        <w:t xml:space="preserve">and their sectors or the different contracts. </w:t>
      </w:r>
      <w:ins w:id="841" w:author="outpost" w:date="2019-03-18T21:47:00Z">
        <w:r w:rsidR="003129D2">
          <w:t>Finally, it will be possible to measure relative performance between third parties, which were awarded snow removal contracts.</w:t>
        </w:r>
      </w:ins>
      <w:del w:id="842" w:author="outpost" w:date="2019-03-18T21:47:00Z">
        <w:r w:rsidRPr="003129D2" w:rsidDel="003129D2">
          <w:rPr>
            <w:rPrChange w:id="843" w:author="outpost" w:date="2019-03-18T21:46:00Z">
              <w:rPr>
                <w:lang w:val="en-CA" w:eastAsia="ar-SA"/>
              </w:rPr>
            </w:rPrChange>
          </w:rPr>
          <w:delText>For example which contract delivers the best value?</w:delText>
        </w:r>
      </w:del>
      <w:del w:id="844" w:author="outpost" w:date="2019-03-18T21:45:00Z">
        <w:r w:rsidRPr="003129D2" w:rsidDel="003129D2">
          <w:rPr>
            <w:rPrChange w:id="845" w:author="outpost" w:date="2019-03-18T21:46:00Z">
              <w:rPr>
                <w:lang w:val="en-CA" w:eastAsia="ar-SA"/>
              </w:rPr>
            </w:rPrChange>
          </w:rPr>
          <w:delText xml:space="preserve">   </w:delText>
        </w:r>
      </w:del>
    </w:p>
    <w:p w14:paraId="4CD66B0C" w14:textId="6D337AE8" w:rsidR="003129D2" w:rsidRDefault="003129D2" w:rsidP="003129D2">
      <w:pPr>
        <w:pStyle w:val="Heading3"/>
        <w:numPr>
          <w:ilvl w:val="2"/>
          <w:numId w:val="2"/>
        </w:numPr>
        <w:rPr>
          <w:ins w:id="846" w:author="outpost" w:date="2019-03-18T21:45:00Z"/>
        </w:rPr>
      </w:pPr>
      <w:ins w:id="847" w:author="outpost" w:date="2019-03-18T21:45:00Z">
        <w:r>
          <w:t>Timeframe</w:t>
        </w:r>
      </w:ins>
    </w:p>
    <w:p w14:paraId="709B58E7" w14:textId="25142B69" w:rsidR="003129D2" w:rsidRPr="00483F74" w:rsidDel="00483F74" w:rsidRDefault="003129D2" w:rsidP="0011589C">
      <w:pPr>
        <w:rPr>
          <w:del w:id="848" w:author="outpost" w:date="2019-03-18T21:50:00Z"/>
          <w:color w:val="FF0000"/>
          <w:rPrChange w:id="849" w:author="outpost" w:date="2019-03-18T21:50:00Z">
            <w:rPr>
              <w:del w:id="850" w:author="outpost" w:date="2019-03-18T21:50:00Z"/>
              <w:lang w:val="en-CA" w:eastAsia="ar-SA"/>
            </w:rPr>
          </w:rPrChange>
        </w:rPr>
        <w:pPrChange w:id="851" w:author="outpost" w:date="2019-03-18T21:08:00Z">
          <w:pPr>
            <w:pStyle w:val="BodyText"/>
          </w:pPr>
        </w:pPrChange>
      </w:pPr>
    </w:p>
    <w:p w14:paraId="7A091B30" w14:textId="77777777" w:rsidR="00A71C3C" w:rsidRPr="00483F74" w:rsidRDefault="00A71C3C" w:rsidP="0011589C">
      <w:pPr>
        <w:rPr>
          <w:color w:val="FF0000"/>
          <w:rPrChange w:id="852" w:author="outpost" w:date="2019-03-18T21:50:00Z">
            <w:rPr>
              <w:lang w:val="en-CA" w:eastAsia="ar-SA"/>
            </w:rPr>
          </w:rPrChange>
        </w:rPr>
        <w:pPrChange w:id="853" w:author="outpost" w:date="2019-03-18T21:08:00Z">
          <w:pPr>
            <w:pStyle w:val="BodyText"/>
          </w:pPr>
        </w:pPrChange>
      </w:pPr>
      <w:r w:rsidRPr="00483F74">
        <w:rPr>
          <w:color w:val="FF0000"/>
          <w:rPrChange w:id="854" w:author="outpost" w:date="2019-03-18T21:50:00Z">
            <w:rPr>
              <w:lang w:val="en-CA" w:eastAsia="ar-SA"/>
            </w:rPr>
          </w:rPrChange>
        </w:rPr>
        <w:t xml:space="preserve">We plan to keep 10 years of history in order to compare different year and are able to see trends. </w:t>
      </w:r>
    </w:p>
    <w:p w14:paraId="78D653F5" w14:textId="631D7CE1" w:rsidR="003129D2" w:rsidRDefault="003129D2" w:rsidP="003129D2">
      <w:pPr>
        <w:pStyle w:val="Heading3"/>
        <w:numPr>
          <w:ilvl w:val="2"/>
          <w:numId w:val="2"/>
        </w:numPr>
        <w:rPr>
          <w:ins w:id="855" w:author="outpost" w:date="2019-03-18T21:48:00Z"/>
        </w:rPr>
      </w:pPr>
      <w:ins w:id="856" w:author="outpost" w:date="2019-03-18T21:48:00Z">
        <w:r>
          <w:t>Base Property for Data</w:t>
        </w:r>
      </w:ins>
    </w:p>
    <w:p w14:paraId="4A65056F" w14:textId="7B45C06D" w:rsidR="00BA4ED4" w:rsidRPr="003129D2" w:rsidDel="006A1391" w:rsidRDefault="00BA4ED4" w:rsidP="00483F74">
      <w:pPr>
        <w:jc w:val="both"/>
        <w:rPr>
          <w:del w:id="857" w:author="Fritz Gyger" w:date="2019-03-11T19:39:00Z"/>
          <w:rPrChange w:id="858" w:author="outpost" w:date="2019-03-18T21:49:00Z">
            <w:rPr>
              <w:del w:id="859" w:author="Fritz Gyger" w:date="2019-03-11T19:39:00Z"/>
              <w:lang w:val="en-CA" w:eastAsia="en-CA"/>
            </w:rPr>
          </w:rPrChange>
        </w:rPr>
        <w:pPrChange w:id="860" w:author="outpost" w:date="2019-03-18T21:50:00Z">
          <w:pPr>
            <w:pStyle w:val="BodyText"/>
          </w:pPr>
        </w:pPrChange>
      </w:pPr>
      <w:del w:id="861" w:author="Fritz Gyger" w:date="2019-03-11T19:39:00Z">
        <w:r w:rsidRPr="003129D2" w:rsidDel="006A1391">
          <w:rPr>
            <w:rPrChange w:id="862" w:author="outpost" w:date="2019-03-18T21:49:00Z">
              <w:rPr>
                <w:lang w:val="en-CA" w:eastAsia="en-CA"/>
              </w:rPr>
            </w:rPrChange>
          </w:rPr>
          <w:delText>Forecast???</w:delText>
        </w:r>
      </w:del>
    </w:p>
    <w:p w14:paraId="208E5D0D" w14:textId="77777777" w:rsidR="00831315" w:rsidRPr="003129D2" w:rsidDel="003129D2" w:rsidRDefault="00831315" w:rsidP="00483F74">
      <w:pPr>
        <w:jc w:val="both"/>
        <w:rPr>
          <w:del w:id="863" w:author="outpost" w:date="2019-03-18T21:48:00Z"/>
          <w:rPrChange w:id="864" w:author="outpost" w:date="2019-03-18T21:49:00Z">
            <w:rPr>
              <w:del w:id="865" w:author="outpost" w:date="2019-03-18T21:48:00Z"/>
              <w:lang w:val="en-CA" w:eastAsia="ar-SA"/>
            </w:rPr>
          </w:rPrChange>
        </w:rPr>
        <w:pPrChange w:id="866" w:author="outpost" w:date="2019-03-18T21:50:00Z">
          <w:pPr>
            <w:pStyle w:val="BodyText"/>
          </w:pPr>
        </w:pPrChange>
      </w:pPr>
    </w:p>
    <w:p w14:paraId="10947A84" w14:textId="53314AEC" w:rsidR="004B1FF4" w:rsidRPr="003129D2" w:rsidRDefault="004B1FF4" w:rsidP="00483F74">
      <w:pPr>
        <w:jc w:val="both"/>
        <w:rPr>
          <w:rPrChange w:id="867" w:author="outpost" w:date="2019-03-18T21:49:00Z">
            <w:rPr>
              <w:lang w:val="en-CA" w:eastAsia="ar-SA"/>
            </w:rPr>
          </w:rPrChange>
        </w:rPr>
        <w:pPrChange w:id="868" w:author="outpost" w:date="2019-03-18T21:50:00Z">
          <w:pPr>
            <w:pStyle w:val="BodyText"/>
          </w:pPr>
        </w:pPrChange>
      </w:pPr>
      <w:del w:id="869" w:author="outpost" w:date="2019-03-18T21:48:00Z">
        <w:r w:rsidRPr="003129D2" w:rsidDel="003129D2">
          <w:rPr>
            <w:rPrChange w:id="870" w:author="outpost" w:date="2019-03-18T21:49:00Z">
              <w:rPr>
                <w:lang w:val="en-CA" w:eastAsia="ar-SA"/>
              </w:rPr>
            </w:rPrChange>
          </w:rPr>
          <w:delText>Since o</w:delText>
        </w:r>
      </w:del>
      <w:ins w:id="871" w:author="outpost" w:date="2019-03-18T21:48:00Z">
        <w:r w:rsidR="003129D2" w:rsidRPr="003129D2">
          <w:rPr>
            <w:rPrChange w:id="872" w:author="outpost" w:date="2019-03-18T21:49:00Z">
              <w:rPr>
                <w:lang w:val="en-CA" w:eastAsia="ar-SA"/>
              </w:rPr>
            </w:rPrChange>
          </w:rPr>
          <w:t>O</w:t>
        </w:r>
      </w:ins>
      <w:r w:rsidRPr="003129D2">
        <w:rPr>
          <w:rPrChange w:id="873" w:author="outpost" w:date="2019-03-18T21:49:00Z">
            <w:rPr>
              <w:lang w:val="en-CA" w:eastAsia="ar-SA"/>
            </w:rPr>
          </w:rPrChange>
        </w:rPr>
        <w:t>ur system is informational</w:t>
      </w:r>
      <w:ins w:id="874" w:author="outpost" w:date="2019-03-18T21:48:00Z">
        <w:r w:rsidR="003129D2" w:rsidRPr="003129D2">
          <w:rPr>
            <w:rPrChange w:id="875" w:author="outpost" w:date="2019-03-18T21:49:00Z">
              <w:rPr>
                <w:lang w:val="en-CA" w:eastAsia="ar-SA"/>
              </w:rPr>
            </w:rPrChange>
          </w:rPr>
          <w:t xml:space="preserve">, rather than </w:t>
        </w:r>
      </w:ins>
      <w:del w:id="876" w:author="outpost" w:date="2019-03-18T21:48:00Z">
        <w:r w:rsidRPr="003129D2" w:rsidDel="003129D2">
          <w:rPr>
            <w:rPrChange w:id="877" w:author="outpost" w:date="2019-03-18T21:49:00Z">
              <w:rPr>
                <w:lang w:val="en-CA" w:eastAsia="ar-SA"/>
              </w:rPr>
            </w:rPrChange>
          </w:rPr>
          <w:delText xml:space="preserve"> (vs </w:delText>
        </w:r>
      </w:del>
      <w:del w:id="878" w:author="outpost" w:date="2019-03-18T21:50:00Z">
        <w:r w:rsidRPr="003129D2" w:rsidDel="00483F74">
          <w:rPr>
            <w:rPrChange w:id="879" w:author="outpost" w:date="2019-03-18T21:49:00Z">
              <w:rPr>
                <w:lang w:val="en-CA" w:eastAsia="ar-SA"/>
              </w:rPr>
            </w:rPrChange>
          </w:rPr>
          <w:delText>operational</w:delText>
        </w:r>
      </w:del>
      <w:ins w:id="880" w:author="outpost" w:date="2019-03-18T21:50:00Z">
        <w:r w:rsidR="00483F74" w:rsidRPr="003129D2">
          <w:rPr>
            <w:rPrChange w:id="881" w:author="outpost" w:date="2019-03-18T21:49:00Z">
              <w:rPr/>
            </w:rPrChange>
          </w:rPr>
          <w:t>operational;</w:t>
        </w:r>
      </w:ins>
      <w:del w:id="882" w:author="outpost" w:date="2019-03-18T21:48:00Z">
        <w:r w:rsidRPr="003129D2" w:rsidDel="003129D2">
          <w:rPr>
            <w:rPrChange w:id="883" w:author="outpost" w:date="2019-03-18T21:49:00Z">
              <w:rPr>
                <w:lang w:val="en-CA" w:eastAsia="ar-SA"/>
              </w:rPr>
            </w:rPrChange>
          </w:rPr>
          <w:delText>)</w:delText>
        </w:r>
      </w:del>
      <w:r w:rsidRPr="003129D2">
        <w:rPr>
          <w:rPrChange w:id="884" w:author="outpost" w:date="2019-03-18T21:49:00Z">
            <w:rPr>
              <w:lang w:val="en-CA" w:eastAsia="ar-SA"/>
            </w:rPr>
          </w:rPrChange>
        </w:rPr>
        <w:t xml:space="preserve"> we </w:t>
      </w:r>
      <w:ins w:id="885" w:author="outpost" w:date="2019-03-18T21:48:00Z">
        <w:r w:rsidR="003129D2" w:rsidRPr="003129D2">
          <w:rPr>
            <w:rPrChange w:id="886" w:author="outpost" w:date="2019-03-18T21:49:00Z">
              <w:rPr>
                <w:lang w:val="en-CA" w:eastAsia="ar-SA"/>
              </w:rPr>
            </w:rPrChange>
          </w:rPr>
          <w:t xml:space="preserve">propose to </w:t>
        </w:r>
      </w:ins>
      <w:r w:rsidRPr="003129D2">
        <w:rPr>
          <w:rPrChange w:id="887" w:author="outpost" w:date="2019-03-18T21:49:00Z">
            <w:rPr>
              <w:lang w:val="en-CA" w:eastAsia="ar-SA"/>
            </w:rPr>
          </w:rPrChange>
        </w:rPr>
        <w:t xml:space="preserve">use the BASE property </w:t>
      </w:r>
      <w:ins w:id="888" w:author="outpost" w:date="2019-03-18T21:48:00Z">
        <w:r w:rsidR="003129D2" w:rsidRPr="003129D2">
          <w:rPr>
            <w:rPrChange w:id="889" w:author="outpost" w:date="2019-03-18T21:49:00Z">
              <w:rPr>
                <w:b/>
                <w:lang w:val="en-CA" w:eastAsia="ar-SA"/>
              </w:rPr>
            </w:rPrChange>
          </w:rPr>
          <w:t xml:space="preserve">of data </w:t>
        </w:r>
      </w:ins>
      <w:r w:rsidRPr="003129D2">
        <w:rPr>
          <w:rPrChange w:id="890" w:author="outpost" w:date="2019-03-18T21:49:00Z">
            <w:rPr>
              <w:lang w:val="en-CA" w:eastAsia="ar-SA"/>
            </w:rPr>
          </w:rPrChange>
        </w:rPr>
        <w:t>for the project:</w:t>
      </w:r>
    </w:p>
    <w:p w14:paraId="750E26AD" w14:textId="77777777" w:rsidR="003129D2" w:rsidRPr="00483F74" w:rsidRDefault="00A71C3C" w:rsidP="00483F74">
      <w:pPr>
        <w:jc w:val="both"/>
        <w:rPr>
          <w:ins w:id="891" w:author="outpost" w:date="2019-03-18T21:49:00Z"/>
          <w:rPrChange w:id="892" w:author="outpost" w:date="2019-03-18T21:50:00Z">
            <w:rPr>
              <w:ins w:id="893" w:author="outpost" w:date="2019-03-18T21:49:00Z"/>
              <w:lang w:val="en-CA" w:eastAsia="ar-SA"/>
            </w:rPr>
          </w:rPrChange>
        </w:rPr>
        <w:pPrChange w:id="894" w:author="outpost" w:date="2019-03-18T21:50:00Z">
          <w:pPr>
            <w:pStyle w:val="BodyText"/>
          </w:pPr>
        </w:pPrChange>
      </w:pPr>
      <w:del w:id="895" w:author="outpost" w:date="2019-03-18T21:49:00Z">
        <w:r w:rsidRPr="00483F74" w:rsidDel="003129D2">
          <w:rPr>
            <w:rPrChange w:id="896" w:author="outpost" w:date="2019-03-18T21:50:00Z">
              <w:rPr>
                <w:i/>
                <w:lang w:val="en-CA" w:eastAsia="ar-SA"/>
              </w:rPr>
            </w:rPrChange>
          </w:rPr>
          <w:delText xml:space="preserve">As discussed, the Data Property should be Base. </w:delText>
        </w:r>
      </w:del>
      <w:r w:rsidRPr="00483F74">
        <w:rPr>
          <w:rPrChange w:id="897" w:author="outpost" w:date="2019-03-18T21:50:00Z">
            <w:rPr>
              <w:i/>
              <w:lang w:val="en-CA" w:eastAsia="ar-SA"/>
            </w:rPr>
          </w:rPrChange>
        </w:rPr>
        <w:t xml:space="preserve">Specifically, there is an expectation that the CSV will be consistently available every Monday at 1 AM EST. Also, the </w:t>
      </w:r>
      <w:del w:id="898" w:author="outpost" w:date="2019-03-18T21:49:00Z">
        <w:r w:rsidRPr="00483F74" w:rsidDel="003129D2">
          <w:rPr>
            <w:rPrChange w:id="899" w:author="outpost" w:date="2019-03-18T21:50:00Z">
              <w:rPr>
                <w:i/>
                <w:lang w:val="en-CA" w:eastAsia="ar-SA"/>
              </w:rPr>
            </w:rPrChange>
          </w:rPr>
          <w:delText>city of Montreal</w:delText>
        </w:r>
      </w:del>
      <w:ins w:id="900" w:author="outpost" w:date="2019-03-18T21:49:00Z">
        <w:r w:rsidR="003129D2" w:rsidRPr="00483F74">
          <w:rPr>
            <w:rPrChange w:id="901" w:author="outpost" w:date="2019-03-18T21:50:00Z">
              <w:rPr>
                <w:lang w:val="en-CA" w:eastAsia="ar-SA"/>
              </w:rPr>
            </w:rPrChange>
          </w:rPr>
          <w:t>COM</w:t>
        </w:r>
      </w:ins>
      <w:r w:rsidRPr="00483F74">
        <w:rPr>
          <w:rPrChange w:id="902" w:author="outpost" w:date="2019-03-18T21:50:00Z">
            <w:rPr>
              <w:i/>
              <w:lang w:val="en-CA" w:eastAsia="ar-SA"/>
            </w:rPr>
          </w:rPrChange>
        </w:rPr>
        <w:t xml:space="preserve"> provides a disclaimer that previously released records may be corrected retroactively. </w:t>
      </w:r>
    </w:p>
    <w:p w14:paraId="5A54204A" w14:textId="77777777" w:rsidR="003129D2" w:rsidRPr="00483F74" w:rsidRDefault="00A71C3C" w:rsidP="00483F74">
      <w:pPr>
        <w:jc w:val="both"/>
        <w:rPr>
          <w:ins w:id="903" w:author="outpost" w:date="2019-03-18T21:49:00Z"/>
          <w:rPrChange w:id="904" w:author="outpost" w:date="2019-03-18T21:50:00Z">
            <w:rPr>
              <w:ins w:id="905" w:author="outpost" w:date="2019-03-18T21:49:00Z"/>
              <w:lang w:val="en-CA" w:eastAsia="ar-SA"/>
            </w:rPr>
          </w:rPrChange>
        </w:rPr>
        <w:pPrChange w:id="906" w:author="outpost" w:date="2019-03-18T21:50:00Z">
          <w:pPr>
            <w:pStyle w:val="BodyText"/>
          </w:pPr>
        </w:pPrChange>
      </w:pPr>
      <w:r w:rsidRPr="00483F74">
        <w:rPr>
          <w:rPrChange w:id="907" w:author="outpost" w:date="2019-03-18T21:50:00Z">
            <w:rPr>
              <w:i/>
              <w:lang w:val="en-CA" w:eastAsia="ar-SA"/>
            </w:rPr>
          </w:rPrChange>
        </w:rPr>
        <w:t xml:space="preserve">Service failure is not critical within our environment, since the </w:t>
      </w:r>
      <w:del w:id="908" w:author="outpost" w:date="2019-03-18T21:49:00Z">
        <w:r w:rsidRPr="00483F74" w:rsidDel="003129D2">
          <w:rPr>
            <w:rPrChange w:id="909" w:author="outpost" w:date="2019-03-18T21:50:00Z">
              <w:rPr>
                <w:i/>
                <w:lang w:val="en-CA" w:eastAsia="ar-SA"/>
              </w:rPr>
            </w:rPrChange>
          </w:rPr>
          <w:delText>city of Montreal</w:delText>
        </w:r>
      </w:del>
      <w:ins w:id="910" w:author="outpost" w:date="2019-03-18T21:49:00Z">
        <w:r w:rsidR="003129D2" w:rsidRPr="00483F74">
          <w:rPr>
            <w:rPrChange w:id="911" w:author="outpost" w:date="2019-03-18T21:50:00Z">
              <w:rPr>
                <w:lang w:val="en-CA" w:eastAsia="ar-SA"/>
              </w:rPr>
            </w:rPrChange>
          </w:rPr>
          <w:t>COM</w:t>
        </w:r>
      </w:ins>
      <w:r w:rsidRPr="00483F74">
        <w:rPr>
          <w:rPrChange w:id="912" w:author="outpost" w:date="2019-03-18T21:50:00Z">
            <w:rPr>
              <w:i/>
              <w:lang w:val="en-CA" w:eastAsia="ar-SA"/>
            </w:rPr>
          </w:rPrChange>
        </w:rPr>
        <w:t xml:space="preserve"> holds all records. If the portal fails or records become unavailable, the native files are assumed to be available from city of Montreal snow removal management system, in reference to the disclaimer provided</w:t>
      </w:r>
      <w:ins w:id="913" w:author="outpost" w:date="2019-03-18T21:49:00Z">
        <w:r w:rsidR="003129D2" w:rsidRPr="00483F74">
          <w:rPr>
            <w:rPrChange w:id="914" w:author="outpost" w:date="2019-03-18T21:50:00Z">
              <w:rPr>
                <w:lang w:val="en-CA" w:eastAsia="ar-SA"/>
              </w:rPr>
            </w:rPrChange>
          </w:rPr>
          <w:t xml:space="preserve"> by the COM</w:t>
        </w:r>
      </w:ins>
      <w:r w:rsidRPr="00483F74">
        <w:rPr>
          <w:rPrChange w:id="915" w:author="outpost" w:date="2019-03-18T21:50:00Z">
            <w:rPr>
              <w:i/>
              <w:lang w:val="en-CA" w:eastAsia="ar-SA"/>
            </w:rPr>
          </w:rPrChange>
        </w:rPr>
        <w:t xml:space="preserve">. </w:t>
      </w:r>
    </w:p>
    <w:p w14:paraId="1894C378" w14:textId="77777777" w:rsidR="00483F74" w:rsidRPr="00483F74" w:rsidRDefault="00A71C3C" w:rsidP="00483F74">
      <w:pPr>
        <w:jc w:val="both"/>
        <w:rPr>
          <w:ins w:id="916" w:author="outpost" w:date="2019-03-18T21:50:00Z"/>
          <w:rPrChange w:id="917" w:author="outpost" w:date="2019-03-18T21:50:00Z">
            <w:rPr>
              <w:ins w:id="918" w:author="outpost" w:date="2019-03-18T21:50:00Z"/>
              <w:lang w:val="en-CA" w:eastAsia="ar-SA"/>
            </w:rPr>
          </w:rPrChange>
        </w:rPr>
        <w:pPrChange w:id="919" w:author="outpost" w:date="2019-03-18T21:50:00Z">
          <w:pPr>
            <w:pStyle w:val="BodyText"/>
          </w:pPr>
        </w:pPrChange>
      </w:pPr>
      <w:r w:rsidRPr="00483F74">
        <w:rPr>
          <w:rPrChange w:id="920" w:author="outpost" w:date="2019-03-18T21:50:00Z">
            <w:rPr>
              <w:i/>
              <w:lang w:val="en-CA" w:eastAsia="ar-SA"/>
            </w:rPr>
          </w:rPrChange>
        </w:rPr>
        <w:t xml:space="preserve">One transaction and one contract file are downloaded once a week, and one weather report is obtained once a week. There are no other consistent inputs, </w:t>
      </w:r>
      <w:del w:id="921" w:author="outpost" w:date="2019-03-18T21:50:00Z">
        <w:r w:rsidRPr="00483F74" w:rsidDel="003129D2">
          <w:rPr>
            <w:rPrChange w:id="922" w:author="outpost" w:date="2019-03-18T21:50:00Z">
              <w:rPr>
                <w:i/>
                <w:lang w:val="en-CA" w:eastAsia="ar-SA"/>
              </w:rPr>
            </w:rPrChange>
          </w:rPr>
          <w:delText xml:space="preserve">while </w:delText>
        </w:r>
      </w:del>
      <w:ins w:id="923" w:author="outpost" w:date="2019-03-18T21:50:00Z">
        <w:r w:rsidR="003129D2" w:rsidRPr="00483F74">
          <w:rPr>
            <w:rPrChange w:id="924" w:author="outpost" w:date="2019-03-18T21:50:00Z">
              <w:rPr>
                <w:lang w:val="en-CA" w:eastAsia="ar-SA"/>
              </w:rPr>
            </w:rPrChange>
          </w:rPr>
          <w:t xml:space="preserve">and </w:t>
        </w:r>
      </w:ins>
      <w:del w:id="925" w:author="outpost" w:date="2019-03-18T21:50:00Z">
        <w:r w:rsidRPr="00483F74" w:rsidDel="003129D2">
          <w:rPr>
            <w:rPrChange w:id="926" w:author="outpost" w:date="2019-03-18T21:50:00Z">
              <w:rPr>
                <w:i/>
                <w:lang w:val="en-CA" w:eastAsia="ar-SA"/>
              </w:rPr>
            </w:rPrChange>
          </w:rPr>
          <w:delText>D</w:delText>
        </w:r>
      </w:del>
      <w:ins w:id="927" w:author="outpost" w:date="2019-03-18T21:50:00Z">
        <w:r w:rsidR="003129D2" w:rsidRPr="00483F74">
          <w:rPr>
            <w:rPrChange w:id="928" w:author="outpost" w:date="2019-03-18T21:50:00Z">
              <w:rPr>
                <w:lang w:val="en-CA" w:eastAsia="ar-SA"/>
              </w:rPr>
            </w:rPrChange>
          </w:rPr>
          <w:t>d</w:t>
        </w:r>
      </w:ins>
      <w:r w:rsidRPr="00483F74">
        <w:rPr>
          <w:rPrChange w:id="929" w:author="outpost" w:date="2019-03-18T21:50:00Z">
            <w:rPr>
              <w:i/>
              <w:lang w:val="en-CA" w:eastAsia="ar-SA"/>
            </w:rPr>
          </w:rPrChange>
        </w:rPr>
        <w:t>eports</w:t>
      </w:r>
      <w:ins w:id="930" w:author="outpost" w:date="2019-03-18T21:50:00Z">
        <w:r w:rsidR="003129D2" w:rsidRPr="00483F74">
          <w:rPr>
            <w:rPrChange w:id="931" w:author="outpost" w:date="2019-03-18T21:50:00Z">
              <w:rPr>
                <w:lang w:val="en-CA" w:eastAsia="ar-SA"/>
              </w:rPr>
            </w:rPrChange>
          </w:rPr>
          <w:t xml:space="preserve"> quantity and properties</w:t>
        </w:r>
      </w:ins>
      <w:r w:rsidRPr="00483F74">
        <w:rPr>
          <w:rPrChange w:id="932" w:author="outpost" w:date="2019-03-18T21:50:00Z">
            <w:rPr>
              <w:i/>
              <w:lang w:val="en-CA" w:eastAsia="ar-SA"/>
            </w:rPr>
          </w:rPrChange>
        </w:rPr>
        <w:t xml:space="preserve"> are assumed to remain unchanged. </w:t>
      </w:r>
    </w:p>
    <w:p w14:paraId="2B2CD5AC" w14:textId="75CC0C28" w:rsidR="00A71C3C" w:rsidRPr="006A1391" w:rsidDel="008257AB" w:rsidRDefault="00A71C3C" w:rsidP="00A71C3C">
      <w:pPr>
        <w:pStyle w:val="BodyText"/>
        <w:rPr>
          <w:del w:id="933" w:author="outpost" w:date="2019-03-18T21:51:00Z"/>
          <w:i/>
          <w:color w:val="FF0000"/>
          <w:lang w:val="en-CA" w:eastAsia="ar-SA"/>
          <w:rPrChange w:id="934" w:author="Fritz Gyger" w:date="2019-03-11T19:40:00Z">
            <w:rPr>
              <w:del w:id="935" w:author="outpost" w:date="2019-03-18T21:51:00Z"/>
              <w:i/>
              <w:lang w:val="en-CA" w:eastAsia="ar-SA"/>
            </w:rPr>
          </w:rPrChange>
        </w:rPr>
      </w:pPr>
      <w:r w:rsidRPr="006A1391">
        <w:rPr>
          <w:i/>
          <w:color w:val="FF0000"/>
          <w:lang w:val="en-CA" w:eastAsia="ar-SA"/>
          <w:rPrChange w:id="936" w:author="Fritz Gyger" w:date="2019-03-11T19:40:00Z">
            <w:rPr>
              <w:i/>
              <w:lang w:val="en-CA" w:eastAsia="ar-SA"/>
            </w:rPr>
          </w:rPrChange>
        </w:rPr>
        <w:t xml:space="preserve">Data may </w:t>
      </w:r>
      <w:proofErr w:type="gramStart"/>
      <w:r w:rsidRPr="006A1391">
        <w:rPr>
          <w:i/>
          <w:color w:val="FF0000"/>
          <w:lang w:val="en-CA" w:eastAsia="ar-SA"/>
          <w:rPrChange w:id="937" w:author="Fritz Gyger" w:date="2019-03-11T19:40:00Z">
            <w:rPr>
              <w:i/>
              <w:lang w:val="en-CA" w:eastAsia="ar-SA"/>
            </w:rPr>
          </w:rPrChange>
        </w:rPr>
        <w:t>overwritten</w:t>
      </w:r>
      <w:proofErr w:type="gramEnd"/>
      <w:r w:rsidRPr="006A1391">
        <w:rPr>
          <w:i/>
          <w:color w:val="FF0000"/>
          <w:lang w:val="en-CA" w:eastAsia="ar-SA"/>
          <w:rPrChange w:id="938" w:author="Fritz Gyger" w:date="2019-03-11T19:40:00Z">
            <w:rPr>
              <w:i/>
              <w:lang w:val="en-CA" w:eastAsia="ar-SA"/>
            </w:rPr>
          </w:rPrChange>
        </w:rPr>
        <w:t xml:space="preserve"> when the CSV files are downloaded from the city of Montreal open data portal.</w:t>
      </w:r>
      <w:r w:rsidR="00410D82" w:rsidRPr="006A1391">
        <w:rPr>
          <w:i/>
          <w:color w:val="FF0000"/>
          <w:lang w:val="en-CA" w:eastAsia="ar-SA"/>
          <w:rPrChange w:id="939" w:author="Fritz Gyger" w:date="2019-03-11T19:40:00Z">
            <w:rPr>
              <w:i/>
              <w:lang w:val="en-CA" w:eastAsia="ar-SA"/>
            </w:rPr>
          </w:rPrChange>
        </w:rPr>
        <w:t xml:space="preserve">  ???</w:t>
      </w:r>
    </w:p>
    <w:p w14:paraId="720DF867" w14:textId="77777777" w:rsidR="00320A42" w:rsidDel="006A1391" w:rsidRDefault="00320A42" w:rsidP="00320A42">
      <w:pPr>
        <w:pStyle w:val="BodyText"/>
        <w:rPr>
          <w:del w:id="940" w:author="Fritz Gyger" w:date="2019-03-11T19:40:00Z"/>
          <w:lang w:val="en-CA" w:eastAsia="ar-SA"/>
        </w:rPr>
      </w:pPr>
    </w:p>
    <w:p w14:paraId="1CFF8E37" w14:textId="77777777" w:rsidR="00320A42" w:rsidDel="006A1391" w:rsidRDefault="00320A42" w:rsidP="00320A42">
      <w:pPr>
        <w:pStyle w:val="BodyText"/>
        <w:rPr>
          <w:del w:id="941" w:author="Fritz Gyger" w:date="2019-03-11T19:40:00Z"/>
          <w:lang w:val="en-CA" w:eastAsia="ar-SA"/>
        </w:rPr>
      </w:pPr>
    </w:p>
    <w:p w14:paraId="12FFA522" w14:textId="77777777" w:rsidR="00320A42" w:rsidDel="006A1391" w:rsidRDefault="00320A42" w:rsidP="00320A42">
      <w:pPr>
        <w:pStyle w:val="BodyText"/>
        <w:rPr>
          <w:del w:id="942" w:author="Fritz Gyger" w:date="2019-03-11T19:40:00Z"/>
          <w:lang w:val="en-CA" w:eastAsia="ar-SA"/>
        </w:rPr>
      </w:pPr>
    </w:p>
    <w:p w14:paraId="746EB1F6" w14:textId="3DF41FD7" w:rsidR="00320A42" w:rsidDel="006A1391" w:rsidRDefault="00320A42" w:rsidP="00320A42">
      <w:pPr>
        <w:pStyle w:val="BodyText"/>
        <w:rPr>
          <w:del w:id="943" w:author="Fritz Gyger" w:date="2019-03-11T19:40:00Z"/>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rsidP="00251F7E">
      <w:pPr>
        <w:pStyle w:val="Heading2"/>
        <w:pPrChange w:id="944" w:author="outpost" w:date="2019-03-18T21:38:00Z">
          <w:pPr>
            <w:pStyle w:val="Heading2"/>
            <w:numPr>
              <w:numId w:val="2"/>
            </w:numPr>
          </w:pPr>
        </w:pPrChange>
      </w:pPr>
      <w:bookmarkStart w:id="945" w:name="_Toc432497656"/>
      <w:bookmarkStart w:id="946" w:name="_Toc3830773"/>
      <w:r>
        <w:lastRenderedPageBreak/>
        <w:t>Assumptions/Constraints/Risks</w:t>
      </w:r>
      <w:bookmarkEnd w:id="945"/>
      <w:bookmarkEnd w:id="946"/>
    </w:p>
    <w:p w14:paraId="5461FE36" w14:textId="77777777" w:rsidR="00BB12B8" w:rsidRDefault="004B2EA2">
      <w:pPr>
        <w:pStyle w:val="Heading3"/>
        <w:numPr>
          <w:ilvl w:val="2"/>
          <w:numId w:val="2"/>
        </w:numPr>
      </w:pPr>
      <w:bookmarkStart w:id="947" w:name="_Assumptions"/>
      <w:bookmarkStart w:id="948" w:name="_Toc432497657"/>
      <w:bookmarkStart w:id="949" w:name="_Toc3830774"/>
      <w:bookmarkEnd w:id="947"/>
      <w:r>
        <w:t>Assumptions</w:t>
      </w:r>
      <w:bookmarkEnd w:id="948"/>
      <w:bookmarkEnd w:id="949"/>
    </w:p>
    <w:p w14:paraId="4E623129" w14:textId="77777777" w:rsidR="00BB12B8" w:rsidRDefault="004B2EA2">
      <w:pPr>
        <w:pStyle w:val="InstructionalText"/>
        <w:rPr>
          <w:ins w:id="950"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53A3CEF2" w14:textId="79D888E0" w:rsidR="00B44807" w:rsidRPr="00B44807" w:rsidRDefault="00B44807" w:rsidP="00B44807">
      <w:pPr>
        <w:rPr>
          <w:ins w:id="951" w:author="outpost" w:date="2019-03-18T22:06:00Z"/>
          <w:rPrChange w:id="952" w:author="outpost" w:date="2019-03-18T22:06:00Z">
            <w:rPr>
              <w:ins w:id="953" w:author="outpost" w:date="2019-03-18T22:06:00Z"/>
            </w:rPr>
          </w:rPrChange>
        </w:rPr>
        <w:pPrChange w:id="954" w:author="outpost" w:date="2019-03-18T22:06:00Z">
          <w:pPr>
            <w:pStyle w:val="HTMLPreformatted"/>
            <w:shd w:val="clear" w:color="auto" w:fill="FFFFFF"/>
          </w:pPr>
        </w:pPrChange>
      </w:pPr>
      <w:ins w:id="955" w:author="outpost" w:date="2019-03-18T22:06:00Z">
        <w:r w:rsidRPr="00B44807">
          <w:rPr>
            <w:rPrChange w:id="956" w:author="outpost" w:date="2019-03-18T22:06:00Z">
              <w:rPr/>
            </w:rPrChange>
          </w:rPr>
          <w:t>There are two online sources for data acquisitions: Ville de Montreal (COM) and Environment Canada.</w:t>
        </w:r>
      </w:ins>
    </w:p>
    <w:p w14:paraId="4628F402" w14:textId="4E470C54" w:rsidR="00A65745" w:rsidRPr="00A65745" w:rsidDel="00B44807" w:rsidRDefault="00A65745" w:rsidP="00A65745">
      <w:pPr>
        <w:pStyle w:val="HTMLPreformatted"/>
        <w:shd w:val="clear" w:color="auto" w:fill="FFFFFF"/>
        <w:rPr>
          <w:ins w:id="957" w:author="Fritz Gyger" w:date="2019-03-08T16:44:00Z"/>
          <w:del w:id="958" w:author="outpost" w:date="2019-03-18T22:06:00Z"/>
          <w:rFonts w:ascii="Arial" w:hAnsi="Arial" w:cs="Arial"/>
          <w:color w:val="24292E"/>
          <w:sz w:val="22"/>
          <w:szCs w:val="22"/>
          <w:rPrChange w:id="959" w:author="Fritz Gyger" w:date="2019-03-08T16:45:00Z">
            <w:rPr>
              <w:ins w:id="960" w:author="Fritz Gyger" w:date="2019-03-08T16:44:00Z"/>
              <w:del w:id="961" w:author="outpost" w:date="2019-03-18T22:06:00Z"/>
              <w:rFonts w:ascii="Arial" w:hAnsi="Arial" w:cs="Arial"/>
              <w:b/>
              <w:color w:val="24292E"/>
              <w:sz w:val="22"/>
              <w:szCs w:val="22"/>
              <w:lang w:val="fr-CA"/>
            </w:rPr>
          </w:rPrChange>
        </w:rPr>
      </w:pPr>
      <w:ins w:id="962" w:author="Fritz Gyger" w:date="2019-03-08T16:45:00Z">
        <w:del w:id="963" w:author="outpost" w:date="2019-03-18T22:06:00Z">
          <w:r w:rsidRPr="00A65745" w:rsidDel="00B44807">
            <w:rPr>
              <w:rFonts w:ascii="Arial" w:hAnsi="Arial" w:cs="Arial"/>
              <w:color w:val="24292E"/>
              <w:sz w:val="22"/>
              <w:szCs w:val="22"/>
              <w:rPrChange w:id="964" w:author="Fritz Gyger" w:date="2019-03-08T16:45:00Z">
                <w:rPr>
                  <w:rFonts w:ascii="Arial" w:hAnsi="Arial" w:cs="Arial"/>
                  <w:b/>
                  <w:color w:val="24292E"/>
                  <w:sz w:val="22"/>
                  <w:szCs w:val="22"/>
                  <w:lang w:val="fr-CA"/>
                </w:rPr>
              </w:rPrChange>
            </w:rPr>
            <w:delText>We will</w:delText>
          </w:r>
          <w:r w:rsidR="006A1391" w:rsidDel="00B44807">
            <w:rPr>
              <w:rFonts w:ascii="Arial" w:hAnsi="Arial" w:cs="Arial"/>
              <w:color w:val="24292E"/>
              <w:sz w:val="22"/>
              <w:szCs w:val="22"/>
            </w:rPr>
            <w:delText xml:space="preserve"> use the following data sources</w:delText>
          </w:r>
          <w:r w:rsidRPr="00A65745" w:rsidDel="00B44807">
            <w:rPr>
              <w:rFonts w:ascii="Arial" w:hAnsi="Arial" w:cs="Arial"/>
              <w:color w:val="24292E"/>
              <w:sz w:val="22"/>
              <w:szCs w:val="22"/>
              <w:rPrChange w:id="965" w:author="Fritz Gyger" w:date="2019-03-08T16:45:00Z">
                <w:rPr>
                  <w:rFonts w:ascii="Arial" w:hAnsi="Arial" w:cs="Arial"/>
                  <w:b/>
                  <w:color w:val="24292E"/>
                  <w:sz w:val="22"/>
                  <w:szCs w:val="22"/>
                  <w:lang w:val="fr-CA"/>
                </w:rPr>
              </w:rPrChange>
            </w:rPr>
            <w:delText>:</w:delText>
          </w:r>
        </w:del>
      </w:ins>
    </w:p>
    <w:p w14:paraId="2C25D6EE" w14:textId="324C2E3B" w:rsidR="00A65745" w:rsidRPr="00A65745" w:rsidDel="00B44807" w:rsidRDefault="00A65745" w:rsidP="00A65745">
      <w:pPr>
        <w:pStyle w:val="HTMLPreformatted"/>
        <w:shd w:val="clear" w:color="auto" w:fill="FFFFFF"/>
        <w:rPr>
          <w:ins w:id="966" w:author="Fritz Gyger" w:date="2019-03-08T16:44:00Z"/>
          <w:del w:id="967" w:author="outpost" w:date="2019-03-18T22:07:00Z"/>
          <w:rFonts w:ascii="Arial" w:hAnsi="Arial" w:cs="Arial"/>
          <w:b/>
          <w:color w:val="24292E"/>
          <w:sz w:val="22"/>
          <w:szCs w:val="22"/>
          <w:rPrChange w:id="968" w:author="Fritz Gyger" w:date="2019-03-08T16:45:00Z">
            <w:rPr>
              <w:ins w:id="969" w:author="Fritz Gyger" w:date="2019-03-08T16:44:00Z"/>
              <w:del w:id="970" w:author="outpost" w:date="2019-03-18T22:07:00Z"/>
              <w:rFonts w:ascii="Arial" w:hAnsi="Arial" w:cs="Arial"/>
              <w:b/>
              <w:color w:val="24292E"/>
              <w:sz w:val="22"/>
              <w:szCs w:val="22"/>
              <w:lang w:val="fr-CA"/>
            </w:rPr>
          </w:rPrChange>
        </w:rPr>
      </w:pPr>
    </w:p>
    <w:p w14:paraId="18ABB8A2" w14:textId="4F19F801" w:rsidR="00B44807" w:rsidRPr="00B44807" w:rsidRDefault="00A65745" w:rsidP="00B44807">
      <w:pPr>
        <w:pStyle w:val="Heading4"/>
        <w:rPr>
          <w:ins w:id="971" w:author="outpost" w:date="2019-03-18T22:06:00Z"/>
          <w:rPrChange w:id="972" w:author="outpost" w:date="2019-03-18T22:06:00Z">
            <w:rPr>
              <w:ins w:id="973" w:author="outpost" w:date="2019-03-18T22:06:00Z"/>
              <w:rFonts w:ascii="Arial" w:hAnsi="Arial" w:cs="Arial"/>
              <w:b/>
              <w:color w:val="24292E"/>
              <w:sz w:val="22"/>
              <w:szCs w:val="22"/>
              <w:lang w:val="fr-CA"/>
            </w:rPr>
          </w:rPrChange>
        </w:rPr>
        <w:pPrChange w:id="974" w:author="outpost" w:date="2019-03-18T22:06:00Z">
          <w:pPr>
            <w:pStyle w:val="HTMLPreformatted"/>
            <w:shd w:val="clear" w:color="auto" w:fill="FFFFFF"/>
          </w:pPr>
        </w:pPrChange>
      </w:pPr>
      <w:moveToRangeStart w:id="975" w:author="Fritz Gyger" w:date="2019-03-08T16:44:00Z" w:name="move2955901"/>
      <w:moveTo w:id="976" w:author="Fritz Gyger" w:date="2019-03-08T16:44:00Z">
        <w:r w:rsidRPr="00B44807">
          <w:rPr>
            <w:rPrChange w:id="977" w:author="outpost" w:date="2019-03-18T22:06:00Z">
              <w:rPr>
                <w:rFonts w:ascii="Arial" w:hAnsi="Arial" w:cs="Arial"/>
                <w:b/>
                <w:color w:val="24292E"/>
                <w:sz w:val="22"/>
                <w:szCs w:val="22"/>
                <w:lang w:val="fr-CA"/>
              </w:rPr>
            </w:rPrChange>
          </w:rPr>
          <w:t xml:space="preserve">Ville de Montréal </w:t>
        </w:r>
      </w:moveTo>
    </w:p>
    <w:p w14:paraId="0A2272DA" w14:textId="184575E4" w:rsidR="00A65745" w:rsidRPr="00B44807" w:rsidDel="00B44807" w:rsidRDefault="00B44807" w:rsidP="00B44807">
      <w:pPr>
        <w:rPr>
          <w:del w:id="978" w:author="outpost" w:date="2019-03-18T22:07:00Z"/>
          <w:rPrChange w:id="979" w:author="outpost" w:date="2019-03-18T22:07:00Z">
            <w:rPr>
              <w:del w:id="980" w:author="outpost" w:date="2019-03-18T22:07:00Z"/>
              <w:b/>
              <w:lang w:val="fr-CA"/>
            </w:rPr>
          </w:rPrChange>
        </w:rPr>
        <w:pPrChange w:id="981" w:author="outpost" w:date="2019-03-18T22:07:00Z">
          <w:pPr>
            <w:pStyle w:val="HTMLPreformatted"/>
            <w:shd w:val="clear" w:color="auto" w:fill="FFFFFF"/>
          </w:pPr>
        </w:pPrChange>
      </w:pPr>
      <w:ins w:id="982" w:author="outpost" w:date="2019-03-18T22:09:00Z">
        <w:r>
          <w:t xml:space="preserve">A portal by </w:t>
        </w:r>
      </w:ins>
      <w:ins w:id="983" w:author="outpost" w:date="2019-03-18T22:06:00Z">
        <w:r w:rsidRPr="00B44807">
          <w:rPr>
            <w:rPrChange w:id="984" w:author="outpost" w:date="2019-03-18T22:07:00Z">
              <w:rPr>
                <w:lang w:val="fr-CA"/>
              </w:rPr>
            </w:rPrChange>
          </w:rPr>
          <w:t>Ville de Montréal (COM)</w:t>
        </w:r>
      </w:ins>
      <w:ins w:id="985" w:author="outpost" w:date="2019-03-18T22:09:00Z">
        <w:r>
          <w:t xml:space="preserve"> is accessed</w:t>
        </w:r>
      </w:ins>
      <w:ins w:id="986" w:author="outpost" w:date="2019-03-18T22:06:00Z">
        <w:r w:rsidRPr="00B44807">
          <w:rPr>
            <w:rPrChange w:id="987" w:author="outpost" w:date="2019-03-18T22:07:00Z">
              <w:rPr>
                <w:lang w:val="fr-CA"/>
              </w:rPr>
            </w:rPrChange>
          </w:rPr>
          <w:t xml:space="preserve"> </w:t>
        </w:r>
      </w:ins>
      <w:moveTo w:id="988" w:author="Fritz Gyger" w:date="2019-03-08T16:44:00Z">
        <w:r w:rsidR="00A65745" w:rsidRPr="00B44807">
          <w:rPr>
            <w:rPrChange w:id="989" w:author="outpost" w:date="2019-03-18T22:07:00Z">
              <w:rPr>
                <w:lang w:val="fr-CA"/>
              </w:rPr>
            </w:rPrChange>
          </w:rPr>
          <w:t xml:space="preserve">for the snow removal </w:t>
        </w:r>
      </w:moveTo>
      <w:ins w:id="990" w:author="outpost" w:date="2019-03-18T22:07:00Z">
        <w:r w:rsidRPr="00B44807">
          <w:rPr>
            <w:rPrChange w:id="991" w:author="outpost" w:date="2019-03-18T22:07:00Z">
              <w:rPr>
                <w:b/>
                <w:lang w:val="fr-CA"/>
              </w:rPr>
            </w:rPrChange>
          </w:rPr>
          <w:t>data, which is available through a</w:t>
        </w:r>
        <w:r>
          <w:t>n</w:t>
        </w:r>
      </w:ins>
      <w:moveTo w:id="992" w:author="Fritz Gyger" w:date="2019-03-08T16:44:00Z">
        <w:del w:id="993" w:author="outpost" w:date="2019-03-18T22:07:00Z">
          <w:r w:rsidR="00A65745" w:rsidRPr="00B44807" w:rsidDel="00B44807">
            <w:rPr>
              <w:rPrChange w:id="994" w:author="outpost" w:date="2019-03-18T22:07:00Z">
                <w:rPr>
                  <w:lang w:val="fr-CA"/>
                </w:rPr>
              </w:rPrChange>
            </w:rPr>
            <w:delText xml:space="preserve">information : </w:delText>
          </w:r>
        </w:del>
      </w:moveTo>
    </w:p>
    <w:p w14:paraId="669CCD64" w14:textId="464CA652" w:rsidR="00A65745" w:rsidRPr="00B44807" w:rsidRDefault="00A65745" w:rsidP="00B44807">
      <w:pPr>
        <w:rPr>
          <w:rPrChange w:id="995" w:author="outpost" w:date="2019-03-18T22:07:00Z">
            <w:rPr>
              <w:lang w:val="en-CA" w:eastAsia="ar-SA"/>
            </w:rPr>
          </w:rPrChange>
        </w:rPr>
        <w:pPrChange w:id="996" w:author="outpost" w:date="2019-03-18T22:07:00Z">
          <w:pPr>
            <w:pStyle w:val="BodyText"/>
          </w:pPr>
        </w:pPrChange>
      </w:pPr>
      <w:moveTo w:id="997" w:author="Fritz Gyger" w:date="2019-03-08T16:44:00Z">
        <w:del w:id="998" w:author="outpost" w:date="2019-03-18T22:07:00Z">
          <w:r w:rsidRPr="00B44807" w:rsidDel="00B44807">
            <w:rPr>
              <w:rPrChange w:id="999" w:author="outpost" w:date="2019-03-18T22:07:00Z">
                <w:rPr>
                  <w:lang w:val="en-CA" w:eastAsia="ar-SA"/>
                </w:rPr>
              </w:rPrChange>
            </w:rPr>
            <w:delText>(Licence:</w:delText>
          </w:r>
        </w:del>
        <w:r w:rsidRPr="00B44807">
          <w:rPr>
            <w:rPrChange w:id="1000" w:author="outpost" w:date="2019-03-18T22:07:00Z">
              <w:rPr>
                <w:lang w:val="en-CA" w:eastAsia="ar-SA"/>
              </w:rPr>
            </w:rPrChange>
          </w:rPr>
          <w:t xml:space="preserve"> </w:t>
        </w:r>
        <w:proofErr w:type="gramStart"/>
        <w:r w:rsidRPr="00B44807">
          <w:rPr>
            <w:rPrChange w:id="1001" w:author="outpost" w:date="2019-03-18T22:07:00Z">
              <w:rPr>
                <w:lang w:val="en-CA" w:eastAsia="ar-SA"/>
              </w:rPr>
            </w:rPrChange>
          </w:rPr>
          <w:t>Attribution 4.0 international CC BY 4.0</w:t>
        </w:r>
      </w:moveTo>
      <w:ins w:id="1002" w:author="outpost" w:date="2019-03-18T22:07:00Z">
        <w:r w:rsidR="00B44807" w:rsidRPr="00B44807">
          <w:rPr>
            <w:rPrChange w:id="1003" w:author="outpost" w:date="2019-03-18T22:07:00Z">
              <w:rPr>
                <w:lang w:eastAsia="ar-SA"/>
              </w:rPr>
            </w:rPrChange>
          </w:rPr>
          <w:t xml:space="preserve"> license.</w:t>
        </w:r>
        <w:proofErr w:type="gramEnd"/>
        <w:r w:rsidR="00B44807">
          <w:t xml:space="preserve"> The data is available through four distinct reports.</w:t>
        </w:r>
      </w:ins>
      <w:moveTo w:id="1004" w:author="Fritz Gyger" w:date="2019-03-08T16:44:00Z">
        <w:del w:id="1005" w:author="outpost" w:date="2019-03-18T22:07:00Z">
          <w:r w:rsidRPr="00B44807" w:rsidDel="00B44807">
            <w:rPr>
              <w:rPrChange w:id="1006" w:author="outpost" w:date="2019-03-18T22:07:00Z">
                <w:rPr>
                  <w:lang w:val="en-CA" w:eastAsia="ar-SA"/>
                </w:rPr>
              </w:rPrChange>
            </w:rPr>
            <w:delText>)</w:delText>
          </w:r>
        </w:del>
      </w:moveTo>
    </w:p>
    <w:p w14:paraId="28805803" w14:textId="2BE799D8" w:rsidR="00A65745" w:rsidRPr="00B44807" w:rsidRDefault="00A65745" w:rsidP="00B44807">
      <w:pPr>
        <w:pStyle w:val="ListParagraph"/>
        <w:numPr>
          <w:ilvl w:val="0"/>
          <w:numId w:val="29"/>
        </w:numPr>
        <w:rPr>
          <w:rPrChange w:id="1007" w:author="outpost" w:date="2019-03-18T22:08:00Z">
            <w:rPr>
              <w:lang w:val="fr-CA"/>
            </w:rPr>
          </w:rPrChange>
        </w:rPr>
        <w:pPrChange w:id="1008" w:author="outpost" w:date="2019-03-18T22:08:00Z">
          <w:pPr>
            <w:pStyle w:val="HTMLPreformatted"/>
            <w:numPr>
              <w:numId w:val="4"/>
            </w:numPr>
            <w:shd w:val="clear" w:color="auto" w:fill="FFFFFF"/>
            <w:ind w:left="720" w:hanging="360"/>
          </w:pPr>
        </w:pPrChange>
      </w:pPr>
      <w:moveTo w:id="1009" w:author="Fritz Gyger" w:date="2019-03-08T16:44:00Z">
        <w:r w:rsidRPr="00B44807">
          <w:rPr>
            <w:rPrChange w:id="1010" w:author="outpost" w:date="2019-03-18T22:08:00Z">
              <w:rPr>
                <w:lang w:val="fr-CA"/>
              </w:rPr>
            </w:rPrChange>
          </w:rPr>
          <w:t xml:space="preserve">Transactions </w:t>
        </w:r>
        <w:proofErr w:type="spellStart"/>
        <w:r w:rsidRPr="00B44807">
          <w:rPr>
            <w:rPrChange w:id="1011" w:author="outpost" w:date="2019-03-18T22:08:00Z">
              <w:rPr>
                <w:lang w:val="fr-CA"/>
              </w:rPr>
            </w:rPrChange>
          </w:rPr>
          <w:t>déneigement</w:t>
        </w:r>
        <w:proofErr w:type="spellEnd"/>
        <w:r w:rsidRPr="00B44807">
          <w:rPr>
            <w:rPrChange w:id="1012" w:author="outpost" w:date="2019-03-18T22:08:00Z">
              <w:rPr>
                <w:lang w:val="fr-CA"/>
              </w:rPr>
            </w:rPrChange>
          </w:rPr>
          <w:t xml:space="preserve"> (</w:t>
        </w:r>
        <w:proofErr w:type="spellStart"/>
        <w:r w:rsidRPr="00B44807">
          <w:rPr>
            <w:rPrChange w:id="1013" w:author="outpost" w:date="2019-03-18T22:08:00Z">
              <w:rPr>
                <w:lang w:val="fr-CA"/>
              </w:rPr>
            </w:rPrChange>
          </w:rPr>
          <w:t>fichier</w:t>
        </w:r>
        <w:proofErr w:type="spellEnd"/>
        <w:r w:rsidRPr="00B44807">
          <w:rPr>
            <w:rPrChange w:id="1014" w:author="outpost" w:date="2019-03-18T22:08:00Z">
              <w:rPr>
                <w:lang w:val="fr-CA"/>
              </w:rPr>
            </w:rPrChange>
          </w:rPr>
          <w:t xml:space="preserve"> .csv) </w:t>
        </w:r>
      </w:moveTo>
      <w:ins w:id="1015" w:author="Microsoft Office User" w:date="2019-03-17T12:15:00Z">
        <w:r w:rsidR="00E82A02" w:rsidRPr="00B44807">
          <w:rPr>
            <w:rPrChange w:id="1016" w:author="outpost" w:date="2019-03-18T22:08:00Z">
              <w:rPr/>
            </w:rPrChange>
          </w:rPr>
          <w:t>[1]</w:t>
        </w:r>
      </w:ins>
    </w:p>
    <w:p w14:paraId="5EBD2708" w14:textId="6A8BCC1D" w:rsidR="00A65745" w:rsidRPr="00B44807" w:rsidDel="008257AB" w:rsidRDefault="00A65745" w:rsidP="00B44807">
      <w:pPr>
        <w:rPr>
          <w:del w:id="1017" w:author="outpost" w:date="2019-03-18T21:51:00Z"/>
          <w:rPrChange w:id="1018" w:author="outpost" w:date="2019-03-18T22:08:00Z">
            <w:rPr>
              <w:del w:id="1019" w:author="outpost" w:date="2019-03-18T21:51:00Z"/>
              <w:lang w:val="fr-CA"/>
            </w:rPr>
          </w:rPrChange>
        </w:rPr>
        <w:pPrChange w:id="1020" w:author="outpost" w:date="2019-03-18T22:08:00Z">
          <w:pPr>
            <w:pStyle w:val="HTMLPreformatted"/>
            <w:shd w:val="clear" w:color="auto" w:fill="FFFFFF"/>
            <w:ind w:left="720"/>
          </w:pPr>
        </w:pPrChange>
      </w:pPr>
      <w:moveTo w:id="1021" w:author="Fritz Gyger" w:date="2019-03-08T16:44:00Z">
        <w:del w:id="1022" w:author="outpost" w:date="2019-03-18T21:51:00Z">
          <w:r w:rsidRPr="00B44807" w:rsidDel="008257AB">
            <w:rPr>
              <w:rPrChange w:id="1023" w:author="outpost" w:date="2019-03-18T22:08:00Z">
                <w:rPr>
                  <w:rStyle w:val="Hyperlink"/>
                  <w:rFonts w:ascii="Arial" w:hAnsi="Arial" w:cs="Arial"/>
                  <w:sz w:val="22"/>
                  <w:szCs w:val="22"/>
                  <w:lang w:val="fr-CA"/>
                </w:rPr>
              </w:rPrChange>
            </w:rPr>
            <w:fldChar w:fldCharType="begin"/>
          </w:r>
          <w:r w:rsidRPr="00B44807" w:rsidDel="008257AB">
            <w:rPr>
              <w:rPrChange w:id="1024" w:author="outpost" w:date="2019-03-18T22:08:00Z">
                <w:rPr>
                  <w:rStyle w:val="Hyperlink"/>
                  <w:rFonts w:ascii="Arial" w:hAnsi="Arial" w:cs="Arial"/>
                  <w:sz w:val="22"/>
                  <w:szCs w:val="22"/>
                  <w:lang w:val="fr-CA"/>
                </w:rPr>
              </w:rPrChange>
            </w:rPr>
            <w:delInstrText xml:space="preserve"> HYPERLINK "http://donnees.ville.montreal.qc.ca/dataset/5bfbd75f-7531-48c2-b6b6-072284f7b9e7/resource/dad68871-51b9-4a82-93b0-31cf20b5aa03/download/transactions_deneigement_saison_2018-2019.csv" </w:delInstrText>
          </w:r>
          <w:r w:rsidRPr="00B44807" w:rsidDel="008257AB">
            <w:rPr>
              <w:rPrChange w:id="1025" w:author="outpost" w:date="2019-03-18T22:08:00Z">
                <w:rPr>
                  <w:rStyle w:val="Hyperlink"/>
                  <w:rFonts w:ascii="Arial" w:hAnsi="Arial" w:cs="Arial"/>
                  <w:sz w:val="22"/>
                  <w:szCs w:val="22"/>
                  <w:lang w:val="fr-CA"/>
                </w:rPr>
              </w:rPrChange>
            </w:rPr>
            <w:fldChar w:fldCharType="separate"/>
          </w:r>
          <w:r w:rsidRPr="00B44807" w:rsidDel="008257AB">
            <w:rPr>
              <w:rStyle w:val="Hyperlink"/>
              <w:rPrChange w:id="1026" w:author="outpost" w:date="2019-03-18T22:08:00Z">
                <w:rPr>
                  <w:rStyle w:val="Hyperlink"/>
                  <w:rFonts w:ascii="Arial" w:hAnsi="Arial" w:cs="Arial"/>
                  <w:sz w:val="22"/>
                  <w:szCs w:val="22"/>
                  <w:lang w:val="fr-CA"/>
                </w:rPr>
              </w:rPrChange>
            </w:rPr>
            <w:delText>http://donnees.ville.montreal.qc.ca/dataset/5bfbd75f-7531-48c2-b6b6-072284f7b9e7/resource/dad68871-51b9-4a82-93b0-31cf20b5aa03/download/transactions_deneigement_saison_2018-2019.csv</w:delText>
          </w:r>
          <w:r w:rsidRPr="00B44807" w:rsidDel="008257AB">
            <w:rPr>
              <w:rPrChange w:id="1027" w:author="outpost" w:date="2019-03-18T22:08:00Z">
                <w:rPr>
                  <w:rStyle w:val="Hyperlink"/>
                  <w:rFonts w:ascii="Arial" w:hAnsi="Arial" w:cs="Arial"/>
                  <w:sz w:val="22"/>
                  <w:szCs w:val="22"/>
                  <w:lang w:val="fr-CA"/>
                </w:rPr>
              </w:rPrChange>
            </w:rPr>
            <w:fldChar w:fldCharType="end"/>
          </w:r>
        </w:del>
      </w:moveTo>
    </w:p>
    <w:p w14:paraId="198F43BD" w14:textId="5B8272FD" w:rsidR="00A65745" w:rsidRPr="00B44807" w:rsidRDefault="00A65745" w:rsidP="00B44807">
      <w:pPr>
        <w:pStyle w:val="ListParagraph"/>
        <w:numPr>
          <w:ilvl w:val="0"/>
          <w:numId w:val="29"/>
        </w:numPr>
        <w:rPr>
          <w:rPrChange w:id="1028" w:author="outpost" w:date="2019-03-18T22:08:00Z">
            <w:rPr>
              <w:lang w:val="fr-CA"/>
            </w:rPr>
          </w:rPrChange>
        </w:rPr>
        <w:pPrChange w:id="1029" w:author="outpost" w:date="2019-03-18T22:08:00Z">
          <w:pPr>
            <w:pStyle w:val="HTMLPreformatted"/>
            <w:numPr>
              <w:numId w:val="5"/>
            </w:numPr>
            <w:shd w:val="clear" w:color="auto" w:fill="FFFFFF"/>
            <w:ind w:left="720" w:hanging="360"/>
          </w:pPr>
        </w:pPrChange>
      </w:pPr>
      <w:proofErr w:type="spellStart"/>
      <w:moveTo w:id="1030" w:author="Fritz Gyger" w:date="2019-03-08T16:44:00Z">
        <w:r w:rsidRPr="00B44807">
          <w:rPr>
            <w:rPrChange w:id="1031" w:author="outpost" w:date="2019-03-18T22:08:00Z">
              <w:rPr>
                <w:lang w:val="fr-CA"/>
              </w:rPr>
            </w:rPrChange>
          </w:rPr>
          <w:t>Contrats</w:t>
        </w:r>
        <w:proofErr w:type="spellEnd"/>
        <w:r w:rsidRPr="00B44807">
          <w:rPr>
            <w:rPrChange w:id="1032" w:author="outpost" w:date="2019-03-18T22:08:00Z">
              <w:rPr>
                <w:lang w:val="fr-CA"/>
              </w:rPr>
            </w:rPrChange>
          </w:rPr>
          <w:t xml:space="preserve"> </w:t>
        </w:r>
        <w:proofErr w:type="spellStart"/>
        <w:r w:rsidRPr="00B44807">
          <w:rPr>
            <w:rPrChange w:id="1033" w:author="outpost" w:date="2019-03-18T22:08:00Z">
              <w:rPr>
                <w:lang w:val="fr-CA"/>
              </w:rPr>
            </w:rPrChange>
          </w:rPr>
          <w:t>déneigement</w:t>
        </w:r>
        <w:proofErr w:type="spellEnd"/>
        <w:r w:rsidRPr="00B44807">
          <w:rPr>
            <w:rPrChange w:id="1034" w:author="outpost" w:date="2019-03-18T22:08:00Z">
              <w:rPr>
                <w:lang w:val="fr-CA"/>
              </w:rPr>
            </w:rPrChange>
          </w:rPr>
          <w:t xml:space="preserve"> (</w:t>
        </w:r>
        <w:proofErr w:type="spellStart"/>
        <w:r w:rsidRPr="00B44807">
          <w:rPr>
            <w:rPrChange w:id="1035" w:author="outpost" w:date="2019-03-18T22:08:00Z">
              <w:rPr>
                <w:lang w:val="fr-CA"/>
              </w:rPr>
            </w:rPrChange>
          </w:rPr>
          <w:t>fichier</w:t>
        </w:r>
        <w:proofErr w:type="spellEnd"/>
        <w:r w:rsidRPr="00B44807">
          <w:rPr>
            <w:rPrChange w:id="1036" w:author="outpost" w:date="2019-03-18T22:08:00Z">
              <w:rPr>
                <w:lang w:val="fr-CA"/>
              </w:rPr>
            </w:rPrChange>
          </w:rPr>
          <w:t xml:space="preserve"> .csv) </w:t>
        </w:r>
      </w:moveTo>
      <w:ins w:id="1037" w:author="Fritz Gyger" w:date="2019-03-17T15:13:00Z">
        <w:r w:rsidR="00310E30" w:rsidRPr="00B44807">
          <w:rPr>
            <w:rPrChange w:id="1038" w:author="outpost" w:date="2019-03-18T22:08:00Z">
              <w:rPr/>
            </w:rPrChange>
          </w:rPr>
          <w:t>[</w:t>
        </w:r>
      </w:ins>
      <w:ins w:id="1039" w:author="Fritz Gyger" w:date="2019-03-17T15:14:00Z">
        <w:r w:rsidR="00310E30" w:rsidRPr="00B44807">
          <w:rPr>
            <w:rPrChange w:id="1040" w:author="outpost" w:date="2019-03-18T22:08:00Z">
              <w:rPr/>
            </w:rPrChange>
          </w:rPr>
          <w:t>2</w:t>
        </w:r>
      </w:ins>
      <w:ins w:id="1041" w:author="Fritz Gyger" w:date="2019-03-17T15:13:00Z">
        <w:r w:rsidR="00310E30" w:rsidRPr="00B44807">
          <w:rPr>
            <w:rPrChange w:id="1042" w:author="outpost" w:date="2019-03-18T22:08:00Z">
              <w:rPr/>
            </w:rPrChange>
          </w:rPr>
          <w:t>]</w:t>
        </w:r>
      </w:ins>
    </w:p>
    <w:p w14:paraId="2826575E" w14:textId="5C6CC844" w:rsidR="00A65745" w:rsidRPr="00B44807" w:rsidDel="008257AB" w:rsidRDefault="00A65745" w:rsidP="00B44807">
      <w:pPr>
        <w:rPr>
          <w:del w:id="1043" w:author="outpost" w:date="2019-03-18T21:51:00Z"/>
          <w:rPrChange w:id="1044" w:author="outpost" w:date="2019-03-18T22:08:00Z">
            <w:rPr>
              <w:del w:id="1045" w:author="outpost" w:date="2019-03-18T21:51:00Z"/>
              <w:lang w:val="fr-CA"/>
            </w:rPr>
          </w:rPrChange>
        </w:rPr>
        <w:pPrChange w:id="1046" w:author="outpost" w:date="2019-03-18T22:08:00Z">
          <w:pPr>
            <w:pStyle w:val="HTMLPreformatted"/>
            <w:shd w:val="clear" w:color="auto" w:fill="FFFFFF"/>
            <w:ind w:left="720"/>
          </w:pPr>
        </w:pPrChange>
      </w:pPr>
      <w:moveTo w:id="1047" w:author="Fritz Gyger" w:date="2019-03-08T16:44:00Z">
        <w:del w:id="1048" w:author="outpost" w:date="2019-03-18T21:51:00Z">
          <w:r w:rsidRPr="00B44807" w:rsidDel="008257AB">
            <w:rPr>
              <w:rPrChange w:id="1049" w:author="outpost" w:date="2019-03-18T22:08:00Z">
                <w:rPr>
                  <w:rStyle w:val="Hyperlink"/>
                  <w:rFonts w:ascii="Arial" w:hAnsi="Arial" w:cs="Arial"/>
                  <w:sz w:val="22"/>
                  <w:szCs w:val="22"/>
                  <w:lang w:val="fr-CA"/>
                </w:rPr>
              </w:rPrChange>
            </w:rPr>
            <w:fldChar w:fldCharType="begin"/>
          </w:r>
          <w:r w:rsidRPr="00B44807" w:rsidDel="008257AB">
            <w:rPr>
              <w:rPrChange w:id="1050" w:author="outpost" w:date="2019-03-18T22:08:00Z">
                <w:rPr>
                  <w:rStyle w:val="Hyperlink"/>
                  <w:rFonts w:ascii="Arial" w:hAnsi="Arial" w:cs="Arial"/>
                  <w:sz w:val="22"/>
                  <w:szCs w:val="22"/>
                  <w:lang w:val="fr-CA"/>
                </w:rPr>
              </w:rPrChange>
            </w:rPr>
            <w:delInstrText xml:space="preserve"> HYPERLINK "http://donnees.ville.montreal.qc.ca/dataset/5bfbd75f-7531-48c2-b6b6-072284f7b9e7/resource/5dd82872-89f8-439e-9a8a-fff7fea1a28d/download/contrats_deneigement_saison_2018-2019.csv" </w:delInstrText>
          </w:r>
          <w:r w:rsidRPr="00B44807" w:rsidDel="008257AB">
            <w:rPr>
              <w:rPrChange w:id="1051" w:author="outpost" w:date="2019-03-18T22:08:00Z">
                <w:rPr>
                  <w:rStyle w:val="Hyperlink"/>
                  <w:rFonts w:ascii="Arial" w:hAnsi="Arial" w:cs="Arial"/>
                  <w:sz w:val="22"/>
                  <w:szCs w:val="22"/>
                  <w:lang w:val="fr-CA"/>
                </w:rPr>
              </w:rPrChange>
            </w:rPr>
            <w:fldChar w:fldCharType="separate"/>
          </w:r>
          <w:r w:rsidRPr="00B44807" w:rsidDel="008257AB">
            <w:rPr>
              <w:rStyle w:val="Hyperlink"/>
              <w:rPrChange w:id="1052" w:author="outpost" w:date="2019-03-18T22:08:00Z">
                <w:rPr>
                  <w:rStyle w:val="Hyperlink"/>
                  <w:rFonts w:ascii="Arial" w:hAnsi="Arial" w:cs="Arial"/>
                  <w:sz w:val="22"/>
                  <w:szCs w:val="22"/>
                  <w:lang w:val="fr-CA"/>
                </w:rPr>
              </w:rPrChange>
            </w:rPr>
            <w:delText>http://donnees.ville.montreal.qc.ca/dataset/5bfbd75f-7531-48c2-b6b6-072284f7b9e7/resource/5dd82872-89f8-439e-9a8a-fff7fea1a28d/download/contrats_deneigement_saison_2018-2019.csv</w:delText>
          </w:r>
          <w:r w:rsidRPr="00B44807" w:rsidDel="008257AB">
            <w:rPr>
              <w:rPrChange w:id="1053" w:author="outpost" w:date="2019-03-18T22:08:00Z">
                <w:rPr>
                  <w:rStyle w:val="Hyperlink"/>
                  <w:rFonts w:ascii="Arial" w:hAnsi="Arial" w:cs="Arial"/>
                  <w:sz w:val="22"/>
                  <w:szCs w:val="22"/>
                  <w:lang w:val="fr-CA"/>
                </w:rPr>
              </w:rPrChange>
            </w:rPr>
            <w:fldChar w:fldCharType="end"/>
          </w:r>
        </w:del>
      </w:moveTo>
    </w:p>
    <w:p w14:paraId="61F28358" w14:textId="3BC8A8EC" w:rsidR="00A65745" w:rsidRPr="00B44807" w:rsidRDefault="00A65745" w:rsidP="00B44807">
      <w:pPr>
        <w:pStyle w:val="ListParagraph"/>
        <w:numPr>
          <w:ilvl w:val="0"/>
          <w:numId w:val="29"/>
        </w:numPr>
        <w:rPr>
          <w:rPrChange w:id="1054" w:author="outpost" w:date="2019-03-18T22:08:00Z">
            <w:rPr>
              <w:lang w:val="fr-CA"/>
            </w:rPr>
          </w:rPrChange>
        </w:rPr>
        <w:pPrChange w:id="1055" w:author="outpost" w:date="2019-03-18T22:08:00Z">
          <w:pPr>
            <w:pStyle w:val="HTMLPreformatted"/>
            <w:numPr>
              <w:numId w:val="5"/>
            </w:numPr>
            <w:shd w:val="clear" w:color="auto" w:fill="FFFFFF"/>
            <w:ind w:left="720" w:hanging="360"/>
          </w:pPr>
        </w:pPrChange>
      </w:pPr>
      <w:proofErr w:type="spellStart"/>
      <w:moveTo w:id="1056" w:author="Fritz Gyger" w:date="2019-03-08T16:44:00Z">
        <w:r w:rsidRPr="00B44807">
          <w:rPr>
            <w:rPrChange w:id="1057" w:author="outpost" w:date="2019-03-18T22:08:00Z">
              <w:rPr>
                <w:lang w:val="fr-CA"/>
              </w:rPr>
            </w:rPrChange>
          </w:rPr>
          <w:t>Dépôt</w:t>
        </w:r>
        <w:proofErr w:type="spellEnd"/>
        <w:r w:rsidRPr="00B44807">
          <w:rPr>
            <w:rPrChange w:id="1058" w:author="outpost" w:date="2019-03-18T22:08:00Z">
              <w:rPr>
                <w:lang w:val="fr-CA"/>
              </w:rPr>
            </w:rPrChange>
          </w:rPr>
          <w:t xml:space="preserve"> de </w:t>
        </w:r>
        <w:proofErr w:type="spellStart"/>
        <w:r w:rsidRPr="00B44807">
          <w:rPr>
            <w:rPrChange w:id="1059" w:author="outpost" w:date="2019-03-18T22:08:00Z">
              <w:rPr>
                <w:lang w:val="fr-CA"/>
              </w:rPr>
            </w:rPrChange>
          </w:rPr>
          <w:t>neige</w:t>
        </w:r>
        <w:proofErr w:type="spellEnd"/>
        <w:r w:rsidRPr="00B44807">
          <w:rPr>
            <w:rPrChange w:id="1060" w:author="outpost" w:date="2019-03-18T22:08:00Z">
              <w:rPr>
                <w:lang w:val="fr-CA"/>
              </w:rPr>
            </w:rPrChange>
          </w:rPr>
          <w:t xml:space="preserve"> (</w:t>
        </w:r>
        <w:proofErr w:type="spellStart"/>
        <w:r w:rsidRPr="00B44807">
          <w:rPr>
            <w:rPrChange w:id="1061" w:author="outpost" w:date="2019-03-18T22:08:00Z">
              <w:rPr>
                <w:lang w:val="fr-CA"/>
              </w:rPr>
            </w:rPrChange>
          </w:rPr>
          <w:t>fichier</w:t>
        </w:r>
        <w:proofErr w:type="spellEnd"/>
        <w:r w:rsidRPr="00B44807">
          <w:rPr>
            <w:rPrChange w:id="1062" w:author="outpost" w:date="2019-03-18T22:08:00Z">
              <w:rPr>
                <w:lang w:val="fr-CA"/>
              </w:rPr>
            </w:rPrChange>
          </w:rPr>
          <w:t xml:space="preserve"> .csv)</w:t>
        </w:r>
      </w:moveTo>
      <w:ins w:id="1063" w:author="Fritz Gyger" w:date="2019-03-17T15:14:00Z">
        <w:r w:rsidR="00310E30" w:rsidRPr="00B44807">
          <w:rPr>
            <w:rPrChange w:id="1064" w:author="outpost" w:date="2019-03-18T22:08:00Z">
              <w:rPr>
                <w:rFonts w:ascii="Arial" w:hAnsi="Arial" w:cs="Arial"/>
                <w:sz w:val="22"/>
                <w:szCs w:val="22"/>
              </w:rPr>
            </w:rPrChange>
          </w:rPr>
          <w:t xml:space="preserve"> [3]</w:t>
        </w:r>
      </w:ins>
    </w:p>
    <w:p w14:paraId="2FA5AAC6" w14:textId="45E9CB11" w:rsidR="00A65745" w:rsidRPr="00B44807" w:rsidDel="008257AB" w:rsidRDefault="00A65745" w:rsidP="00B44807">
      <w:pPr>
        <w:rPr>
          <w:del w:id="1065" w:author="outpost" w:date="2019-03-18T21:51:00Z"/>
          <w:rPrChange w:id="1066" w:author="outpost" w:date="2019-03-18T22:08:00Z">
            <w:rPr>
              <w:del w:id="1067" w:author="outpost" w:date="2019-03-18T21:51:00Z"/>
              <w:lang w:val="fr-CA"/>
            </w:rPr>
          </w:rPrChange>
        </w:rPr>
        <w:pPrChange w:id="1068" w:author="outpost" w:date="2019-03-18T22:08:00Z">
          <w:pPr>
            <w:pStyle w:val="HTMLPreformatted"/>
            <w:shd w:val="clear" w:color="auto" w:fill="FFFFFF"/>
            <w:ind w:left="720"/>
          </w:pPr>
        </w:pPrChange>
      </w:pPr>
      <w:moveTo w:id="1069" w:author="Fritz Gyger" w:date="2019-03-08T16:44:00Z">
        <w:del w:id="1070" w:author="outpost" w:date="2019-03-18T21:51:00Z">
          <w:r w:rsidRPr="00B44807" w:rsidDel="008257AB">
            <w:rPr>
              <w:rPrChange w:id="1071" w:author="outpost" w:date="2019-03-18T22:08:00Z">
                <w:rPr>
                  <w:rStyle w:val="Hyperlink"/>
                  <w:rFonts w:ascii="Arial" w:hAnsi="Arial" w:cs="Arial"/>
                  <w:sz w:val="22"/>
                  <w:szCs w:val="22"/>
                  <w:lang w:val="fr-CA"/>
                </w:rPr>
              </w:rPrChange>
            </w:rPr>
            <w:fldChar w:fldCharType="begin"/>
          </w:r>
          <w:r w:rsidRPr="00B44807" w:rsidDel="008257AB">
            <w:rPr>
              <w:rPrChange w:id="1072" w:author="outpost" w:date="2019-03-18T22:08:00Z">
                <w:rPr>
                  <w:rStyle w:val="Hyperlink"/>
                  <w:rFonts w:ascii="Arial" w:hAnsi="Arial" w:cs="Arial"/>
                  <w:sz w:val="22"/>
                  <w:szCs w:val="22"/>
                  <w:lang w:val="fr-CA"/>
                </w:rPr>
              </w:rPrChange>
            </w:rPr>
            <w:delInstrText xml:space="preserve"> HYPERLINK "http://donnees.ville.montreal.qc.ca/dataset/8a1d7d54-c297-46fe-b670-bb205641b13e/resource/9ea7b63a-18e1-4e9a-834e-77fd28e55bf8/download/depots_deneigement_saison_2018-2019.csv" </w:delInstrText>
          </w:r>
          <w:r w:rsidRPr="00B44807" w:rsidDel="008257AB">
            <w:rPr>
              <w:rPrChange w:id="1073" w:author="outpost" w:date="2019-03-18T22:08:00Z">
                <w:rPr>
                  <w:rStyle w:val="Hyperlink"/>
                  <w:rFonts w:ascii="Arial" w:hAnsi="Arial" w:cs="Arial"/>
                  <w:sz w:val="22"/>
                  <w:szCs w:val="22"/>
                  <w:lang w:val="fr-CA"/>
                </w:rPr>
              </w:rPrChange>
            </w:rPr>
            <w:fldChar w:fldCharType="separate"/>
          </w:r>
          <w:r w:rsidRPr="00B44807" w:rsidDel="008257AB">
            <w:rPr>
              <w:rStyle w:val="Hyperlink"/>
              <w:rPrChange w:id="1074" w:author="outpost" w:date="2019-03-18T22:08:00Z">
                <w:rPr>
                  <w:rStyle w:val="Hyperlink"/>
                  <w:rFonts w:ascii="Arial" w:hAnsi="Arial" w:cs="Arial"/>
                  <w:sz w:val="22"/>
                  <w:szCs w:val="22"/>
                  <w:lang w:val="fr-CA"/>
                </w:rPr>
              </w:rPrChange>
            </w:rPr>
            <w:delText>http://donnees.ville.montreal.qc.ca/dataset/8a1d7d54-c297-46fe-b670-bb205641b13e/resource/9ea7b63a-18e1-4e9a-834e-77fd28e55bf8/download/depots_deneigement_saison_2018-2019.csv</w:delText>
          </w:r>
          <w:r w:rsidRPr="00B44807" w:rsidDel="008257AB">
            <w:rPr>
              <w:rPrChange w:id="1075" w:author="outpost" w:date="2019-03-18T22:08:00Z">
                <w:rPr>
                  <w:rStyle w:val="Hyperlink"/>
                  <w:rFonts w:ascii="Arial" w:hAnsi="Arial" w:cs="Arial"/>
                  <w:sz w:val="22"/>
                  <w:szCs w:val="22"/>
                  <w:lang w:val="fr-CA"/>
                </w:rPr>
              </w:rPrChange>
            </w:rPr>
            <w:fldChar w:fldCharType="end"/>
          </w:r>
        </w:del>
      </w:moveTo>
    </w:p>
    <w:p w14:paraId="019545AD" w14:textId="102274BE" w:rsidR="00A65745" w:rsidRPr="00B44807" w:rsidRDefault="00A65745" w:rsidP="00B44807">
      <w:pPr>
        <w:pStyle w:val="ListParagraph"/>
        <w:numPr>
          <w:ilvl w:val="0"/>
          <w:numId w:val="29"/>
        </w:numPr>
        <w:rPr>
          <w:rPrChange w:id="1076" w:author="outpost" w:date="2019-03-18T22:08:00Z">
            <w:rPr>
              <w:lang w:val="fr-CA"/>
            </w:rPr>
          </w:rPrChange>
        </w:rPr>
        <w:pPrChange w:id="1077" w:author="outpost" w:date="2019-03-18T22:08:00Z">
          <w:pPr>
            <w:pStyle w:val="HTMLPreformatted"/>
            <w:numPr>
              <w:numId w:val="5"/>
            </w:numPr>
            <w:shd w:val="clear" w:color="auto" w:fill="FFFFFF"/>
            <w:ind w:left="720" w:hanging="360"/>
          </w:pPr>
        </w:pPrChange>
      </w:pPr>
      <w:proofErr w:type="spellStart"/>
      <w:moveTo w:id="1078" w:author="Fritz Gyger" w:date="2019-03-08T16:44:00Z">
        <w:r w:rsidRPr="00B44807">
          <w:rPr>
            <w:rPrChange w:id="1079" w:author="outpost" w:date="2019-03-18T22:08:00Z">
              <w:rPr>
                <w:lang w:val="fr-CA"/>
              </w:rPr>
            </w:rPrChange>
          </w:rPr>
          <w:t>Secteur</w:t>
        </w:r>
        <w:proofErr w:type="spellEnd"/>
        <w:r w:rsidRPr="00B44807">
          <w:rPr>
            <w:rPrChange w:id="1080" w:author="outpost" w:date="2019-03-18T22:08:00Z">
              <w:rPr>
                <w:lang w:val="fr-CA"/>
              </w:rPr>
            </w:rPrChange>
          </w:rPr>
          <w:t xml:space="preserve"> de </w:t>
        </w:r>
        <w:proofErr w:type="spellStart"/>
        <w:r w:rsidRPr="00B44807">
          <w:rPr>
            <w:rPrChange w:id="1081" w:author="outpost" w:date="2019-03-18T22:08:00Z">
              <w:rPr>
                <w:lang w:val="fr-CA"/>
              </w:rPr>
            </w:rPrChange>
          </w:rPr>
          <w:t>déneigement</w:t>
        </w:r>
      </w:moveTo>
      <w:proofErr w:type="spellEnd"/>
      <w:ins w:id="1082" w:author="outpost" w:date="2019-03-18T21:51:00Z">
        <w:r w:rsidR="008257AB" w:rsidRPr="00B44807">
          <w:rPr>
            <w:rPrChange w:id="1083" w:author="outpost" w:date="2019-03-18T22:08:00Z">
              <w:rPr>
                <w:lang w:val="fr-CA"/>
              </w:rPr>
            </w:rPrChange>
          </w:rPr>
          <w:t xml:space="preserve"> </w:t>
        </w:r>
      </w:ins>
      <w:ins w:id="1084" w:author="Fritz Gyger" w:date="2019-03-17T15:14:00Z">
        <w:r w:rsidR="00310E30" w:rsidRPr="00B44807">
          <w:rPr>
            <w:rPrChange w:id="1085" w:author="outpost" w:date="2019-03-18T22:08:00Z">
              <w:rPr/>
            </w:rPrChange>
          </w:rPr>
          <w:t>[4]</w:t>
        </w:r>
      </w:ins>
    </w:p>
    <w:p w14:paraId="569EA5DC" w14:textId="52DEEE56" w:rsidR="00A65745" w:rsidRPr="00B44807" w:rsidDel="008257AB" w:rsidRDefault="00A65745" w:rsidP="00A65745">
      <w:pPr>
        <w:pStyle w:val="HTMLPreformatted"/>
        <w:shd w:val="clear" w:color="auto" w:fill="FFFFFF"/>
        <w:ind w:left="720"/>
        <w:rPr>
          <w:del w:id="1086" w:author="outpost" w:date="2019-03-18T21:51:00Z"/>
          <w:rFonts w:ascii="Arial Narrow" w:hAnsi="Arial Narrow" w:cstheme="majorBidi"/>
          <w:sz w:val="28"/>
          <w:szCs w:val="28"/>
          <w:lang w:val="en-US"/>
          <w:rPrChange w:id="1087" w:author="outpost" w:date="2019-03-18T22:08:00Z">
            <w:rPr>
              <w:del w:id="1088" w:author="outpost" w:date="2019-03-18T21:51:00Z"/>
              <w:rStyle w:val="Hyperlink"/>
              <w:rFonts w:ascii="Arial" w:hAnsi="Arial" w:cs="Arial"/>
              <w:sz w:val="22"/>
              <w:szCs w:val="22"/>
              <w:lang w:val="fr-CA"/>
            </w:rPr>
          </w:rPrChange>
        </w:rPr>
      </w:pPr>
      <w:moveTo w:id="1089" w:author="Fritz Gyger" w:date="2019-03-08T16:44:00Z">
        <w:del w:id="1090" w:author="outpost" w:date="2019-03-18T21:51:00Z">
          <w:r w:rsidRPr="00B44807" w:rsidDel="008257AB">
            <w:rPr>
              <w:rFonts w:ascii="Arial Narrow" w:hAnsi="Arial Narrow" w:cstheme="majorBidi"/>
              <w:sz w:val="28"/>
              <w:szCs w:val="28"/>
              <w:lang w:val="en-US"/>
              <w:rPrChange w:id="1091" w:author="outpost" w:date="2019-03-18T22:08:00Z">
                <w:rPr>
                  <w:rStyle w:val="Hyperlink"/>
                  <w:rFonts w:ascii="Arial" w:hAnsi="Arial" w:cs="Arial"/>
                  <w:sz w:val="22"/>
                  <w:szCs w:val="22"/>
                  <w:lang w:val="fr-CA"/>
                </w:rPr>
              </w:rPrChange>
            </w:rPr>
            <w:fldChar w:fldCharType="begin"/>
          </w:r>
          <w:r w:rsidRPr="00B44807" w:rsidDel="008257AB">
            <w:rPr>
              <w:rFonts w:ascii="Arial Narrow" w:hAnsi="Arial Narrow" w:cstheme="majorBidi"/>
              <w:sz w:val="28"/>
              <w:szCs w:val="28"/>
              <w:lang w:val="en-US"/>
              <w:rPrChange w:id="1092" w:author="outpost" w:date="2019-03-18T22:08:00Z">
                <w:rPr>
                  <w:rStyle w:val="Hyperlink"/>
                  <w:rFonts w:ascii="Arial" w:hAnsi="Arial" w:cs="Arial"/>
                  <w:sz w:val="22"/>
                  <w:szCs w:val="22"/>
                  <w:lang w:val="fr-CA"/>
                </w:rPr>
              </w:rPrChange>
            </w:rPr>
            <w:delInstrText xml:space="preserve"> HYPERLINK "http://donnees.ville.montreal.qc.ca/dataset/9f3911af-3a5f-4c4b-89c7-239ba487b1f1/resource/aa6f2231-9a67-418f-8234-d49462dd6344/download/secteurs_deneigement_saison_2018-2019.csv" </w:delInstrText>
          </w:r>
          <w:r w:rsidRPr="00B44807" w:rsidDel="008257AB">
            <w:rPr>
              <w:rFonts w:ascii="Arial Narrow" w:hAnsi="Arial Narrow" w:cstheme="majorBidi"/>
              <w:sz w:val="28"/>
              <w:szCs w:val="28"/>
              <w:lang w:val="en-US"/>
              <w:rPrChange w:id="1093" w:author="outpost" w:date="2019-03-18T22:08:00Z">
                <w:rPr>
                  <w:rStyle w:val="Hyperlink"/>
                  <w:rFonts w:ascii="Arial" w:hAnsi="Arial" w:cs="Arial"/>
                  <w:sz w:val="22"/>
                  <w:szCs w:val="22"/>
                  <w:lang w:val="fr-CA"/>
                </w:rPr>
              </w:rPrChange>
            </w:rPr>
            <w:fldChar w:fldCharType="separate"/>
          </w:r>
          <w:r w:rsidRPr="00B44807" w:rsidDel="008257AB">
            <w:rPr>
              <w:rFonts w:ascii="Arial Narrow" w:hAnsi="Arial Narrow" w:cstheme="majorBidi"/>
              <w:sz w:val="28"/>
              <w:szCs w:val="28"/>
              <w:lang w:val="en-US"/>
              <w:rPrChange w:id="1094" w:author="outpost" w:date="2019-03-18T22:08:00Z">
                <w:rPr>
                  <w:rStyle w:val="Hyperlink"/>
                  <w:rFonts w:ascii="Arial" w:hAnsi="Arial" w:cs="Arial"/>
                  <w:sz w:val="22"/>
                  <w:szCs w:val="22"/>
                  <w:lang w:val="fr-CA"/>
                </w:rPr>
              </w:rPrChange>
            </w:rPr>
            <w:delText>http://donnees.ville.montreal.qc.ca/dataset/9f3911af-3a5f-4c4b-89c7-239ba487b1f1/resource/aa6f2231-9a67-418f-8234-d49462dd6344/download/secteurs_deneigement_saison_2018-2019.csv</w:delText>
          </w:r>
          <w:r w:rsidRPr="00B44807" w:rsidDel="008257AB">
            <w:rPr>
              <w:rFonts w:ascii="Arial Narrow" w:hAnsi="Arial Narrow" w:cstheme="majorBidi"/>
              <w:sz w:val="28"/>
              <w:szCs w:val="28"/>
              <w:lang w:val="en-US"/>
              <w:rPrChange w:id="1095" w:author="outpost" w:date="2019-03-18T22:08:00Z">
                <w:rPr>
                  <w:rStyle w:val="Hyperlink"/>
                  <w:rFonts w:ascii="Arial" w:hAnsi="Arial" w:cs="Arial"/>
                  <w:sz w:val="22"/>
                  <w:szCs w:val="22"/>
                  <w:lang w:val="fr-CA"/>
                </w:rPr>
              </w:rPrChange>
            </w:rPr>
            <w:fldChar w:fldCharType="end"/>
          </w:r>
        </w:del>
      </w:moveTo>
    </w:p>
    <w:p w14:paraId="1F4DC29D" w14:textId="244278CF" w:rsidR="00A65745" w:rsidRPr="00B44807" w:rsidDel="00B44807" w:rsidRDefault="00A65745" w:rsidP="00A65745">
      <w:pPr>
        <w:pStyle w:val="HTMLPreformatted"/>
        <w:shd w:val="clear" w:color="auto" w:fill="FFFFFF"/>
        <w:ind w:left="720"/>
        <w:rPr>
          <w:del w:id="1096" w:author="outpost" w:date="2019-03-18T22:08:00Z"/>
          <w:rFonts w:ascii="Arial Narrow" w:hAnsi="Arial Narrow" w:cstheme="majorBidi"/>
          <w:sz w:val="28"/>
          <w:szCs w:val="28"/>
          <w:lang w:val="en-US"/>
          <w:rPrChange w:id="1097" w:author="outpost" w:date="2019-03-18T22:08:00Z">
            <w:rPr>
              <w:del w:id="1098" w:author="outpost" w:date="2019-03-18T22:08:00Z"/>
              <w:rStyle w:val="Hyperlink"/>
              <w:rFonts w:ascii="Arial" w:hAnsi="Arial" w:cs="Arial"/>
              <w:color w:val="FF0000"/>
              <w:sz w:val="22"/>
              <w:szCs w:val="22"/>
              <w:lang w:val="fr-CA"/>
            </w:rPr>
          </w:rPrChange>
        </w:rPr>
      </w:pPr>
    </w:p>
    <w:p w14:paraId="6D530061" w14:textId="165E43FB" w:rsidR="00B44807" w:rsidRPr="001C4424" w:rsidRDefault="00B44807" w:rsidP="00B44807">
      <w:pPr>
        <w:pStyle w:val="Heading4"/>
        <w:rPr>
          <w:ins w:id="1099" w:author="outpost" w:date="2019-03-18T22:08:00Z"/>
        </w:rPr>
      </w:pPr>
      <w:ins w:id="1100" w:author="outpost" w:date="2019-03-18T22:08:00Z">
        <w:r w:rsidRPr="00B44807">
          <w:rPr>
            <w:rPrChange w:id="1101" w:author="outpost" w:date="2019-03-18T22:08:00Z">
              <w:rPr>
                <w:rStyle w:val="Hyperlink"/>
                <w:rFonts w:ascii="Arial" w:hAnsi="Arial" w:cs="Arial"/>
                <w:sz w:val="22"/>
                <w:szCs w:val="22"/>
                <w:lang w:val="fr-CA"/>
              </w:rPr>
            </w:rPrChange>
          </w:rPr>
          <w:t>Envi</w:t>
        </w:r>
        <w:r>
          <w:t>ronment Canada</w:t>
        </w:r>
      </w:ins>
    </w:p>
    <w:p w14:paraId="052FD03D" w14:textId="3BC8587C" w:rsidR="00A65745" w:rsidRPr="00B44807" w:rsidDel="006A1391" w:rsidRDefault="00B44807" w:rsidP="00B44807">
      <w:pPr>
        <w:rPr>
          <w:del w:id="1102" w:author="Fritz Gyger" w:date="2019-03-11T19:41:00Z"/>
          <w:rPrChange w:id="1103" w:author="outpost" w:date="2019-03-18T22:09:00Z">
            <w:rPr>
              <w:del w:id="1104" w:author="Fritz Gyger" w:date="2019-03-11T19:41:00Z"/>
              <w:rFonts w:ascii="Arial" w:hAnsi="Arial" w:cs="Arial"/>
              <w:color w:val="FF0000"/>
              <w:sz w:val="22"/>
              <w:szCs w:val="22"/>
            </w:rPr>
          </w:rPrChange>
        </w:rPr>
        <w:pPrChange w:id="1105" w:author="outpost" w:date="2019-03-18T22:09:00Z">
          <w:pPr>
            <w:pStyle w:val="HTMLPreformatted"/>
            <w:shd w:val="clear" w:color="auto" w:fill="FFFFFF"/>
            <w:ind w:left="720"/>
          </w:pPr>
        </w:pPrChange>
      </w:pPr>
      <w:ins w:id="1106" w:author="outpost" w:date="2019-03-18T22:09:00Z">
        <w:r w:rsidRPr="00B44807">
          <w:rPr>
            <w:rPrChange w:id="1107" w:author="outpost" w:date="2019-03-18T22:09:00Z">
              <w:rPr>
                <w:rStyle w:val="Hyperlink"/>
                <w:rFonts w:cs="Arial"/>
                <w:color w:val="FF0000"/>
                <w:szCs w:val="22"/>
                <w:lang w:val="fr-CA"/>
              </w:rPr>
            </w:rPrChange>
          </w:rPr>
          <w:t xml:space="preserve">A portal for </w:t>
        </w:r>
      </w:ins>
      <w:moveTo w:id="1108" w:author="Fritz Gyger" w:date="2019-03-08T16:44:00Z">
        <w:del w:id="1109" w:author="Fritz Gyger" w:date="2019-03-11T19:41:00Z">
          <w:r w:rsidR="00A65745" w:rsidRPr="00B44807" w:rsidDel="006A1391">
            <w:rPr>
              <w:rPrChange w:id="1110" w:author="outpost" w:date="2019-03-18T22:09:00Z">
                <w:rPr>
                  <w:rStyle w:val="Hyperlink"/>
                  <w:rFonts w:cs="Arial"/>
                  <w:color w:val="FF0000"/>
                  <w:szCs w:val="22"/>
                </w:rPr>
              </w:rPrChange>
            </w:rPr>
            <w:delText>Surface per borough??</w:delText>
          </w:r>
        </w:del>
      </w:moveTo>
    </w:p>
    <w:p w14:paraId="1654676A" w14:textId="0FF770C8" w:rsidR="00A65745" w:rsidRPr="00B44807" w:rsidDel="00B44807" w:rsidRDefault="00A65745" w:rsidP="00B44807">
      <w:pPr>
        <w:rPr>
          <w:del w:id="1111" w:author="outpost" w:date="2019-03-18T22:09:00Z"/>
          <w:rPrChange w:id="1112" w:author="outpost" w:date="2019-03-18T22:09:00Z">
            <w:rPr>
              <w:del w:id="1113" w:author="outpost" w:date="2019-03-18T22:09:00Z"/>
              <w:rFonts w:ascii="Arial" w:hAnsi="Arial" w:cs="Arial"/>
              <w:color w:val="24292E"/>
              <w:sz w:val="22"/>
              <w:szCs w:val="22"/>
            </w:rPr>
          </w:rPrChange>
        </w:rPr>
        <w:pPrChange w:id="1114" w:author="outpost" w:date="2019-03-18T22:09:00Z">
          <w:pPr>
            <w:pStyle w:val="HTMLPreformatted"/>
            <w:shd w:val="clear" w:color="auto" w:fill="FFFFFF"/>
          </w:pPr>
        </w:pPrChange>
      </w:pPr>
    </w:p>
    <w:p w14:paraId="3F100A46" w14:textId="15213F55" w:rsidR="00A65745" w:rsidRPr="00B44807" w:rsidRDefault="00A65745" w:rsidP="00B44807">
      <w:pPr>
        <w:rPr>
          <w:rPrChange w:id="1115" w:author="outpost" w:date="2019-03-18T22:09:00Z">
            <w:rPr>
              <w:b/>
            </w:rPr>
          </w:rPrChange>
        </w:rPr>
        <w:pPrChange w:id="1116" w:author="outpost" w:date="2019-03-18T22:09:00Z">
          <w:pPr>
            <w:pStyle w:val="HTMLPreformatted"/>
            <w:shd w:val="clear" w:color="auto" w:fill="FFFFFF"/>
          </w:pPr>
        </w:pPrChange>
      </w:pPr>
      <w:moveTo w:id="1117" w:author="Fritz Gyger" w:date="2019-03-08T16:44:00Z">
        <w:del w:id="1118" w:author="outpost" w:date="2019-03-18T21:09:00Z">
          <w:r w:rsidRPr="00B44807" w:rsidDel="0011589C">
            <w:rPr>
              <w:rPrChange w:id="1119" w:author="outpost" w:date="2019-03-18T22:09:00Z">
                <w:rPr>
                  <w:b/>
                </w:rPr>
              </w:rPrChange>
            </w:rPr>
            <w:delText>Environnement</w:delText>
          </w:r>
        </w:del>
        <w:ins w:id="1120" w:author="outpost" w:date="2019-03-18T21:09:00Z">
          <w:r w:rsidR="0011589C" w:rsidRPr="00B44807">
            <w:rPr>
              <w:rPrChange w:id="1121" w:author="outpost" w:date="2019-03-18T22:09:00Z">
                <w:rPr>
                  <w:b/>
                </w:rPr>
              </w:rPrChange>
            </w:rPr>
            <w:t>Environment</w:t>
          </w:r>
        </w:ins>
        <w:r w:rsidRPr="00B44807">
          <w:rPr>
            <w:rPrChange w:id="1122" w:author="outpost" w:date="2019-03-18T22:09:00Z">
              <w:rPr>
                <w:b/>
              </w:rPr>
            </w:rPrChange>
          </w:rPr>
          <w:t xml:space="preserve"> Canada</w:t>
        </w:r>
      </w:moveTo>
      <w:ins w:id="1123" w:author="outpost" w:date="2019-03-18T22:09:00Z">
        <w:r w:rsidR="00B44807">
          <w:t xml:space="preserve"> is access</w:t>
        </w:r>
      </w:ins>
      <w:moveTo w:id="1124" w:author="Fritz Gyger" w:date="2019-03-08T16:44:00Z">
        <w:r w:rsidRPr="00B44807">
          <w:rPr>
            <w:rPrChange w:id="1125" w:author="outpost" w:date="2019-03-18T22:09:00Z">
              <w:rPr>
                <w:b/>
              </w:rPr>
            </w:rPrChange>
          </w:rPr>
          <w:t xml:space="preserve"> for the weather data</w:t>
        </w:r>
      </w:moveTo>
      <w:ins w:id="1126" w:author="outpost" w:date="2019-03-18T22:09:00Z">
        <w:r w:rsidR="00B44807">
          <w:t xml:space="preserve">. Specifically, a filter is applied in order to obtain data from </w:t>
        </w:r>
      </w:ins>
      <w:moveTo w:id="1127" w:author="Fritz Gyger" w:date="2019-03-08T16:44:00Z">
        <w:del w:id="1128" w:author="outpost" w:date="2019-03-18T22:09:00Z">
          <w:r w:rsidRPr="00B44807" w:rsidDel="00B44807">
            <w:rPr>
              <w:rPrChange w:id="1129" w:author="outpost" w:date="2019-03-18T22:09:00Z">
                <w:rPr/>
              </w:rPrChange>
            </w:rPr>
            <w:delText xml:space="preserve"> form the station at </w:delText>
          </w:r>
        </w:del>
        <w:r w:rsidRPr="00B44807">
          <w:rPr>
            <w:rPrChange w:id="1130" w:author="outpost" w:date="2019-03-18T22:09:00Z">
              <w:rPr/>
            </w:rPrChange>
          </w:rPr>
          <w:t>Dorval airport</w:t>
        </w:r>
      </w:moveTo>
      <w:ins w:id="1131" w:author="outpost" w:date="2019-03-18T22:09:00Z">
        <w:r w:rsidR="00B44807">
          <w:t xml:space="preserve"> weather station (</w:t>
        </w:r>
      </w:ins>
      <w:ins w:id="1132" w:author="outpost" w:date="2019-03-18T22:10:00Z">
        <w:r w:rsidR="00B44807" w:rsidRPr="00B44807">
          <w:t>YUL</w:t>
        </w:r>
        <w:r w:rsidR="00B44807">
          <w:t xml:space="preserve"> or</w:t>
        </w:r>
        <w:r w:rsidR="00B44807" w:rsidRPr="00B44807">
          <w:t xml:space="preserve"> “PIERRE ELLIOTT TRUDEAU INTL”</w:t>
        </w:r>
        <w:r w:rsidR="00B44807">
          <w:t>).</w:t>
        </w:r>
      </w:ins>
      <w:moveTo w:id="1133" w:author="Fritz Gyger" w:date="2019-03-08T16:44:00Z">
        <w:del w:id="1134" w:author="outpost" w:date="2019-03-18T22:09:00Z">
          <w:r w:rsidRPr="00B44807" w:rsidDel="00B44807">
            <w:rPr>
              <w:rPrChange w:id="1135" w:author="outpost" w:date="2019-03-18T22:09:00Z">
                <w:rPr>
                  <w:b/>
                </w:rPr>
              </w:rPrChange>
            </w:rPr>
            <w:delText xml:space="preserve">: </w:delText>
          </w:r>
        </w:del>
      </w:moveTo>
    </w:p>
    <w:p w14:paraId="6567052E" w14:textId="099D1269" w:rsidR="00A65745" w:rsidRPr="00B44807" w:rsidDel="008257AB" w:rsidRDefault="00A65745" w:rsidP="00B44807">
      <w:pPr>
        <w:pStyle w:val="ListParagraph"/>
        <w:numPr>
          <w:ilvl w:val="0"/>
          <w:numId w:val="29"/>
        </w:numPr>
        <w:rPr>
          <w:del w:id="1136" w:author="outpost" w:date="2019-03-18T21:52:00Z"/>
          <w:rPrChange w:id="1137" w:author="outpost" w:date="2019-03-18T22:09:00Z">
            <w:rPr>
              <w:del w:id="1138" w:author="outpost" w:date="2019-03-18T21:52:00Z"/>
              <w:color w:val="24292E"/>
            </w:rPr>
          </w:rPrChange>
        </w:rPr>
        <w:pPrChange w:id="1139" w:author="outpost" w:date="2019-03-18T22:10:00Z">
          <w:pPr>
            <w:pStyle w:val="HTMLPreformatted"/>
            <w:numPr>
              <w:numId w:val="4"/>
            </w:numPr>
            <w:shd w:val="clear" w:color="auto" w:fill="FFFFFF"/>
            <w:ind w:left="720" w:hanging="360"/>
          </w:pPr>
        </w:pPrChange>
      </w:pPr>
      <w:moveTo w:id="1140" w:author="Fritz Gyger" w:date="2019-03-08T16:44:00Z">
        <w:r w:rsidRPr="00B44807">
          <w:rPr>
            <w:rPrChange w:id="1141" w:author="outpost" w:date="2019-03-18T22:09:00Z">
              <w:rPr>
                <w:rFonts w:ascii="Arial" w:hAnsi="Arial" w:cs="Arial"/>
                <w:color w:val="24292E"/>
                <w:sz w:val="22"/>
                <w:szCs w:val="22"/>
              </w:rPr>
            </w:rPrChange>
          </w:rPr>
          <w:t xml:space="preserve">Weather data </w:t>
        </w:r>
        <w:del w:id="1142" w:author="outpost" w:date="2019-03-18T22:10:00Z">
          <w:r w:rsidRPr="00B44807" w:rsidDel="00B44807">
            <w:rPr>
              <w:rPrChange w:id="1143" w:author="outpost" w:date="2019-03-18T22:09:00Z">
                <w:rPr>
                  <w:rFonts w:ascii="Arial" w:hAnsi="Arial" w:cs="Arial"/>
                  <w:color w:val="24292E"/>
                  <w:sz w:val="22"/>
                  <w:szCs w:val="22"/>
                </w:rPr>
              </w:rPrChange>
            </w:rPr>
            <w:delText xml:space="preserve">YUL </w:delText>
          </w:r>
        </w:del>
        <w:r w:rsidRPr="00B44807">
          <w:rPr>
            <w:rPrChange w:id="1144" w:author="outpost" w:date="2019-03-18T22:09:00Z">
              <w:rPr>
                <w:rFonts w:ascii="Arial" w:hAnsi="Arial" w:cs="Arial"/>
                <w:color w:val="24292E"/>
                <w:sz w:val="22"/>
                <w:szCs w:val="22"/>
              </w:rPr>
            </w:rPrChange>
          </w:rPr>
          <w:t>(</w:t>
        </w:r>
        <w:proofErr w:type="spellStart"/>
        <w:r w:rsidRPr="00B44807">
          <w:rPr>
            <w:rPrChange w:id="1145" w:author="outpost" w:date="2019-03-18T22:09:00Z">
              <w:rPr>
                <w:rFonts w:ascii="Arial" w:hAnsi="Arial" w:cs="Arial"/>
                <w:color w:val="24292E"/>
                <w:sz w:val="22"/>
                <w:szCs w:val="22"/>
              </w:rPr>
            </w:rPrChange>
          </w:rPr>
          <w:t>fichier</w:t>
        </w:r>
        <w:proofErr w:type="spellEnd"/>
        <w:r w:rsidRPr="00B44807">
          <w:rPr>
            <w:rPrChange w:id="1146" w:author="outpost" w:date="2019-03-18T22:09:00Z">
              <w:rPr>
                <w:rFonts w:ascii="Arial" w:hAnsi="Arial" w:cs="Arial"/>
                <w:color w:val="24292E"/>
                <w:sz w:val="22"/>
                <w:szCs w:val="22"/>
              </w:rPr>
            </w:rPrChange>
          </w:rPr>
          <w:t xml:space="preserve"> .csv) </w:t>
        </w:r>
      </w:moveTo>
      <w:ins w:id="1147" w:author="Fritz Gyger" w:date="2019-03-17T15:14:00Z">
        <w:r w:rsidR="00310E30" w:rsidRPr="00B44807">
          <w:rPr>
            <w:rPrChange w:id="1148" w:author="outpost" w:date="2019-03-18T22:09:00Z">
              <w:rPr>
                <w:rFonts w:ascii="Arial" w:hAnsi="Arial" w:cs="Arial"/>
                <w:sz w:val="22"/>
                <w:szCs w:val="22"/>
              </w:rPr>
            </w:rPrChange>
          </w:rPr>
          <w:t>[5]</w:t>
        </w:r>
      </w:ins>
      <w:ins w:id="1149" w:author="outpost" w:date="2019-03-18T21:52:00Z">
        <w:r w:rsidR="008257AB" w:rsidRPr="00B44807">
          <w:rPr>
            <w:rPrChange w:id="1150" w:author="outpost" w:date="2019-03-18T22:09:00Z">
              <w:rPr>
                <w:rFonts w:ascii="Arial" w:hAnsi="Arial" w:cs="Arial"/>
                <w:sz w:val="22"/>
                <w:szCs w:val="22"/>
              </w:rPr>
            </w:rPrChange>
          </w:rPr>
          <w:t xml:space="preserve"> </w:t>
        </w:r>
      </w:ins>
    </w:p>
    <w:p w14:paraId="3C3EA92D" w14:textId="320E1ADB" w:rsidR="00A65745" w:rsidRPr="00B44807" w:rsidDel="0011589C" w:rsidRDefault="00A65745" w:rsidP="00B44807">
      <w:pPr>
        <w:pStyle w:val="ListParagraph"/>
        <w:numPr>
          <w:ilvl w:val="0"/>
          <w:numId w:val="29"/>
        </w:numPr>
        <w:rPr>
          <w:del w:id="1151" w:author="outpost" w:date="2019-03-18T21:10:00Z"/>
          <w:rPrChange w:id="1152" w:author="outpost" w:date="2019-03-18T22:10:00Z">
            <w:rPr>
              <w:del w:id="1153" w:author="outpost" w:date="2019-03-18T21:10:00Z"/>
              <w:rStyle w:val="Hyperlink"/>
              <w:rFonts w:ascii="Arial" w:eastAsiaTheme="majorEastAsia" w:hAnsi="Arial" w:cs="Arial"/>
              <w:color w:val="0366D6"/>
              <w:sz w:val="22"/>
              <w:szCs w:val="22"/>
              <w:lang w:val="fr-CA"/>
            </w:rPr>
          </w:rPrChange>
        </w:rPr>
        <w:pPrChange w:id="1154" w:author="outpost" w:date="2019-03-18T22:10:00Z">
          <w:pPr>
            <w:pStyle w:val="HTMLPreformatted"/>
            <w:shd w:val="clear" w:color="auto" w:fill="FFFFFF"/>
            <w:ind w:left="720"/>
          </w:pPr>
        </w:pPrChange>
      </w:pPr>
      <w:moveTo w:id="1155" w:author="Fritz Gyger" w:date="2019-03-08T16:44:00Z">
        <w:del w:id="1156" w:author="outpost" w:date="2019-03-18T21:52:00Z">
          <w:r w:rsidRPr="00B44807" w:rsidDel="008257AB">
            <w:rPr>
              <w:rPrChange w:id="1157" w:author="outpost" w:date="2019-03-18T22:09:00Z">
                <w:rPr>
                  <w:rFonts w:ascii="Arial" w:hAnsi="Arial" w:cs="Arial"/>
                  <w:color w:val="24292E"/>
                  <w:sz w:val="22"/>
                  <w:szCs w:val="22"/>
                  <w:lang w:val="fr-CA"/>
                </w:rPr>
              </w:rPrChange>
            </w:rPr>
            <w:delText xml:space="preserve">domain: </w:delText>
          </w:r>
          <w:r w:rsidRPr="00B44807" w:rsidDel="008257AB">
            <w:rPr>
              <w:rPrChange w:id="1158" w:author="outpost" w:date="2019-03-18T22:10:00Z">
                <w:rPr>
                  <w:rStyle w:val="Hyperlink"/>
                  <w:rFonts w:ascii="Arial" w:eastAsiaTheme="majorEastAsia" w:hAnsi="Arial" w:cs="Arial"/>
                  <w:color w:val="0366D6"/>
                  <w:sz w:val="22"/>
                  <w:szCs w:val="22"/>
                  <w:lang w:val="fr-CA"/>
                </w:rPr>
              </w:rPrChange>
            </w:rPr>
            <w:fldChar w:fldCharType="begin"/>
          </w:r>
          <w:r w:rsidRPr="00B44807" w:rsidDel="008257AB">
            <w:rPr>
              <w:rPrChange w:id="1159" w:author="outpost" w:date="2019-03-18T22:10:00Z">
                <w:rPr>
                  <w:rStyle w:val="Hyperlink"/>
                  <w:rFonts w:ascii="Arial" w:eastAsiaTheme="majorEastAsia" w:hAnsi="Arial" w:cs="Arial"/>
                  <w:color w:val="0366D6"/>
                  <w:sz w:val="22"/>
                  <w:szCs w:val="22"/>
                  <w:lang w:val="fr-CA"/>
                </w:rPr>
              </w:rPrChange>
            </w:rPr>
            <w:delInstrText xml:space="preserve"> HYPERLINK "http://climate.weather.gc.ca/historical_data/search_historic_data_e.html" </w:delInstrText>
          </w:r>
          <w:r w:rsidRPr="00B44807" w:rsidDel="008257AB">
            <w:rPr>
              <w:rPrChange w:id="1160" w:author="outpost" w:date="2019-03-18T22:10:00Z">
                <w:rPr>
                  <w:rStyle w:val="Hyperlink"/>
                  <w:rFonts w:ascii="Arial" w:eastAsiaTheme="majorEastAsia" w:hAnsi="Arial" w:cs="Arial"/>
                  <w:color w:val="0366D6"/>
                  <w:sz w:val="22"/>
                  <w:szCs w:val="22"/>
                  <w:lang w:val="fr-CA"/>
                </w:rPr>
              </w:rPrChange>
            </w:rPr>
            <w:fldChar w:fldCharType="separate"/>
          </w:r>
          <w:r w:rsidRPr="00B44807" w:rsidDel="008257AB">
            <w:rPr>
              <w:rPrChange w:id="1161" w:author="outpost" w:date="2019-03-18T22:10:00Z">
                <w:rPr>
                  <w:rStyle w:val="Hyperlink"/>
                  <w:rFonts w:ascii="Arial" w:eastAsiaTheme="majorEastAsia" w:hAnsi="Arial" w:cs="Arial"/>
                  <w:color w:val="0366D6"/>
                  <w:sz w:val="22"/>
                  <w:szCs w:val="22"/>
                  <w:lang w:val="fr-CA"/>
                </w:rPr>
              </w:rPrChange>
            </w:rPr>
            <w:delText>http://climate.w</w:delText>
          </w:r>
          <w:r w:rsidRPr="00B44807" w:rsidDel="008257AB">
            <w:rPr>
              <w:rPrChange w:id="1162" w:author="outpost" w:date="2019-03-18T22:10:00Z">
                <w:rPr>
                  <w:rStyle w:val="Hyperlink"/>
                  <w:rFonts w:ascii="Arial" w:eastAsiaTheme="majorEastAsia" w:hAnsi="Arial" w:cs="Arial"/>
                  <w:color w:val="0366D6"/>
                  <w:sz w:val="22"/>
                  <w:szCs w:val="22"/>
                  <w:lang w:val="fr-CA"/>
                </w:rPr>
              </w:rPrChange>
            </w:rPr>
            <w:delText>e</w:delText>
          </w:r>
          <w:r w:rsidRPr="00B44807" w:rsidDel="008257AB">
            <w:rPr>
              <w:rPrChange w:id="1163" w:author="outpost" w:date="2019-03-18T22:10:00Z">
                <w:rPr>
                  <w:rStyle w:val="Hyperlink"/>
                  <w:rFonts w:ascii="Arial" w:eastAsiaTheme="majorEastAsia" w:hAnsi="Arial" w:cs="Arial"/>
                  <w:color w:val="0366D6"/>
                  <w:sz w:val="22"/>
                  <w:szCs w:val="22"/>
                  <w:lang w:val="fr-CA"/>
                </w:rPr>
              </w:rPrChange>
            </w:rPr>
            <w:delText>ather.gc.ca/historical_data/search_historic_data_e.html</w:delText>
          </w:r>
          <w:r w:rsidRPr="00B44807" w:rsidDel="008257AB">
            <w:rPr>
              <w:rPrChange w:id="1164" w:author="outpost" w:date="2019-03-18T22:10:00Z">
                <w:rPr>
                  <w:rStyle w:val="Hyperlink"/>
                  <w:rFonts w:ascii="Arial" w:eastAsiaTheme="majorEastAsia" w:hAnsi="Arial" w:cs="Arial"/>
                  <w:color w:val="0366D6"/>
                  <w:sz w:val="22"/>
                  <w:szCs w:val="22"/>
                  <w:lang w:val="fr-CA"/>
                </w:rPr>
              </w:rPrChange>
            </w:rPr>
            <w:fldChar w:fldCharType="end"/>
          </w:r>
        </w:del>
      </w:moveTo>
    </w:p>
    <w:p w14:paraId="4AECF9AA" w14:textId="4609361A" w:rsidR="00A65745" w:rsidRPr="008257AB" w:rsidRDefault="00310E30" w:rsidP="00B44807">
      <w:pPr>
        <w:pStyle w:val="ListParagraph"/>
        <w:numPr>
          <w:ilvl w:val="0"/>
          <w:numId w:val="29"/>
        </w:numPr>
        <w:rPr>
          <w:rPrChange w:id="1165" w:author="outpost" w:date="2019-03-18T21:52:00Z">
            <w:rPr>
              <w:rFonts w:ascii="Helvetica" w:hAnsi="Helvetica" w:cs="Helvetica"/>
              <w:bCs/>
              <w:color w:val="333333"/>
              <w:sz w:val="20"/>
              <w:shd w:val="clear" w:color="auto" w:fill="F9F9F9"/>
              <w:lang w:val="fr-CA" w:eastAsia="en-CA"/>
            </w:rPr>
          </w:rPrChange>
        </w:rPr>
        <w:pPrChange w:id="1166" w:author="outpost" w:date="2019-03-18T22:10: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ins w:id="1167" w:author="Fritz Gyger" w:date="2019-03-17T15:17:00Z">
        <w:del w:id="1168" w:author="outpost" w:date="2019-03-18T21:52:00Z">
          <w:r w:rsidRPr="00B44807" w:rsidDel="008257AB">
            <w:rPr>
              <w:rPrChange w:id="1169" w:author="outpost" w:date="2019-03-18T22:09:00Z">
                <w:rPr>
                  <w:rFonts w:cs="Arial"/>
                  <w:szCs w:val="22"/>
                </w:rPr>
              </w:rPrChange>
            </w:rPr>
            <w:delText>[</w:delText>
          </w:r>
        </w:del>
      </w:ins>
      <w:ins w:id="1170" w:author="outpost" w:date="2019-03-18T21:52:00Z">
        <w:r w:rsidR="008257AB" w:rsidRPr="00B44807">
          <w:rPr>
            <w:rPrChange w:id="1171" w:author="outpost" w:date="2019-03-18T22:09:00Z">
              <w:rPr>
                <w:lang w:val="fr-CA"/>
              </w:rPr>
            </w:rPrChange>
          </w:rPr>
          <w:t>[</w:t>
        </w:r>
      </w:ins>
      <w:ins w:id="1172" w:author="Fritz Gyger" w:date="2019-03-17T15:17:00Z">
        <w:r w:rsidRPr="00B44807">
          <w:rPr>
            <w:rPrChange w:id="1173" w:author="outpost" w:date="2019-03-18T22:09:00Z">
              <w:rPr>
                <w:lang w:val="fr-CA"/>
              </w:rPr>
            </w:rPrChange>
          </w:rPr>
          <w:t>6]</w:t>
        </w:r>
      </w:ins>
      <w:ins w:id="1174" w:author="outpost" w:date="2019-03-18T21:52:00Z">
        <w:r w:rsidR="008257AB" w:rsidRPr="008257AB" w:rsidDel="008257AB">
          <w:rPr>
            <w:rPrChange w:id="1175" w:author="outpost" w:date="2019-03-18T21:52:00Z">
              <w:rPr>
                <w:lang w:val="fr-CA"/>
              </w:rPr>
            </w:rPrChange>
          </w:rPr>
          <w:t xml:space="preserve"> </w:t>
        </w:r>
      </w:ins>
      <w:ins w:id="1176" w:author="Fritz Gyger" w:date="2019-03-17T15:17:00Z">
        <w:del w:id="1177" w:author="outpost" w:date="2019-03-18T21:52:00Z">
          <w:r w:rsidRPr="008257AB" w:rsidDel="008257AB">
            <w:rPr>
              <w:rPrChange w:id="1178" w:author="outpost" w:date="2019-03-18T21:52:00Z">
                <w:rPr>
                  <w:rFonts w:cs="Arial"/>
                  <w:szCs w:val="22"/>
                </w:rPr>
              </w:rPrChange>
            </w:rPr>
            <w:delText xml:space="preserve"> </w:delText>
          </w:r>
        </w:del>
      </w:ins>
      <w:moveTo w:id="1179" w:author="Fritz Gyger" w:date="2019-03-08T16:44:00Z">
        <w:del w:id="1180" w:author="outpost" w:date="2019-03-18T21:52:00Z">
          <w:r w:rsidR="00A65745" w:rsidRPr="008257AB" w:rsidDel="008257AB">
            <w:rPr>
              <w:rPrChange w:id="1181" w:author="outpost" w:date="2019-03-18T21:52:00Z">
                <w:rPr>
                  <w:rStyle w:val="Hyperlink"/>
                  <w:rFonts w:ascii="Helvetica" w:hAnsi="Helvetica" w:cs="Helvetica"/>
                  <w:bCs/>
                  <w:sz w:val="20"/>
                  <w:shd w:val="clear" w:color="auto" w:fill="F9F9F9"/>
                  <w:lang w:val="fr-CA" w:eastAsia="en-CA"/>
                </w:rPr>
              </w:rPrChange>
            </w:rPr>
            <w:fldChar w:fldCharType="begin"/>
          </w:r>
          <w:r w:rsidR="00A65745" w:rsidRPr="008257AB" w:rsidDel="008257AB">
            <w:rPr>
              <w:rPrChange w:id="1182" w:author="outpost" w:date="2019-03-18T21:52: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R="00A65745" w:rsidRPr="008257AB" w:rsidDel="008257AB">
            <w:rPr>
              <w:rPrChange w:id="1183" w:author="outpost" w:date="2019-03-18T21:52:00Z">
                <w:rPr>
                  <w:rStyle w:val="Hyperlink"/>
                  <w:rFonts w:ascii="Helvetica" w:hAnsi="Helvetica" w:cs="Helvetica"/>
                  <w:bCs/>
                  <w:sz w:val="20"/>
                  <w:shd w:val="clear" w:color="auto" w:fill="F9F9F9"/>
                  <w:lang w:val="fr-CA" w:eastAsia="en-CA"/>
                </w:rPr>
              </w:rPrChange>
            </w:rPr>
            <w:fldChar w:fldCharType="separate"/>
          </w:r>
          <w:r w:rsidR="00A65745" w:rsidRPr="008257AB" w:rsidDel="008257AB">
            <w:rPr>
              <w:rStyle w:val="Hyperlink"/>
              <w:rPrChange w:id="1184" w:author="outpost" w:date="2019-03-18T21:52: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R="00A65745" w:rsidRPr="008257AB" w:rsidDel="008257AB">
            <w:rPr>
              <w:rPrChange w:id="1185" w:author="outpost" w:date="2019-03-18T21:52:00Z">
                <w:rPr>
                  <w:rStyle w:val="Hyperlink"/>
                  <w:rFonts w:ascii="Helvetica" w:hAnsi="Helvetica" w:cs="Helvetica"/>
                  <w:bCs/>
                  <w:sz w:val="20"/>
                  <w:shd w:val="clear" w:color="auto" w:fill="F9F9F9"/>
                  <w:lang w:val="fr-CA" w:eastAsia="en-CA"/>
                </w:rPr>
              </w:rPrChange>
            </w:rPr>
            <w:fldChar w:fldCharType="end"/>
          </w:r>
        </w:del>
      </w:moveTo>
    </w:p>
    <w:p w14:paraId="0032D231" w14:textId="77777777" w:rsidR="00A65745" w:rsidRPr="00EA670B" w:rsidRDefault="00A65745" w:rsidP="008257AB">
      <w:pPr>
        <w:pStyle w:val="HTMLPreformatted"/>
        <w:shd w:val="clear" w:color="auto" w:fill="FFFFFF"/>
        <w:ind w:left="720"/>
        <w:rPr>
          <w:rFonts w:cs="Arial"/>
          <w:color w:val="24292E"/>
          <w:szCs w:val="22"/>
          <w:lang w:val="fr-CA"/>
        </w:rPr>
        <w:pPrChange w:id="1186" w:author="outpost" w:date="2019-03-18T21:5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p>
    <w:p w14:paraId="3A67BC93" w14:textId="1F0651DB" w:rsidR="007645C1" w:rsidRPr="003D26B2"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fr-CA" w:eastAsia="en-CA"/>
          <w:rPrChange w:id="1187" w:author="Fritz Gyger" w:date="2019-03-17T15:09:00Z">
            <w:rPr>
              <w:rFonts w:cs="Arial"/>
              <w:color w:val="24292E"/>
              <w:szCs w:val="22"/>
              <w:lang w:val="en-CA" w:eastAsia="en-CA"/>
            </w:rPr>
          </w:rPrChange>
        </w:rPr>
      </w:pPr>
      <w:moveTo w:id="1188" w:author="Fritz Gyger" w:date="2019-03-08T16:44:00Z">
        <w:del w:id="1189" w:author="Fritz Gyger" w:date="2019-03-11T19:41:00Z">
          <w:r w:rsidDel="006A1391">
            <w:rPr>
              <w:rFonts w:cs="Arial"/>
              <w:color w:val="24292E"/>
              <w:szCs w:val="22"/>
              <w:lang w:val="fr-CA" w:eastAsia="en-CA"/>
            </w:rPr>
            <w:tab/>
          </w:r>
          <w:r w:rsidRPr="003D26B2" w:rsidDel="006A1391">
            <w:rPr>
              <w:rFonts w:cs="Arial"/>
              <w:color w:val="FF0000"/>
              <w:szCs w:val="22"/>
              <w:lang w:val="fr-CA" w:eastAsia="en-CA"/>
              <w:rPrChange w:id="1190" w:author="Fritz Gyger" w:date="2019-03-17T15:09:00Z">
                <w:rPr>
                  <w:rFonts w:cs="Arial"/>
                  <w:color w:val="FF0000"/>
                  <w:szCs w:val="22"/>
                  <w:lang w:val="en-CA" w:eastAsia="en-CA"/>
                </w:rPr>
              </w:rPrChange>
            </w:rPr>
            <w:delText>Forecast???</w:delText>
          </w:r>
        </w:del>
      </w:moveTo>
    </w:p>
    <w:p w14:paraId="412AB904" w14:textId="1437C405" w:rsidR="007645C1" w:rsidRPr="008257AB" w:rsidRDefault="007645C1" w:rsidP="00825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cs="Arial"/>
          <w:szCs w:val="22"/>
          <w:lang w:val="en-CA" w:eastAsia="en-CA"/>
          <w:rPrChange w:id="1191" w:author="outpost" w:date="2019-03-18T21:51:00Z">
            <w:rPr>
              <w:rFonts w:cs="Arial"/>
              <w:color w:val="24292E"/>
              <w:szCs w:val="22"/>
              <w:lang w:val="en-CA" w:eastAsia="en-CA"/>
            </w:rPr>
          </w:rPrChange>
        </w:rPr>
        <w:pPrChange w:id="1192" w:author="outpost" w:date="2019-03-18T21:5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PrChange>
      </w:pPr>
      <w:moveToRangeStart w:id="1193" w:author="Fritz Gyger" w:date="2019-03-08T16:49:00Z" w:name="move2956186"/>
      <w:moveToRangeEnd w:id="975"/>
      <w:moveTo w:id="1194" w:author="Fritz Gyger" w:date="2019-03-08T16:49:00Z">
        <w:del w:id="1195" w:author="Fritz Gyger" w:date="2019-03-08T16:49:00Z">
          <w:r w:rsidRPr="008257AB" w:rsidDel="007645C1">
            <w:rPr>
              <w:rFonts w:cs="Arial"/>
              <w:szCs w:val="22"/>
              <w:lang w:val="en-CA" w:eastAsia="en-CA"/>
              <w:rPrChange w:id="1196" w:author="outpost" w:date="2019-03-18T21:51:00Z">
                <w:rPr>
                  <w:rFonts w:cs="Arial"/>
                  <w:color w:val="24292E"/>
                  <w:szCs w:val="22"/>
                  <w:lang w:val="en-CA" w:eastAsia="en-CA"/>
                </w:rPr>
              </w:rPrChange>
            </w:rPr>
            <w:delText>Additionally,</w:delText>
          </w:r>
        </w:del>
      </w:moveTo>
      <w:ins w:id="1197" w:author="Fritz Gyger" w:date="2019-03-08T16:49:00Z">
        <w:r w:rsidRPr="008257AB">
          <w:rPr>
            <w:rFonts w:cs="Arial"/>
            <w:szCs w:val="22"/>
            <w:lang w:val="en-CA" w:eastAsia="en-CA"/>
            <w:rPrChange w:id="1198" w:author="outpost" w:date="2019-03-18T21:51:00Z">
              <w:rPr>
                <w:rFonts w:cs="Arial"/>
                <w:color w:val="24292E"/>
                <w:szCs w:val="22"/>
                <w:lang w:val="en-CA" w:eastAsia="en-CA"/>
              </w:rPr>
            </w:rPrChange>
          </w:rPr>
          <w:t>T</w:t>
        </w:r>
      </w:ins>
      <w:moveTo w:id="1199" w:author="Fritz Gyger" w:date="2019-03-08T16:49:00Z">
        <w:del w:id="1200" w:author="Fritz Gyger" w:date="2019-03-08T16:49:00Z">
          <w:r w:rsidRPr="008257AB" w:rsidDel="007645C1">
            <w:rPr>
              <w:rFonts w:cs="Arial"/>
              <w:szCs w:val="22"/>
              <w:lang w:val="en-CA" w:eastAsia="en-CA"/>
              <w:rPrChange w:id="1201" w:author="outpost" w:date="2019-03-18T21:51:00Z">
                <w:rPr>
                  <w:rFonts w:cs="Arial"/>
                  <w:color w:val="24292E"/>
                  <w:szCs w:val="22"/>
                  <w:lang w:val="en-CA" w:eastAsia="en-CA"/>
                </w:rPr>
              </w:rPrChange>
            </w:rPr>
            <w:delText xml:space="preserve"> t</w:delText>
          </w:r>
        </w:del>
        <w:r w:rsidRPr="008257AB">
          <w:rPr>
            <w:rFonts w:cs="Arial"/>
            <w:szCs w:val="22"/>
            <w:lang w:val="en-CA" w:eastAsia="en-CA"/>
            <w:rPrChange w:id="1202" w:author="outpost" w:date="2019-03-18T21:51:00Z">
              <w:rPr>
                <w:rFonts w:cs="Arial"/>
                <w:color w:val="24292E"/>
                <w:szCs w:val="22"/>
                <w:lang w:val="en-CA" w:eastAsia="en-CA"/>
              </w:rPr>
            </w:rPrChange>
          </w:rPr>
          <w:t xml:space="preserve">he </w:t>
        </w:r>
        <w:r w:rsidRPr="008257AB">
          <w:rPr>
            <w:rFonts w:cs="Arial"/>
            <w:szCs w:val="22"/>
            <w:u w:val="single"/>
            <w:lang w:val="en-CA" w:eastAsia="en-CA"/>
            <w:rPrChange w:id="1203" w:author="outpost" w:date="2019-03-18T21:51:00Z">
              <w:rPr>
                <w:rFonts w:cs="Arial"/>
                <w:color w:val="24292E"/>
                <w:szCs w:val="22"/>
                <w:u w:val="single"/>
                <w:lang w:val="en-CA" w:eastAsia="en-CA"/>
              </w:rPr>
            </w:rPrChange>
          </w:rPr>
          <w:t>amount of precipitation</w:t>
        </w:r>
        <w:r w:rsidRPr="008257AB">
          <w:rPr>
            <w:rFonts w:cs="Arial"/>
            <w:szCs w:val="22"/>
            <w:lang w:val="en-CA" w:eastAsia="en-CA"/>
            <w:rPrChange w:id="1204" w:author="outpost" w:date="2019-03-18T21:51:00Z">
              <w:rPr>
                <w:rFonts w:cs="Arial"/>
                <w:color w:val="24292E"/>
                <w:szCs w:val="22"/>
                <w:lang w:val="en-CA" w:eastAsia="en-CA"/>
              </w:rPr>
            </w:rPrChange>
          </w:rPr>
          <w:t xml:space="preserve"> is recorded at the Montreal YUL international airport as an average depth in centimeters. Also, it is assumed for this project that the quantity of precipitation recorded at the Montreal YUL international airport is treated as the uniform distribution of precipitation across the area, which is being </w:t>
        </w:r>
        <w:proofErr w:type="gramStart"/>
        <w:r w:rsidRPr="008257AB">
          <w:rPr>
            <w:rFonts w:cs="Arial"/>
            <w:szCs w:val="22"/>
            <w:lang w:val="en-CA" w:eastAsia="en-CA"/>
            <w:rPrChange w:id="1205" w:author="outpost" w:date="2019-03-18T21:51:00Z">
              <w:rPr>
                <w:rFonts w:cs="Arial"/>
                <w:color w:val="24292E"/>
                <w:szCs w:val="22"/>
                <w:lang w:val="en-CA" w:eastAsia="en-CA"/>
              </w:rPr>
            </w:rPrChange>
          </w:rPr>
          <w:t>consider</w:t>
        </w:r>
        <w:proofErr w:type="gramEnd"/>
        <w:r w:rsidRPr="008257AB">
          <w:rPr>
            <w:rFonts w:cs="Arial"/>
            <w:szCs w:val="22"/>
            <w:lang w:val="en-CA" w:eastAsia="en-CA"/>
            <w:rPrChange w:id="1206" w:author="outpost" w:date="2019-03-18T21:51:00Z">
              <w:rPr>
                <w:rFonts w:cs="Arial"/>
                <w:color w:val="24292E"/>
                <w:szCs w:val="22"/>
                <w:lang w:val="en-CA" w:eastAsia="en-CA"/>
              </w:rPr>
            </w:rPrChange>
          </w:rPr>
          <w:t xml:space="preserve"> for this analysis. Therefore, all locations serviced by vehicles with a </w:t>
        </w:r>
        <w:r w:rsidRPr="008257AB">
          <w:rPr>
            <w:rFonts w:cs="Arial"/>
            <w:b/>
            <w:szCs w:val="22"/>
            <w:u w:val="single"/>
            <w:lang w:val="en-CA" w:eastAsia="en-CA"/>
            <w:rPrChange w:id="1207" w:author="outpost" w:date="2019-03-18T21:51:00Z">
              <w:rPr>
                <w:rFonts w:cs="Arial"/>
                <w:b/>
                <w:color w:val="24292E"/>
                <w:szCs w:val="22"/>
                <w:u w:val="single"/>
                <w:lang w:val="en-CA" w:eastAsia="en-CA"/>
              </w:rPr>
            </w:rPrChange>
          </w:rPr>
          <w:t>contract</w:t>
        </w:r>
        <w:r w:rsidRPr="008257AB">
          <w:rPr>
            <w:rFonts w:cs="Arial"/>
            <w:szCs w:val="22"/>
            <w:u w:val="single"/>
            <w:lang w:val="en-CA" w:eastAsia="en-CA"/>
            <w:rPrChange w:id="1208" w:author="outpost" w:date="2019-03-18T21:51:00Z">
              <w:rPr>
                <w:rFonts w:cs="Arial"/>
                <w:color w:val="24292E"/>
                <w:szCs w:val="22"/>
                <w:u w:val="single"/>
                <w:lang w:val="en-CA" w:eastAsia="en-CA"/>
              </w:rPr>
            </w:rPrChange>
          </w:rPr>
          <w:t xml:space="preserve"> </w:t>
        </w:r>
        <w:r w:rsidRPr="008257AB">
          <w:rPr>
            <w:rFonts w:cs="Arial"/>
            <w:b/>
            <w:szCs w:val="22"/>
            <w:u w:val="single"/>
            <w:lang w:val="en-CA" w:eastAsia="en-CA"/>
            <w:rPrChange w:id="1209" w:author="outpost" w:date="2019-03-18T21:51:00Z">
              <w:rPr>
                <w:rFonts w:cs="Arial"/>
                <w:b/>
                <w:color w:val="24292E"/>
                <w:szCs w:val="22"/>
                <w:u w:val="single"/>
                <w:lang w:val="en-CA" w:eastAsia="en-CA"/>
              </w:rPr>
            </w:rPrChange>
          </w:rPr>
          <w:t>ID</w:t>
        </w:r>
        <w:r w:rsidRPr="008257AB">
          <w:rPr>
            <w:rFonts w:cs="Arial"/>
            <w:szCs w:val="22"/>
            <w:lang w:val="en-CA" w:eastAsia="en-CA"/>
            <w:rPrChange w:id="1210" w:author="outpost" w:date="2019-03-18T21:51:00Z">
              <w:rPr>
                <w:rFonts w:cs="Arial"/>
                <w:color w:val="24292E"/>
                <w:szCs w:val="22"/>
                <w:lang w:val="en-CA" w:eastAsia="en-CA"/>
              </w:rPr>
            </w:rPrChange>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1193"/>
    <w:p w14:paraId="35B2097B" w14:textId="2547EE9A" w:rsidR="002E7C13" w:rsidRDefault="002E7C13">
      <w:pPr>
        <w:spacing w:before="0" w:after="0"/>
        <w:rPr>
          <w:ins w:id="1211" w:author="outpost" w:date="2019-03-18T22:10:00Z"/>
          <w:lang w:val="en-CA"/>
        </w:rPr>
      </w:pPr>
      <w:ins w:id="1212" w:author="outpost" w:date="2019-03-18T22:10:00Z">
        <w:r>
          <w:rPr>
            <w:lang w:val="en-CA"/>
          </w:rPr>
          <w:br w:type="page"/>
        </w:r>
      </w:ins>
    </w:p>
    <w:p w14:paraId="53995E8A" w14:textId="3DCCB0BF" w:rsidR="00A65745" w:rsidRPr="007645C1" w:rsidDel="002E7C13" w:rsidRDefault="00A65745">
      <w:pPr>
        <w:pStyle w:val="BodyText"/>
        <w:rPr>
          <w:del w:id="1213" w:author="outpost" w:date="2019-03-18T22:10:00Z"/>
          <w:lang w:val="en-CA"/>
          <w:rPrChange w:id="1214" w:author="Fritz Gyger" w:date="2019-03-08T16:49:00Z">
            <w:rPr>
              <w:del w:id="1215" w:author="outpost" w:date="2019-03-18T22:10:00Z"/>
            </w:rPr>
          </w:rPrChange>
        </w:rPr>
        <w:pPrChange w:id="1216" w:author="Fritz Gyger" w:date="2019-03-08T16:44:00Z">
          <w:pPr>
            <w:pStyle w:val="InstructionalText"/>
          </w:pPr>
        </w:pPrChange>
      </w:pPr>
    </w:p>
    <w:p w14:paraId="2804E00A" w14:textId="77777777" w:rsidR="00BB12B8" w:rsidRDefault="004B2EA2">
      <w:pPr>
        <w:pStyle w:val="Heading3"/>
        <w:numPr>
          <w:ilvl w:val="2"/>
          <w:numId w:val="2"/>
        </w:numPr>
      </w:pPr>
      <w:bookmarkStart w:id="1217" w:name="_Toc432497658"/>
      <w:bookmarkStart w:id="1218" w:name="_Toc3830775"/>
      <w:bookmarkStart w:id="1219" w:name="_GoBack"/>
      <w:bookmarkEnd w:id="1219"/>
      <w:r>
        <w:t>Constraints</w:t>
      </w:r>
      <w:bookmarkEnd w:id="1217"/>
      <w:bookmarkEnd w:id="1218"/>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1863D0BB"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xml:space="preserve">. </w:t>
      </w:r>
      <w:del w:id="1220" w:author="Fritz Gyger" w:date="2019-03-11T19:42:00Z">
        <w:r w:rsidR="0070447E" w:rsidDel="006A1391">
          <w:rPr>
            <w:lang w:val="en-CA" w:eastAsia="ar-SA"/>
          </w:rPr>
          <w:delText>(</w:delText>
        </w:r>
        <w:r w:rsidR="0070447E" w:rsidRPr="0070447E" w:rsidDel="006A1391">
          <w:rPr>
            <w:color w:val="FF0000"/>
            <w:lang w:val="en-CA" w:eastAsia="ar-SA"/>
          </w:rPr>
          <w:delText>weather Canada</w:delText>
        </w:r>
        <w:r w:rsidR="0070447E" w:rsidDel="006A1391">
          <w:rPr>
            <w:color w:val="FF0000"/>
            <w:lang w:val="en-CA" w:eastAsia="ar-SA"/>
          </w:rPr>
          <w:delText xml:space="preserve"> tbc - Ilia</w:delText>
        </w:r>
        <w:r w:rsidR="0070447E" w:rsidRPr="0070447E" w:rsidDel="006A1391">
          <w:rPr>
            <w:color w:val="FF0000"/>
            <w:lang w:val="en-CA" w:eastAsia="ar-SA"/>
          </w:rPr>
          <w:delText>?)</w:delText>
        </w:r>
      </w:del>
    </w:p>
    <w:p w14:paraId="172CFD39" w14:textId="173E12A6" w:rsidR="0070447E" w:rsidRPr="00320A42" w:rsidRDefault="006A1391" w:rsidP="00E537B5">
      <w:pPr>
        <w:pStyle w:val="BodyText"/>
        <w:numPr>
          <w:ilvl w:val="0"/>
          <w:numId w:val="4"/>
        </w:numPr>
        <w:rPr>
          <w:lang w:val="en-CA" w:eastAsia="ar-SA"/>
        </w:rPr>
      </w:pPr>
      <w:ins w:id="1221" w:author="Fritz Gyger" w:date="2019-03-11T19:42:00Z">
        <w:r>
          <w:rPr>
            <w:lang w:val="en-CA" w:eastAsia="ar-SA"/>
          </w:rPr>
          <w:t>Extraction</w:t>
        </w:r>
      </w:ins>
      <w:ins w:id="1222" w:author="Fritz Gyger" w:date="2019-03-11T19:41:00Z">
        <w:r>
          <w:rPr>
            <w:lang w:val="en-CA" w:eastAsia="ar-SA"/>
          </w:rPr>
          <w:t xml:space="preserve"> of weather data from Environment Canad</w:t>
        </w:r>
      </w:ins>
      <w:ins w:id="1223" w:author="Fritz Gyger" w:date="2019-03-11T19:42:00Z">
        <w:r>
          <w:rPr>
            <w:lang w:val="en-CA" w:eastAsia="ar-SA"/>
          </w:rPr>
          <w:t xml:space="preserve">a at the same time as the one from the city. </w:t>
        </w:r>
      </w:ins>
      <w:ins w:id="1224" w:author="Fritz Gyger" w:date="2019-03-11T19:41:00Z">
        <w:r>
          <w:rPr>
            <w:lang w:val="en-CA" w:eastAsia="ar-SA"/>
          </w:rPr>
          <w:t xml:space="preserve"> </w:t>
        </w:r>
      </w:ins>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1225" w:name="_Toc294191293"/>
      <w:bookmarkStart w:id="1226" w:name="_Toc432497659"/>
      <w:bookmarkStart w:id="1227" w:name="_Toc3830776"/>
      <w:bookmarkEnd w:id="1225"/>
      <w:r>
        <w:t>Risks</w:t>
      </w:r>
      <w:bookmarkEnd w:id="1226"/>
      <w:bookmarkEnd w:id="1227"/>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11589C" w:rsidRDefault="00410D82" w:rsidP="006352E5">
      <w:pPr>
        <w:pStyle w:val="BodyText"/>
        <w:numPr>
          <w:ilvl w:val="0"/>
          <w:numId w:val="6"/>
        </w:numPr>
        <w:rPr>
          <w:ins w:id="1228" w:author="outpost" w:date="2019-03-18T21:11:00Z"/>
          <w:lang w:eastAsia="ar-SA"/>
          <w:rPrChange w:id="1229" w:author="outpost" w:date="2019-03-18T21:11:00Z">
            <w:rPr>
              <w:ins w:id="1230" w:author="outpost" w:date="2019-03-18T21:11:00Z"/>
              <w:i/>
              <w:lang w:val="en-CA" w:eastAsia="ar-SA"/>
            </w:rPr>
          </w:rPrChange>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00CC0A2B" w14:textId="4D3038B1" w:rsidR="0011589C" w:rsidRPr="0011589C" w:rsidRDefault="0011589C" w:rsidP="006352E5">
      <w:pPr>
        <w:pStyle w:val="BodyText"/>
        <w:numPr>
          <w:ilvl w:val="0"/>
          <w:numId w:val="6"/>
        </w:numPr>
        <w:rPr>
          <w:lang w:eastAsia="ar-SA"/>
          <w:rPrChange w:id="1231" w:author="outpost" w:date="2019-03-18T21:11:00Z">
            <w:rPr>
              <w:lang w:eastAsia="ar-SA"/>
            </w:rPr>
          </w:rPrChange>
        </w:rPr>
      </w:pPr>
      <w:ins w:id="1232" w:author="outpost" w:date="2019-03-18T21:11:00Z">
        <w:r w:rsidRPr="0011589C">
          <w:rPr>
            <w:lang w:val="en-CA" w:eastAsia="ar-SA"/>
            <w:rPrChange w:id="1233" w:author="outpost" w:date="2019-03-18T21:11:00Z">
              <w:rPr>
                <w:i/>
                <w:lang w:val="en-CA" w:eastAsia="ar-SA"/>
              </w:rPr>
            </w:rPrChange>
          </w:rPr>
          <w:t xml:space="preserve">Digital </w:t>
        </w:r>
        <w:r>
          <w:rPr>
            <w:lang w:val="en-CA" w:eastAsia="ar-SA"/>
          </w:rPr>
          <w:t>Ocean is a private funded entity</w:t>
        </w:r>
      </w:ins>
      <w:ins w:id="1234" w:author="outpost" w:date="2019-03-18T21:12:00Z">
        <w:r>
          <w:rPr>
            <w:lang w:val="en-CA" w:eastAsia="ar-SA"/>
          </w:rPr>
          <w:t xml:space="preserve">. Prior rounds of funding are documented on </w:t>
        </w:r>
        <w:proofErr w:type="spellStart"/>
        <w:r>
          <w:rPr>
            <w:lang w:val="en-CA" w:eastAsia="ar-SA"/>
          </w:rPr>
          <w:t>Crunchbase</w:t>
        </w:r>
        <w:proofErr w:type="spellEnd"/>
        <w:r>
          <w:rPr>
            <w:lang w:val="en-CA" w:eastAsia="ar-SA"/>
          </w:rPr>
          <w:t>.</w:t>
        </w:r>
      </w:ins>
      <w:ins w:id="1235" w:author="outpost" w:date="2019-03-18T21:11:00Z">
        <w:r>
          <w:rPr>
            <w:lang w:val="en-CA" w:eastAsia="ar-SA"/>
          </w:rPr>
          <w:t xml:space="preserve"> [3*]</w:t>
        </w:r>
      </w:ins>
    </w:p>
    <w:p w14:paraId="7131C42D" w14:textId="77777777" w:rsidR="00E537B5" w:rsidRPr="00E537B5" w:rsidRDefault="00E537B5" w:rsidP="00E537B5">
      <w:pPr>
        <w:pStyle w:val="BodyText"/>
        <w:rPr>
          <w:lang w:eastAsia="ar-SA"/>
        </w:rPr>
      </w:pPr>
    </w:p>
    <w:p w14:paraId="1D3FF181" w14:textId="77777777" w:rsidR="00BB12B8" w:rsidRDefault="004B2EA2" w:rsidP="00251F7E">
      <w:pPr>
        <w:pStyle w:val="Heading2"/>
        <w:pPrChange w:id="1236" w:author="outpost" w:date="2019-03-18T21:38:00Z">
          <w:pPr>
            <w:pStyle w:val="Heading2"/>
            <w:numPr>
              <w:numId w:val="2"/>
            </w:numPr>
          </w:pPr>
        </w:pPrChange>
      </w:pPr>
      <w:bookmarkStart w:id="1237" w:name="_Toc432497660"/>
      <w:bookmarkStart w:id="1238" w:name="_Toc3830777"/>
      <w:r>
        <w:lastRenderedPageBreak/>
        <w:t>Design Decisions</w:t>
      </w:r>
      <w:bookmarkEnd w:id="1237"/>
      <w:bookmarkEnd w:id="1238"/>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00885B0D" w14:textId="2D22B03A" w:rsidR="0054279C" w:rsidRDefault="00AB16E4" w:rsidP="003A3482">
      <w:pPr>
        <w:pStyle w:val="BodyText"/>
        <w:rPr>
          <w:ins w:id="1239" w:author="Pawel Kaluski" w:date="2019-03-13T21:15:00Z"/>
          <w:color w:val="000000" w:themeColor="text1"/>
          <w:highlight w:val="yellow"/>
        </w:rPr>
      </w:pPr>
      <w:ins w:id="1240" w:author="Pawel Kaluski" w:date="2019-03-13T20:07:00Z">
        <w:r w:rsidRPr="00AB16E4">
          <w:rPr>
            <w:color w:val="000000" w:themeColor="text1"/>
            <w:highlight w:val="yellow"/>
            <w:rPrChange w:id="1241" w:author="Pawel Kaluski" w:date="2019-03-13T20:09:00Z">
              <w:rPr>
                <w:color w:val="FFC000"/>
              </w:rPr>
            </w:rPrChange>
          </w:rPr>
          <w:t>We used captera</w:t>
        </w:r>
      </w:ins>
      <w:ins w:id="1242" w:author="Microsoft Office User" w:date="2019-03-17T12:02:00Z">
        <w:r w:rsidR="00697594">
          <w:rPr>
            <w:color w:val="000000" w:themeColor="text1"/>
            <w:highlight w:val="yellow"/>
          </w:rPr>
          <w:t>.com</w:t>
        </w:r>
      </w:ins>
      <w:ins w:id="1243" w:author="Pawel Kaluski" w:date="2019-03-13T20:08:00Z">
        <w:r w:rsidRPr="00AB16E4">
          <w:rPr>
            <w:color w:val="000000" w:themeColor="text1"/>
            <w:highlight w:val="yellow"/>
            <w:rPrChange w:id="1244" w:author="Pawel Kaluski" w:date="2019-03-13T20:09:00Z">
              <w:rPr>
                <w:color w:val="FFC000"/>
              </w:rPr>
            </w:rPrChange>
          </w:rPr>
          <w:t xml:space="preserve"> and cloudways</w:t>
        </w:r>
      </w:ins>
      <w:ins w:id="1245" w:author="Microsoft Office User" w:date="2019-03-17T12:02:00Z">
        <w:r w:rsidR="00697594">
          <w:rPr>
            <w:color w:val="000000" w:themeColor="text1"/>
            <w:highlight w:val="yellow"/>
          </w:rPr>
          <w:t>.com</w:t>
        </w:r>
      </w:ins>
      <w:ins w:id="1246" w:author="Pawel Kaluski" w:date="2019-03-13T20:08:00Z">
        <w:r w:rsidRPr="00AB16E4">
          <w:rPr>
            <w:color w:val="000000" w:themeColor="text1"/>
            <w:highlight w:val="yellow"/>
            <w:rPrChange w:id="1247" w:author="Pawel Kaluski" w:date="2019-03-13T20:09:00Z">
              <w:rPr>
                <w:color w:val="FFC000"/>
              </w:rPr>
            </w:rPrChange>
          </w:rPr>
          <w:t xml:space="preserve"> to compare the different providers</w:t>
        </w:r>
      </w:ins>
      <w:ins w:id="1248" w:author="Pawel Kaluski" w:date="2019-03-13T21:15:00Z">
        <w:r w:rsidR="0054279C">
          <w:rPr>
            <w:color w:val="000000" w:themeColor="text1"/>
            <w:highlight w:val="yellow"/>
          </w:rPr>
          <w:t>.</w:t>
        </w:r>
      </w:ins>
    </w:p>
    <w:p w14:paraId="5AFADC9E" w14:textId="2FBF5798" w:rsidR="00CE1FC8" w:rsidRDefault="0054279C" w:rsidP="003A3482">
      <w:pPr>
        <w:pStyle w:val="BodyText"/>
        <w:rPr>
          <w:ins w:id="1249" w:author="Pawel Kaluski" w:date="2019-03-13T21:20:00Z"/>
          <w:color w:val="000000" w:themeColor="text1"/>
          <w:highlight w:val="yellow"/>
        </w:rPr>
      </w:pPr>
      <w:ins w:id="1250" w:author="Pawel Kaluski" w:date="2019-03-13T21:16:00Z">
        <w:r>
          <w:rPr>
            <w:color w:val="000000" w:themeColor="text1"/>
            <w:highlight w:val="yellow"/>
          </w:rPr>
          <w:t xml:space="preserve">We looked at the needs and what solution would accommodate </w:t>
        </w:r>
        <w:del w:id="1251" w:author="Fritz Gyger" w:date="2019-03-17T15:22:00Z">
          <w:r w:rsidDel="006D5B39">
            <w:rPr>
              <w:color w:val="000000" w:themeColor="text1"/>
              <w:highlight w:val="yellow"/>
            </w:rPr>
            <w:delText>f</w:delText>
          </w:r>
        </w:del>
      </w:ins>
      <w:ins w:id="1252" w:author="Fritz Gyger" w:date="2019-03-17T15:22:00Z">
        <w:r w:rsidR="006D5B39">
          <w:rPr>
            <w:color w:val="000000" w:themeColor="text1"/>
            <w:highlight w:val="yellow"/>
          </w:rPr>
          <w:t>them f</w:t>
        </w:r>
      </w:ins>
      <w:ins w:id="1253" w:author="Pawel Kaluski" w:date="2019-03-13T21:16:00Z">
        <w:r>
          <w:rPr>
            <w:color w:val="000000" w:themeColor="text1"/>
            <w:highlight w:val="yellow"/>
          </w:rPr>
          <w:t xml:space="preserve">or </w:t>
        </w:r>
        <w:proofErr w:type="gramStart"/>
        <w:r>
          <w:rPr>
            <w:color w:val="000000" w:themeColor="text1"/>
            <w:highlight w:val="yellow"/>
          </w:rPr>
          <w:t xml:space="preserve">the </w:t>
        </w:r>
      </w:ins>
      <w:ins w:id="1254" w:author="Microsoft Office User" w:date="2019-03-17T12:02:00Z">
        <w:r w:rsidR="00697594">
          <w:rPr>
            <w:color w:val="000000" w:themeColor="text1"/>
            <w:highlight w:val="yellow"/>
          </w:rPr>
          <w:t>be</w:t>
        </w:r>
      </w:ins>
      <w:proofErr w:type="gramEnd"/>
      <w:ins w:id="1255" w:author="Pawel Kaluski" w:date="2019-03-13T21:16:00Z">
        <w:del w:id="1256" w:author="Microsoft Office User" w:date="2019-03-17T12:02:00Z">
          <w:r w:rsidDel="00697594">
            <w:rPr>
              <w:color w:val="000000" w:themeColor="text1"/>
              <w:highlight w:val="yellow"/>
            </w:rPr>
            <w:delText>lea</w:delText>
          </w:r>
        </w:del>
        <w:r>
          <w:rPr>
            <w:color w:val="000000" w:themeColor="text1"/>
            <w:highlight w:val="yellow"/>
          </w:rPr>
          <w:t>st</w:t>
        </w:r>
      </w:ins>
      <w:ins w:id="1257" w:author="Microsoft Office User" w:date="2019-03-17T12:02:00Z">
        <w:r w:rsidR="00697594">
          <w:rPr>
            <w:color w:val="000000" w:themeColor="text1"/>
            <w:highlight w:val="yellow"/>
          </w:rPr>
          <w:t xml:space="preserve"> price</w:t>
        </w:r>
      </w:ins>
      <w:ins w:id="1258" w:author="Pawel Kaluski" w:date="2019-03-13T21:20:00Z">
        <w:r w:rsidR="00CE1FC8">
          <w:rPr>
            <w:color w:val="000000" w:themeColor="text1"/>
            <w:highlight w:val="yellow"/>
          </w:rPr>
          <w:t>.</w:t>
        </w:r>
      </w:ins>
    </w:p>
    <w:p w14:paraId="2ADEBBCD" w14:textId="77777777" w:rsidR="00CE1FC8" w:rsidRDefault="00CE1FC8" w:rsidP="003A3482">
      <w:pPr>
        <w:pStyle w:val="BodyText"/>
        <w:rPr>
          <w:ins w:id="1259" w:author="Pawel Kaluski" w:date="2019-03-13T21:21:00Z"/>
          <w:color w:val="000000" w:themeColor="text1"/>
          <w:highlight w:val="yellow"/>
        </w:rPr>
      </w:pPr>
    </w:p>
    <w:p w14:paraId="6919A6F9" w14:textId="5D8BC834" w:rsidR="00173FA5" w:rsidDel="006D5B39" w:rsidRDefault="00CE1FC8" w:rsidP="003A3482">
      <w:pPr>
        <w:pStyle w:val="BodyText"/>
        <w:rPr>
          <w:ins w:id="1260" w:author="Pawel Kaluski" w:date="2019-03-13T21:33:00Z"/>
          <w:moveFrom w:id="1261" w:author="Fritz Gyger" w:date="2019-03-17T15:21:00Z"/>
          <w:color w:val="000000" w:themeColor="text1"/>
          <w:highlight w:val="yellow"/>
        </w:rPr>
      </w:pPr>
      <w:moveFromRangeStart w:id="1262" w:author="Fritz Gyger" w:date="2019-03-17T15:21:00Z" w:name="move3728487"/>
      <w:moveFrom w:id="1263" w:author="Fritz Gyger" w:date="2019-03-17T15:21:00Z">
        <w:ins w:id="1264" w:author="Pawel Kaluski" w:date="2019-03-13T21:21:00Z">
          <w:r w:rsidDel="006D5B39">
            <w:rPr>
              <w:color w:val="000000" w:themeColor="text1"/>
              <w:highlight w:val="yellow"/>
            </w:rPr>
            <w:t>We recommend going with Digital Ocean.</w:t>
          </w:r>
        </w:ins>
        <w:ins w:id="1265" w:author="Pawel Kaluski" w:date="2019-03-13T21:29:00Z">
          <w:r w:rsidR="00173FA5" w:rsidDel="006D5B39">
            <w:rPr>
              <w:color w:val="000000" w:themeColor="text1"/>
              <w:highlight w:val="yellow"/>
            </w:rPr>
            <w:t xml:space="preserve"> Digital Ocean was founded in 2011. </w:t>
          </w:r>
        </w:ins>
        <w:ins w:id="1266" w:author="Pawel Kaluski" w:date="2019-03-13T21:30:00Z">
          <w:r w:rsidR="00173FA5" w:rsidDel="006D5B39">
            <w:rPr>
              <w:color w:val="000000" w:themeColor="text1"/>
              <w:highlight w:val="yellow"/>
            </w:rPr>
            <w:t xml:space="preserve">They are considered a startup </w:t>
          </w:r>
        </w:ins>
        <w:ins w:id="1267" w:author="Pawel Kaluski" w:date="2019-03-13T21:31:00Z">
          <w:r w:rsidR="00173FA5" w:rsidDel="006D5B39">
            <w:rPr>
              <w:color w:val="000000" w:themeColor="text1"/>
              <w:highlight w:val="yellow"/>
            </w:rPr>
            <w:t xml:space="preserve">company in the expansion </w:t>
          </w:r>
        </w:ins>
        <w:ins w:id="1268" w:author="Pawel Kaluski" w:date="2019-03-13T21:30:00Z">
          <w:r w:rsidR="00173FA5" w:rsidDel="006D5B39">
            <w:rPr>
              <w:color w:val="000000" w:themeColor="text1"/>
              <w:highlight w:val="yellow"/>
            </w:rPr>
            <w:t>phase</w:t>
          </w:r>
        </w:ins>
        <w:ins w:id="1269" w:author="Pawel Kaluski" w:date="2019-03-13T21:31:00Z">
          <w:r w:rsidR="00173FA5" w:rsidDel="006D5B39">
            <w:rPr>
              <w:color w:val="000000" w:themeColor="text1"/>
              <w:highlight w:val="yellow"/>
            </w:rPr>
            <w:t>.</w:t>
          </w:r>
        </w:ins>
        <w:ins w:id="1270" w:author="Pawel Kaluski" w:date="2019-03-13T21:47:00Z">
          <w:r w:rsidR="00A60E4A" w:rsidDel="006D5B39">
            <w:rPr>
              <w:color w:val="000000" w:themeColor="text1"/>
              <w:highlight w:val="yellow"/>
            </w:rPr>
            <w:t xml:space="preserve"> They offer the</w:t>
          </w:r>
        </w:ins>
        <w:ins w:id="1271" w:author="Pawel Kaluski" w:date="2019-03-13T21:48:00Z">
          <w:r w:rsidR="00A60E4A" w:rsidDel="006D5B39">
            <w:rPr>
              <w:color w:val="000000" w:themeColor="text1"/>
              <w:highlight w:val="yellow"/>
            </w:rPr>
            <w:t xml:space="preserve"> best price compared to the </w:t>
          </w:r>
          <w:r w:rsidR="009300B9" w:rsidDel="006D5B39">
            <w:rPr>
              <w:color w:val="000000" w:themeColor="text1"/>
              <w:highlight w:val="yellow"/>
            </w:rPr>
            <w:t>other providers.</w:t>
          </w:r>
        </w:ins>
        <w:ins w:id="1272" w:author="Pawel Kaluski" w:date="2019-03-13T21:31:00Z">
          <w:r w:rsidR="00173FA5" w:rsidDel="006D5B39">
            <w:rPr>
              <w:color w:val="000000" w:themeColor="text1"/>
              <w:highlight w:val="yellow"/>
            </w:rPr>
            <w:t xml:space="preserve"> Should anything happen tha</w:t>
          </w:r>
        </w:ins>
        <w:ins w:id="1273" w:author="Pawel Kaluski" w:date="2019-03-13T21:48:00Z">
          <w:r w:rsidR="009300B9" w:rsidDel="006D5B39">
            <w:rPr>
              <w:color w:val="000000" w:themeColor="text1"/>
              <w:highlight w:val="yellow"/>
            </w:rPr>
            <w:t xml:space="preserve">t </w:t>
          </w:r>
        </w:ins>
        <w:ins w:id="1274" w:author="Pawel Kaluski" w:date="2019-03-13T21:31:00Z">
          <w:r w:rsidR="00173FA5" w:rsidDel="006D5B39">
            <w:rPr>
              <w:color w:val="000000" w:themeColor="text1"/>
              <w:highlight w:val="yellow"/>
            </w:rPr>
            <w:t>would</w:t>
          </w:r>
        </w:ins>
        <w:ins w:id="1275" w:author="Pawel Kaluski" w:date="2019-03-13T21:48:00Z">
          <w:r w:rsidR="009300B9" w:rsidDel="006D5B39">
            <w:rPr>
              <w:color w:val="000000" w:themeColor="text1"/>
              <w:highlight w:val="yellow"/>
            </w:rPr>
            <w:t xml:space="preserve"> force Digital Ocean</w:t>
          </w:r>
        </w:ins>
        <w:ins w:id="1276" w:author="Pawel Kaluski" w:date="2019-03-13T21:49:00Z">
          <w:r w:rsidR="009300B9" w:rsidDel="006D5B39">
            <w:rPr>
              <w:color w:val="000000" w:themeColor="text1"/>
              <w:highlight w:val="yellow"/>
            </w:rPr>
            <w:t xml:space="preserve"> to</w:t>
          </w:r>
        </w:ins>
        <w:ins w:id="1277" w:author="Pawel Kaluski" w:date="2019-03-13T21:32:00Z">
          <w:r w:rsidR="00173FA5" w:rsidDel="006D5B39">
            <w:rPr>
              <w:color w:val="000000" w:themeColor="text1"/>
              <w:highlight w:val="yellow"/>
            </w:rPr>
            <w:t xml:space="preserve"> significantly alter their pricing or prevent them from delivering the service</w:t>
          </w:r>
        </w:ins>
        <w:ins w:id="1278" w:author="Pawel Kaluski" w:date="2019-03-13T21:49:00Z">
          <w:r w:rsidR="009300B9" w:rsidDel="006D5B39">
            <w:rPr>
              <w:color w:val="000000" w:themeColor="text1"/>
              <w:highlight w:val="yellow"/>
            </w:rPr>
            <w:t>s</w:t>
          </w:r>
        </w:ins>
        <w:ins w:id="1279" w:author="Pawel Kaluski" w:date="2019-03-13T21:32:00Z">
          <w:r w:rsidR="00173FA5" w:rsidDel="006D5B39">
            <w:rPr>
              <w:color w:val="000000" w:themeColor="text1"/>
              <w:highlight w:val="yellow"/>
            </w:rPr>
            <w:t xml:space="preserve">, we would recommend </w:t>
          </w:r>
        </w:ins>
        <w:ins w:id="1280" w:author="Pawel Kaluski" w:date="2019-03-13T21:33:00Z">
          <w:r w:rsidR="00173FA5" w:rsidDel="006D5B39">
            <w:rPr>
              <w:color w:val="000000" w:themeColor="text1"/>
              <w:highlight w:val="yellow"/>
            </w:rPr>
            <w:t xml:space="preserve">to switch to </w:t>
          </w:r>
        </w:ins>
        <w:ins w:id="1281" w:author="Pawel Kaluski" w:date="2019-03-13T21:32:00Z">
          <w:r w:rsidR="00173FA5" w:rsidDel="006D5B39">
            <w:rPr>
              <w:color w:val="000000" w:themeColor="text1"/>
              <w:highlight w:val="yellow"/>
            </w:rPr>
            <w:t>Casp</w:t>
          </w:r>
        </w:ins>
        <w:ins w:id="1282" w:author="Pawel Kaluski" w:date="2019-03-13T21:33:00Z">
          <w:r w:rsidR="00173FA5" w:rsidDel="006D5B39">
            <w:rPr>
              <w:color w:val="000000" w:themeColor="text1"/>
              <w:highlight w:val="yellow"/>
            </w:rPr>
            <w:t>io.</w:t>
          </w:r>
          <w:bookmarkStart w:id="1283" w:name="_Toc3729058"/>
          <w:bookmarkStart w:id="1284" w:name="_Toc3830778"/>
          <w:bookmarkEnd w:id="1283"/>
          <w:bookmarkEnd w:id="1284"/>
        </w:ins>
      </w:moveFrom>
    </w:p>
    <w:p w14:paraId="409D267C" w14:textId="568C49E2" w:rsidR="00173FA5" w:rsidDel="006D5B39" w:rsidRDefault="00173FA5" w:rsidP="003A3482">
      <w:pPr>
        <w:pStyle w:val="BodyText"/>
        <w:rPr>
          <w:ins w:id="1285" w:author="Pawel Kaluski" w:date="2019-03-13T21:33:00Z"/>
          <w:moveFrom w:id="1286" w:author="Fritz Gyger" w:date="2019-03-17T15:21:00Z"/>
          <w:color w:val="000000" w:themeColor="text1"/>
          <w:highlight w:val="yellow"/>
        </w:rPr>
      </w:pPr>
      <w:bookmarkStart w:id="1287" w:name="_Toc3729059"/>
      <w:bookmarkStart w:id="1288" w:name="_Toc3830779"/>
      <w:bookmarkEnd w:id="1287"/>
      <w:bookmarkEnd w:id="1288"/>
    </w:p>
    <w:p w14:paraId="7B0C4D6E" w14:textId="39F0F0A3" w:rsidR="00CE1FC8" w:rsidDel="006D5B39" w:rsidRDefault="00173FA5" w:rsidP="003A3482">
      <w:pPr>
        <w:pStyle w:val="BodyText"/>
        <w:rPr>
          <w:ins w:id="1289" w:author="Pawel Kaluski" w:date="2019-03-13T21:20:00Z"/>
          <w:moveFrom w:id="1290" w:author="Fritz Gyger" w:date="2019-03-17T15:21:00Z"/>
          <w:color w:val="000000" w:themeColor="text1"/>
          <w:highlight w:val="yellow"/>
        </w:rPr>
      </w:pPr>
      <w:moveFrom w:id="1291" w:author="Fritz Gyger" w:date="2019-03-17T15:21:00Z">
        <w:ins w:id="1292" w:author="Pawel Kaluski" w:date="2019-03-13T21:33:00Z">
          <w:r w:rsidDel="006D5B39">
            <w:rPr>
              <w:color w:val="000000" w:themeColor="text1"/>
              <w:highlight w:val="yellow"/>
            </w:rPr>
            <w:t xml:space="preserve">Key features and pricing that led to our </w:t>
          </w:r>
        </w:ins>
        <w:ins w:id="1293" w:author="Pawel Kaluski" w:date="2019-03-13T21:34:00Z">
          <w:r w:rsidDel="006D5B39">
            <w:rPr>
              <w:color w:val="000000" w:themeColor="text1"/>
              <w:highlight w:val="yellow"/>
            </w:rPr>
            <w:t xml:space="preserve">decision is in </w:t>
          </w:r>
        </w:ins>
        <w:ins w:id="1294" w:author="Pawel Kaluski" w:date="2019-03-13T21:46:00Z">
          <w:r w:rsidR="00A60E4A" w:rsidRPr="00A60E4A" w:rsidDel="006D5B39">
            <w:rPr>
              <w:b/>
              <w:color w:val="000000" w:themeColor="text1"/>
              <w:highlight w:val="yellow"/>
              <w:rPrChange w:id="1295" w:author="Pawel Kaluski" w:date="2019-03-13T21:46:00Z">
                <w:rPr>
                  <w:color w:val="000000" w:themeColor="text1"/>
                  <w:highlight w:val="yellow"/>
                </w:rPr>
              </w:rPrChange>
            </w:rPr>
            <w:t>Appendix</w:t>
          </w:r>
        </w:ins>
        <w:ins w:id="1296" w:author="Pawel Kaluski" w:date="2019-03-13T21:34:00Z">
          <w:r w:rsidRPr="00A60E4A" w:rsidDel="006D5B39">
            <w:rPr>
              <w:b/>
              <w:color w:val="000000" w:themeColor="text1"/>
              <w:highlight w:val="yellow"/>
              <w:rPrChange w:id="1297" w:author="Pawel Kaluski" w:date="2019-03-13T21:46:00Z">
                <w:rPr>
                  <w:color w:val="000000" w:themeColor="text1"/>
                  <w:highlight w:val="yellow"/>
                </w:rPr>
              </w:rPrChange>
            </w:rPr>
            <w:t xml:space="preserve"> F</w:t>
          </w:r>
        </w:ins>
        <w:ins w:id="1298" w:author="Pawel Kaluski" w:date="2019-03-13T21:32:00Z">
          <w:r w:rsidDel="006D5B39">
            <w:rPr>
              <w:color w:val="000000" w:themeColor="text1"/>
              <w:highlight w:val="yellow"/>
            </w:rPr>
            <w:t xml:space="preserve"> </w:t>
          </w:r>
        </w:ins>
        <w:bookmarkStart w:id="1299" w:name="_Toc3729060"/>
        <w:bookmarkStart w:id="1300" w:name="_Toc3830780"/>
        <w:bookmarkEnd w:id="1299"/>
        <w:bookmarkEnd w:id="1300"/>
      </w:moveFrom>
    </w:p>
    <w:p w14:paraId="0B3D18F5" w14:textId="6B4C82AA" w:rsidR="00AB16E4" w:rsidDel="006D5B39" w:rsidRDefault="00AB16E4" w:rsidP="003A3482">
      <w:pPr>
        <w:pStyle w:val="BodyText"/>
        <w:rPr>
          <w:ins w:id="1301" w:author="Pawel Kaluski" w:date="2019-03-13T19:49:00Z"/>
          <w:moveFrom w:id="1302" w:author="Fritz Gyger" w:date="2019-03-17T15:21:00Z"/>
          <w:color w:val="FFC000"/>
        </w:rPr>
      </w:pPr>
      <w:bookmarkStart w:id="1303" w:name="_Toc3729061"/>
      <w:bookmarkStart w:id="1304" w:name="_Toc3830781"/>
      <w:bookmarkEnd w:id="1303"/>
      <w:bookmarkEnd w:id="1304"/>
    </w:p>
    <w:p w14:paraId="4A09001F" w14:textId="713DB1B6" w:rsidR="00B010DA" w:rsidDel="006D5B39" w:rsidRDefault="00B010DA" w:rsidP="003A3482">
      <w:pPr>
        <w:pStyle w:val="BodyText"/>
        <w:rPr>
          <w:ins w:id="1305" w:author="Pawel Kaluski" w:date="2019-03-13T19:49:00Z"/>
          <w:moveFrom w:id="1306" w:author="Fritz Gyger" w:date="2019-03-17T15:21:00Z"/>
          <w:color w:val="FFC000"/>
        </w:rPr>
      </w:pPr>
      <w:bookmarkStart w:id="1307" w:name="_Toc3729062"/>
      <w:bookmarkStart w:id="1308" w:name="_Toc3830782"/>
      <w:bookmarkEnd w:id="1307"/>
      <w:bookmarkEnd w:id="1308"/>
    </w:p>
    <w:p w14:paraId="68D46A67" w14:textId="6B74AC03" w:rsidR="00BC22FC" w:rsidRPr="001A3A9B" w:rsidDel="00BC22FC" w:rsidRDefault="00BC22FC">
      <w:pPr>
        <w:pStyle w:val="BodyText"/>
        <w:rPr>
          <w:del w:id="1309" w:author="Pawel Kaluski" w:date="2019-03-12T21:55:00Z"/>
          <w:color w:val="FFC000"/>
          <w:rPrChange w:id="1310" w:author="Pawel Kaluski" w:date="2019-03-12T21:24:00Z">
            <w:rPr>
              <w:del w:id="1311" w:author="Pawel Kaluski" w:date="2019-03-12T21:55:00Z"/>
            </w:rPr>
          </w:rPrChange>
        </w:rPr>
      </w:pPr>
      <w:bookmarkStart w:id="1312" w:name="_Toc3729063"/>
      <w:bookmarkStart w:id="1313" w:name="_Toc3830783"/>
      <w:bookmarkEnd w:id="1312"/>
      <w:bookmarkEnd w:id="1313"/>
      <w:moveFromRangeEnd w:id="1262"/>
    </w:p>
    <w:p w14:paraId="65C7FC44" w14:textId="517D183D" w:rsidR="003A3482" w:rsidRPr="003A3482" w:rsidDel="006D5B39" w:rsidRDefault="003A3482" w:rsidP="003A3482">
      <w:pPr>
        <w:pStyle w:val="BodyText"/>
        <w:rPr>
          <w:del w:id="1314" w:author="Fritz Gyger" w:date="2019-03-17T15:21:00Z"/>
        </w:rPr>
      </w:pPr>
      <w:del w:id="1315" w:author="Fritz Gyger" w:date="2019-03-17T15:21:00Z">
        <w:r w:rsidDel="006D5B39">
          <w:delText xml:space="preserve">Storage options: </w:delText>
        </w:r>
      </w:del>
      <w:ins w:id="1316" w:author="Microsoft Office User" w:date="2019-03-17T12:00:00Z">
        <w:del w:id="1317" w:author="Fritz Gyger" w:date="2019-03-17T15:21:00Z">
          <w:r w:rsidR="00697594" w:rsidDel="006D5B39">
            <w:delText>[</w:delText>
          </w:r>
        </w:del>
      </w:ins>
      <w:ins w:id="1318" w:author="Microsoft Office User" w:date="2019-03-17T12:01:00Z">
        <w:del w:id="1319" w:author="Fritz Gyger" w:date="2019-03-17T15:18:00Z">
          <w:r w:rsidR="00697594" w:rsidDel="00BE7007">
            <w:delText>1</w:delText>
          </w:r>
        </w:del>
        <w:del w:id="1320" w:author="Fritz Gyger" w:date="2019-03-17T15:21:00Z">
          <w:r w:rsidR="00697594" w:rsidDel="006D5B39">
            <w:delText xml:space="preserve">] </w:delText>
          </w:r>
        </w:del>
      </w:ins>
      <w:ins w:id="1321" w:author="Pawel Kaluski" w:date="2019-03-12T20:28:00Z">
        <w:del w:id="1322" w:author="Fritz Gyger" w:date="2019-03-17T15:21:00Z">
          <w:r w:rsidR="004B699A" w:rsidDel="006D5B39">
            <w:delText>w</w:delText>
          </w:r>
        </w:del>
      </w:ins>
      <w:bookmarkStart w:id="1323" w:name="_Toc3729064"/>
      <w:bookmarkStart w:id="1324" w:name="_Toc3830784"/>
      <w:bookmarkEnd w:id="1323"/>
      <w:bookmarkEnd w:id="1324"/>
    </w:p>
    <w:p w14:paraId="33782BFC" w14:textId="77777777" w:rsidR="00BB12B8" w:rsidRDefault="004B2EA2">
      <w:pPr>
        <w:pStyle w:val="Heading3"/>
        <w:numPr>
          <w:ilvl w:val="2"/>
          <w:numId w:val="2"/>
        </w:numPr>
      </w:pPr>
      <w:bookmarkStart w:id="1325" w:name="_Toc432497661"/>
      <w:bookmarkStart w:id="1326" w:name="_Toc3830785"/>
      <w:r>
        <w:t>Key Factors Influencing Design</w:t>
      </w:r>
      <w:bookmarkEnd w:id="1325"/>
      <w:bookmarkEnd w:id="1326"/>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AFACFB0"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ins w:id="1327" w:author="Fritz Gyger" w:date="2019-03-17T15:22:00Z">
        <w:r w:rsidR="006D5B39">
          <w:rPr>
            <w:lang w:val="en-CA" w:eastAsia="ar-SA"/>
          </w:rPr>
          <w:t xml:space="preserve"> with a war storage option</w:t>
        </w:r>
      </w:ins>
      <w:r>
        <w:rPr>
          <w:lang w:val="en-CA" w:eastAsia="ar-SA"/>
        </w:rPr>
        <w:t>.</w:t>
      </w:r>
    </w:p>
    <w:p w14:paraId="218E3C39" w14:textId="77777777" w:rsidR="00DD27EF" w:rsidRDefault="00DD27EF" w:rsidP="00410D82">
      <w:pPr>
        <w:pStyle w:val="BodyText"/>
        <w:rPr>
          <w:lang w:val="en-CA" w:eastAsia="ar-SA"/>
        </w:rPr>
      </w:pPr>
      <w:r>
        <w:rPr>
          <w:lang w:val="en-CA" w:eastAsia="ar-SA"/>
        </w:rPr>
        <w:t>See also Appendix C &amp; D.</w:t>
      </w:r>
    </w:p>
    <w:p w14:paraId="68A908C2" w14:textId="79CA5022" w:rsidR="00410D82" w:rsidRPr="006A1391" w:rsidRDefault="00A60E4A" w:rsidP="00410D82">
      <w:pPr>
        <w:pStyle w:val="BodyText"/>
        <w:rPr>
          <w:color w:val="FF0000"/>
          <w:lang w:val="en-CA" w:eastAsia="ar-SA"/>
          <w:rPrChange w:id="1328" w:author="Fritz Gyger" w:date="2019-03-11T19:44:00Z">
            <w:rPr>
              <w:lang w:val="en-CA" w:eastAsia="ar-SA"/>
            </w:rPr>
          </w:rPrChange>
        </w:rPr>
      </w:pPr>
      <w:ins w:id="1329" w:author="Pawel Kaluski" w:date="2019-03-13T21:46:00Z">
        <w:del w:id="1330" w:author="Fritz Gyger" w:date="2019-03-17T15:22:00Z">
          <w:r w:rsidDel="006D5B39">
            <w:rPr>
              <w:color w:val="FF0000"/>
              <w:lang w:val="en-CA" w:eastAsia="ar-SA"/>
            </w:rPr>
            <w:delText xml:space="preserve"> </w:delText>
          </w:r>
        </w:del>
        <w:r w:rsidRPr="00A60E4A">
          <w:rPr>
            <w:color w:val="000000" w:themeColor="text1"/>
            <w:highlight w:val="yellow"/>
            <w:lang w:val="en-CA" w:eastAsia="ar-SA"/>
            <w:rPrChange w:id="1331" w:author="Pawel Kaluski" w:date="2019-03-13T21:46:00Z">
              <w:rPr>
                <w:color w:val="FF0000"/>
                <w:lang w:val="en-CA" w:eastAsia="ar-SA"/>
              </w:rPr>
            </w:rPrChange>
          </w:rPr>
          <w:t>See 3.5</w:t>
        </w:r>
      </w:ins>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1332" w:name="_Toc432497662"/>
      <w:bookmarkStart w:id="1333" w:name="_Toc3830786"/>
      <w:r>
        <w:t>Functional Design Decisions</w:t>
      </w:r>
      <w:bookmarkEnd w:id="1332"/>
      <w:bookmarkEnd w:id="1333"/>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47699EA7" w:rsidR="00410D82" w:rsidRDefault="00410D82" w:rsidP="00410D82">
      <w:pPr>
        <w:pStyle w:val="BodyText"/>
        <w:rPr>
          <w:ins w:id="1334" w:author="Microsoft Office User" w:date="2019-03-17T12:00:00Z"/>
          <w:lang w:val="en-CA" w:eastAsia="ar-SA"/>
        </w:rPr>
      </w:pPr>
      <w:r>
        <w:rPr>
          <w:lang w:val="en-CA" w:eastAsia="ar-SA"/>
        </w:rPr>
        <w:t>Inputs are csv files obtained from different sources, loaded in weekly batch processes</w:t>
      </w:r>
      <w:ins w:id="1335" w:author="Fritz Gyger" w:date="2019-03-11T19:45:00Z">
        <w:r w:rsidR="006A1391">
          <w:rPr>
            <w:lang w:val="en-CA" w:eastAsia="ar-SA"/>
          </w:rPr>
          <w:t xml:space="preserve"> on Monday mornings</w:t>
        </w:r>
      </w:ins>
      <w:r>
        <w:rPr>
          <w:lang w:val="en-CA" w:eastAsia="ar-SA"/>
        </w:rPr>
        <w:t xml:space="preserve">. </w:t>
      </w:r>
    </w:p>
    <w:p w14:paraId="23717324" w14:textId="223EECA3" w:rsidR="00697594" w:rsidRPr="00145AF6" w:rsidRDefault="00697594" w:rsidP="00410D82">
      <w:pPr>
        <w:pStyle w:val="BodyText"/>
        <w:rPr>
          <w:szCs w:val="22"/>
          <w:lang w:val="en-CA" w:eastAsia="ar-SA"/>
        </w:rPr>
      </w:pPr>
      <w:ins w:id="1336" w:author="Microsoft Office User" w:date="2019-03-17T12:00:00Z">
        <w:r w:rsidRPr="006D5B39">
          <w:rPr>
            <w:rFonts w:cs="Arial"/>
            <w:szCs w:val="22"/>
            <w:rPrChange w:id="1337" w:author="Fritz Gyger" w:date="2019-03-17T15:19:00Z">
              <w:rPr>
                <w:rFonts w:cs="Arial"/>
                <w:sz w:val="24"/>
                <w:szCs w:val="24"/>
              </w:rPr>
            </w:rPrChange>
          </w:rPr>
          <w:t xml:space="preserve">We plan to use Python to develop the ETL process and the data cleansing. </w:t>
        </w:r>
      </w:ins>
      <w:ins w:id="1338" w:author="Fritz Gyger" w:date="2019-03-17T15:19:00Z">
        <w:r w:rsidR="006D5B39">
          <w:rPr>
            <w:rFonts w:cs="Arial"/>
            <w:szCs w:val="22"/>
          </w:rPr>
          <w:t xml:space="preserve">                                  </w:t>
        </w:r>
      </w:ins>
      <w:ins w:id="1339" w:author="Microsoft Office User" w:date="2019-03-17T12:00:00Z">
        <w:r w:rsidRPr="006D5B39">
          <w:rPr>
            <w:rFonts w:cs="Arial"/>
            <w:szCs w:val="22"/>
            <w:rPrChange w:id="1340" w:author="Fritz Gyger" w:date="2019-03-17T15:19:00Z">
              <w:rPr>
                <w:rFonts w:cs="Arial"/>
                <w:sz w:val="24"/>
                <w:szCs w:val="24"/>
              </w:rPr>
            </w:rPrChange>
          </w:rPr>
          <w:t>See rules in section 4.3.</w:t>
        </w:r>
      </w:ins>
    </w:p>
    <w:p w14:paraId="60AFEF4B" w14:textId="5C98299C"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we plan to use Tableau</w:t>
      </w:r>
      <w:ins w:id="1341" w:author="Fritz Gyger" w:date="2019-03-11T19:46:00Z">
        <w:r w:rsidR="006A1391">
          <w:rPr>
            <w:lang w:val="en-CA" w:eastAsia="ar-SA"/>
          </w:rPr>
          <w:t xml:space="preserve"> to develop reports and dashboards</w:t>
        </w:r>
      </w:ins>
      <w:r>
        <w:rPr>
          <w:lang w:val="en-CA" w:eastAsia="ar-SA"/>
        </w:rPr>
        <w:t>. We may give external customer access for a small fee</w:t>
      </w:r>
      <w:ins w:id="1342" w:author="Fritz Gyger" w:date="2019-03-11T19:45:00Z">
        <w:r w:rsidR="006A1391">
          <w:rPr>
            <w:lang w:val="en-CA" w:eastAsia="ar-SA"/>
          </w:rPr>
          <w:t xml:space="preserve"> (</w:t>
        </w:r>
        <w:proofErr w:type="spellStart"/>
        <w:proofErr w:type="gramStart"/>
        <w:r w:rsidR="006A1391">
          <w:rPr>
            <w:lang w:val="en-CA" w:eastAsia="ar-SA"/>
          </w:rPr>
          <w:t>tbd</w:t>
        </w:r>
        <w:proofErr w:type="spellEnd"/>
        <w:proofErr w:type="gramEnd"/>
        <w:r w:rsidR="006A1391">
          <w:rPr>
            <w:lang w:val="en-CA" w:eastAsia="ar-SA"/>
          </w:rPr>
          <w:t>)</w:t>
        </w:r>
      </w:ins>
      <w:ins w:id="1343" w:author="Fritz Gyger" w:date="2019-03-11T19:47:00Z">
        <w:r w:rsidR="006A1391">
          <w:rPr>
            <w:lang w:val="en-CA" w:eastAsia="ar-SA"/>
          </w:rPr>
          <w:t xml:space="preserve"> for self-service</w:t>
        </w:r>
      </w:ins>
      <w:r>
        <w:rPr>
          <w:lang w:val="en-CA" w:eastAsia="ar-SA"/>
        </w:rPr>
        <w:t xml:space="preserve">.  </w:t>
      </w:r>
    </w:p>
    <w:p w14:paraId="587BF3E6" w14:textId="77777777" w:rsidR="00410D82" w:rsidRDefault="00410D82" w:rsidP="00410D82">
      <w:pPr>
        <w:pStyle w:val="BodyText"/>
        <w:rPr>
          <w:lang w:val="en-CA" w:eastAsia="ar-SA"/>
        </w:rPr>
      </w:pPr>
      <w:r>
        <w:rPr>
          <w:lang w:val="en-CA" w:eastAsia="ar-SA"/>
        </w:rPr>
        <w:lastRenderedPageBreak/>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1344" w:name="_Toc432497663"/>
      <w:bookmarkStart w:id="1345" w:name="_Toc3830787"/>
      <w:r>
        <w:t>Database Management System Decisions</w:t>
      </w:r>
      <w:bookmarkEnd w:id="1344"/>
      <w:bookmarkEnd w:id="1345"/>
    </w:p>
    <w:p w14:paraId="07A90899" w14:textId="77777777" w:rsidR="00BB12B8" w:rsidRDefault="004B2EA2">
      <w:pPr>
        <w:pStyle w:val="InstructionalText"/>
      </w:pPr>
      <w:r>
        <w:t xml:space="preserve">Instructions: Describe design decisions regarding the DBMS intended for the initial implementation. Provide the name of the </w:t>
      </w:r>
      <w:r w:rsidRPr="00807BE9">
        <w:rPr>
          <w:b/>
          <w:rPrChange w:id="1346" w:author="Fritz Gyger" w:date="2019-03-11T19:53:00Z">
            <w:rPr/>
          </w:rPrChange>
        </w:rPr>
        <w:t>DBMS</w:t>
      </w:r>
      <w:r w:rsidRPr="00807BE9">
        <w:rPr>
          <w:b/>
          <w:rPrChange w:id="1347" w:author="Fritz Gyger" w:date="2019-03-11T19:54:00Z">
            <w:rPr/>
          </w:rPrChange>
        </w:rPr>
        <w:t>, the reason for selection</w:t>
      </w:r>
      <w:r>
        <w:t xml:space="preserve">, and the </w:t>
      </w:r>
      <w:r w:rsidRPr="00807BE9">
        <w:rPr>
          <w:b/>
          <w:rPrChange w:id="1348" w:author="Fritz Gyger" w:date="2019-03-11T19:54:00Z">
            <w:rPr/>
          </w:rPrChange>
        </w:rPr>
        <w:t>type of flexibility</w:t>
      </w:r>
      <w:r>
        <w:t xml:space="preserve"> built into the database for adapting to changing requirements.</w:t>
      </w:r>
    </w:p>
    <w:p w14:paraId="66D779FE" w14:textId="77777777" w:rsidR="006D5B39" w:rsidRDefault="006D5B39" w:rsidP="006D5B39">
      <w:pPr>
        <w:pStyle w:val="BodyText"/>
        <w:rPr>
          <w:moveTo w:id="1349" w:author="Fritz Gyger" w:date="2019-03-17T15:21:00Z"/>
          <w:color w:val="000000" w:themeColor="text1"/>
          <w:highlight w:val="yellow"/>
        </w:rPr>
      </w:pPr>
      <w:moveToRangeStart w:id="1350" w:author="Fritz Gyger" w:date="2019-03-17T15:21:00Z" w:name="move3728487"/>
      <w:moveTo w:id="1351" w:author="Fritz Gyger" w:date="2019-03-17T15:21:00Z">
        <w:r>
          <w:rPr>
            <w:color w:val="000000" w:themeColor="text1"/>
            <w:highlight w:val="yellow"/>
          </w:rPr>
          <w:t xml:space="preserve">We recommend going with Digital Ocean. Digital Ocean was founded in 2011. They are considered a startup company in the expansion phase. They offer the best price compared to the other providers. Should anything happen that would force Digital Ocean to significantly alter their pricing or prevent them from delivering the services, we would recommend to switch to </w:t>
        </w:r>
        <w:proofErr w:type="spellStart"/>
        <w:r>
          <w:rPr>
            <w:color w:val="000000" w:themeColor="text1"/>
            <w:highlight w:val="yellow"/>
          </w:rPr>
          <w:t>Caspio</w:t>
        </w:r>
        <w:proofErr w:type="spellEnd"/>
        <w:r>
          <w:rPr>
            <w:color w:val="000000" w:themeColor="text1"/>
            <w:highlight w:val="yellow"/>
          </w:rPr>
          <w:t>.</w:t>
        </w:r>
      </w:moveTo>
    </w:p>
    <w:p w14:paraId="736FEE3F" w14:textId="77777777" w:rsidR="006D5B39" w:rsidRDefault="006D5B39" w:rsidP="006D5B39">
      <w:pPr>
        <w:pStyle w:val="BodyText"/>
        <w:rPr>
          <w:moveTo w:id="1352" w:author="Fritz Gyger" w:date="2019-03-17T15:21:00Z"/>
          <w:color w:val="000000" w:themeColor="text1"/>
          <w:highlight w:val="yellow"/>
        </w:rPr>
      </w:pPr>
    </w:p>
    <w:p w14:paraId="2813D316" w14:textId="77777777" w:rsidR="006D5B39" w:rsidRDefault="006D5B39" w:rsidP="006D5B39">
      <w:pPr>
        <w:pStyle w:val="BodyText"/>
        <w:rPr>
          <w:moveTo w:id="1353" w:author="Fritz Gyger" w:date="2019-03-17T15:21:00Z"/>
          <w:color w:val="000000" w:themeColor="text1"/>
          <w:highlight w:val="yellow"/>
        </w:rPr>
      </w:pPr>
      <w:moveTo w:id="1354" w:author="Fritz Gyger" w:date="2019-03-17T15:21:00Z">
        <w:r>
          <w:rPr>
            <w:color w:val="000000" w:themeColor="text1"/>
            <w:highlight w:val="yellow"/>
          </w:rPr>
          <w:t xml:space="preserve">Key features and pricing that led to our decision is in </w:t>
        </w:r>
        <w:r w:rsidRPr="00BF399B">
          <w:rPr>
            <w:b/>
            <w:color w:val="000000" w:themeColor="text1"/>
            <w:highlight w:val="yellow"/>
          </w:rPr>
          <w:t>Appendix F</w:t>
        </w:r>
        <w:r>
          <w:rPr>
            <w:color w:val="000000" w:themeColor="text1"/>
            <w:highlight w:val="yellow"/>
          </w:rPr>
          <w:t xml:space="preserve"> </w:t>
        </w:r>
      </w:moveTo>
    </w:p>
    <w:p w14:paraId="4717CCDA" w14:textId="77777777" w:rsidR="006D5B39" w:rsidRPr="003A3482" w:rsidRDefault="006D5B39" w:rsidP="006D5B39">
      <w:pPr>
        <w:pStyle w:val="BodyText"/>
        <w:rPr>
          <w:ins w:id="1355" w:author="Fritz Gyger" w:date="2019-03-17T15:21:00Z"/>
        </w:rPr>
      </w:pPr>
      <w:ins w:id="1356" w:author="Fritz Gyger" w:date="2019-03-17T15:21:00Z">
        <w:r>
          <w:t xml:space="preserve">Storage options: [7] </w:t>
        </w:r>
        <w:r>
          <w:fldChar w:fldCharType="begin"/>
        </w:r>
        <w:r>
          <w:instrText xml:space="preserve"> HYPERLINK "</w:instrText>
        </w:r>
        <w:r w:rsidRPr="003A3482">
          <w:instrText>https://www.digitalocean.com/products/managed-databases/</w:instrText>
        </w:r>
        <w:r>
          <w:instrText xml:space="preserve">" </w:instrText>
        </w:r>
        <w:r>
          <w:fldChar w:fldCharType="separate"/>
        </w:r>
        <w:r w:rsidRPr="00E3587E">
          <w:rPr>
            <w:rStyle w:val="Hyperlink"/>
          </w:rPr>
          <w:t>https://www.digitalocean.com/products/managed-databases/</w:t>
        </w:r>
        <w:r>
          <w:fldChar w:fldCharType="end"/>
        </w:r>
        <w:r>
          <w:t xml:space="preserve"> Pawel</w:t>
        </w:r>
      </w:ins>
    </w:p>
    <w:p w14:paraId="1B95B18F" w14:textId="77777777" w:rsidR="006D5B39" w:rsidRDefault="006D5B39" w:rsidP="006D5B39">
      <w:pPr>
        <w:pStyle w:val="BodyText"/>
        <w:rPr>
          <w:moveTo w:id="1357" w:author="Fritz Gyger" w:date="2019-03-17T15:21:00Z"/>
          <w:color w:val="FFC000"/>
        </w:rPr>
      </w:pPr>
    </w:p>
    <w:p w14:paraId="58C98820" w14:textId="77777777" w:rsidR="006D5B39" w:rsidRDefault="006D5B39" w:rsidP="006D5B39">
      <w:pPr>
        <w:pStyle w:val="BodyText"/>
        <w:rPr>
          <w:moveTo w:id="1358" w:author="Fritz Gyger" w:date="2019-03-17T15:21:00Z"/>
          <w:color w:val="FFC000"/>
        </w:rPr>
      </w:pPr>
    </w:p>
    <w:p w14:paraId="38A8280C" w14:textId="4920C0A9" w:rsidR="006352E5" w:rsidRPr="00807BE9" w:rsidDel="00697594" w:rsidRDefault="006352E5" w:rsidP="006352E5">
      <w:pPr>
        <w:pStyle w:val="HTMLPreformatted"/>
        <w:shd w:val="clear" w:color="auto" w:fill="FFFFFF"/>
        <w:rPr>
          <w:del w:id="1359" w:author="Microsoft Office User" w:date="2019-03-17T12:00:00Z"/>
          <w:rFonts w:ascii="Arial" w:hAnsi="Arial" w:cs="Arial"/>
          <w:sz w:val="24"/>
          <w:szCs w:val="24"/>
          <w:rPrChange w:id="1360" w:author="Fritz Gyger" w:date="2019-03-11T19:48:00Z">
            <w:rPr>
              <w:del w:id="1361" w:author="Microsoft Office User" w:date="2019-03-17T12:00:00Z"/>
              <w:rFonts w:ascii="Arial" w:hAnsi="Arial" w:cs="Arial"/>
              <w:color w:val="24292E"/>
              <w:sz w:val="24"/>
              <w:szCs w:val="24"/>
            </w:rPr>
          </w:rPrChange>
        </w:rPr>
      </w:pPr>
      <w:moveToRangeStart w:id="1362" w:author="Fritz Gyger" w:date="2019-03-08T16:51:00Z" w:name="move2956306"/>
      <w:moveToRangeEnd w:id="1350"/>
      <w:moveTo w:id="1363" w:author="Fritz Gyger" w:date="2019-03-08T16:51:00Z">
        <w:del w:id="1364" w:author="Microsoft Office User" w:date="2019-03-17T12:00:00Z">
          <w:r w:rsidRPr="00807BE9" w:rsidDel="00697594">
            <w:rPr>
              <w:rFonts w:cs="Arial"/>
              <w:sz w:val="24"/>
              <w:szCs w:val="24"/>
              <w:rPrChange w:id="1365" w:author="Fritz Gyger" w:date="2019-03-11T19:48:00Z">
                <w:rPr>
                  <w:rFonts w:cs="Arial"/>
                  <w:color w:val="24292E"/>
                  <w:sz w:val="24"/>
                  <w:szCs w:val="24"/>
                </w:rPr>
              </w:rPrChange>
            </w:rPr>
            <w:delText>We plan to use Alteryx as an ETL tool ($8000/year)? Arbutus? Free ETL tool</w:delText>
          </w:r>
        </w:del>
      </w:moveTo>
      <w:ins w:id="1366" w:author="Fritz Gyger" w:date="2019-03-11T19:48:00Z">
        <w:del w:id="1367" w:author="Microsoft Office User" w:date="2019-03-17T12:00:00Z">
          <w:r w:rsidR="00807BE9" w:rsidRPr="00807BE9" w:rsidDel="00697594">
            <w:rPr>
              <w:rFonts w:cs="Arial"/>
              <w:sz w:val="24"/>
              <w:szCs w:val="24"/>
              <w:rPrChange w:id="1368" w:author="Fritz Gyger" w:date="2019-03-11T19:48:00Z">
                <w:rPr>
                  <w:rFonts w:cs="Arial"/>
                  <w:color w:val="24292E"/>
                  <w:sz w:val="24"/>
                  <w:szCs w:val="24"/>
                </w:rPr>
              </w:rPrChange>
            </w:rPr>
            <w:delText xml:space="preserve">Python </w:delText>
          </w:r>
        </w:del>
      </w:ins>
      <w:moveTo w:id="1369" w:author="Fritz Gyger" w:date="2019-03-08T16:51:00Z">
        <w:del w:id="1370" w:author="Microsoft Office User" w:date="2019-03-17T12:00:00Z">
          <w:r w:rsidRPr="00807BE9" w:rsidDel="00697594">
            <w:rPr>
              <w:rFonts w:cs="Arial"/>
              <w:sz w:val="24"/>
              <w:szCs w:val="24"/>
              <w:rPrChange w:id="1371" w:author="Fritz Gyger" w:date="2019-03-11T19:48:00Z">
                <w:rPr>
                  <w:rFonts w:cs="Arial"/>
                  <w:color w:val="FF0000"/>
                  <w:sz w:val="24"/>
                  <w:szCs w:val="24"/>
                </w:rPr>
              </w:rPrChange>
            </w:rPr>
            <w:delText>?</w:delText>
          </w:r>
        </w:del>
      </w:moveTo>
      <w:ins w:id="1372" w:author="Fritz Gyger" w:date="2019-03-11T19:50:00Z">
        <w:del w:id="1373" w:author="Microsoft Office User" w:date="2019-03-17T12:00:00Z">
          <w:r w:rsidR="00807BE9" w:rsidDel="00697594">
            <w:rPr>
              <w:rFonts w:ascii="Arial" w:hAnsi="Arial" w:cs="Arial"/>
              <w:sz w:val="24"/>
              <w:szCs w:val="24"/>
            </w:rPr>
            <w:delText xml:space="preserve">to develop the ETL process and the data cleansing. </w:delText>
          </w:r>
        </w:del>
      </w:ins>
      <w:ins w:id="1374" w:author="Fritz Gyger" w:date="2019-03-11T19:51:00Z">
        <w:del w:id="1375" w:author="Microsoft Office User" w:date="2019-03-17T12:00:00Z">
          <w:r w:rsidR="00807BE9" w:rsidDel="00697594">
            <w:rPr>
              <w:rFonts w:ascii="Arial" w:hAnsi="Arial" w:cs="Arial"/>
              <w:sz w:val="24"/>
              <w:szCs w:val="24"/>
            </w:rPr>
            <w:delText>See rules in section 4.3.</w:delText>
          </w:r>
        </w:del>
      </w:ins>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1362"/>
    <w:p w14:paraId="7ABB79FE" w14:textId="7B780146" w:rsidR="00410D82" w:rsidRPr="00410D82" w:rsidDel="006D5B39" w:rsidRDefault="00410D82" w:rsidP="00410D82">
      <w:pPr>
        <w:pStyle w:val="BodyText"/>
        <w:rPr>
          <w:del w:id="1376" w:author="Fritz Gyger" w:date="2019-03-17T15:21:00Z"/>
          <w:lang w:eastAsia="ar-SA"/>
        </w:rPr>
      </w:pPr>
      <w:del w:id="1377" w:author="Fritz Gyger" w:date="2019-03-08T16:51:00Z">
        <w:r w:rsidDel="006352E5">
          <w:rPr>
            <w:lang w:eastAsia="ar-SA"/>
          </w:rPr>
          <w:delText>???</w:delText>
        </w:r>
      </w:del>
      <w:del w:id="1378" w:author="Fritz Gyger" w:date="2019-03-17T15:20:00Z">
        <w:r w:rsidDel="006D5B39">
          <w:rPr>
            <w:lang w:eastAsia="ar-SA"/>
          </w:rPr>
          <w:delText>?</w:delText>
        </w:r>
      </w:del>
      <w:bookmarkStart w:id="1379" w:name="_Toc3729068"/>
      <w:bookmarkStart w:id="1380" w:name="_Toc3830788"/>
      <w:bookmarkEnd w:id="1379"/>
      <w:bookmarkEnd w:id="1380"/>
    </w:p>
    <w:p w14:paraId="0544101F" w14:textId="77777777" w:rsidR="00BB12B8" w:rsidRDefault="004B2EA2">
      <w:pPr>
        <w:pStyle w:val="Heading3"/>
        <w:numPr>
          <w:ilvl w:val="2"/>
          <w:numId w:val="2"/>
        </w:numPr>
      </w:pPr>
      <w:bookmarkStart w:id="1381" w:name="_Toc432497664"/>
      <w:bookmarkStart w:id="1382" w:name="_Toc3830789"/>
      <w:r>
        <w:t>Security and Privacy Design Decisions</w:t>
      </w:r>
      <w:bookmarkEnd w:id="1381"/>
      <w:bookmarkEnd w:id="1382"/>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3BB11679" w:rsidR="00E537B5" w:rsidRDefault="00E537B5" w:rsidP="00E537B5">
      <w:pPr>
        <w:pStyle w:val="BodyText"/>
        <w:rPr>
          <w:lang w:eastAsia="ar-SA"/>
        </w:rPr>
      </w:pPr>
      <w:r>
        <w:rPr>
          <w:lang w:eastAsia="ar-SA"/>
        </w:rPr>
        <w:t xml:space="preserve">No confidential or private data, all data retrieved is publicly available on the web. </w:t>
      </w:r>
      <w:del w:id="1383" w:author="Fritz Gyger" w:date="2019-03-11T19:55:00Z">
        <w:r w:rsidDel="00807BE9">
          <w:rPr>
            <w:lang w:eastAsia="ar-SA"/>
          </w:rPr>
          <w:delText xml:space="preserve">* </w:delText>
        </w:r>
      </w:del>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235CDEDE" w:rsidR="00D74765" w:rsidRDefault="00D74765" w:rsidP="00E537B5">
      <w:pPr>
        <w:pStyle w:val="BodyText"/>
        <w:rPr>
          <w:ins w:id="1384" w:author="Pawel Kaluski" w:date="2019-03-13T21:44:00Z"/>
          <w:lang w:eastAsia="ar-SA"/>
        </w:rPr>
      </w:pPr>
      <w:proofErr w:type="gramStart"/>
      <w:r>
        <w:rPr>
          <w:lang w:eastAsia="ar-SA"/>
        </w:rPr>
        <w:t>Basic security system, firewall, etc.</w:t>
      </w:r>
      <w:proofErr w:type="gramEnd"/>
      <w:r>
        <w:rPr>
          <w:lang w:eastAsia="ar-SA"/>
        </w:rPr>
        <w:t xml:space="preserve"> </w:t>
      </w:r>
    </w:p>
    <w:p w14:paraId="49EE8D09" w14:textId="4E4814F4" w:rsidR="00A60E4A" w:rsidRDefault="00A60E4A" w:rsidP="00E537B5">
      <w:pPr>
        <w:pStyle w:val="BodyText"/>
        <w:rPr>
          <w:lang w:eastAsia="ar-SA"/>
        </w:rPr>
      </w:pPr>
      <w:ins w:id="1385" w:author="Pawel Kaluski" w:date="2019-03-13T21:44:00Z">
        <w:r w:rsidRPr="00A60E4A">
          <w:rPr>
            <w:highlight w:val="yellow"/>
            <w:lang w:eastAsia="ar-SA"/>
            <w:rPrChange w:id="1386" w:author="Pawel Kaluski" w:date="2019-03-13T21:45:00Z">
              <w:rPr>
                <w:lang w:eastAsia="ar-SA"/>
              </w:rPr>
            </w:rPrChange>
          </w:rPr>
          <w:t>Digital Ocean</w:t>
        </w:r>
      </w:ins>
      <w:ins w:id="1387" w:author="Pawel Kaluski" w:date="2019-03-13T21:45:00Z">
        <w:r w:rsidRPr="00A60E4A">
          <w:rPr>
            <w:highlight w:val="yellow"/>
            <w:lang w:eastAsia="ar-SA"/>
            <w:rPrChange w:id="1388" w:author="Pawel Kaluski" w:date="2019-03-13T21:45:00Z">
              <w:rPr>
                <w:lang w:eastAsia="ar-SA"/>
              </w:rPr>
            </w:rPrChange>
          </w:rPr>
          <w:t xml:space="preserve"> offers a firewall as part of the package</w:t>
        </w:r>
      </w:ins>
    </w:p>
    <w:p w14:paraId="13A09309" w14:textId="7BF7D6E9" w:rsidR="00E537B5" w:rsidRPr="00807BE9" w:rsidRDefault="00807BE9" w:rsidP="00E537B5">
      <w:pPr>
        <w:pStyle w:val="BodyText"/>
        <w:rPr>
          <w:color w:val="FF0000"/>
          <w:lang w:eastAsia="ar-SA"/>
          <w:rPrChange w:id="1389" w:author="Fritz Gyger" w:date="2019-03-11T19:55:00Z">
            <w:rPr>
              <w:lang w:eastAsia="ar-SA"/>
            </w:rPr>
          </w:rPrChange>
        </w:rPr>
      </w:pPr>
      <w:ins w:id="1390" w:author="Fritz Gyger" w:date="2019-03-11T19:55:00Z">
        <w:r w:rsidRPr="00807BE9">
          <w:rPr>
            <w:color w:val="FF0000"/>
            <w:lang w:eastAsia="ar-SA"/>
            <w:rPrChange w:id="1391" w:author="Fritz Gyger" w:date="2019-03-11T19:55:00Z">
              <w:rPr>
                <w:lang w:eastAsia="ar-SA"/>
              </w:rPr>
            </w:rPrChange>
          </w:rPr>
          <w:t>Depending on DBMS</w:t>
        </w:r>
      </w:ins>
      <w:ins w:id="1392" w:author="Fritz Gyger" w:date="2019-03-11T20:03:00Z">
        <w:r w:rsidR="0014021E">
          <w:rPr>
            <w:color w:val="FF0000"/>
            <w:lang w:eastAsia="ar-SA"/>
          </w:rPr>
          <w:t>?</w:t>
        </w:r>
      </w:ins>
      <w:ins w:id="1393" w:author="Microsoft Office User" w:date="2019-03-17T12:05:00Z">
        <w:r w:rsidR="0012042C">
          <w:rPr>
            <w:color w:val="FF0000"/>
            <w:lang w:eastAsia="ar-SA"/>
          </w:rPr>
          <w:t xml:space="preserve"> (Team access security)Ilia</w:t>
        </w:r>
      </w:ins>
    </w:p>
    <w:p w14:paraId="12358A01" w14:textId="77777777" w:rsidR="00BB12B8" w:rsidRDefault="004B2EA2">
      <w:pPr>
        <w:pStyle w:val="Heading3"/>
        <w:numPr>
          <w:ilvl w:val="2"/>
          <w:numId w:val="2"/>
        </w:numPr>
      </w:pPr>
      <w:bookmarkStart w:id="1394" w:name="_Toc432497665"/>
      <w:bookmarkStart w:id="1395" w:name="_Toc3830790"/>
      <w:r>
        <w:t>Performance and Maintenance Design Decisions</w:t>
      </w:r>
      <w:bookmarkEnd w:id="1394"/>
      <w:bookmarkEnd w:id="1395"/>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 xml:space="preserve">Describe design decisions </w:t>
      </w:r>
      <w:r w:rsidRPr="00807BE9">
        <w:rPr>
          <w:b/>
          <w:rPrChange w:id="1396" w:author="Fritz Gyger" w:date="2019-03-11T19:56:00Z">
            <w:rPr/>
          </w:rPrChange>
        </w:rPr>
        <w:t>on database</w:t>
      </w:r>
      <w:r>
        <w:t xml:space="preserv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lastRenderedPageBreak/>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 xml:space="preserve">Eastern </w:t>
      </w:r>
      <w:proofErr w:type="gramStart"/>
      <w:r w:rsidRPr="009B42AD">
        <w:rPr>
          <w:color w:val="auto"/>
        </w:rPr>
        <w:t>time</w:t>
      </w:r>
      <w:proofErr w:type="gramEnd"/>
      <w:r w:rsidRPr="009B42AD">
        <w:rPr>
          <w:color w:val="auto"/>
        </w:rPr>
        <w:t xml:space="preserv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 xml:space="preserve">ded analysis tools are disabled outside this period. </w:t>
      </w:r>
      <w:proofErr w:type="gramStart"/>
      <w:r w:rsidR="00663358">
        <w:rPr>
          <w:color w:val="auto"/>
        </w:rPr>
        <w:t>Although, support ticket resolution will occur the following week day.</w:t>
      </w:r>
      <w:proofErr w:type="gramEnd"/>
      <w:r w:rsidR="00C86EE4">
        <w:rPr>
          <w:color w:val="auto"/>
        </w:rPr>
        <w:t xml:space="preserve"> This permits downtime for operations, for archiving purposes and for automated ETL processes for the source files.</w:t>
      </w:r>
    </w:p>
    <w:p w14:paraId="026473DA" w14:textId="62BFFF7F" w:rsidR="00BB12B8" w:rsidRDefault="004B2EA2">
      <w:pPr>
        <w:pStyle w:val="InstructionalTextBullet"/>
        <w:numPr>
          <w:ilvl w:val="0"/>
          <w:numId w:val="3"/>
        </w:numPr>
        <w:rPr>
          <w:ins w:id="1397" w:author="Pawel Kaluski" w:date="2019-03-13T21:27:00Z"/>
        </w:rPr>
      </w:pPr>
      <w:r>
        <w:t xml:space="preserve">Describe design decisions on </w:t>
      </w:r>
      <w:r w:rsidRPr="00807BE9">
        <w:rPr>
          <w:b/>
          <w:rPrChange w:id="1398" w:author="Fritz Gyger" w:date="2019-03-11T19:56:00Z">
            <w:rPr/>
          </w:rPrChange>
        </w:rPr>
        <w:t>backup and restoration</w:t>
      </w:r>
      <w:r>
        <w:t xml:space="preserve"> including data and process distribution strategies, permissible actions during backup and restoration, and special considerations for new or non-standard technologies such as video and sound. Describe the impact this maintenance will have on availability.</w:t>
      </w:r>
    </w:p>
    <w:p w14:paraId="7AB99F1F" w14:textId="4DE18C4F" w:rsidR="00173FA5" w:rsidRPr="00173FA5" w:rsidRDefault="00173FA5">
      <w:pPr>
        <w:pStyle w:val="InstructionalTextBullet"/>
        <w:ind w:left="720"/>
        <w:rPr>
          <w:ins w:id="1399" w:author="Fritz Gyger" w:date="2019-03-08T16:52:00Z"/>
          <w:i w:val="0"/>
          <w:color w:val="000000" w:themeColor="text1"/>
          <w:rPrChange w:id="1400" w:author="Pawel Kaluski" w:date="2019-03-13T21:27:00Z">
            <w:rPr>
              <w:ins w:id="1401" w:author="Fritz Gyger" w:date="2019-03-08T16:52:00Z"/>
            </w:rPr>
          </w:rPrChange>
        </w:rPr>
        <w:pPrChange w:id="1402" w:author="Pawel Kaluski" w:date="2019-03-13T21:27:00Z">
          <w:pPr>
            <w:pStyle w:val="InstructionalTextBullet"/>
            <w:numPr>
              <w:numId w:val="3"/>
            </w:numPr>
            <w:ind w:left="720" w:hanging="360"/>
          </w:pPr>
        </w:pPrChange>
      </w:pPr>
      <w:ins w:id="1403" w:author="Pawel Kaluski" w:date="2019-03-13T21:27:00Z">
        <w:r w:rsidRPr="00173FA5">
          <w:rPr>
            <w:i w:val="0"/>
            <w:color w:val="000000" w:themeColor="text1"/>
            <w:highlight w:val="yellow"/>
            <w:rPrChange w:id="1404" w:author="Pawel Kaluski" w:date="2019-03-13T21:28:00Z">
              <w:rPr>
                <w:i w:val="0"/>
                <w:color w:val="000000" w:themeColor="text1"/>
              </w:rPr>
            </w:rPrChange>
          </w:rPr>
          <w:t>Backup</w:t>
        </w:r>
      </w:ins>
      <w:ins w:id="1405" w:author="Pawel Kaluski" w:date="2019-03-13T21:29:00Z">
        <w:r>
          <w:rPr>
            <w:i w:val="0"/>
            <w:color w:val="000000" w:themeColor="text1"/>
            <w:highlight w:val="yellow"/>
          </w:rPr>
          <w:t>s</w:t>
        </w:r>
      </w:ins>
      <w:ins w:id="1406" w:author="Pawel Kaluski" w:date="2019-03-13T21:27:00Z">
        <w:r w:rsidRPr="00173FA5">
          <w:rPr>
            <w:i w:val="0"/>
            <w:color w:val="000000" w:themeColor="text1"/>
            <w:highlight w:val="yellow"/>
            <w:rPrChange w:id="1407" w:author="Pawel Kaluski" w:date="2019-03-13T21:28:00Z">
              <w:rPr>
                <w:i w:val="0"/>
                <w:color w:val="000000" w:themeColor="text1"/>
              </w:rPr>
            </w:rPrChange>
          </w:rPr>
          <w:t xml:space="preserve"> and restoration</w:t>
        </w:r>
      </w:ins>
      <w:ins w:id="1408" w:author="Pawel Kaluski" w:date="2019-03-13T21:29:00Z">
        <w:r>
          <w:rPr>
            <w:i w:val="0"/>
            <w:color w:val="000000" w:themeColor="text1"/>
            <w:highlight w:val="yellow"/>
          </w:rPr>
          <w:t>s are</w:t>
        </w:r>
      </w:ins>
      <w:ins w:id="1409" w:author="Pawel Kaluski" w:date="2019-03-13T21:27:00Z">
        <w:r w:rsidRPr="00173FA5">
          <w:rPr>
            <w:i w:val="0"/>
            <w:color w:val="000000" w:themeColor="text1"/>
            <w:highlight w:val="yellow"/>
            <w:rPrChange w:id="1410" w:author="Pawel Kaluski" w:date="2019-03-13T21:28:00Z">
              <w:rPr>
                <w:i w:val="0"/>
                <w:color w:val="000000" w:themeColor="text1"/>
              </w:rPr>
            </w:rPrChange>
          </w:rPr>
          <w:t xml:space="preserve"> handled </w:t>
        </w:r>
      </w:ins>
      <w:ins w:id="1411" w:author="Pawel Kaluski" w:date="2019-03-13T21:28:00Z">
        <w:r w:rsidRPr="00173FA5">
          <w:rPr>
            <w:i w:val="0"/>
            <w:color w:val="000000" w:themeColor="text1"/>
            <w:highlight w:val="yellow"/>
            <w:rPrChange w:id="1412" w:author="Pawel Kaluski" w:date="2019-03-13T21:28:00Z">
              <w:rPr>
                <w:i w:val="0"/>
                <w:color w:val="000000" w:themeColor="text1"/>
              </w:rPr>
            </w:rPrChange>
          </w:rPr>
          <w:t>by Digital Ocean</w:t>
        </w:r>
      </w:ins>
    </w:p>
    <w:p w14:paraId="24E6ABF0" w14:textId="1D2A36B0" w:rsidR="006352E5" w:rsidRPr="006352E5" w:rsidRDefault="006352E5">
      <w:pPr>
        <w:pStyle w:val="InstructionalTextBullet"/>
        <w:ind w:left="720"/>
        <w:rPr>
          <w:ins w:id="1413" w:author="Fritz Gyger" w:date="2019-03-08T16:53:00Z"/>
          <w:color w:val="FF0000"/>
          <w:lang w:val="en-CA"/>
          <w:rPrChange w:id="1414" w:author="Fritz Gyger" w:date="2019-03-08T16:53:00Z">
            <w:rPr>
              <w:ins w:id="1415" w:author="Fritz Gyger" w:date="2019-03-08T16:53:00Z"/>
              <w:color w:val="FF0000"/>
            </w:rPr>
          </w:rPrChange>
        </w:rPr>
        <w:pPrChange w:id="1416" w:author="Fritz Gyger" w:date="2019-03-08T16:54:00Z">
          <w:pPr>
            <w:pStyle w:val="InstructionalTextBullet"/>
            <w:numPr>
              <w:numId w:val="3"/>
            </w:numPr>
            <w:ind w:left="720" w:hanging="360"/>
          </w:pPr>
        </w:pPrChange>
      </w:pPr>
      <w:ins w:id="1417" w:author="Fritz Gyger" w:date="2019-03-08T16:53:00Z">
        <w:r>
          <w:rPr>
            <w:color w:val="FF0000"/>
          </w:rPr>
          <w:t xml:space="preserve">Daniel: </w:t>
        </w:r>
      </w:ins>
      <w:ins w:id="1418" w:author="Fritz Gyger" w:date="2019-03-08T16:52:00Z">
        <w:r w:rsidRPr="006352E5">
          <w:rPr>
            <w:color w:val="FF0000"/>
            <w:rPrChange w:id="1419" w:author="Fritz Gyger" w:date="2019-03-08T16:53:00Z">
              <w:rPr/>
            </w:rPrChange>
          </w:rPr>
          <w:t>In case of a structured database which will be the backup policy in place.</w:t>
        </w:r>
      </w:ins>
      <w:ins w:id="1420" w:author="Fritz Gyger" w:date="2019-03-08T16:53:00Z">
        <w:r>
          <w:rPr>
            <w:color w:val="FF0000"/>
          </w:rPr>
          <w:t xml:space="preserve"> = depends on Provider we’ll chose (Pawel</w:t>
        </w:r>
      </w:ins>
      <w:ins w:id="1421" w:author="Fritz Gyger" w:date="2019-03-08T16:54:00Z">
        <w:r>
          <w:rPr>
            <w:color w:val="FF0000"/>
            <w:lang w:val="en-CA"/>
          </w:rPr>
          <w:t>?</w:t>
        </w:r>
      </w:ins>
      <w:ins w:id="1422"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1423" w:author="Fritz Gyger" w:date="2019-03-08T16:53:00Z">
            <w:rPr/>
          </w:rPrChange>
        </w:rPr>
        <w:pPrChange w:id="1424" w:author="Fritz Gyger" w:date="2019-03-08T16:53:00Z">
          <w:pPr>
            <w:pStyle w:val="InstructionalTextBullet"/>
            <w:numPr>
              <w:numId w:val="3"/>
            </w:numPr>
            <w:ind w:left="720" w:hanging="360"/>
          </w:pPr>
        </w:pPrChange>
      </w:pPr>
    </w:p>
    <w:p w14:paraId="62BD1B1B" w14:textId="76E22B39" w:rsidR="00BB12B8" w:rsidRDefault="004B2EA2">
      <w:pPr>
        <w:pStyle w:val="InstructionalTextBullet"/>
        <w:numPr>
          <w:ilvl w:val="0"/>
          <w:numId w:val="3"/>
        </w:numPr>
        <w:rPr>
          <w:ins w:id="1425" w:author="Pawel Kaluski" w:date="2019-03-13T21:40: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5DA11C59" w14:textId="5DC68157" w:rsidR="00A60E4A" w:rsidRPr="00A60E4A" w:rsidRDefault="00A60E4A">
      <w:pPr>
        <w:pStyle w:val="InstructionalTextBullet"/>
        <w:ind w:left="720"/>
        <w:rPr>
          <w:ins w:id="1426" w:author="Fritz Gyger" w:date="2019-03-08T16:55:00Z"/>
          <w:i w:val="0"/>
          <w:color w:val="000000" w:themeColor="text1"/>
          <w:rPrChange w:id="1427" w:author="Pawel Kaluski" w:date="2019-03-13T21:40:00Z">
            <w:rPr>
              <w:ins w:id="1428" w:author="Fritz Gyger" w:date="2019-03-08T16:55:00Z"/>
            </w:rPr>
          </w:rPrChange>
        </w:rPr>
        <w:pPrChange w:id="1429" w:author="Pawel Kaluski" w:date="2019-03-13T21:40:00Z">
          <w:pPr>
            <w:pStyle w:val="InstructionalTextBullet"/>
            <w:numPr>
              <w:numId w:val="3"/>
            </w:numPr>
            <w:ind w:left="720" w:hanging="360"/>
          </w:pPr>
        </w:pPrChange>
      </w:pPr>
      <w:ins w:id="1430" w:author="Pawel Kaluski" w:date="2019-03-13T21:40:00Z">
        <w:r w:rsidRPr="00A60E4A">
          <w:rPr>
            <w:i w:val="0"/>
            <w:color w:val="000000" w:themeColor="text1"/>
            <w:highlight w:val="yellow"/>
            <w:rPrChange w:id="1431" w:author="Pawel Kaluski" w:date="2019-03-13T21:42:00Z">
              <w:rPr>
                <w:i w:val="0"/>
                <w:color w:val="000000" w:themeColor="text1"/>
              </w:rPr>
            </w:rPrChange>
          </w:rPr>
          <w:t xml:space="preserve">Digital </w:t>
        </w:r>
        <w:proofErr w:type="gramStart"/>
        <w:r w:rsidRPr="00A60E4A">
          <w:rPr>
            <w:i w:val="0"/>
            <w:color w:val="000000" w:themeColor="text1"/>
            <w:highlight w:val="yellow"/>
            <w:rPrChange w:id="1432" w:author="Pawel Kaluski" w:date="2019-03-13T21:42:00Z">
              <w:rPr>
                <w:i w:val="0"/>
                <w:color w:val="000000" w:themeColor="text1"/>
              </w:rPr>
            </w:rPrChange>
          </w:rPr>
          <w:t>Ocean,</w:t>
        </w:r>
        <w:proofErr w:type="gramEnd"/>
        <w:r w:rsidRPr="00A60E4A">
          <w:rPr>
            <w:i w:val="0"/>
            <w:color w:val="000000" w:themeColor="text1"/>
            <w:highlight w:val="yellow"/>
            <w:rPrChange w:id="1433" w:author="Pawel Kaluski" w:date="2019-03-13T21:42:00Z">
              <w:rPr>
                <w:i w:val="0"/>
                <w:color w:val="000000" w:themeColor="text1"/>
              </w:rPr>
            </w:rPrChange>
          </w:rPr>
          <w:t xml:space="preserve"> uses R</w:t>
        </w:r>
      </w:ins>
      <w:ins w:id="1434" w:author="Pawel Kaluski" w:date="2019-03-13T21:41:00Z">
        <w:r w:rsidRPr="00A60E4A">
          <w:rPr>
            <w:i w:val="0"/>
            <w:color w:val="000000" w:themeColor="text1"/>
            <w:highlight w:val="yellow"/>
            <w:rPrChange w:id="1435" w:author="Pawel Kaluski" w:date="2019-03-13T21:42:00Z">
              <w:rPr>
                <w:i w:val="0"/>
                <w:color w:val="000000" w:themeColor="text1"/>
              </w:rPr>
            </w:rPrChange>
          </w:rPr>
          <w:t>AM on the virtual machine and SSD for storage. With weekly updates our data is considered warm.</w:t>
        </w:r>
      </w:ins>
    </w:p>
    <w:p w14:paraId="7780B84E" w14:textId="5453388B" w:rsidR="006352E5" w:rsidRPr="006352E5" w:rsidRDefault="006352E5">
      <w:pPr>
        <w:pStyle w:val="InstructionalTextBullet"/>
        <w:rPr>
          <w:ins w:id="1436" w:author="Fritz Gyger" w:date="2019-03-08T16:55:00Z"/>
          <w:color w:val="FF0000"/>
          <w:rPrChange w:id="1437" w:author="Fritz Gyger" w:date="2019-03-08T16:55:00Z">
            <w:rPr>
              <w:ins w:id="1438" w:author="Fritz Gyger" w:date="2019-03-08T16:55:00Z"/>
            </w:rPr>
          </w:rPrChange>
        </w:rPr>
        <w:pPrChange w:id="1439" w:author="Fritz Gyger" w:date="2019-03-08T16:55:00Z">
          <w:pPr>
            <w:pStyle w:val="InstructionalTextBullet"/>
            <w:numPr>
              <w:numId w:val="3"/>
            </w:numPr>
            <w:ind w:left="720" w:hanging="360"/>
          </w:pPr>
        </w:pPrChange>
      </w:pPr>
      <w:ins w:id="1440" w:author="Fritz Gyger" w:date="2019-03-08T16:55:00Z">
        <w:r w:rsidRPr="006352E5">
          <w:rPr>
            <w:color w:val="FF0000"/>
            <w:rPrChange w:id="1441" w:author="Fritz Gyger" w:date="2019-03-08T16:55:00Z">
              <w:rPr/>
            </w:rPrChange>
          </w:rPr>
          <w:t xml:space="preserve">Daniel : "Describe design decisions on data reorganization" is if the data will be stored as </w:t>
        </w:r>
        <w:r w:rsidRPr="0014021E">
          <w:rPr>
            <w:b/>
            <w:color w:val="FF0000"/>
            <w:rPrChange w:id="1442" w:author="Fritz Gyger" w:date="2019-03-11T19:57:00Z">
              <w:rPr/>
            </w:rPrChange>
          </w:rPr>
          <w:t>SSD</w:t>
        </w:r>
        <w:r w:rsidRPr="006352E5">
          <w:rPr>
            <w:color w:val="FF0000"/>
            <w:rPrChange w:id="1443" w:author="Fritz Gyger" w:date="2019-03-08T16:55:00Z">
              <w:rPr/>
            </w:rPrChange>
          </w:rPr>
          <w:t xml:space="preserve"> or HDD, RAM, data heat (hot </w:t>
        </w:r>
        <w:r w:rsidRPr="00807BE9">
          <w:rPr>
            <w:b/>
            <w:color w:val="FF0000"/>
            <w:rPrChange w:id="1444" w:author="Fritz Gyger" w:date="2019-03-11T19:57:00Z">
              <w:rPr/>
            </w:rPrChange>
          </w:rPr>
          <w:t>warm</w:t>
        </w:r>
        <w:r w:rsidRPr="006352E5">
          <w:rPr>
            <w:color w:val="FF0000"/>
            <w:rPrChange w:id="1445" w:author="Fritz Gyger" w:date="2019-03-08T16:55:00Z">
              <w:rPr/>
            </w:rPrChange>
          </w:rPr>
          <w:t xml:space="preserve"> cold), and if you guys have some policies on moving data from "hot" to "warm" type of storage, is it expected to have a stop on the application to do so?</w:t>
        </w:r>
      </w:ins>
    </w:p>
    <w:p w14:paraId="202B7549" w14:textId="260A4CA0" w:rsidR="006352E5" w:rsidRPr="00881D28" w:rsidRDefault="00881D28">
      <w:pPr>
        <w:pStyle w:val="InstructionalTextBullet"/>
        <w:rPr>
          <w:i w:val="0"/>
          <w:color w:val="FFC000"/>
          <w:rPrChange w:id="1446" w:author="Pawel Kaluski" w:date="2019-03-13T19:58:00Z">
            <w:rPr/>
          </w:rPrChange>
        </w:rPr>
        <w:pPrChange w:id="1447" w:author="Fritz Gyger" w:date="2019-03-08T16:55:00Z">
          <w:pPr>
            <w:pStyle w:val="InstructionalTextBullet"/>
            <w:numPr>
              <w:numId w:val="3"/>
            </w:numPr>
            <w:ind w:left="720" w:hanging="360"/>
          </w:pPr>
        </w:pPrChange>
      </w:pPr>
      <w:ins w:id="1448" w:author="Pawel Kaluski" w:date="2019-03-13T19:58:00Z">
        <w:r>
          <w:tab/>
        </w:r>
      </w:ins>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026AB10E" w:rsidR="00532287" w:rsidRPr="00532287" w:rsidRDefault="0014021E" w:rsidP="00532287">
      <w:pPr>
        <w:pStyle w:val="InstructionalTextBullet"/>
        <w:ind w:left="720"/>
        <w:rPr>
          <w:i w:val="0"/>
          <w:color w:val="auto"/>
        </w:rPr>
      </w:pPr>
      <w:ins w:id="1449" w:author="Fritz Gyger" w:date="2019-03-11T19:58:00Z">
        <w:r>
          <w:rPr>
            <w:i w:val="0"/>
            <w:color w:val="auto"/>
          </w:rPr>
          <w:t xml:space="preserve">Since we have low volume and plan to keep </w:t>
        </w:r>
      </w:ins>
      <w:r w:rsidR="00532287">
        <w:rPr>
          <w:i w:val="0"/>
          <w:color w:val="auto"/>
        </w:rPr>
        <w:t>10 years history</w:t>
      </w:r>
      <w:ins w:id="1450" w:author="Fritz Gyger" w:date="2019-03-11T19:58:00Z">
        <w:r>
          <w:rPr>
            <w:i w:val="0"/>
            <w:color w:val="auto"/>
          </w:rPr>
          <w:t xml:space="preserve">, no data </w:t>
        </w:r>
      </w:ins>
      <w:ins w:id="1451" w:author="Fritz Gyger" w:date="2019-03-11T19:59:00Z">
        <w:r>
          <w:rPr>
            <w:i w:val="0"/>
            <w:color w:val="auto"/>
          </w:rPr>
          <w:t xml:space="preserve">need to be </w:t>
        </w:r>
      </w:ins>
      <w:ins w:id="1452" w:author="Fritz Gyger" w:date="2019-03-11T19:58:00Z">
        <w:r>
          <w:rPr>
            <w:i w:val="0"/>
            <w:color w:val="auto"/>
          </w:rPr>
          <w:t>archiv</w:t>
        </w:r>
      </w:ins>
      <w:ins w:id="1453" w:author="Fritz Gyger" w:date="2019-03-11T19:59:00Z">
        <w:r>
          <w:rPr>
            <w:i w:val="0"/>
            <w:color w:val="auto"/>
          </w:rPr>
          <w:t xml:space="preserve">ed. </w:t>
        </w:r>
      </w:ins>
      <w:ins w:id="1454" w:author="Fritz Gyger" w:date="2019-03-11T19:58:00Z">
        <w:r>
          <w:rPr>
            <w:i w:val="0"/>
            <w:color w:val="auto"/>
          </w:rPr>
          <w:t xml:space="preserve"> </w:t>
        </w:r>
      </w:ins>
    </w:p>
    <w:p w14:paraId="1A42A187" w14:textId="77777777" w:rsidR="00BB12B8" w:rsidRDefault="004B2EA2" w:rsidP="00251F7E">
      <w:pPr>
        <w:pStyle w:val="Heading2"/>
        <w:pPrChange w:id="1455" w:author="outpost" w:date="2019-03-18T21:38:00Z">
          <w:pPr>
            <w:pStyle w:val="Heading2"/>
            <w:numPr>
              <w:numId w:val="2"/>
            </w:numPr>
          </w:pPr>
        </w:pPrChange>
      </w:pPr>
      <w:bookmarkStart w:id="1456" w:name="_Toc432497666"/>
      <w:bookmarkStart w:id="1457" w:name="_Toc3830791"/>
      <w:r>
        <w:lastRenderedPageBreak/>
        <w:t>Detailed Database Design</w:t>
      </w:r>
      <w:bookmarkEnd w:id="1456"/>
      <w:bookmarkEnd w:id="1457"/>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2AF6593C" w:rsidR="00BB12B8" w:rsidDel="008257AB" w:rsidRDefault="004B2EA2">
      <w:pPr>
        <w:pStyle w:val="InstructionalTextBullet"/>
        <w:numPr>
          <w:ilvl w:val="0"/>
          <w:numId w:val="3"/>
        </w:numPr>
        <w:rPr>
          <w:del w:id="1458" w:author="outpost" w:date="2019-03-18T21:53:00Z"/>
        </w:rPr>
      </w:pPr>
      <w:del w:id="1459" w:author="outpost" w:date="2019-03-18T21:53:00Z">
        <w:r w:rsidDel="008257AB">
          <w:delText xml:space="preserve">Conceptual Data Model (CDM) </w:delText>
        </w:r>
      </w:del>
    </w:p>
    <w:p w14:paraId="7A2CA45C" w14:textId="77777777" w:rsidR="008257AB" w:rsidRDefault="006352E5" w:rsidP="008257AB">
      <w:pPr>
        <w:pStyle w:val="InstructionalTextBullet"/>
        <w:keepNext/>
        <w:ind w:left="-567"/>
        <w:jc w:val="center"/>
        <w:rPr>
          <w:ins w:id="1460" w:author="outpost" w:date="2019-03-18T21:53:00Z"/>
        </w:rPr>
        <w:pPrChange w:id="1461" w:author="outpost" w:date="2019-03-18T21:53:00Z">
          <w:pPr>
            <w:pStyle w:val="InstructionalTextBullet"/>
            <w:ind w:left="-567"/>
            <w:jc w:val="center"/>
          </w:pPr>
        </w:pPrChange>
      </w:pPr>
      <w:ins w:id="1462" w:author="Fritz Gyger" w:date="2019-03-08T16:57:00Z">
        <w:r>
          <w:rPr>
            <w:noProof/>
            <w:lang w:val="en-CA" w:eastAsia="en-CA"/>
          </w:rPr>
          <w:drawing>
            <wp:inline distT="0" distB="0" distL="0" distR="0" wp14:anchorId="663B67D9" wp14:editId="7A50D25F">
              <wp:extent cx="6638925" cy="3360601"/>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9525" cy="3371029"/>
                      </a:xfrm>
                      <a:prstGeom prst="rect">
                        <a:avLst/>
                      </a:prstGeom>
                      <a:ln>
                        <a:solidFill>
                          <a:schemeClr val="tx1"/>
                        </a:solidFill>
                      </a:ln>
                    </pic:spPr>
                  </pic:pic>
                </a:graphicData>
              </a:graphic>
            </wp:inline>
          </w:drawing>
        </w:r>
      </w:ins>
    </w:p>
    <w:p w14:paraId="2F1456A3" w14:textId="43C45FBE" w:rsidR="008257AB" w:rsidRDefault="008257AB" w:rsidP="008257AB">
      <w:pPr>
        <w:pStyle w:val="Caption"/>
        <w:jc w:val="center"/>
        <w:rPr>
          <w:ins w:id="1463" w:author="outpost" w:date="2019-03-18T21:52:00Z"/>
        </w:rPr>
        <w:pPrChange w:id="1464" w:author="outpost" w:date="2019-03-18T21:53:00Z">
          <w:pPr>
            <w:pStyle w:val="InstructionalTextBullet"/>
            <w:ind w:left="-567"/>
            <w:jc w:val="center"/>
          </w:pPr>
        </w:pPrChange>
      </w:pPr>
      <w:ins w:id="1465" w:author="outpost" w:date="2019-03-18T21:53:00Z">
        <w:r>
          <w:t xml:space="preserve">Figure </w:t>
        </w:r>
        <w:r>
          <w:fldChar w:fldCharType="begin"/>
        </w:r>
        <w:r>
          <w:instrText xml:space="preserve"> SEQ Figure \* ARABIC </w:instrText>
        </w:r>
      </w:ins>
      <w:r>
        <w:fldChar w:fldCharType="separate"/>
      </w:r>
      <w:ins w:id="1466" w:author="outpost" w:date="2019-03-18T21:54:00Z">
        <w:r w:rsidR="00222860">
          <w:rPr>
            <w:noProof/>
          </w:rPr>
          <w:t>2</w:t>
        </w:r>
      </w:ins>
      <w:ins w:id="1467" w:author="outpost" w:date="2019-03-18T21:53:00Z">
        <w:r>
          <w:fldChar w:fldCharType="end"/>
        </w:r>
        <w:r>
          <w:t xml:space="preserve"> </w:t>
        </w:r>
        <w:r w:rsidRPr="002E18DA">
          <w:t>Conceptual Data Model (CDM)</w:t>
        </w:r>
      </w:ins>
    </w:p>
    <w:p w14:paraId="340C135F" w14:textId="77777777" w:rsidR="008257AB" w:rsidRDefault="008257AB">
      <w:pPr>
        <w:spacing w:before="0" w:after="0"/>
        <w:rPr>
          <w:ins w:id="1468" w:author="outpost" w:date="2019-03-18T21:52:00Z"/>
          <w:i/>
          <w:color w:val="0000FF"/>
          <w:sz w:val="24"/>
          <w:szCs w:val="24"/>
        </w:rPr>
      </w:pPr>
      <w:ins w:id="1469" w:author="outpost" w:date="2019-03-18T21:52:00Z">
        <w:r>
          <w:br w:type="page"/>
        </w:r>
      </w:ins>
    </w:p>
    <w:p w14:paraId="1592D9A1" w14:textId="79DF2297" w:rsidR="00364C04" w:rsidDel="008257AB" w:rsidRDefault="00364C04" w:rsidP="00E477DB">
      <w:pPr>
        <w:pStyle w:val="InstructionalTextBullet"/>
        <w:ind w:left="-567"/>
        <w:jc w:val="center"/>
        <w:rPr>
          <w:del w:id="1470" w:author="outpost" w:date="2019-03-18T21:53:00Z"/>
        </w:rPr>
        <w:pPrChange w:id="1471" w:author="outpost" w:date="2019-03-18T19:46:00Z">
          <w:pPr>
            <w:pStyle w:val="InstructionalTextBullet"/>
            <w:ind w:left="360"/>
          </w:pPr>
        </w:pPrChange>
      </w:pPr>
    </w:p>
    <w:p w14:paraId="3A4C7385" w14:textId="6A8210B0" w:rsidR="00BB12B8" w:rsidDel="008257AB" w:rsidRDefault="004B2EA2">
      <w:pPr>
        <w:pStyle w:val="InstructionalTextBullet"/>
        <w:numPr>
          <w:ilvl w:val="0"/>
          <w:numId w:val="3"/>
        </w:numPr>
        <w:rPr>
          <w:del w:id="1472" w:author="outpost" w:date="2019-03-18T21:53:00Z"/>
        </w:rPr>
      </w:pPr>
      <w:del w:id="1473" w:author="outpost" w:date="2019-03-18T21:53:00Z">
        <w:r w:rsidDel="008257AB">
          <w:delText xml:space="preserve">Logical Data Model (LDM) and LDM </w:delText>
        </w:r>
        <w:r w:rsidRPr="00650514" w:rsidDel="008257AB">
          <w:rPr>
            <w:color w:val="00B050"/>
          </w:rPr>
          <w:delText>Entity Relationship Diagram (ERD</w:delText>
        </w:r>
        <w:r w:rsidDel="008257AB">
          <w:delText>).</w:delText>
        </w:r>
      </w:del>
    </w:p>
    <w:p w14:paraId="639DB392" w14:textId="77777777" w:rsidR="008257AB" w:rsidRDefault="004670F5" w:rsidP="008257AB">
      <w:pPr>
        <w:pStyle w:val="InstructionalTextBullet"/>
        <w:keepNext/>
        <w:ind w:left="-567"/>
        <w:rPr>
          <w:ins w:id="1474" w:author="outpost" w:date="2019-03-18T21:53:00Z"/>
        </w:rPr>
        <w:pPrChange w:id="1475" w:author="outpost" w:date="2019-03-18T21:53:00Z">
          <w:pPr>
            <w:pStyle w:val="InstructionalTextBullet"/>
            <w:ind w:left="-567"/>
          </w:pPr>
        </w:pPrChange>
      </w:pPr>
      <w:ins w:id="1476" w:author="Fritz Gyger" w:date="2019-03-11T20:34:00Z">
        <w:r>
          <w:rPr>
            <w:noProof/>
            <w:lang w:val="en-CA" w:eastAsia="en-CA"/>
          </w:rPr>
          <w:drawing>
            <wp:inline distT="0" distB="0" distL="0" distR="0" wp14:anchorId="796C6012" wp14:editId="4B4EEE07">
              <wp:extent cx="6595523" cy="3019425"/>
              <wp:effectExtent l="19050" t="19050" r="152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9476" cy="3025813"/>
                      </a:xfrm>
                      <a:prstGeom prst="rect">
                        <a:avLst/>
                      </a:prstGeom>
                      <a:ln>
                        <a:solidFill>
                          <a:schemeClr val="tx1"/>
                        </a:solidFill>
                      </a:ln>
                    </pic:spPr>
                  </pic:pic>
                </a:graphicData>
              </a:graphic>
            </wp:inline>
          </w:drawing>
        </w:r>
      </w:ins>
    </w:p>
    <w:p w14:paraId="33FED5BC" w14:textId="6BB0D4C3" w:rsidR="008257AB" w:rsidRDefault="008257AB" w:rsidP="008257AB">
      <w:pPr>
        <w:pStyle w:val="Caption"/>
        <w:jc w:val="center"/>
        <w:rPr>
          <w:ins w:id="1477" w:author="outpost" w:date="2019-03-18T21:53:00Z"/>
        </w:rPr>
        <w:pPrChange w:id="1478" w:author="outpost" w:date="2019-03-18T21:53:00Z">
          <w:pPr>
            <w:pStyle w:val="Caption"/>
          </w:pPr>
        </w:pPrChange>
      </w:pPr>
      <w:ins w:id="1479" w:author="outpost" w:date="2019-03-18T21:53:00Z">
        <w:r>
          <w:t xml:space="preserve">Figure </w:t>
        </w:r>
        <w:r>
          <w:fldChar w:fldCharType="begin"/>
        </w:r>
        <w:r>
          <w:instrText xml:space="preserve"> SEQ Figure \* ARABIC </w:instrText>
        </w:r>
      </w:ins>
      <w:r>
        <w:fldChar w:fldCharType="separate"/>
      </w:r>
      <w:ins w:id="1480" w:author="outpost" w:date="2019-03-18T21:54:00Z">
        <w:r w:rsidR="00222860">
          <w:rPr>
            <w:noProof/>
          </w:rPr>
          <w:t>3</w:t>
        </w:r>
      </w:ins>
      <w:ins w:id="1481" w:author="outpost" w:date="2019-03-18T21:53:00Z">
        <w:r>
          <w:fldChar w:fldCharType="end"/>
        </w:r>
        <w:r>
          <w:t xml:space="preserve"> </w:t>
        </w:r>
        <w:r w:rsidRPr="001E287D">
          <w:t>Logical Data Model (LDM) and LDM Entity Relationship Diagram (ERD).</w:t>
        </w:r>
      </w:ins>
    </w:p>
    <w:p w14:paraId="21F89A06" w14:textId="5C37CC19" w:rsidR="00E56750" w:rsidRDefault="004670F5" w:rsidP="00E477DB">
      <w:pPr>
        <w:pStyle w:val="InstructionalTextBullet"/>
        <w:ind w:left="-567"/>
        <w:pPrChange w:id="1482" w:author="Fritz Gyger" w:date="2019-03-08T16:58:00Z">
          <w:pPr>
            <w:pStyle w:val="InstructionalTextBullet"/>
            <w:numPr>
              <w:numId w:val="3"/>
            </w:numPr>
            <w:ind w:left="720" w:hanging="360"/>
          </w:pPr>
        </w:pPrChange>
      </w:pPr>
      <w:ins w:id="1483" w:author="Fritz Gyger" w:date="2019-03-11T20:34:00Z">
        <w:r>
          <w:rPr>
            <w:noProof/>
            <w:lang w:val="en-CA" w:eastAsia="en-CA"/>
          </w:rPr>
          <w:t xml:space="preserve"> </w:t>
        </w:r>
      </w:ins>
      <w:del w:id="1484" w:author="Fritz Gyger" w:date="2019-03-11T20:34:00Z">
        <w:r w:rsidR="00E56750" w:rsidDel="004670F5">
          <w:rPr>
            <w:noProof/>
            <w:lang w:val="en-CA" w:eastAsia="en-CA"/>
          </w:rPr>
          <w:drawing>
            <wp:inline distT="0" distB="0" distL="0" distR="0" wp14:anchorId="5A3A6FB8" wp14:editId="0DF4036D">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5384" cy="3089471"/>
                      </a:xfrm>
                      <a:prstGeom prst="rect">
                        <a:avLst/>
                      </a:prstGeom>
                    </pic:spPr>
                  </pic:pic>
                </a:graphicData>
              </a:graphic>
            </wp:inline>
          </w:drawing>
        </w:r>
      </w:del>
    </w:p>
    <w:p w14:paraId="59399073" w14:textId="1644BB2A" w:rsidR="00E537B5" w:rsidRPr="006D5B39" w:rsidRDefault="006D5B39" w:rsidP="00E537B5">
      <w:pPr>
        <w:pStyle w:val="InstructionalTextBullet"/>
        <w:ind w:left="360"/>
        <w:rPr>
          <w:color w:val="auto"/>
          <w:sz w:val="20"/>
          <w:szCs w:val="20"/>
          <w:rPrChange w:id="1485" w:author="Fritz Gyger" w:date="2019-03-17T15:23:00Z">
            <w:rPr/>
          </w:rPrChange>
        </w:rPr>
      </w:pPr>
      <w:ins w:id="1486" w:author="Fritz Gyger" w:date="2019-03-17T15:23:00Z">
        <w:r w:rsidRPr="006D5B39">
          <w:rPr>
            <w:rStyle w:val="Hyperlink"/>
            <w:color w:val="auto"/>
            <w:sz w:val="20"/>
            <w:szCs w:val="20"/>
            <w:rPrChange w:id="1487" w:author="Fritz Gyger" w:date="2019-03-17T15:23:00Z">
              <w:rPr>
                <w:rStyle w:val="Hyperlink"/>
                <w:color w:val="auto"/>
                <w:sz w:val="16"/>
                <w:szCs w:val="16"/>
              </w:rPr>
            </w:rPrChange>
          </w:rPr>
          <w:t xml:space="preserve">[8]  </w:t>
        </w:r>
      </w:ins>
      <w:r w:rsidR="006352E5" w:rsidRPr="006D5B39">
        <w:rPr>
          <w:rStyle w:val="Hyperlink"/>
          <w:color w:val="auto"/>
          <w:sz w:val="20"/>
          <w:szCs w:val="20"/>
          <w:rPrChange w:id="1488" w:author="Fritz Gyger" w:date="2019-03-17T15:23:00Z">
            <w:rPr>
              <w:rStyle w:val="Hyperlink"/>
            </w:rPr>
          </w:rPrChange>
        </w:rPr>
        <w:fldChar w:fldCharType="begin"/>
      </w:r>
      <w:r w:rsidR="006352E5" w:rsidRPr="006D5B39">
        <w:rPr>
          <w:rStyle w:val="Hyperlink"/>
          <w:color w:val="auto"/>
          <w:sz w:val="20"/>
          <w:szCs w:val="20"/>
          <w:rPrChange w:id="1489" w:author="Fritz Gyger" w:date="2019-03-17T15:23: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006352E5" w:rsidRPr="006D5B39">
        <w:rPr>
          <w:rStyle w:val="Hyperlink"/>
          <w:color w:val="auto"/>
          <w:sz w:val="20"/>
          <w:szCs w:val="20"/>
          <w:rPrChange w:id="1490" w:author="Fritz Gyger" w:date="2019-03-17T15:23:00Z">
            <w:rPr>
              <w:rStyle w:val="Hyperlink"/>
            </w:rPr>
          </w:rPrChange>
        </w:rPr>
        <w:fldChar w:fldCharType="separate"/>
      </w:r>
      <w:r w:rsidR="00650514" w:rsidRPr="006D5B39">
        <w:rPr>
          <w:rStyle w:val="Hyperlink"/>
          <w:color w:val="auto"/>
          <w:sz w:val="20"/>
          <w:szCs w:val="20"/>
          <w:rPrChange w:id="1491" w:author="Fritz Gyger" w:date="2019-03-17T15:23: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006352E5" w:rsidRPr="006D5B39">
        <w:rPr>
          <w:rStyle w:val="Hyperlink"/>
          <w:color w:val="auto"/>
          <w:sz w:val="20"/>
          <w:szCs w:val="20"/>
          <w:rPrChange w:id="1492" w:author="Fritz Gyger" w:date="2019-03-17T15:23: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1493" w:author="Fritz Gyger" w:date="2019-03-08T17:00:00Z"/>
        </w:rPr>
      </w:pPr>
      <w:r>
        <w:t>Physical Data Model (PDM) with a description of the DBMS schemas, sub-schemas, records, sets, tables.</w:t>
      </w:r>
      <w:r w:rsidR="00532287">
        <w:t xml:space="preserve"> </w:t>
      </w:r>
    </w:p>
    <w:p w14:paraId="6C10B4C8" w14:textId="1AC72594" w:rsidR="00BB12B8" w:rsidRPr="00094922" w:rsidRDefault="00094922">
      <w:pPr>
        <w:pStyle w:val="InstructionalTextBullet"/>
        <w:ind w:left="360" w:firstLine="360"/>
        <w:rPr>
          <w:color w:val="auto"/>
          <w:rPrChange w:id="1494" w:author="Fritz Gyger" w:date="2019-03-08T17:01:00Z">
            <w:rPr/>
          </w:rPrChange>
        </w:rPr>
        <w:pPrChange w:id="1495" w:author="Fritz Gyger" w:date="2019-03-08T17:00:00Z">
          <w:pPr>
            <w:pStyle w:val="InstructionalTextBullet"/>
            <w:numPr>
              <w:numId w:val="3"/>
            </w:numPr>
            <w:ind w:left="720" w:hanging="360"/>
          </w:pPr>
        </w:pPrChange>
      </w:pPr>
      <w:ins w:id="1496" w:author="Fritz Gyger" w:date="2019-03-08T17:00:00Z">
        <w:r w:rsidRPr="00094922">
          <w:rPr>
            <w:color w:val="auto"/>
            <w:rPrChange w:id="1497" w:author="Fritz Gyger" w:date="2019-03-08T17:01:00Z">
              <w:rPr/>
            </w:rPrChange>
          </w:rPr>
          <w:t xml:space="preserve">See Appendix </w:t>
        </w:r>
      </w:ins>
      <w:ins w:id="1498" w:author="outpost" w:date="2019-03-18T21:53:00Z">
        <w:r w:rsidR="008257AB">
          <w:rPr>
            <w:color w:val="auto"/>
          </w:rPr>
          <w:t>B</w:t>
        </w:r>
      </w:ins>
      <w:ins w:id="1499" w:author="Fritz Gyger" w:date="2019-03-08T17:00:00Z">
        <w:del w:id="1500" w:author="outpost" w:date="2019-03-18T21:53:00Z">
          <w:r w:rsidRPr="00094922" w:rsidDel="008257AB">
            <w:rPr>
              <w:color w:val="auto"/>
              <w:rPrChange w:id="1501" w:author="Fritz Gyger" w:date="2019-03-08T17:01:00Z">
                <w:rPr/>
              </w:rPrChange>
            </w:rPr>
            <w:delText>3</w:delText>
          </w:r>
        </w:del>
        <w:r w:rsidRPr="00094922">
          <w:rPr>
            <w:color w:val="auto"/>
            <w:rPrChange w:id="1502" w:author="Fritz Gyger" w:date="2019-03-08T17:01:00Z">
              <w:rPr/>
            </w:rPrChange>
          </w:rPr>
          <w:t xml:space="preserve"> </w:t>
        </w:r>
      </w:ins>
      <w:r w:rsidR="00532287" w:rsidRPr="00094922">
        <w:rPr>
          <w:color w:val="auto"/>
        </w:rPr>
        <w:t>DDLs</w:t>
      </w:r>
    </w:p>
    <w:p w14:paraId="57F442DB" w14:textId="77777777" w:rsidR="00BB12B8" w:rsidRDefault="004B2EA2">
      <w:pPr>
        <w:pStyle w:val="InstructionalTextBullet"/>
        <w:numPr>
          <w:ilvl w:val="0"/>
          <w:numId w:val="3"/>
        </w:numPr>
        <w:rPr>
          <w:ins w:id="1503" w:author="Fritz Gyger" w:date="2019-03-11T20:04:00Z"/>
        </w:r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2847498E" w14:textId="17F897B9" w:rsidR="0014021E" w:rsidRPr="0014021E" w:rsidRDefault="0014021E">
      <w:pPr>
        <w:pStyle w:val="InstructionalTextBullet"/>
        <w:ind w:left="360" w:firstLine="360"/>
        <w:rPr>
          <w:color w:val="FF0000"/>
          <w:rPrChange w:id="1504" w:author="Fritz Gyger" w:date="2019-03-11T20:04:00Z">
            <w:rPr/>
          </w:rPrChange>
        </w:rPr>
        <w:pPrChange w:id="1505" w:author="Fritz Gyger" w:date="2019-03-11T20:04:00Z">
          <w:pPr>
            <w:pStyle w:val="InstructionalTextBullet"/>
            <w:numPr>
              <w:numId w:val="3"/>
            </w:numPr>
            <w:ind w:left="720" w:hanging="360"/>
          </w:pPr>
        </w:pPrChange>
      </w:pPr>
      <w:ins w:id="1506" w:author="Fritz Gyger" w:date="2019-03-11T20:04:00Z">
        <w:r w:rsidRPr="0014021E">
          <w:rPr>
            <w:color w:val="FF0000"/>
            <w:rPrChange w:id="1507" w:author="Fritz Gyger" w:date="2019-03-11T20:04:00Z">
              <w:rPr/>
            </w:rPrChange>
          </w:rPr>
          <w:t>CRUD</w:t>
        </w:r>
        <w:r>
          <w:rPr>
            <w:color w:val="FF0000"/>
          </w:rPr>
          <w:t xml:space="preserve"> – text to be added</w:t>
        </w:r>
      </w:ins>
    </w:p>
    <w:p w14:paraId="50B5C278" w14:textId="0CBB0D67" w:rsidR="00BB12B8" w:rsidRDefault="004B2EA2">
      <w:pPr>
        <w:pStyle w:val="InstructionalTextBullet"/>
        <w:numPr>
          <w:ilvl w:val="0"/>
          <w:numId w:val="3"/>
        </w:numPr>
      </w:pPr>
      <w:r>
        <w:t>Planned implementation factors (e.g., distribution and synchronization) that impact the design.</w:t>
      </w:r>
      <w:ins w:id="1508" w:author="Fritz Gyger" w:date="2019-03-11T20:04:00Z">
        <w:r w:rsidR="0014021E">
          <w:t xml:space="preserve"> </w:t>
        </w:r>
        <w:del w:id="1509" w:author="Microsoft Office User" w:date="2019-03-17T12:08:00Z">
          <w:r w:rsidR="0014021E" w:rsidRPr="0014021E" w:rsidDel="0012042C">
            <w:rPr>
              <w:color w:val="FF0000"/>
              <w:rPrChange w:id="1510" w:author="Fritz Gyger" w:date="2019-03-11T20:05:00Z">
                <w:rPr/>
              </w:rPrChange>
            </w:rPr>
            <w:delText xml:space="preserve">Depending </w:delText>
          </w:r>
        </w:del>
      </w:ins>
      <w:ins w:id="1511" w:author="Fritz Gyger" w:date="2019-03-11T20:05:00Z">
        <w:del w:id="1512" w:author="Microsoft Office User" w:date="2019-03-17T12:08:00Z">
          <w:r w:rsidR="0014021E" w:rsidDel="0012042C">
            <w:rPr>
              <w:color w:val="FF0000"/>
            </w:rPr>
            <w:delText>on DB provider - Pawel</w:delText>
          </w:r>
        </w:del>
      </w:ins>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3D071926" w:rsidR="00532287" w:rsidRDefault="00532287" w:rsidP="00532287">
      <w:pPr>
        <w:pStyle w:val="BodyText"/>
        <w:numPr>
          <w:ilvl w:val="1"/>
          <w:numId w:val="3"/>
        </w:numPr>
        <w:rPr>
          <w:lang w:val="en-CA" w:eastAsia="ar-SA"/>
        </w:rPr>
      </w:pPr>
      <w:r>
        <w:rPr>
          <w:lang w:val="en-CA" w:eastAsia="ar-SA"/>
        </w:rPr>
        <w:t>Weekly growth</w:t>
      </w:r>
      <w:del w:id="1513" w:author="Fritz Gyger" w:date="2019-03-11T20:06:00Z">
        <w:r w:rsidDel="000833BB">
          <w:rPr>
            <w:lang w:val="en-CA" w:eastAsia="ar-SA"/>
          </w:rPr>
          <w:delText xml:space="preserve"> </w:delText>
        </w:r>
      </w:del>
      <w:r>
        <w:rPr>
          <w:lang w:val="en-CA" w:eastAsia="ar-SA"/>
        </w:rPr>
        <w:t>: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lastRenderedPageBreak/>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098CBE9A" w:rsidR="00532287" w:rsidRPr="000833BB" w:rsidRDefault="00532287" w:rsidP="00532287">
      <w:pPr>
        <w:pStyle w:val="BodyText"/>
        <w:numPr>
          <w:ilvl w:val="1"/>
          <w:numId w:val="3"/>
        </w:numPr>
        <w:rPr>
          <w:color w:val="FF0000"/>
          <w:lang w:val="en-CA" w:eastAsia="ar-SA"/>
          <w:rPrChange w:id="1514" w:author="Fritz Gyger" w:date="2019-03-11T20:06:00Z">
            <w:rPr>
              <w:lang w:val="en-CA" w:eastAsia="ar-SA"/>
            </w:rPr>
          </w:rPrChange>
        </w:rPr>
      </w:pPr>
      <w:r w:rsidRPr="000833BB">
        <w:rPr>
          <w:color w:val="FF0000"/>
          <w:lang w:val="en-CA" w:eastAsia="ar-SA"/>
          <w:rPrChange w:id="1515" w:author="Fritz Gyger" w:date="2019-03-11T20:06:00Z">
            <w:rPr>
              <w:lang w:val="en-CA" w:eastAsia="ar-SA"/>
            </w:rPr>
          </w:rPrChange>
        </w:rPr>
        <w:t xml:space="preserve">Weather </w:t>
      </w:r>
      <w:del w:id="1516" w:author="Fritz Gyger" w:date="2019-03-11T20:06:00Z">
        <w:r w:rsidRPr="000833BB" w:rsidDel="000833BB">
          <w:rPr>
            <w:color w:val="FF0000"/>
            <w:lang w:val="en-CA" w:eastAsia="ar-SA"/>
            <w:rPrChange w:id="1517" w:author="Fritz Gyger" w:date="2019-03-11T20:06:00Z">
              <w:rPr>
                <w:lang w:val="en-CA" w:eastAsia="ar-SA"/>
              </w:rPr>
            </w:rPrChange>
          </w:rPr>
          <w:delText>T</w:delText>
        </w:r>
      </w:del>
      <w:ins w:id="1518" w:author="Fritz Gyger" w:date="2019-03-11T20:06:00Z">
        <w:r w:rsidR="000833BB" w:rsidRPr="000833BB">
          <w:rPr>
            <w:color w:val="FF0000"/>
            <w:lang w:val="en-CA" w:eastAsia="ar-SA"/>
            <w:rPrChange w:id="1519" w:author="Fritz Gyger" w:date="2019-03-11T20:06:00Z">
              <w:rPr>
                <w:lang w:val="en-CA" w:eastAsia="ar-SA"/>
              </w:rPr>
            </w:rPrChange>
          </w:rPr>
          <w:t xml:space="preserve">Mondays after 1am </w:t>
        </w:r>
      </w:ins>
      <w:del w:id="1520" w:author="Fritz Gyger" w:date="2019-03-11T20:06:00Z">
        <w:r w:rsidRPr="000833BB" w:rsidDel="000833BB">
          <w:rPr>
            <w:color w:val="FF0000"/>
            <w:lang w:val="en-CA" w:eastAsia="ar-SA"/>
            <w:rPrChange w:id="1521" w:author="Fritz Gyger" w:date="2019-03-11T20:06:00Z">
              <w:rPr>
                <w:lang w:val="en-CA" w:eastAsia="ar-SA"/>
              </w:rPr>
            </w:rPrChange>
          </w:rPr>
          <w:delText>BC</w:delText>
        </w:r>
      </w:del>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1522" w:name="_Toc432497670"/>
      <w:r>
        <w:br w:type="page"/>
      </w:r>
    </w:p>
    <w:p w14:paraId="00BA8927" w14:textId="77777777" w:rsidR="00BB12B8" w:rsidRDefault="004B2EA2">
      <w:pPr>
        <w:pStyle w:val="Heading3"/>
        <w:numPr>
          <w:ilvl w:val="2"/>
          <w:numId w:val="2"/>
        </w:numPr>
      </w:pPr>
      <w:bookmarkStart w:id="1523" w:name="_Toc3830792"/>
      <w:r>
        <w:lastRenderedPageBreak/>
        <w:t>Roles and Responsibilities</w:t>
      </w:r>
      <w:bookmarkEnd w:id="1522"/>
      <w:bookmarkEnd w:id="1523"/>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Pr="000833BB" w:rsidRDefault="000076D9" w:rsidP="000076D9">
      <w:pPr>
        <w:pStyle w:val="BodyText"/>
        <w:rPr>
          <w:color w:val="FF0000"/>
          <w:lang w:eastAsia="ar-SA"/>
          <w:rPrChange w:id="1524" w:author="Fritz Gyger" w:date="2019-03-11T20:07:00Z">
            <w:rPr>
              <w:lang w:eastAsia="ar-SA"/>
            </w:rPr>
          </w:rPrChange>
        </w:rPr>
      </w:pPr>
      <w:proofErr w:type="gramStart"/>
      <w:r w:rsidRPr="000833BB">
        <w:rPr>
          <w:color w:val="FF0000"/>
          <w:lang w:eastAsia="ar-SA"/>
          <w:rPrChange w:id="1525" w:author="Fritz Gyger" w:date="2019-03-11T20:07:00Z">
            <w:rPr>
              <w:lang w:eastAsia="ar-SA"/>
            </w:rPr>
          </w:rPrChange>
        </w:rPr>
        <w:t>DBA :</w:t>
      </w:r>
      <w:proofErr w:type="gramEnd"/>
      <w:r w:rsidRPr="000833BB">
        <w:rPr>
          <w:color w:val="FF0000"/>
          <w:lang w:eastAsia="ar-SA"/>
          <w:rPrChange w:id="1526" w:author="Fritz Gyger" w:date="2019-03-11T20:07:00Z">
            <w:rPr>
              <w:lang w:eastAsia="ar-SA"/>
            </w:rPr>
          </w:rPrChange>
        </w:rPr>
        <w:t xml:space="preserve"> SQL, </w:t>
      </w:r>
    </w:p>
    <w:p w14:paraId="4D972728" w14:textId="77777777" w:rsidR="000076D9" w:rsidRPr="000833BB" w:rsidRDefault="000076D9" w:rsidP="000076D9">
      <w:pPr>
        <w:pStyle w:val="BodyText"/>
        <w:rPr>
          <w:color w:val="FF0000"/>
          <w:lang w:eastAsia="ar-SA"/>
          <w:rPrChange w:id="1527" w:author="Fritz Gyger" w:date="2019-03-11T20:07:00Z">
            <w:rPr>
              <w:lang w:eastAsia="ar-SA"/>
            </w:rPr>
          </w:rPrChange>
        </w:rPr>
      </w:pPr>
      <w:r w:rsidRPr="000833BB">
        <w:rPr>
          <w:color w:val="FF0000"/>
          <w:lang w:eastAsia="ar-SA"/>
          <w:rPrChange w:id="1528" w:author="Fritz Gyger" w:date="2019-03-11T20:07:00Z">
            <w:rPr>
              <w:lang w:eastAsia="ar-SA"/>
            </w:rPr>
          </w:rPrChange>
        </w:rPr>
        <w:t xml:space="preserve">Systems </w:t>
      </w:r>
      <w:proofErr w:type="gramStart"/>
      <w:r w:rsidRPr="000833BB">
        <w:rPr>
          <w:color w:val="FF0000"/>
          <w:lang w:eastAsia="ar-SA"/>
          <w:rPrChange w:id="1529" w:author="Fritz Gyger" w:date="2019-03-11T20:07:00Z">
            <w:rPr>
              <w:lang w:eastAsia="ar-SA"/>
            </w:rPr>
          </w:rPrChange>
        </w:rPr>
        <w:t>admin :</w:t>
      </w:r>
      <w:proofErr w:type="gramEnd"/>
    </w:p>
    <w:p w14:paraId="3AC6176A" w14:textId="77777777" w:rsidR="000076D9" w:rsidRPr="000833BB" w:rsidRDefault="000076D9" w:rsidP="000076D9">
      <w:pPr>
        <w:pStyle w:val="BodyText"/>
        <w:rPr>
          <w:color w:val="FF0000"/>
          <w:lang w:eastAsia="ar-SA"/>
          <w:rPrChange w:id="1530" w:author="Fritz Gyger" w:date="2019-03-11T20:07:00Z">
            <w:rPr>
              <w:lang w:eastAsia="ar-SA"/>
            </w:rPr>
          </w:rPrChange>
        </w:rPr>
      </w:pPr>
      <w:r w:rsidRPr="000833BB">
        <w:rPr>
          <w:color w:val="FF0000"/>
          <w:lang w:eastAsia="ar-SA"/>
          <w:rPrChange w:id="1531" w:author="Fritz Gyger" w:date="2019-03-11T20:07:00Z">
            <w:rPr>
              <w:lang w:eastAsia="ar-SA"/>
            </w:rPr>
          </w:rPrChange>
        </w:rPr>
        <w:t xml:space="preserve">Security </w:t>
      </w:r>
      <w:proofErr w:type="gramStart"/>
      <w:r w:rsidRPr="000833BB">
        <w:rPr>
          <w:color w:val="FF0000"/>
          <w:lang w:eastAsia="ar-SA"/>
          <w:rPrChange w:id="1532" w:author="Fritz Gyger" w:date="2019-03-11T20:07:00Z">
            <w:rPr>
              <w:lang w:eastAsia="ar-SA"/>
            </w:rPr>
          </w:rPrChange>
        </w:rPr>
        <w:t>admin :</w:t>
      </w:r>
      <w:proofErr w:type="gramEnd"/>
      <w:r w:rsidRPr="000833BB">
        <w:rPr>
          <w:color w:val="FF0000"/>
          <w:lang w:eastAsia="ar-SA"/>
          <w:rPrChange w:id="1533" w:author="Fritz Gyger" w:date="2019-03-11T20:07:00Z">
            <w:rPr>
              <w:lang w:eastAsia="ar-SA"/>
            </w:rPr>
          </w:rPrChange>
        </w:rPr>
        <w:t xml:space="preserve"> n/a</w:t>
      </w:r>
    </w:p>
    <w:p w14:paraId="5C7D12A0" w14:textId="77777777" w:rsidR="000076D9" w:rsidRPr="000833BB" w:rsidRDefault="000076D9" w:rsidP="000076D9">
      <w:pPr>
        <w:pStyle w:val="BodyText"/>
        <w:rPr>
          <w:color w:val="FF0000"/>
          <w:lang w:eastAsia="ar-SA"/>
          <w:rPrChange w:id="1534" w:author="Fritz Gyger" w:date="2019-03-11T20:07:00Z">
            <w:rPr>
              <w:lang w:eastAsia="ar-SA"/>
            </w:rPr>
          </w:rPrChange>
        </w:rPr>
      </w:pPr>
      <w:r w:rsidRPr="000833BB">
        <w:rPr>
          <w:color w:val="FF0000"/>
          <w:lang w:eastAsia="ar-SA"/>
          <w:rPrChange w:id="1535" w:author="Fritz Gyger" w:date="2019-03-11T20:07:00Z">
            <w:rPr>
              <w:lang w:eastAsia="ar-SA"/>
            </w:rPr>
          </w:rPrChange>
        </w:rPr>
        <w:t xml:space="preserve">Data Acquisition &amp; </w:t>
      </w:r>
      <w:proofErr w:type="gramStart"/>
      <w:r w:rsidRPr="000833BB">
        <w:rPr>
          <w:color w:val="FF0000"/>
          <w:lang w:eastAsia="ar-SA"/>
          <w:rPrChange w:id="1536" w:author="Fritz Gyger" w:date="2019-03-11T20:07:00Z">
            <w:rPr>
              <w:lang w:eastAsia="ar-SA"/>
            </w:rPr>
          </w:rPrChange>
        </w:rPr>
        <w:t>cleansing :</w:t>
      </w:r>
      <w:proofErr w:type="gramEnd"/>
      <w:r w:rsidRPr="000833BB">
        <w:rPr>
          <w:color w:val="FF0000"/>
          <w:lang w:eastAsia="ar-SA"/>
          <w:rPrChange w:id="1537" w:author="Fritz Gyger" w:date="2019-03-11T20:07:00Z">
            <w:rPr>
              <w:lang w:eastAsia="ar-SA"/>
            </w:rPr>
          </w:rPrChange>
        </w:rPr>
        <w:t xml:space="preserve"> </w:t>
      </w:r>
      <w:r w:rsidR="00650514" w:rsidRPr="000833BB">
        <w:rPr>
          <w:color w:val="FF0000"/>
          <w:lang w:eastAsia="ar-SA"/>
          <w:rPrChange w:id="1538" w:author="Fritz Gyger" w:date="2019-03-11T20:07:00Z">
            <w:rPr>
              <w:lang w:eastAsia="ar-SA"/>
            </w:rPr>
          </w:rPrChange>
        </w:rPr>
        <w:t>ETL</w:t>
      </w:r>
    </w:p>
    <w:p w14:paraId="45406B27" w14:textId="3255240B" w:rsidR="004B1FF4" w:rsidRPr="00094922" w:rsidRDefault="00094922" w:rsidP="004B1FF4">
      <w:pPr>
        <w:pStyle w:val="BodyText"/>
        <w:rPr>
          <w:color w:val="FF0000"/>
          <w:lang w:eastAsia="ar-SA"/>
          <w:rPrChange w:id="1539" w:author="Fritz Gyger" w:date="2019-03-08T17:02:00Z">
            <w:rPr>
              <w:lang w:eastAsia="ar-SA"/>
            </w:rPr>
          </w:rPrChange>
        </w:rPr>
      </w:pPr>
      <w:proofErr w:type="gramStart"/>
      <w:ins w:id="1540" w:author="Fritz Gyger" w:date="2019-03-08T17:02:00Z">
        <w:r w:rsidRPr="00094922">
          <w:rPr>
            <w:color w:val="FF0000"/>
            <w:lang w:eastAsia="ar-SA"/>
            <w:rPrChange w:id="1541" w:author="Fritz Gyger" w:date="2019-03-08T17:02:00Z">
              <w:rPr>
                <w:lang w:eastAsia="ar-SA"/>
              </w:rPr>
            </w:rPrChange>
          </w:rPr>
          <w:t>Daniel :</w:t>
        </w:r>
        <w:proofErr w:type="gramEnd"/>
        <w:r w:rsidRPr="00094922">
          <w:rPr>
            <w:color w:val="FF0000"/>
            <w:lang w:eastAsia="ar-SA"/>
            <w:rPrChange w:id="1542" w:author="Fritz Gyger" w:date="2019-03-08T17:02:00Z">
              <w:rPr>
                <w:lang w:eastAsia="ar-SA"/>
              </w:rPr>
            </w:rPrChange>
          </w:rPr>
          <w:t xml:space="preserve"> At 4.1 is simply listing the departments which will be responsible to manage the system. </w:t>
        </w:r>
        <w:proofErr w:type="gramStart"/>
        <w:r w:rsidRPr="00094922">
          <w:rPr>
            <w:color w:val="FF0000"/>
            <w:lang w:eastAsia="ar-SA"/>
            <w:rPrChange w:id="1543" w:author="Fritz Gyger" w:date="2019-03-08T17:02:00Z">
              <w:rPr>
                <w:lang w:eastAsia="ar-SA"/>
              </w:rPr>
            </w:rPrChange>
          </w:rPr>
          <w:t>for</w:t>
        </w:r>
        <w:proofErr w:type="gramEnd"/>
        <w:r w:rsidRPr="00094922">
          <w:rPr>
            <w:color w:val="FF0000"/>
            <w:lang w:eastAsia="ar-SA"/>
            <w:rPrChange w:id="1544" w:author="Fritz Gyger" w:date="2019-03-08T17:02:00Z">
              <w:rPr>
                <w:lang w:eastAsia="ar-SA"/>
              </w:rPr>
            </w:rPrChange>
          </w:rPr>
          <w:t xml:space="preserve"> example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1545" w:name="_Toc432497675"/>
      <w:bookmarkStart w:id="1546" w:name="_Toc3830793"/>
      <w:r>
        <w:t>Performance Monitoring and Database Efficiency</w:t>
      </w:r>
      <w:bookmarkEnd w:id="1545"/>
      <w:bookmarkEnd w:id="1546"/>
    </w:p>
    <w:p w14:paraId="796F7B90" w14:textId="77777777" w:rsidR="00BB12B8" w:rsidRDefault="004B2EA2" w:rsidP="00F87EFC">
      <w:pPr>
        <w:pStyle w:val="Heading4"/>
        <w:pPrChange w:id="1547" w:author="outpost" w:date="2019-03-18T22:02:00Z">
          <w:pPr>
            <w:pStyle w:val="Heading4"/>
            <w:numPr>
              <w:numId w:val="2"/>
            </w:numPr>
          </w:pPr>
        </w:pPrChange>
      </w:pPr>
      <w:bookmarkStart w:id="1548" w:name="_Toc432497676"/>
      <w:bookmarkStart w:id="1549" w:name="_Toc3830794"/>
      <w:r>
        <w:t>Operational Implications</w:t>
      </w:r>
      <w:bookmarkEnd w:id="1548"/>
      <w:bookmarkEnd w:id="1549"/>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D236832" w:rsidR="003A4EB6" w:rsidRPr="000833BB" w:rsidRDefault="003A4EB6" w:rsidP="00464AED">
      <w:pPr>
        <w:pStyle w:val="BodyText"/>
        <w:numPr>
          <w:ilvl w:val="1"/>
          <w:numId w:val="4"/>
        </w:numPr>
        <w:rPr>
          <w:color w:val="FF0000"/>
          <w:lang w:val="en-CA" w:eastAsia="ar-SA"/>
          <w:rPrChange w:id="1550" w:author="Fritz Gyger" w:date="2019-03-11T20:07:00Z">
            <w:rPr>
              <w:lang w:val="en-CA" w:eastAsia="ar-SA"/>
            </w:rPr>
          </w:rPrChange>
        </w:rPr>
      </w:pPr>
      <w:r w:rsidRPr="000833BB">
        <w:rPr>
          <w:color w:val="FF0000"/>
          <w:lang w:val="en-CA" w:eastAsia="ar-SA"/>
          <w:rPrChange w:id="1551" w:author="Fritz Gyger" w:date="2019-03-11T20:07:00Z">
            <w:rPr>
              <w:lang w:val="en-CA" w:eastAsia="ar-SA"/>
            </w:rPr>
          </w:rPrChange>
        </w:rPr>
        <w:t xml:space="preserve">Weather </w:t>
      </w:r>
      <w:ins w:id="1552" w:author="Fritz Gyger" w:date="2019-03-11T20:07:00Z">
        <w:r w:rsidR="000833BB" w:rsidRPr="000833BB">
          <w:rPr>
            <w:color w:val="FF0000"/>
            <w:lang w:val="en-CA" w:eastAsia="ar-SA"/>
            <w:rPrChange w:id="1553" w:author="Fritz Gyger" w:date="2019-03-11T20:07:00Z">
              <w:rPr>
                <w:lang w:val="en-CA" w:eastAsia="ar-SA"/>
              </w:rPr>
            </w:rPrChange>
          </w:rPr>
          <w:t xml:space="preserve">Mondays after 1am </w:t>
        </w:r>
      </w:ins>
      <w:del w:id="1554" w:author="Fritz Gyger" w:date="2019-03-11T20:07:00Z">
        <w:r w:rsidRPr="000833BB" w:rsidDel="000833BB">
          <w:rPr>
            <w:color w:val="FF0000"/>
            <w:lang w:val="en-CA" w:eastAsia="ar-SA"/>
            <w:rPrChange w:id="1555" w:author="Fritz Gyger" w:date="2019-03-11T20:07:00Z">
              <w:rPr>
                <w:lang w:val="en-CA" w:eastAsia="ar-SA"/>
              </w:rPr>
            </w:rPrChange>
          </w:rPr>
          <w:delText>TBC</w:delText>
        </w:r>
      </w:del>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rsidP="00F87EFC">
      <w:pPr>
        <w:pStyle w:val="Heading4"/>
        <w:pPrChange w:id="1556" w:author="outpost" w:date="2019-03-18T22:02:00Z">
          <w:pPr>
            <w:pStyle w:val="Heading4"/>
            <w:numPr>
              <w:numId w:val="2"/>
            </w:numPr>
          </w:pPr>
        </w:pPrChange>
      </w:pPr>
      <w:bookmarkStart w:id="1557" w:name="_Toc432497677"/>
      <w:bookmarkStart w:id="1558" w:name="_Toc3830795"/>
      <w:r>
        <w:t>Data Transfer Requirements</w:t>
      </w:r>
      <w:bookmarkEnd w:id="1557"/>
      <w:bookmarkEnd w:id="1558"/>
    </w:p>
    <w:p w14:paraId="160B8036" w14:textId="77777777" w:rsidR="00BB12B8" w:rsidRDefault="004B2EA2">
      <w:pPr>
        <w:pStyle w:val="InstructionalText"/>
        <w:rPr>
          <w:ins w:id="1559" w:author="Fritz Gyger" w:date="2019-03-08T17:03:00Z"/>
        </w:rPr>
      </w:pPr>
      <w:r>
        <w:t>Instructions: Describe data transfer requirements to and from the software, including data content, format, sequence, volume/frequency and any conversion issues.</w:t>
      </w:r>
    </w:p>
    <w:p w14:paraId="5AB220EC" w14:textId="7083DF24" w:rsidR="00222860" w:rsidRPr="00424AC2" w:rsidRDefault="00222860" w:rsidP="00222860">
      <w:pPr>
        <w:rPr>
          <w:ins w:id="1560" w:author="outpost" w:date="2019-03-18T21:54:00Z"/>
          <w:rFonts w:cs="Arial"/>
          <w:b/>
          <w:color w:val="24292E"/>
          <w:sz w:val="24"/>
          <w:szCs w:val="24"/>
          <w:u w:val="single"/>
        </w:rPr>
      </w:pPr>
      <w:ins w:id="1561" w:author="outpost" w:date="2019-03-18T21:54:00Z">
        <w:r w:rsidRPr="001C4424">
          <w:t>There are two</w:t>
        </w:r>
        <w:r>
          <w:t xml:space="preserve"> online</w:t>
        </w:r>
        <w:r w:rsidRPr="001C4424">
          <w:t xml:space="preserve"> sources for data acquisitions: Ville de Montreal (COM) and Environment Canada.</w:t>
        </w:r>
      </w:ins>
    </w:p>
    <w:p w14:paraId="2D8323E6" w14:textId="77777777" w:rsidR="00222860" w:rsidRDefault="00222860" w:rsidP="00222860">
      <w:pPr>
        <w:pStyle w:val="HTMLPreformatted"/>
        <w:keepNext/>
        <w:shd w:val="clear" w:color="auto" w:fill="FFFFFF"/>
        <w:jc w:val="center"/>
        <w:rPr>
          <w:ins w:id="1562" w:author="outpost" w:date="2019-03-18T21:54:00Z"/>
        </w:rPr>
        <w:pPrChange w:id="1563" w:author="outpost" w:date="2019-03-18T21:54:00Z">
          <w:pPr>
            <w:pStyle w:val="HTMLPreformatted"/>
            <w:keepNext/>
            <w:shd w:val="clear" w:color="auto" w:fill="FFFFFF"/>
            <w:jc w:val="center"/>
          </w:pPr>
        </w:pPrChange>
      </w:pPr>
      <w:ins w:id="1564" w:author="outpost" w:date="2019-03-18T21:54:00Z">
        <w:r>
          <w:rPr>
            <w:noProof/>
          </w:rPr>
          <w:lastRenderedPageBreak/>
          <w:drawing>
            <wp:inline distT="0" distB="0" distL="0" distR="0" wp14:anchorId="57C267C4" wp14:editId="5813A6F7">
              <wp:extent cx="5332724" cy="1698381"/>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5489" cy="1712001"/>
                      </a:xfrm>
                      <a:prstGeom prst="rect">
                        <a:avLst/>
                      </a:prstGeom>
                      <a:ln>
                        <a:solidFill>
                          <a:schemeClr val="tx1"/>
                        </a:solidFill>
                      </a:ln>
                    </pic:spPr>
                  </pic:pic>
                </a:graphicData>
              </a:graphic>
            </wp:inline>
          </w:drawing>
        </w:r>
      </w:ins>
    </w:p>
    <w:p w14:paraId="7EA5E86E" w14:textId="79505C34" w:rsidR="00222860" w:rsidRDefault="00222860" w:rsidP="00222860">
      <w:pPr>
        <w:pStyle w:val="Caption"/>
        <w:jc w:val="center"/>
        <w:rPr>
          <w:ins w:id="1565" w:author="outpost" w:date="2019-03-18T21:54:00Z"/>
        </w:rPr>
        <w:pPrChange w:id="1566" w:author="outpost" w:date="2019-03-18T21:54:00Z">
          <w:pPr>
            <w:pStyle w:val="HTMLPreformatted"/>
            <w:keepNext/>
            <w:shd w:val="clear" w:color="auto" w:fill="FFFFFF"/>
            <w:jc w:val="center"/>
          </w:pPr>
        </w:pPrChange>
      </w:pPr>
      <w:ins w:id="1567" w:author="outpost" w:date="2019-03-18T21:54:00Z">
        <w:r>
          <w:t xml:space="preserve">Figure </w:t>
        </w:r>
        <w:r>
          <w:fldChar w:fldCharType="begin"/>
        </w:r>
        <w:r>
          <w:instrText xml:space="preserve"> SEQ Figure \* ARABIC </w:instrText>
        </w:r>
      </w:ins>
      <w:r>
        <w:fldChar w:fldCharType="separate"/>
      </w:r>
      <w:ins w:id="1568" w:author="outpost" w:date="2019-03-18T21:54:00Z">
        <w:r>
          <w:rPr>
            <w:noProof/>
          </w:rPr>
          <w:t>4</w:t>
        </w:r>
        <w:r>
          <w:fldChar w:fldCharType="end"/>
        </w:r>
        <w:r>
          <w:t xml:space="preserve"> </w:t>
        </w:r>
        <w:r w:rsidRPr="006847EB">
          <w:t>Data Sources</w:t>
        </w:r>
      </w:ins>
    </w:p>
    <w:p w14:paraId="51710403" w14:textId="654B9A3F" w:rsidR="00094922" w:rsidRPr="00424AC2" w:rsidDel="00222860" w:rsidRDefault="00094922" w:rsidP="00222860">
      <w:pPr>
        <w:pStyle w:val="HTMLPreformatted"/>
        <w:shd w:val="clear" w:color="auto" w:fill="FFFFFF"/>
        <w:rPr>
          <w:ins w:id="1569" w:author="Fritz Gyger" w:date="2019-03-08T17:03:00Z"/>
          <w:del w:id="1570" w:author="outpost" w:date="2019-03-18T21:54:00Z"/>
          <w:rFonts w:ascii="Arial" w:hAnsi="Arial" w:cs="Arial"/>
          <w:b/>
          <w:color w:val="24292E"/>
          <w:sz w:val="24"/>
          <w:szCs w:val="24"/>
          <w:u w:val="single"/>
        </w:rPr>
      </w:pPr>
      <w:ins w:id="1571" w:author="Fritz Gyger" w:date="2019-03-08T17:03:00Z">
        <w:del w:id="1572" w:author="outpost" w:date="2019-03-18T21:54:00Z">
          <w:r w:rsidRPr="00424AC2" w:rsidDel="00222860">
            <w:rPr>
              <w:rFonts w:ascii="Arial" w:hAnsi="Arial" w:cs="Arial"/>
              <w:color w:val="24292E"/>
              <w:sz w:val="24"/>
              <w:szCs w:val="24"/>
            </w:rPr>
            <w:delText>The data is acquired from two main</w:delText>
          </w:r>
          <w:r w:rsidRPr="00424AC2" w:rsidDel="00222860">
            <w:rPr>
              <w:rFonts w:ascii="Arial" w:hAnsi="Arial" w:cs="Arial"/>
              <w:b/>
              <w:color w:val="24292E"/>
              <w:sz w:val="24"/>
              <w:szCs w:val="24"/>
            </w:rPr>
            <w:delText xml:space="preserve"> </w:delText>
          </w:r>
          <w:r w:rsidRPr="00424AC2" w:rsidDel="00222860">
            <w:rPr>
              <w:rFonts w:ascii="Arial" w:hAnsi="Arial" w:cs="Arial"/>
              <w:b/>
              <w:color w:val="24292E"/>
              <w:sz w:val="24"/>
              <w:szCs w:val="24"/>
              <w:u w:val="single"/>
            </w:rPr>
            <w:delText>Data sources:</w:delText>
          </w:r>
        </w:del>
      </w:ins>
    </w:p>
    <w:p w14:paraId="77B3B743" w14:textId="40B77FE4" w:rsidR="00094922" w:rsidDel="00222860" w:rsidRDefault="00094922" w:rsidP="00094922">
      <w:pPr>
        <w:pStyle w:val="HTMLPreformatted"/>
        <w:shd w:val="clear" w:color="auto" w:fill="FFFFFF"/>
        <w:rPr>
          <w:ins w:id="1573" w:author="Fritz Gyger" w:date="2019-03-08T17:03:00Z"/>
          <w:del w:id="1574" w:author="outpost" w:date="2019-03-18T21:54:00Z"/>
          <w:rFonts w:ascii="Arial" w:hAnsi="Arial" w:cs="Arial"/>
          <w:b/>
          <w:color w:val="24292E"/>
          <w:sz w:val="24"/>
          <w:szCs w:val="24"/>
          <w:u w:val="single"/>
          <w:lang w:val="fr-CA"/>
        </w:rPr>
      </w:pPr>
      <w:ins w:id="1575" w:author="Fritz Gyger" w:date="2019-03-08T17:03:00Z">
        <w:del w:id="1576" w:author="outpost" w:date="2019-03-18T21:54:00Z">
          <w:r w:rsidDel="00222860">
            <w:rPr>
              <w:noProof/>
            </w:rPr>
            <w:drawing>
              <wp:inline distT="0" distB="0" distL="0" distR="0" wp14:anchorId="448A6CD1" wp14:editId="76A793C4">
                <wp:extent cx="6038850" cy="192327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050" cy="1925245"/>
                        </a:xfrm>
                        <a:prstGeom prst="rect">
                          <a:avLst/>
                        </a:prstGeom>
                        <a:ln>
                          <a:solidFill>
                            <a:schemeClr val="tx1"/>
                          </a:solidFill>
                        </a:ln>
                      </pic:spPr>
                    </pic:pic>
                  </a:graphicData>
                </a:graphic>
              </wp:inline>
            </w:drawing>
          </w:r>
        </w:del>
      </w:ins>
    </w:p>
    <w:p w14:paraId="1BA98571" w14:textId="1E2265F7" w:rsidR="00094922" w:rsidRPr="00310E30" w:rsidDel="00094922" w:rsidRDefault="00094922">
      <w:pPr>
        <w:pStyle w:val="BodyText"/>
        <w:rPr>
          <w:del w:id="1577" w:author="Fritz Gyger" w:date="2019-03-08T17:04:00Z"/>
        </w:rPr>
        <w:pPrChange w:id="1578" w:author="Fritz Gyger" w:date="2019-03-08T17:03:00Z">
          <w:pPr>
            <w:pStyle w:val="InstructionalText"/>
          </w:pPr>
        </w:pPrChange>
      </w:pPr>
    </w:p>
    <w:p w14:paraId="2A70784D" w14:textId="77777777" w:rsidR="00222860" w:rsidRDefault="006C31C9" w:rsidP="006C31C9">
      <w:pPr>
        <w:pStyle w:val="BodyText"/>
        <w:numPr>
          <w:ilvl w:val="0"/>
          <w:numId w:val="4"/>
        </w:numPr>
        <w:rPr>
          <w:ins w:id="1579" w:author="outpost" w:date="2019-03-18T21:55:00Z"/>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del w:id="1580" w:author="outpost" w:date="2019-03-18T21:55:00Z">
        <w:r w:rsidR="000076D9" w:rsidDel="00222860">
          <w:rPr>
            <w:lang w:val="en-CA" w:eastAsia="ar-SA"/>
          </w:rPr>
          <w:delText xml:space="preserve">                           </w:delText>
        </w:r>
      </w:del>
    </w:p>
    <w:p w14:paraId="524243AD" w14:textId="37C3E230" w:rsidR="006C31C9" w:rsidRDefault="006C31C9" w:rsidP="00222860">
      <w:pPr>
        <w:pStyle w:val="BodyText"/>
        <w:ind w:left="720"/>
        <w:rPr>
          <w:lang w:val="en-CA" w:eastAsia="ar-SA"/>
        </w:rPr>
        <w:pPrChange w:id="1581" w:author="outpost" w:date="2019-03-18T21:55:00Z">
          <w:pPr>
            <w:pStyle w:val="BodyText"/>
            <w:numPr>
              <w:numId w:val="4"/>
            </w:numPr>
            <w:ind w:left="720" w:hanging="360"/>
          </w:pPr>
        </w:pPrChange>
      </w:pPr>
      <w:r w:rsidRPr="00320A42">
        <w:rPr>
          <w:lang w:val="en-CA" w:eastAsia="ar-SA"/>
        </w:rPr>
        <w:t>(</w:t>
      </w:r>
      <w:proofErr w:type="gramStart"/>
      <w:r w:rsidRPr="00320A42">
        <w:rPr>
          <w:lang w:val="en-CA" w:eastAsia="ar-SA"/>
        </w:rPr>
        <w:t>ex</w:t>
      </w:r>
      <w:proofErr w:type="gramEnd"/>
      <w:r w:rsidRPr="00320A42">
        <w:rPr>
          <w:lang w:val="en-CA" w:eastAsia="ar-SA"/>
        </w:rPr>
        <w:t xml:space="preserve">. Saint-Léonard instead of </w:t>
      </w:r>
      <w:proofErr w:type="spellStart"/>
      <w:r w:rsidRPr="00320A42">
        <w:rPr>
          <w:lang w:val="en-CA" w:eastAsia="ar-SA"/>
        </w:rPr>
        <w:t>Saint-LÃ©onard</w:t>
      </w:r>
      <w:proofErr w:type="spellEnd"/>
      <w:r w:rsidRPr="00320A42">
        <w:rPr>
          <w:lang w:val="en-CA" w:eastAsia="ar-SA"/>
        </w:rPr>
        <w:t>)</w:t>
      </w:r>
      <w:del w:id="1582" w:author="outpost" w:date="2019-03-18T21:55:00Z">
        <w:r w:rsidRPr="00320A42" w:rsidDel="00222860">
          <w:rPr>
            <w:lang w:val="en-CA" w:eastAsia="ar-SA"/>
          </w:rPr>
          <w:delText xml:space="preserve">  </w:delText>
        </w:r>
      </w:del>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1583"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1584"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2E034623" w:rsidR="006C31C9" w:rsidRPr="00787888" w:rsidDel="00787888" w:rsidRDefault="00755931" w:rsidP="006C31C9">
      <w:pPr>
        <w:pStyle w:val="BodyText"/>
        <w:numPr>
          <w:ilvl w:val="0"/>
          <w:numId w:val="4"/>
        </w:numPr>
        <w:rPr>
          <w:del w:id="1585" w:author="Fritz Gyger" w:date="2019-03-11T20:08:00Z"/>
          <w:color w:val="FF0000"/>
          <w:lang w:val="en-CA" w:eastAsia="ar-SA"/>
          <w:rPrChange w:id="1586" w:author="Fritz Gyger" w:date="2019-03-11T20:08:00Z">
            <w:rPr>
              <w:del w:id="1587" w:author="Fritz Gyger" w:date="2019-03-11T20:08:00Z"/>
              <w:lang w:val="en-CA" w:eastAsia="ar-SA"/>
            </w:rPr>
          </w:rPrChange>
        </w:rPr>
      </w:pPr>
      <w:del w:id="1588" w:author="Fritz Gyger" w:date="2019-03-11T20:08:00Z">
        <w:r w:rsidRPr="00787888" w:rsidDel="00787888">
          <w:rPr>
            <w:color w:val="FF0000"/>
            <w:lang w:val="en-CA" w:eastAsia="ar-SA"/>
            <w:rPrChange w:id="1589" w:author="Fritz Gyger" w:date="2019-03-11T20:08:00Z">
              <w:rPr>
                <w:lang w:val="en-CA" w:eastAsia="ar-SA"/>
              </w:rPr>
            </w:rPrChange>
          </w:rPr>
          <w:delText>Data Transfer</w:delText>
        </w:r>
        <w:r w:rsidR="000076D9" w:rsidRPr="00787888" w:rsidDel="00787888">
          <w:rPr>
            <w:color w:val="FF0000"/>
            <w:lang w:val="en-CA" w:eastAsia="ar-SA"/>
            <w:rPrChange w:id="1590" w:author="Fritz Gyger" w:date="2019-03-11T20:08:00Z">
              <w:rPr>
                <w:lang w:val="en-CA" w:eastAsia="ar-SA"/>
              </w:rPr>
            </w:rPrChange>
          </w:rPr>
          <w:delText>?</w:delText>
        </w:r>
      </w:del>
    </w:p>
    <w:p w14:paraId="1BC18E4D" w14:textId="77777777" w:rsidR="006C31C9" w:rsidRDefault="006C31C9" w:rsidP="006C31C9">
      <w:pPr>
        <w:pStyle w:val="BodyText"/>
        <w:rPr>
          <w:lang w:eastAsia="ar-SA"/>
        </w:rPr>
      </w:pPr>
    </w:p>
    <w:p w14:paraId="6B7CDEFC" w14:textId="74396A06" w:rsidR="00222860" w:rsidRDefault="00222860">
      <w:pPr>
        <w:spacing w:before="0" w:after="0"/>
        <w:rPr>
          <w:ins w:id="1591" w:author="outpost" w:date="2019-03-18T21:55:00Z"/>
          <w:lang w:eastAsia="ar-SA"/>
        </w:rPr>
      </w:pPr>
      <w:ins w:id="1592" w:author="outpost" w:date="2019-03-18T21:55:00Z">
        <w:r>
          <w:rPr>
            <w:lang w:eastAsia="ar-SA"/>
          </w:rPr>
          <w:br w:type="page"/>
        </w:r>
      </w:ins>
    </w:p>
    <w:p w14:paraId="59A55BA5" w14:textId="37B99F56" w:rsidR="006C31C9" w:rsidRPr="006C31C9" w:rsidDel="00222860" w:rsidRDefault="006C31C9" w:rsidP="00F87EFC">
      <w:pPr>
        <w:pStyle w:val="Heading4"/>
        <w:rPr>
          <w:del w:id="1593" w:author="outpost" w:date="2019-03-18T21:55:00Z"/>
          <w:lang w:eastAsia="ar-SA"/>
        </w:rPr>
        <w:pPrChange w:id="1594" w:author="outpost" w:date="2019-03-18T22:02:00Z">
          <w:pPr>
            <w:pStyle w:val="BodyText"/>
          </w:pPr>
        </w:pPrChange>
      </w:pPr>
    </w:p>
    <w:p w14:paraId="30836089" w14:textId="77777777" w:rsidR="00BB12B8" w:rsidRDefault="004B2EA2" w:rsidP="00F87EFC">
      <w:pPr>
        <w:pStyle w:val="Heading4"/>
        <w:pPrChange w:id="1595" w:author="outpost" w:date="2019-03-18T22:02:00Z">
          <w:pPr>
            <w:pStyle w:val="Heading4"/>
            <w:numPr>
              <w:numId w:val="2"/>
            </w:numPr>
          </w:pPr>
        </w:pPrChange>
      </w:pPr>
      <w:bookmarkStart w:id="1596" w:name="_Data_Formats_/"/>
      <w:bookmarkStart w:id="1597" w:name="_Toc432497678"/>
      <w:bookmarkStart w:id="1598" w:name="_Toc3830796"/>
      <w:bookmarkEnd w:id="1596"/>
      <w:r>
        <w:t>Data Formats</w:t>
      </w:r>
      <w:bookmarkEnd w:id="1597"/>
      <w:r w:rsidR="00212541">
        <w:t xml:space="preserve"> / Data </w:t>
      </w:r>
      <w:r w:rsidR="00532287">
        <w:t>Dictionary</w:t>
      </w:r>
      <w:bookmarkEnd w:id="1598"/>
    </w:p>
    <w:p w14:paraId="3B1B2C54" w14:textId="77777777" w:rsidR="00BB12B8" w:rsidRDefault="004B2EA2">
      <w:pPr>
        <w:pStyle w:val="InstructionalText"/>
        <w:rPr>
          <w:ins w:id="1599" w:author="outpost" w:date="2019-03-18T21:59:00Z"/>
        </w:rPr>
      </w:pPr>
      <w:r>
        <w:t>Instructions: Describe formats of data for both the sending and receiving systems, including the data item names, codes, or abbreviations that are to be interchanged, as well as any units of measure/conversion issues.</w:t>
      </w:r>
      <w:bookmarkStart w:id="1600" w:name="_Toc510936887"/>
    </w:p>
    <w:p w14:paraId="70619A20" w14:textId="0A88532F" w:rsidR="00D362A9" w:rsidRDefault="00D362A9" w:rsidP="00D362A9">
      <w:pPr>
        <w:pStyle w:val="BodyText"/>
        <w:ind w:right="-138"/>
        <w:rPr>
          <w:ins w:id="1601" w:author="outpost" w:date="2019-03-18T22:01:00Z"/>
          <w:rStyle w:val="Hyperlink"/>
          <w:lang w:eastAsia="ar-SA"/>
        </w:rPr>
      </w:pPr>
      <w:moveToRangeStart w:id="1602" w:author="outpost" w:date="2019-03-18T21:59:00Z" w:name="move3838808"/>
      <w:moveTo w:id="1603" w:author="outpost" w:date="2019-03-18T21:59:00Z">
        <w:r>
          <w:rPr>
            <w:b/>
            <w:lang w:eastAsia="ar-SA"/>
          </w:rPr>
          <w:t>D</w:t>
        </w:r>
        <w:r w:rsidRPr="0048753C">
          <w:rPr>
            <w:b/>
            <w:lang w:eastAsia="ar-SA"/>
          </w:rPr>
          <w:t>ata dictionary</w:t>
        </w:r>
      </w:moveTo>
      <w:ins w:id="1604" w:author="outpost" w:date="2019-03-18T22:00:00Z">
        <w:r>
          <w:rPr>
            <w:b/>
            <w:lang w:eastAsia="ar-SA"/>
          </w:rPr>
          <w:t xml:space="preserve"> </w:t>
        </w:r>
      </w:ins>
      <w:moveTo w:id="1605" w:author="outpost" w:date="2019-03-18T21:59:00Z">
        <w:del w:id="1606" w:author="outpost" w:date="2019-03-18T22:00:00Z">
          <w:r w:rsidRPr="0048753C" w:rsidDel="00D362A9">
            <w:rPr>
              <w:b/>
              <w:lang w:eastAsia="ar-SA"/>
            </w:rPr>
            <w:delText xml:space="preserve">: </w:delText>
          </w:r>
        </w:del>
        <w:r w:rsidRPr="001C4424">
          <w:rPr>
            <w:lang w:eastAsia="ar-SA"/>
          </w:rPr>
          <w:t>[9]</w:t>
        </w:r>
        <w:r>
          <w:rPr>
            <w:b/>
            <w:lang w:eastAsia="ar-SA"/>
          </w:rPr>
          <w:t xml:space="preserve"> </w:t>
        </w:r>
        <w:del w:id="1607" w:author="outpost" w:date="2019-03-18T22:00:00Z">
          <w:r w:rsidDel="00D362A9">
            <w:fldChar w:fldCharType="begin"/>
          </w:r>
          <w:r w:rsidDel="00D362A9">
            <w:delInstrText xml:space="preserve"> HYPERLINK "http://donnees.ville.montreal.qc.ca/dataset/contrats-transaction-deneigement" </w:delInstrText>
          </w:r>
          <w:r w:rsidDel="00D362A9">
            <w:fldChar w:fldCharType="separate"/>
          </w:r>
          <w:r w:rsidRPr="003E4AAA" w:rsidDel="00D362A9">
            <w:rPr>
              <w:rStyle w:val="Hyperlink"/>
              <w:lang w:eastAsia="ar-SA"/>
            </w:rPr>
            <w:delText>http://donnees.ville.montreal.qc.ca/dataset/contrats-transaction-deneigement</w:delText>
          </w:r>
          <w:r w:rsidDel="00D362A9">
            <w:rPr>
              <w:rStyle w:val="Hyperlink"/>
              <w:lang w:eastAsia="ar-SA"/>
            </w:rPr>
            <w:fldChar w:fldCharType="end"/>
          </w:r>
        </w:del>
      </w:moveTo>
    </w:p>
    <w:p w14:paraId="2AEBF8CF" w14:textId="77777777" w:rsidR="009348E2" w:rsidRPr="009348E2" w:rsidRDefault="009348E2" w:rsidP="00D362A9">
      <w:pPr>
        <w:pStyle w:val="BodyText"/>
        <w:ind w:right="-138"/>
        <w:rPr>
          <w:moveTo w:id="1608" w:author="outpost" w:date="2019-03-18T21:59:00Z"/>
          <w:b/>
          <w:lang w:eastAsia="ar-SA"/>
          <w:rPrChange w:id="1609" w:author="outpost" w:date="2019-03-18T22:01:00Z">
            <w:rPr>
              <w:moveTo w:id="1610" w:author="outpost" w:date="2019-03-18T21:59:00Z"/>
              <w:lang w:eastAsia="ar-SA"/>
            </w:rPr>
          </w:rPrChange>
        </w:rPr>
      </w:pPr>
    </w:p>
    <w:p w14:paraId="7C17FEE5" w14:textId="27B0A3A3" w:rsidR="00D362A9" w:rsidRPr="00D362A9" w:rsidDel="009348E2" w:rsidRDefault="00D362A9" w:rsidP="00F87EFC">
      <w:pPr>
        <w:pStyle w:val="Heading5"/>
        <w:rPr>
          <w:del w:id="1611" w:author="outpost" w:date="2019-03-18T22:01:00Z"/>
          <w:rPrChange w:id="1612" w:author="outpost" w:date="2019-03-18T21:59:00Z">
            <w:rPr>
              <w:del w:id="1613" w:author="outpost" w:date="2019-03-18T22:01:00Z"/>
            </w:rPr>
          </w:rPrChange>
        </w:rPr>
        <w:pPrChange w:id="1614" w:author="outpost" w:date="2019-03-18T22:02:00Z">
          <w:pPr>
            <w:pStyle w:val="InstructionalText"/>
          </w:pPr>
        </w:pPrChange>
      </w:pPr>
      <w:moveTo w:id="1615" w:author="outpost" w:date="2019-03-18T21:59:00Z">
        <w:del w:id="1616" w:author="outpost" w:date="2019-03-18T22:01:00Z">
          <w:r w:rsidRPr="00F87EFC" w:rsidDel="009348E2">
            <w:rPr>
              <w:rPrChange w:id="1617" w:author="outpost" w:date="2019-03-18T22:02:00Z">
                <w:rPr>
                  <w:b/>
                  <w:lang w:val="fr-CA"/>
                </w:rPr>
              </w:rPrChange>
            </w:rPr>
            <w:delText>contrats_deneigement_saison_2018-2019, csv file</w:delText>
          </w:r>
        </w:del>
      </w:moveTo>
      <w:moveToRangeEnd w:id="1602"/>
    </w:p>
    <w:p w14:paraId="1C807413" w14:textId="77777777" w:rsidR="00063845" w:rsidRPr="00F87EFC" w:rsidRDefault="00063845" w:rsidP="00F87EFC">
      <w:pPr>
        <w:pStyle w:val="Heading5"/>
        <w:rPr>
          <w:rPrChange w:id="1618" w:author="outpost" w:date="2019-03-18T22:02:00Z">
            <w:rPr>
              <w:b/>
              <w:lang w:val="fr-CA" w:eastAsia="ar-SA"/>
            </w:rPr>
          </w:rPrChange>
        </w:rPr>
        <w:pPrChange w:id="1619" w:author="outpost" w:date="2019-03-18T22:02:00Z">
          <w:pPr>
            <w:pStyle w:val="BodyText"/>
          </w:pPr>
        </w:pPrChange>
      </w:pPr>
      <w:r w:rsidRPr="00F87EFC">
        <w:rPr>
          <w:rPrChange w:id="1620" w:author="outpost" w:date="2019-03-18T22:02:00Z">
            <w:rPr>
              <w:b/>
              <w:lang w:val="fr-CA" w:eastAsia="ar-SA"/>
            </w:rPr>
          </w:rPrChange>
        </w:rPr>
        <w:t xml:space="preserve">Source files </w:t>
      </w:r>
    </w:p>
    <w:p w14:paraId="06F1C36A" w14:textId="7D0642B1" w:rsidR="004B2EA2" w:rsidRPr="000C2785" w:rsidDel="00222860" w:rsidRDefault="004B2EA2" w:rsidP="004B2EA2">
      <w:pPr>
        <w:pStyle w:val="BodyText"/>
        <w:rPr>
          <w:del w:id="1621" w:author="outpost" w:date="2019-03-18T21:55:00Z"/>
          <w:lang w:val="fr-CA" w:eastAsia="ar-SA"/>
        </w:rPr>
      </w:pPr>
      <w:del w:id="1622" w:author="outpost" w:date="2019-03-18T21:55:00Z">
        <w:r w:rsidRPr="000C2785" w:rsidDel="00222860">
          <w:rPr>
            <w:b/>
            <w:lang w:val="fr-CA" w:eastAsia="ar-SA"/>
          </w:rPr>
          <w:delText>depots</w:delText>
        </w:r>
        <w:r w:rsidRPr="000C2785" w:rsidDel="00222860">
          <w:rPr>
            <w:lang w:val="fr-CA" w:eastAsia="ar-SA"/>
          </w:rPr>
          <w:delText>_deneigement_saison_2018-2019, .csv files</w:delText>
        </w:r>
      </w:del>
    </w:p>
    <w:p w14:paraId="4A15C4B8" w14:textId="030B5CC2" w:rsidR="00222860" w:rsidRDefault="00222860" w:rsidP="00222860">
      <w:pPr>
        <w:pStyle w:val="Caption"/>
        <w:jc w:val="center"/>
        <w:rPr>
          <w:ins w:id="1623" w:author="outpost" w:date="2019-03-18T21:55:00Z"/>
        </w:rPr>
        <w:pPrChange w:id="1624" w:author="outpost" w:date="2019-03-18T21:55:00Z">
          <w:pPr/>
        </w:pPrChange>
      </w:pPr>
      <w:ins w:id="1625" w:author="outpost" w:date="2019-03-18T21:55:00Z">
        <w:r>
          <w:t xml:space="preserve">Table </w:t>
        </w:r>
        <w:r>
          <w:fldChar w:fldCharType="begin"/>
        </w:r>
        <w:r>
          <w:instrText xml:space="preserve"> SEQ Table \* ARABIC </w:instrText>
        </w:r>
      </w:ins>
      <w:r>
        <w:fldChar w:fldCharType="separate"/>
      </w:r>
      <w:ins w:id="1626" w:author="outpost" w:date="2019-03-18T22:04:00Z">
        <w:r w:rsidR="00541650">
          <w:rPr>
            <w:noProof/>
          </w:rPr>
          <w:t>1</w:t>
        </w:r>
      </w:ins>
      <w:ins w:id="1627" w:author="outpost" w:date="2019-03-18T21:55:00Z">
        <w:r>
          <w:fldChar w:fldCharType="end"/>
        </w:r>
        <w:r>
          <w:t xml:space="preserve"> </w:t>
        </w:r>
        <w:r w:rsidRPr="00BB6E37">
          <w:t>depots_deneigement_saison_2018-2019, .csv files</w:t>
        </w:r>
      </w:ins>
    </w:p>
    <w:tbl>
      <w:tblPr>
        <w:tblStyle w:val="TableGrid"/>
        <w:tblW w:w="0" w:type="auto"/>
        <w:tblLook w:val="04A0" w:firstRow="1" w:lastRow="0" w:firstColumn="1" w:lastColumn="0" w:noHBand="0" w:noVBand="1"/>
        <w:tblPrChange w:id="1628" w:author="outpost" w:date="2019-03-18T19:45:00Z">
          <w:tblPr>
            <w:tblStyle w:val="TableGrid"/>
            <w:tblW w:w="0" w:type="auto"/>
            <w:tblLook w:val="04A0" w:firstRow="1" w:lastRow="0" w:firstColumn="1" w:lastColumn="0" w:noHBand="0" w:noVBand="1"/>
          </w:tblPr>
        </w:tblPrChange>
      </w:tblPr>
      <w:tblGrid>
        <w:gridCol w:w="2681"/>
        <w:gridCol w:w="1567"/>
        <w:gridCol w:w="992"/>
        <w:gridCol w:w="1134"/>
        <w:gridCol w:w="2976"/>
        <w:tblGridChange w:id="1629">
          <w:tblGrid>
            <w:gridCol w:w="2681"/>
            <w:gridCol w:w="1567"/>
            <w:gridCol w:w="992"/>
            <w:gridCol w:w="1134"/>
            <w:gridCol w:w="2976"/>
          </w:tblGrid>
        </w:tblGridChange>
      </w:tblGrid>
      <w:tr w:rsidR="004B2EA2" w:rsidRPr="00C26E0D" w14:paraId="45BA98E5" w14:textId="77777777" w:rsidTr="00E477DB">
        <w:tc>
          <w:tcPr>
            <w:tcW w:w="2681" w:type="dxa"/>
            <w:vAlign w:val="center"/>
            <w:tcPrChange w:id="1630" w:author="outpost" w:date="2019-03-18T19:45:00Z">
              <w:tcPr>
                <w:tcW w:w="2681" w:type="dxa"/>
              </w:tcPr>
            </w:tcPrChange>
          </w:tcPr>
          <w:p w14:paraId="03E26A11" w14:textId="77777777" w:rsidR="004B2EA2" w:rsidRPr="00541650" w:rsidRDefault="004B2EA2" w:rsidP="00E477DB">
            <w:pPr>
              <w:pStyle w:val="BodyText"/>
              <w:rPr>
                <w:rFonts w:cs="Arial"/>
                <w:b/>
                <w:lang w:eastAsia="ar-SA"/>
                <w:rPrChange w:id="1631" w:author="outpost" w:date="2019-03-18T22:04:00Z">
                  <w:rPr>
                    <w:b/>
                    <w:lang w:eastAsia="ar-SA"/>
                  </w:rPr>
                </w:rPrChange>
              </w:rPr>
              <w:pPrChange w:id="1632" w:author="outpost" w:date="2019-03-18T19:45:00Z">
                <w:pPr>
                  <w:pStyle w:val="BodyText"/>
                </w:pPr>
              </w:pPrChange>
            </w:pPr>
            <w:r w:rsidRPr="00541650">
              <w:rPr>
                <w:rFonts w:cs="Arial"/>
                <w:b/>
                <w:lang w:eastAsia="ar-SA"/>
                <w:rPrChange w:id="1633" w:author="outpost" w:date="2019-03-18T22:04:00Z">
                  <w:rPr>
                    <w:b/>
                    <w:lang w:eastAsia="ar-SA"/>
                  </w:rPr>
                </w:rPrChange>
              </w:rPr>
              <w:t>Name</w:t>
            </w:r>
          </w:p>
        </w:tc>
        <w:tc>
          <w:tcPr>
            <w:tcW w:w="1567" w:type="dxa"/>
            <w:tcPrChange w:id="1634" w:author="outpost" w:date="2019-03-18T19:45:00Z">
              <w:tcPr>
                <w:tcW w:w="1567" w:type="dxa"/>
              </w:tcPr>
            </w:tcPrChange>
          </w:tcPr>
          <w:p w14:paraId="200BB644" w14:textId="77777777" w:rsidR="004B2EA2" w:rsidRPr="00541650" w:rsidRDefault="004B2EA2" w:rsidP="004B2EA2">
            <w:pPr>
              <w:pStyle w:val="BodyText"/>
              <w:rPr>
                <w:rFonts w:cs="Arial"/>
                <w:b/>
                <w:lang w:eastAsia="ar-SA"/>
                <w:rPrChange w:id="1635" w:author="outpost" w:date="2019-03-18T22:04:00Z">
                  <w:rPr>
                    <w:b/>
                    <w:lang w:eastAsia="ar-SA"/>
                  </w:rPr>
                </w:rPrChange>
              </w:rPr>
            </w:pPr>
            <w:r w:rsidRPr="00541650">
              <w:rPr>
                <w:rFonts w:cs="Arial"/>
                <w:b/>
                <w:lang w:eastAsia="ar-SA"/>
                <w:rPrChange w:id="1636" w:author="outpost" w:date="2019-03-18T22:04:00Z">
                  <w:rPr>
                    <w:b/>
                    <w:lang w:eastAsia="ar-SA"/>
                  </w:rPr>
                </w:rPrChange>
              </w:rPr>
              <w:t>Type</w:t>
            </w:r>
          </w:p>
        </w:tc>
        <w:tc>
          <w:tcPr>
            <w:tcW w:w="992" w:type="dxa"/>
            <w:tcPrChange w:id="1637" w:author="outpost" w:date="2019-03-18T19:45:00Z">
              <w:tcPr>
                <w:tcW w:w="992" w:type="dxa"/>
              </w:tcPr>
            </w:tcPrChange>
          </w:tcPr>
          <w:p w14:paraId="7C5C08FE" w14:textId="77777777" w:rsidR="004B2EA2" w:rsidRPr="00541650" w:rsidRDefault="004B2EA2" w:rsidP="004B2EA2">
            <w:pPr>
              <w:pStyle w:val="BodyText"/>
              <w:rPr>
                <w:rFonts w:cs="Arial"/>
                <w:b/>
                <w:lang w:eastAsia="ar-SA"/>
                <w:rPrChange w:id="1638" w:author="outpost" w:date="2019-03-18T22:04:00Z">
                  <w:rPr>
                    <w:b/>
                    <w:lang w:eastAsia="ar-SA"/>
                  </w:rPr>
                </w:rPrChange>
              </w:rPr>
            </w:pPr>
            <w:r w:rsidRPr="00541650">
              <w:rPr>
                <w:rFonts w:cs="Arial"/>
                <w:b/>
                <w:lang w:eastAsia="ar-SA"/>
                <w:rPrChange w:id="1639" w:author="outpost" w:date="2019-03-18T22:04:00Z">
                  <w:rPr>
                    <w:b/>
                    <w:lang w:eastAsia="ar-SA"/>
                  </w:rPr>
                </w:rPrChange>
              </w:rPr>
              <w:t>Length</w:t>
            </w:r>
          </w:p>
        </w:tc>
        <w:tc>
          <w:tcPr>
            <w:tcW w:w="1134" w:type="dxa"/>
            <w:tcPrChange w:id="1640" w:author="outpost" w:date="2019-03-18T19:45:00Z">
              <w:tcPr>
                <w:tcW w:w="1134" w:type="dxa"/>
              </w:tcPr>
            </w:tcPrChange>
          </w:tcPr>
          <w:p w14:paraId="71D2049D" w14:textId="77777777" w:rsidR="004B2EA2" w:rsidRPr="00541650" w:rsidRDefault="004B2EA2" w:rsidP="004B2EA2">
            <w:pPr>
              <w:pStyle w:val="BodyText"/>
              <w:rPr>
                <w:rFonts w:cs="Arial"/>
                <w:b/>
                <w:lang w:eastAsia="ar-SA"/>
                <w:rPrChange w:id="1641" w:author="outpost" w:date="2019-03-18T22:04:00Z">
                  <w:rPr>
                    <w:b/>
                    <w:lang w:eastAsia="ar-SA"/>
                  </w:rPr>
                </w:rPrChange>
              </w:rPr>
            </w:pPr>
            <w:proofErr w:type="spellStart"/>
            <w:r w:rsidRPr="00541650">
              <w:rPr>
                <w:rFonts w:cs="Arial"/>
                <w:b/>
                <w:lang w:eastAsia="ar-SA"/>
                <w:rPrChange w:id="1642" w:author="outpost" w:date="2019-03-18T22:04:00Z">
                  <w:rPr>
                    <w:b/>
                    <w:lang w:eastAsia="ar-SA"/>
                  </w:rPr>
                </w:rPrChange>
              </w:rPr>
              <w:t>Nullable</w:t>
            </w:r>
            <w:proofErr w:type="spellEnd"/>
          </w:p>
        </w:tc>
        <w:tc>
          <w:tcPr>
            <w:tcW w:w="2976" w:type="dxa"/>
            <w:tcPrChange w:id="1643" w:author="outpost" w:date="2019-03-18T19:45:00Z">
              <w:tcPr>
                <w:tcW w:w="2976" w:type="dxa"/>
              </w:tcPr>
            </w:tcPrChange>
          </w:tcPr>
          <w:p w14:paraId="2107DD1E" w14:textId="77777777" w:rsidR="004B2EA2" w:rsidRPr="00541650" w:rsidRDefault="004B2EA2" w:rsidP="004B2EA2">
            <w:pPr>
              <w:pStyle w:val="BodyText"/>
              <w:rPr>
                <w:rFonts w:cs="Arial"/>
                <w:b/>
                <w:lang w:eastAsia="ar-SA"/>
                <w:rPrChange w:id="1644" w:author="outpost" w:date="2019-03-18T22:04:00Z">
                  <w:rPr>
                    <w:b/>
                    <w:lang w:eastAsia="ar-SA"/>
                  </w:rPr>
                </w:rPrChange>
              </w:rPr>
            </w:pPr>
            <w:r w:rsidRPr="00541650">
              <w:rPr>
                <w:rFonts w:cs="Arial"/>
                <w:b/>
                <w:lang w:eastAsia="ar-SA"/>
                <w:rPrChange w:id="1645" w:author="outpost" w:date="2019-03-18T22:04:00Z">
                  <w:rPr>
                    <w:b/>
                    <w:lang w:eastAsia="ar-SA"/>
                  </w:rPr>
                </w:rPrChange>
              </w:rPr>
              <w:t>Comments</w:t>
            </w:r>
          </w:p>
        </w:tc>
      </w:tr>
      <w:tr w:rsidR="004B2EA2" w14:paraId="0616D17B" w14:textId="77777777" w:rsidTr="00E477DB">
        <w:tc>
          <w:tcPr>
            <w:tcW w:w="2681" w:type="dxa"/>
            <w:vAlign w:val="center"/>
            <w:tcPrChange w:id="1646" w:author="outpost" w:date="2019-03-18T19:45:00Z">
              <w:tcPr>
                <w:tcW w:w="2681" w:type="dxa"/>
              </w:tcPr>
            </w:tcPrChange>
          </w:tcPr>
          <w:p w14:paraId="22887098" w14:textId="77777777" w:rsidR="004B2EA2" w:rsidRPr="00541650" w:rsidRDefault="004B2EA2" w:rsidP="00E477DB">
            <w:pPr>
              <w:pStyle w:val="BodyText"/>
              <w:rPr>
                <w:rFonts w:cs="Arial"/>
                <w:lang w:eastAsia="ar-SA"/>
                <w:rPrChange w:id="1647" w:author="outpost" w:date="2019-03-18T22:04:00Z">
                  <w:rPr>
                    <w:lang w:eastAsia="ar-SA"/>
                  </w:rPr>
                </w:rPrChange>
              </w:rPr>
              <w:pPrChange w:id="1648" w:author="outpost" w:date="2019-03-18T19:45:00Z">
                <w:pPr>
                  <w:pStyle w:val="BodyText"/>
                </w:pPr>
              </w:pPrChange>
            </w:pPr>
            <w:proofErr w:type="spellStart"/>
            <w:r w:rsidRPr="00541650">
              <w:rPr>
                <w:rFonts w:cs="Arial"/>
                <w:color w:val="000000"/>
                <w:szCs w:val="22"/>
                <w:lang w:val="en-CA" w:eastAsia="en-CA"/>
                <w:rPrChange w:id="1649" w:author="outpost" w:date="2019-03-18T22:04:00Z">
                  <w:rPr>
                    <w:rFonts w:ascii="Calibri" w:hAnsi="Calibri" w:cs="Calibri"/>
                    <w:color w:val="000000"/>
                    <w:szCs w:val="22"/>
                    <w:lang w:val="en-CA" w:eastAsia="en-CA"/>
                  </w:rPr>
                </w:rPrChange>
              </w:rPr>
              <w:t>IdentifiantDepot</w:t>
            </w:r>
            <w:proofErr w:type="spellEnd"/>
          </w:p>
        </w:tc>
        <w:tc>
          <w:tcPr>
            <w:tcW w:w="1567" w:type="dxa"/>
            <w:tcPrChange w:id="1650" w:author="outpost" w:date="2019-03-18T19:45:00Z">
              <w:tcPr>
                <w:tcW w:w="1567" w:type="dxa"/>
              </w:tcPr>
            </w:tcPrChange>
          </w:tcPr>
          <w:p w14:paraId="6754442B" w14:textId="77777777" w:rsidR="004B2EA2" w:rsidRPr="00541650" w:rsidRDefault="004B2EA2" w:rsidP="004B2EA2">
            <w:pPr>
              <w:pStyle w:val="BodyText"/>
              <w:rPr>
                <w:rFonts w:cs="Arial"/>
                <w:lang w:eastAsia="ar-SA"/>
                <w:rPrChange w:id="1651" w:author="outpost" w:date="2019-03-18T22:04:00Z">
                  <w:rPr>
                    <w:lang w:eastAsia="ar-SA"/>
                  </w:rPr>
                </w:rPrChange>
              </w:rPr>
            </w:pPr>
            <w:r w:rsidRPr="00541650">
              <w:rPr>
                <w:rFonts w:cs="Arial"/>
                <w:lang w:eastAsia="ar-SA"/>
                <w:rPrChange w:id="1652" w:author="outpost" w:date="2019-03-18T22:04:00Z">
                  <w:rPr>
                    <w:lang w:eastAsia="ar-SA"/>
                  </w:rPr>
                </w:rPrChange>
              </w:rPr>
              <w:t>INT</w:t>
            </w:r>
          </w:p>
        </w:tc>
        <w:tc>
          <w:tcPr>
            <w:tcW w:w="992" w:type="dxa"/>
            <w:tcPrChange w:id="1653" w:author="outpost" w:date="2019-03-18T19:45:00Z">
              <w:tcPr>
                <w:tcW w:w="992" w:type="dxa"/>
              </w:tcPr>
            </w:tcPrChange>
          </w:tcPr>
          <w:p w14:paraId="26C8145E" w14:textId="77777777" w:rsidR="004B2EA2" w:rsidRPr="00541650" w:rsidRDefault="004B2EA2" w:rsidP="004B2EA2">
            <w:pPr>
              <w:pStyle w:val="BodyText"/>
              <w:rPr>
                <w:rFonts w:cs="Arial"/>
                <w:lang w:eastAsia="ar-SA"/>
                <w:rPrChange w:id="1654" w:author="outpost" w:date="2019-03-18T22:04:00Z">
                  <w:rPr>
                    <w:lang w:eastAsia="ar-SA"/>
                  </w:rPr>
                </w:rPrChange>
              </w:rPr>
            </w:pPr>
            <w:r w:rsidRPr="00541650">
              <w:rPr>
                <w:rFonts w:cs="Arial"/>
                <w:lang w:eastAsia="ar-SA"/>
                <w:rPrChange w:id="1655" w:author="outpost" w:date="2019-03-18T22:04:00Z">
                  <w:rPr>
                    <w:lang w:eastAsia="ar-SA"/>
                  </w:rPr>
                </w:rPrChange>
              </w:rPr>
              <w:t xml:space="preserve"> </w:t>
            </w:r>
          </w:p>
        </w:tc>
        <w:tc>
          <w:tcPr>
            <w:tcW w:w="1134" w:type="dxa"/>
            <w:tcPrChange w:id="1656" w:author="outpost" w:date="2019-03-18T19:45:00Z">
              <w:tcPr>
                <w:tcW w:w="1134" w:type="dxa"/>
              </w:tcPr>
            </w:tcPrChange>
          </w:tcPr>
          <w:p w14:paraId="64C21F75" w14:textId="77777777" w:rsidR="004B2EA2" w:rsidRPr="00541650" w:rsidRDefault="004B2EA2" w:rsidP="004B2EA2">
            <w:pPr>
              <w:pStyle w:val="BodyText"/>
              <w:rPr>
                <w:rFonts w:cs="Arial"/>
                <w:lang w:eastAsia="ar-SA"/>
                <w:rPrChange w:id="1657" w:author="outpost" w:date="2019-03-18T22:04:00Z">
                  <w:rPr>
                    <w:lang w:eastAsia="ar-SA"/>
                  </w:rPr>
                </w:rPrChange>
              </w:rPr>
            </w:pPr>
            <w:r w:rsidRPr="00541650">
              <w:rPr>
                <w:rFonts w:cs="Arial"/>
                <w:lang w:eastAsia="ar-SA"/>
                <w:rPrChange w:id="1658" w:author="outpost" w:date="2019-03-18T22:04:00Z">
                  <w:rPr>
                    <w:lang w:eastAsia="ar-SA"/>
                  </w:rPr>
                </w:rPrChange>
              </w:rPr>
              <w:t>N</w:t>
            </w:r>
          </w:p>
        </w:tc>
        <w:tc>
          <w:tcPr>
            <w:tcW w:w="2976" w:type="dxa"/>
            <w:tcPrChange w:id="1659" w:author="outpost" w:date="2019-03-18T19:45:00Z">
              <w:tcPr>
                <w:tcW w:w="2976" w:type="dxa"/>
              </w:tcPr>
            </w:tcPrChange>
          </w:tcPr>
          <w:p w14:paraId="063DA605" w14:textId="77777777" w:rsidR="004B2EA2" w:rsidRPr="00541650" w:rsidRDefault="004B2EA2" w:rsidP="004B2EA2">
            <w:pPr>
              <w:pStyle w:val="BodyText"/>
              <w:rPr>
                <w:rFonts w:cs="Arial"/>
                <w:lang w:eastAsia="ar-SA"/>
                <w:rPrChange w:id="1660" w:author="outpost" w:date="2019-03-18T22:04:00Z">
                  <w:rPr>
                    <w:lang w:eastAsia="ar-SA"/>
                  </w:rPr>
                </w:rPrChange>
              </w:rPr>
            </w:pPr>
          </w:p>
        </w:tc>
      </w:tr>
      <w:tr w:rsidR="004B2EA2" w14:paraId="4A91F9EF" w14:textId="77777777" w:rsidTr="00E477DB">
        <w:tc>
          <w:tcPr>
            <w:tcW w:w="2681" w:type="dxa"/>
            <w:vAlign w:val="center"/>
            <w:tcPrChange w:id="1661" w:author="outpost" w:date="2019-03-18T19:45:00Z">
              <w:tcPr>
                <w:tcW w:w="2681" w:type="dxa"/>
              </w:tcPr>
            </w:tcPrChange>
          </w:tcPr>
          <w:p w14:paraId="346F0FFC" w14:textId="77777777" w:rsidR="004B2EA2" w:rsidRPr="00541650" w:rsidRDefault="004B2EA2" w:rsidP="00E477DB">
            <w:pPr>
              <w:pStyle w:val="BodyText"/>
              <w:rPr>
                <w:rFonts w:cs="Arial"/>
                <w:lang w:eastAsia="ar-SA"/>
                <w:rPrChange w:id="1662" w:author="outpost" w:date="2019-03-18T22:04:00Z">
                  <w:rPr>
                    <w:lang w:eastAsia="ar-SA"/>
                  </w:rPr>
                </w:rPrChange>
              </w:rPr>
              <w:pPrChange w:id="1663" w:author="outpost" w:date="2019-03-18T19:45:00Z">
                <w:pPr>
                  <w:pStyle w:val="BodyText"/>
                </w:pPr>
              </w:pPrChange>
            </w:pPr>
            <w:proofErr w:type="spellStart"/>
            <w:r w:rsidRPr="00541650">
              <w:rPr>
                <w:rFonts w:cs="Arial"/>
                <w:color w:val="000000"/>
                <w:szCs w:val="22"/>
                <w:lang w:val="en-CA" w:eastAsia="en-CA"/>
                <w:rPrChange w:id="1664" w:author="outpost" w:date="2019-03-18T22:04:00Z">
                  <w:rPr>
                    <w:rFonts w:ascii="Calibri" w:hAnsi="Calibri" w:cs="Calibri"/>
                    <w:color w:val="000000"/>
                    <w:szCs w:val="22"/>
                    <w:lang w:val="en-CA" w:eastAsia="en-CA"/>
                  </w:rPr>
                </w:rPrChange>
              </w:rPr>
              <w:t>NomDepot</w:t>
            </w:r>
            <w:proofErr w:type="spellEnd"/>
          </w:p>
        </w:tc>
        <w:tc>
          <w:tcPr>
            <w:tcW w:w="1567" w:type="dxa"/>
            <w:tcPrChange w:id="1665" w:author="outpost" w:date="2019-03-18T19:45:00Z">
              <w:tcPr>
                <w:tcW w:w="1567" w:type="dxa"/>
              </w:tcPr>
            </w:tcPrChange>
          </w:tcPr>
          <w:p w14:paraId="23C50825" w14:textId="77777777" w:rsidR="004B2EA2" w:rsidRPr="00541650" w:rsidRDefault="004B2EA2" w:rsidP="004B2EA2">
            <w:pPr>
              <w:pStyle w:val="BodyText"/>
              <w:rPr>
                <w:rFonts w:cs="Arial"/>
                <w:lang w:eastAsia="ar-SA"/>
                <w:rPrChange w:id="1666" w:author="outpost" w:date="2019-03-18T22:04:00Z">
                  <w:rPr>
                    <w:lang w:eastAsia="ar-SA"/>
                  </w:rPr>
                </w:rPrChange>
              </w:rPr>
            </w:pPr>
            <w:r w:rsidRPr="00541650">
              <w:rPr>
                <w:rFonts w:cs="Arial"/>
                <w:lang w:eastAsia="ar-SA"/>
                <w:rPrChange w:id="1667" w:author="outpost" w:date="2019-03-18T22:04:00Z">
                  <w:rPr>
                    <w:lang w:eastAsia="ar-SA"/>
                  </w:rPr>
                </w:rPrChange>
              </w:rPr>
              <w:t>VARCHAR</w:t>
            </w:r>
          </w:p>
        </w:tc>
        <w:tc>
          <w:tcPr>
            <w:tcW w:w="992" w:type="dxa"/>
            <w:tcPrChange w:id="1668" w:author="outpost" w:date="2019-03-18T19:45:00Z">
              <w:tcPr>
                <w:tcW w:w="992" w:type="dxa"/>
              </w:tcPr>
            </w:tcPrChange>
          </w:tcPr>
          <w:p w14:paraId="58D645DD" w14:textId="77777777" w:rsidR="004B2EA2" w:rsidRPr="00541650" w:rsidRDefault="004B2EA2" w:rsidP="004B2EA2">
            <w:pPr>
              <w:pStyle w:val="BodyText"/>
              <w:rPr>
                <w:rFonts w:cs="Arial"/>
                <w:lang w:eastAsia="ar-SA"/>
                <w:rPrChange w:id="1669" w:author="outpost" w:date="2019-03-18T22:04:00Z">
                  <w:rPr>
                    <w:lang w:eastAsia="ar-SA"/>
                  </w:rPr>
                </w:rPrChange>
              </w:rPr>
            </w:pPr>
            <w:r w:rsidRPr="00541650">
              <w:rPr>
                <w:rFonts w:cs="Arial"/>
                <w:lang w:eastAsia="ar-SA"/>
                <w:rPrChange w:id="1670" w:author="outpost" w:date="2019-03-18T22:04:00Z">
                  <w:rPr>
                    <w:lang w:eastAsia="ar-SA"/>
                  </w:rPr>
                </w:rPrChange>
              </w:rPr>
              <w:t>30</w:t>
            </w:r>
          </w:p>
        </w:tc>
        <w:tc>
          <w:tcPr>
            <w:tcW w:w="1134" w:type="dxa"/>
            <w:tcPrChange w:id="1671" w:author="outpost" w:date="2019-03-18T19:45:00Z">
              <w:tcPr>
                <w:tcW w:w="1134" w:type="dxa"/>
              </w:tcPr>
            </w:tcPrChange>
          </w:tcPr>
          <w:p w14:paraId="2F4301A2" w14:textId="77777777" w:rsidR="004B2EA2" w:rsidRPr="00541650" w:rsidRDefault="004B2EA2" w:rsidP="004B2EA2">
            <w:pPr>
              <w:pStyle w:val="BodyText"/>
              <w:rPr>
                <w:rFonts w:cs="Arial"/>
                <w:lang w:eastAsia="ar-SA"/>
                <w:rPrChange w:id="1672" w:author="outpost" w:date="2019-03-18T22:04:00Z">
                  <w:rPr>
                    <w:lang w:eastAsia="ar-SA"/>
                  </w:rPr>
                </w:rPrChange>
              </w:rPr>
            </w:pPr>
            <w:r w:rsidRPr="00541650">
              <w:rPr>
                <w:rFonts w:cs="Arial"/>
                <w:lang w:eastAsia="ar-SA"/>
                <w:rPrChange w:id="1673" w:author="outpost" w:date="2019-03-18T22:04:00Z">
                  <w:rPr>
                    <w:lang w:eastAsia="ar-SA"/>
                  </w:rPr>
                </w:rPrChange>
              </w:rPr>
              <w:t>N</w:t>
            </w:r>
          </w:p>
        </w:tc>
        <w:tc>
          <w:tcPr>
            <w:tcW w:w="2976" w:type="dxa"/>
            <w:tcPrChange w:id="1674" w:author="outpost" w:date="2019-03-18T19:45:00Z">
              <w:tcPr>
                <w:tcW w:w="2976" w:type="dxa"/>
              </w:tcPr>
            </w:tcPrChange>
          </w:tcPr>
          <w:p w14:paraId="38A26F3B" w14:textId="77777777" w:rsidR="004B2EA2" w:rsidRPr="00541650" w:rsidRDefault="004B2EA2" w:rsidP="004B2EA2">
            <w:pPr>
              <w:pStyle w:val="BodyText"/>
              <w:rPr>
                <w:rFonts w:cs="Arial"/>
                <w:lang w:eastAsia="ar-SA"/>
                <w:rPrChange w:id="1675" w:author="outpost" w:date="2019-03-18T22:04:00Z">
                  <w:rPr>
                    <w:lang w:eastAsia="ar-SA"/>
                  </w:rPr>
                </w:rPrChange>
              </w:rPr>
            </w:pPr>
          </w:p>
        </w:tc>
      </w:tr>
      <w:tr w:rsidR="004B2EA2" w:rsidRPr="003D26B2" w14:paraId="3EBCBDC4" w14:textId="77777777" w:rsidTr="00E477DB">
        <w:tc>
          <w:tcPr>
            <w:tcW w:w="2681" w:type="dxa"/>
            <w:vAlign w:val="center"/>
            <w:tcPrChange w:id="1676" w:author="outpost" w:date="2019-03-18T19:45:00Z">
              <w:tcPr>
                <w:tcW w:w="2681" w:type="dxa"/>
              </w:tcPr>
            </w:tcPrChange>
          </w:tcPr>
          <w:p w14:paraId="5D2E14F2" w14:textId="77777777" w:rsidR="004B2EA2" w:rsidRPr="00541650" w:rsidRDefault="004B2EA2" w:rsidP="00E477DB">
            <w:pPr>
              <w:pStyle w:val="BodyText"/>
              <w:rPr>
                <w:rFonts w:cs="Arial"/>
                <w:lang w:eastAsia="ar-SA"/>
                <w:rPrChange w:id="1677" w:author="outpost" w:date="2019-03-18T22:04:00Z">
                  <w:rPr>
                    <w:lang w:eastAsia="ar-SA"/>
                  </w:rPr>
                </w:rPrChange>
              </w:rPr>
              <w:pPrChange w:id="1678" w:author="outpost" w:date="2019-03-18T19:45:00Z">
                <w:pPr>
                  <w:pStyle w:val="BodyText"/>
                </w:pPr>
              </w:pPrChange>
            </w:pPr>
            <w:proofErr w:type="spellStart"/>
            <w:r w:rsidRPr="00541650">
              <w:rPr>
                <w:rFonts w:cs="Arial"/>
                <w:color w:val="000000"/>
                <w:szCs w:val="22"/>
                <w:lang w:val="en-CA" w:eastAsia="en-CA"/>
                <w:rPrChange w:id="1679" w:author="outpost" w:date="2019-03-18T22:04:00Z">
                  <w:rPr>
                    <w:rFonts w:ascii="Calibri" w:hAnsi="Calibri" w:cs="Calibri"/>
                    <w:color w:val="000000"/>
                    <w:szCs w:val="22"/>
                    <w:lang w:val="en-CA" w:eastAsia="en-CA"/>
                  </w:rPr>
                </w:rPrChange>
              </w:rPr>
              <w:t>TypeDepot</w:t>
            </w:r>
            <w:proofErr w:type="spellEnd"/>
          </w:p>
        </w:tc>
        <w:tc>
          <w:tcPr>
            <w:tcW w:w="1567" w:type="dxa"/>
            <w:tcPrChange w:id="1680" w:author="outpost" w:date="2019-03-18T19:45:00Z">
              <w:tcPr>
                <w:tcW w:w="1567" w:type="dxa"/>
              </w:tcPr>
            </w:tcPrChange>
          </w:tcPr>
          <w:p w14:paraId="4BE680EC" w14:textId="77777777" w:rsidR="004B2EA2" w:rsidRPr="00541650" w:rsidRDefault="004B2EA2" w:rsidP="004B2EA2">
            <w:pPr>
              <w:pStyle w:val="BodyText"/>
              <w:rPr>
                <w:rFonts w:cs="Arial"/>
                <w:lang w:eastAsia="ar-SA"/>
                <w:rPrChange w:id="1681" w:author="outpost" w:date="2019-03-18T22:04:00Z">
                  <w:rPr>
                    <w:lang w:eastAsia="ar-SA"/>
                  </w:rPr>
                </w:rPrChange>
              </w:rPr>
            </w:pPr>
            <w:r w:rsidRPr="00541650">
              <w:rPr>
                <w:rFonts w:cs="Arial"/>
                <w:lang w:eastAsia="ar-SA"/>
                <w:rPrChange w:id="1682" w:author="outpost" w:date="2019-03-18T22:04:00Z">
                  <w:rPr>
                    <w:lang w:eastAsia="ar-SA"/>
                  </w:rPr>
                </w:rPrChange>
              </w:rPr>
              <w:t>VARCHAR</w:t>
            </w:r>
          </w:p>
        </w:tc>
        <w:tc>
          <w:tcPr>
            <w:tcW w:w="992" w:type="dxa"/>
            <w:tcPrChange w:id="1683" w:author="outpost" w:date="2019-03-18T19:45:00Z">
              <w:tcPr>
                <w:tcW w:w="992" w:type="dxa"/>
              </w:tcPr>
            </w:tcPrChange>
          </w:tcPr>
          <w:p w14:paraId="64ECC4FC" w14:textId="77777777" w:rsidR="004B2EA2" w:rsidRPr="00541650" w:rsidRDefault="004B2EA2" w:rsidP="004B2EA2">
            <w:pPr>
              <w:pStyle w:val="BodyText"/>
              <w:rPr>
                <w:rFonts w:cs="Arial"/>
                <w:lang w:eastAsia="ar-SA"/>
                <w:rPrChange w:id="1684" w:author="outpost" w:date="2019-03-18T22:04:00Z">
                  <w:rPr>
                    <w:lang w:eastAsia="ar-SA"/>
                  </w:rPr>
                </w:rPrChange>
              </w:rPr>
            </w:pPr>
            <w:r w:rsidRPr="00541650">
              <w:rPr>
                <w:rFonts w:cs="Arial"/>
                <w:lang w:eastAsia="ar-SA"/>
                <w:rPrChange w:id="1685" w:author="outpost" w:date="2019-03-18T22:04:00Z">
                  <w:rPr>
                    <w:lang w:eastAsia="ar-SA"/>
                  </w:rPr>
                </w:rPrChange>
              </w:rPr>
              <w:t>15</w:t>
            </w:r>
          </w:p>
        </w:tc>
        <w:tc>
          <w:tcPr>
            <w:tcW w:w="1134" w:type="dxa"/>
            <w:tcPrChange w:id="1686" w:author="outpost" w:date="2019-03-18T19:45:00Z">
              <w:tcPr>
                <w:tcW w:w="1134" w:type="dxa"/>
              </w:tcPr>
            </w:tcPrChange>
          </w:tcPr>
          <w:p w14:paraId="6A4DDCEC" w14:textId="77777777" w:rsidR="004B2EA2" w:rsidRPr="00541650" w:rsidRDefault="004B2EA2" w:rsidP="004B2EA2">
            <w:pPr>
              <w:pStyle w:val="BodyText"/>
              <w:rPr>
                <w:rFonts w:cs="Arial"/>
                <w:lang w:eastAsia="ar-SA"/>
                <w:rPrChange w:id="1687" w:author="outpost" w:date="2019-03-18T22:04:00Z">
                  <w:rPr>
                    <w:lang w:eastAsia="ar-SA"/>
                  </w:rPr>
                </w:rPrChange>
              </w:rPr>
            </w:pPr>
            <w:r w:rsidRPr="00541650">
              <w:rPr>
                <w:rFonts w:cs="Arial"/>
                <w:lang w:eastAsia="ar-SA"/>
                <w:rPrChange w:id="1688" w:author="outpost" w:date="2019-03-18T22:04:00Z">
                  <w:rPr>
                    <w:lang w:eastAsia="ar-SA"/>
                  </w:rPr>
                </w:rPrChange>
              </w:rPr>
              <w:t>N</w:t>
            </w:r>
          </w:p>
        </w:tc>
        <w:tc>
          <w:tcPr>
            <w:tcW w:w="2976" w:type="dxa"/>
            <w:tcPrChange w:id="1689" w:author="outpost" w:date="2019-03-18T19:45:00Z">
              <w:tcPr>
                <w:tcW w:w="2976" w:type="dxa"/>
              </w:tcPr>
            </w:tcPrChange>
          </w:tcPr>
          <w:p w14:paraId="482140B8" w14:textId="77777777" w:rsidR="004B2EA2" w:rsidRPr="00541650" w:rsidRDefault="004B2EA2" w:rsidP="004B2EA2">
            <w:pPr>
              <w:pStyle w:val="BodyText"/>
              <w:rPr>
                <w:rFonts w:cs="Arial"/>
                <w:lang w:val="fr-CA" w:eastAsia="ar-SA"/>
                <w:rPrChange w:id="1690" w:author="outpost" w:date="2019-03-18T22:04:00Z">
                  <w:rPr>
                    <w:lang w:val="fr-CA" w:eastAsia="ar-SA"/>
                  </w:rPr>
                </w:rPrChange>
              </w:rPr>
            </w:pPr>
            <w:r w:rsidRPr="00541650">
              <w:rPr>
                <w:rFonts w:cs="Arial"/>
                <w:lang w:val="fr-CA" w:eastAsia="ar-SA"/>
                <w:rPrChange w:id="1691" w:author="outpost" w:date="2019-03-18T22:04:00Z">
                  <w:rPr>
                    <w:lang w:val="fr-CA" w:eastAsia="ar-SA"/>
                  </w:rPr>
                </w:rPrChange>
              </w:rPr>
              <w:t xml:space="preserve">Values : </w:t>
            </w:r>
            <w:proofErr w:type="spellStart"/>
            <w:r w:rsidRPr="00541650">
              <w:rPr>
                <w:rFonts w:cs="Arial"/>
                <w:lang w:val="fr-CA" w:eastAsia="ar-SA"/>
                <w:rPrChange w:id="1692" w:author="outpost" w:date="2019-03-18T22:04:00Z">
                  <w:rPr>
                    <w:lang w:val="fr-CA" w:eastAsia="ar-SA"/>
                  </w:rPr>
                </w:rPrChange>
              </w:rPr>
              <w:t>Carierre</w:t>
            </w:r>
            <w:proofErr w:type="spellEnd"/>
            <w:r w:rsidRPr="00541650">
              <w:rPr>
                <w:rFonts w:cs="Arial"/>
                <w:lang w:val="fr-CA" w:eastAsia="ar-SA"/>
                <w:rPrChange w:id="1693" w:author="outpost" w:date="2019-03-18T22:04:00Z">
                  <w:rPr>
                    <w:lang w:val="fr-CA" w:eastAsia="ar-SA"/>
                  </w:rPr>
                </w:rPrChange>
              </w:rPr>
              <w:t xml:space="preserve">, </w:t>
            </w:r>
            <w:proofErr w:type="spellStart"/>
            <w:r w:rsidRPr="00541650">
              <w:rPr>
                <w:rFonts w:cs="Arial"/>
                <w:lang w:val="fr-CA" w:eastAsia="ar-SA"/>
                <w:rPrChange w:id="1694" w:author="outpost" w:date="2019-03-18T22:04:00Z">
                  <w:rPr>
                    <w:lang w:val="fr-CA" w:eastAsia="ar-SA"/>
                  </w:rPr>
                </w:rPrChange>
              </w:rPr>
              <w:t>Chute_Egout</w:t>
            </w:r>
            <w:proofErr w:type="spellEnd"/>
            <w:r w:rsidRPr="00541650">
              <w:rPr>
                <w:rFonts w:cs="Arial"/>
                <w:lang w:val="fr-CA" w:eastAsia="ar-SA"/>
                <w:rPrChange w:id="1695" w:author="outpost" w:date="2019-03-18T22:04:00Z">
                  <w:rPr>
                    <w:lang w:val="fr-CA" w:eastAsia="ar-SA"/>
                  </w:rPr>
                </w:rPrChange>
              </w:rPr>
              <w:t xml:space="preserve">, Entassement, </w:t>
            </w:r>
          </w:p>
        </w:tc>
      </w:tr>
      <w:tr w:rsidR="004B2EA2" w:rsidRPr="009277BC" w14:paraId="61F7187F" w14:textId="77777777" w:rsidTr="00E477DB">
        <w:tc>
          <w:tcPr>
            <w:tcW w:w="2681" w:type="dxa"/>
            <w:vAlign w:val="center"/>
            <w:tcPrChange w:id="1696" w:author="outpost" w:date="2019-03-18T19:45:00Z">
              <w:tcPr>
                <w:tcW w:w="2681" w:type="dxa"/>
              </w:tcPr>
            </w:tcPrChange>
          </w:tcPr>
          <w:p w14:paraId="69C8E9C2" w14:textId="77777777" w:rsidR="004B2EA2" w:rsidRPr="00541650" w:rsidRDefault="004B2EA2" w:rsidP="00E477DB">
            <w:pPr>
              <w:pStyle w:val="BodyText"/>
              <w:rPr>
                <w:rFonts w:cs="Arial"/>
                <w:lang w:eastAsia="ar-SA"/>
                <w:rPrChange w:id="1697" w:author="outpost" w:date="2019-03-18T22:04:00Z">
                  <w:rPr>
                    <w:lang w:eastAsia="ar-SA"/>
                  </w:rPr>
                </w:rPrChange>
              </w:rPr>
              <w:pPrChange w:id="1698" w:author="outpost" w:date="2019-03-18T19:45:00Z">
                <w:pPr>
                  <w:pStyle w:val="BodyText"/>
                </w:pPr>
              </w:pPrChange>
            </w:pPr>
            <w:proofErr w:type="spellStart"/>
            <w:r w:rsidRPr="00541650">
              <w:rPr>
                <w:rFonts w:cs="Arial"/>
                <w:color w:val="000000"/>
                <w:szCs w:val="22"/>
                <w:lang w:val="en-CA" w:eastAsia="en-CA"/>
                <w:rPrChange w:id="1699" w:author="outpost" w:date="2019-03-18T22:04:00Z">
                  <w:rPr>
                    <w:rFonts w:ascii="Calibri" w:hAnsi="Calibri" w:cs="Calibri"/>
                    <w:color w:val="000000"/>
                    <w:szCs w:val="22"/>
                    <w:lang w:val="en-CA" w:eastAsia="en-CA"/>
                  </w:rPr>
                </w:rPrChange>
              </w:rPr>
              <w:t>Capacite</w:t>
            </w:r>
            <w:proofErr w:type="spellEnd"/>
          </w:p>
        </w:tc>
        <w:tc>
          <w:tcPr>
            <w:tcW w:w="1567" w:type="dxa"/>
            <w:tcPrChange w:id="1700" w:author="outpost" w:date="2019-03-18T19:45:00Z">
              <w:tcPr>
                <w:tcW w:w="1567" w:type="dxa"/>
              </w:tcPr>
            </w:tcPrChange>
          </w:tcPr>
          <w:p w14:paraId="5BBCA459" w14:textId="77777777" w:rsidR="004B2EA2" w:rsidRPr="00541650" w:rsidRDefault="004B2EA2" w:rsidP="004B2EA2">
            <w:pPr>
              <w:pStyle w:val="BodyText"/>
              <w:rPr>
                <w:rFonts w:cs="Arial"/>
                <w:lang w:eastAsia="ar-SA"/>
                <w:rPrChange w:id="1701" w:author="outpost" w:date="2019-03-18T22:04:00Z">
                  <w:rPr>
                    <w:lang w:eastAsia="ar-SA"/>
                  </w:rPr>
                </w:rPrChange>
              </w:rPr>
            </w:pPr>
            <w:r w:rsidRPr="00541650">
              <w:rPr>
                <w:rFonts w:cs="Arial"/>
                <w:lang w:eastAsia="ar-SA"/>
                <w:rPrChange w:id="1702" w:author="outpost" w:date="2019-03-18T22:04:00Z">
                  <w:rPr>
                    <w:lang w:eastAsia="ar-SA"/>
                  </w:rPr>
                </w:rPrChange>
              </w:rPr>
              <w:t>INT</w:t>
            </w:r>
          </w:p>
        </w:tc>
        <w:tc>
          <w:tcPr>
            <w:tcW w:w="992" w:type="dxa"/>
            <w:tcPrChange w:id="1703" w:author="outpost" w:date="2019-03-18T19:45:00Z">
              <w:tcPr>
                <w:tcW w:w="992" w:type="dxa"/>
              </w:tcPr>
            </w:tcPrChange>
          </w:tcPr>
          <w:p w14:paraId="6EF9C13F" w14:textId="77777777" w:rsidR="004B2EA2" w:rsidRPr="00541650" w:rsidRDefault="004B2EA2" w:rsidP="004B2EA2">
            <w:pPr>
              <w:pStyle w:val="BodyText"/>
              <w:rPr>
                <w:rFonts w:cs="Arial"/>
                <w:lang w:eastAsia="ar-SA"/>
                <w:rPrChange w:id="1704" w:author="outpost" w:date="2019-03-18T22:04:00Z">
                  <w:rPr>
                    <w:lang w:eastAsia="ar-SA"/>
                  </w:rPr>
                </w:rPrChange>
              </w:rPr>
            </w:pPr>
          </w:p>
        </w:tc>
        <w:tc>
          <w:tcPr>
            <w:tcW w:w="1134" w:type="dxa"/>
            <w:tcPrChange w:id="1705" w:author="outpost" w:date="2019-03-18T19:45:00Z">
              <w:tcPr>
                <w:tcW w:w="1134" w:type="dxa"/>
              </w:tcPr>
            </w:tcPrChange>
          </w:tcPr>
          <w:p w14:paraId="7E7782B2" w14:textId="77777777" w:rsidR="004B2EA2" w:rsidRPr="00541650" w:rsidRDefault="004B2EA2" w:rsidP="004B2EA2">
            <w:pPr>
              <w:pStyle w:val="BodyText"/>
              <w:rPr>
                <w:rFonts w:cs="Arial"/>
                <w:lang w:eastAsia="ar-SA"/>
                <w:rPrChange w:id="1706" w:author="outpost" w:date="2019-03-18T22:04:00Z">
                  <w:rPr>
                    <w:lang w:eastAsia="ar-SA"/>
                  </w:rPr>
                </w:rPrChange>
              </w:rPr>
            </w:pPr>
            <w:r w:rsidRPr="00541650">
              <w:rPr>
                <w:rFonts w:cs="Arial"/>
                <w:lang w:eastAsia="ar-SA"/>
                <w:rPrChange w:id="1707" w:author="outpost" w:date="2019-03-18T22:04:00Z">
                  <w:rPr>
                    <w:lang w:eastAsia="ar-SA"/>
                  </w:rPr>
                </w:rPrChange>
              </w:rPr>
              <w:t>Y</w:t>
            </w:r>
          </w:p>
        </w:tc>
        <w:tc>
          <w:tcPr>
            <w:tcW w:w="2976" w:type="dxa"/>
            <w:tcPrChange w:id="1708" w:author="outpost" w:date="2019-03-18T19:45:00Z">
              <w:tcPr>
                <w:tcW w:w="2976" w:type="dxa"/>
              </w:tcPr>
            </w:tcPrChange>
          </w:tcPr>
          <w:p w14:paraId="49DDEDC2" w14:textId="2AB5EAFE" w:rsidR="004B2EA2" w:rsidRPr="00541650" w:rsidRDefault="00E477DB" w:rsidP="00E477DB">
            <w:pPr>
              <w:pStyle w:val="BodyText"/>
              <w:rPr>
                <w:rFonts w:cs="Arial"/>
                <w:lang w:val="fr-CA" w:eastAsia="ar-SA"/>
                <w:rPrChange w:id="1709" w:author="outpost" w:date="2019-03-18T22:04:00Z">
                  <w:rPr>
                    <w:lang w:val="fr-CA" w:eastAsia="ar-SA"/>
                  </w:rPr>
                </w:rPrChange>
              </w:rPr>
              <w:pPrChange w:id="1710" w:author="outpost" w:date="2019-03-18T19:43:00Z">
                <w:pPr>
                  <w:pStyle w:val="BodyText"/>
                </w:pPr>
              </w:pPrChange>
            </w:pPr>
            <w:ins w:id="1711" w:author="outpost" w:date="2019-03-18T19:43:00Z">
              <w:r w:rsidRPr="00541650">
                <w:rPr>
                  <w:rFonts w:cs="Arial"/>
                  <w:lang w:val="fr-CA" w:eastAsia="ar-SA"/>
                  <w:rPrChange w:id="1712" w:author="outpost" w:date="2019-03-18T22:04:00Z">
                    <w:rPr>
                      <w:lang w:val="fr-CA" w:eastAsia="ar-SA"/>
                    </w:rPr>
                  </w:rPrChange>
                </w:rPr>
                <w:t xml:space="preserve">A </w:t>
              </w:r>
              <w:r w:rsidRPr="00541650">
                <w:rPr>
                  <w:rFonts w:cs="Arial"/>
                  <w:lang w:val="en-CA" w:eastAsia="ar-SA"/>
                  <w:rPrChange w:id="1713" w:author="outpost" w:date="2019-03-18T22:04:00Z">
                    <w:rPr>
                      <w:lang w:val="en-CA" w:eastAsia="ar-SA"/>
                    </w:rPr>
                  </w:rPrChange>
                </w:rPr>
                <w:t>“0” value corresponds to</w:t>
              </w:r>
            </w:ins>
            <w:del w:id="1714" w:author="outpost" w:date="2019-03-18T19:43:00Z">
              <w:r w:rsidR="004B2EA2" w:rsidRPr="00541650" w:rsidDel="00E477DB">
                <w:rPr>
                  <w:rFonts w:cs="Arial"/>
                  <w:lang w:val="fr-CA" w:eastAsia="ar-SA"/>
                  <w:rPrChange w:id="1715" w:author="outpost" w:date="2019-03-18T22:04:00Z">
                    <w:rPr>
                      <w:lang w:val="fr-CA" w:eastAsia="ar-SA"/>
                    </w:rPr>
                  </w:rPrChange>
                </w:rPr>
                <w:delText xml:space="preserve">0 = </w:delText>
              </w:r>
            </w:del>
            <w:ins w:id="1716" w:author="outpost" w:date="2019-03-18T19:43:00Z">
              <w:r w:rsidRPr="00541650">
                <w:rPr>
                  <w:rFonts w:cs="Arial"/>
                  <w:lang w:val="fr-CA" w:eastAsia="ar-SA"/>
                  <w:rPrChange w:id="1717" w:author="outpost" w:date="2019-03-18T22:04:00Z">
                    <w:rPr>
                      <w:lang w:val="fr-CA" w:eastAsia="ar-SA"/>
                    </w:rPr>
                  </w:rPrChange>
                </w:rPr>
                <w:t xml:space="preserve"> </w:t>
              </w:r>
              <w:proofErr w:type="spellStart"/>
              <w:proofErr w:type="gramStart"/>
              <w:r w:rsidRPr="00541650">
                <w:rPr>
                  <w:rFonts w:cs="Arial"/>
                  <w:lang w:val="fr-CA" w:eastAsia="ar-SA"/>
                  <w:rPrChange w:id="1718" w:author="outpost" w:date="2019-03-18T22:04:00Z">
                    <w:rPr>
                      <w:lang w:val="fr-CA" w:eastAsia="ar-SA"/>
                    </w:rPr>
                  </w:rPrChange>
                </w:rPr>
                <w:t>a</w:t>
              </w:r>
              <w:proofErr w:type="spellEnd"/>
              <w:proofErr w:type="gramEnd"/>
              <w:r w:rsidRPr="00541650">
                <w:rPr>
                  <w:rFonts w:cs="Arial"/>
                  <w:lang w:val="fr-CA" w:eastAsia="ar-SA"/>
                  <w:rPrChange w:id="1719" w:author="outpost" w:date="2019-03-18T22:04:00Z">
                    <w:rPr>
                      <w:lang w:val="fr-CA" w:eastAsia="ar-SA"/>
                    </w:rPr>
                  </w:rPrChange>
                </w:rPr>
                <w:t xml:space="preserve"> </w:t>
              </w:r>
            </w:ins>
            <w:del w:id="1720" w:author="outpost" w:date="2019-03-18T19:43:00Z">
              <w:r w:rsidR="004B2EA2" w:rsidRPr="00541650" w:rsidDel="00E477DB">
                <w:rPr>
                  <w:rFonts w:cs="Arial"/>
                  <w:lang w:val="fr-CA" w:eastAsia="ar-SA"/>
                  <w:rPrChange w:id="1721" w:author="outpost" w:date="2019-03-18T22:04:00Z">
                    <w:rPr>
                      <w:lang w:val="fr-CA" w:eastAsia="ar-SA"/>
                    </w:rPr>
                  </w:rPrChange>
                </w:rPr>
                <w:delText>S</w:delText>
              </w:r>
            </w:del>
            <w:proofErr w:type="spellStart"/>
            <w:ins w:id="1722" w:author="outpost" w:date="2019-03-18T19:43:00Z">
              <w:r w:rsidRPr="00541650">
                <w:rPr>
                  <w:rFonts w:cs="Arial"/>
                  <w:lang w:val="fr-CA" w:eastAsia="ar-SA"/>
                  <w:rPrChange w:id="1723" w:author="outpost" w:date="2019-03-18T22:04:00Z">
                    <w:rPr>
                      <w:lang w:val="fr-CA" w:eastAsia="ar-SA"/>
                    </w:rPr>
                  </w:rPrChange>
                </w:rPr>
                <w:t>s</w:t>
              </w:r>
            </w:ins>
            <w:r w:rsidR="004B2EA2" w:rsidRPr="00541650">
              <w:rPr>
                <w:rFonts w:cs="Arial"/>
                <w:lang w:val="fr-CA" w:eastAsia="ar-SA"/>
                <w:rPrChange w:id="1724" w:author="outpost" w:date="2019-03-18T22:04:00Z">
                  <w:rPr>
                    <w:lang w:val="fr-CA" w:eastAsia="ar-SA"/>
                  </w:rPr>
                </w:rPrChange>
              </w:rPr>
              <w:t>ewer</w:t>
            </w:r>
            <w:proofErr w:type="spellEnd"/>
            <w:r w:rsidR="004B2EA2" w:rsidRPr="00541650">
              <w:rPr>
                <w:rFonts w:cs="Arial"/>
                <w:lang w:val="fr-CA" w:eastAsia="ar-SA"/>
                <w:rPrChange w:id="1725" w:author="outpost" w:date="2019-03-18T22:04:00Z">
                  <w:rPr>
                    <w:lang w:val="fr-CA" w:eastAsia="ar-SA"/>
                  </w:rPr>
                </w:rPrChange>
              </w:rPr>
              <w:t xml:space="preserve"> </w:t>
            </w:r>
            <w:proofErr w:type="spellStart"/>
            <w:r w:rsidR="004B2EA2" w:rsidRPr="00541650">
              <w:rPr>
                <w:rFonts w:cs="Arial"/>
                <w:lang w:val="fr-CA" w:eastAsia="ar-SA"/>
                <w:rPrChange w:id="1726" w:author="outpost" w:date="2019-03-18T22:04:00Z">
                  <w:rPr>
                    <w:lang w:val="fr-CA" w:eastAsia="ar-SA"/>
                  </w:rPr>
                </w:rPrChange>
              </w:rPr>
              <w:t>well</w:t>
            </w:r>
            <w:proofErr w:type="spellEnd"/>
            <w:r w:rsidR="004B2EA2" w:rsidRPr="00541650">
              <w:rPr>
                <w:rFonts w:cs="Arial"/>
                <w:lang w:val="fr-CA" w:eastAsia="ar-SA"/>
                <w:rPrChange w:id="1727" w:author="outpost" w:date="2019-03-18T22:04:00Z">
                  <w:rPr>
                    <w:lang w:val="fr-CA" w:eastAsia="ar-SA"/>
                  </w:rPr>
                </w:rPrChange>
              </w:rPr>
              <w:t xml:space="preserve"> </w:t>
            </w:r>
          </w:p>
        </w:tc>
      </w:tr>
      <w:tr w:rsidR="004B2EA2" w:rsidRPr="009277BC" w14:paraId="551984B2" w14:textId="77777777" w:rsidTr="00E477DB">
        <w:tc>
          <w:tcPr>
            <w:tcW w:w="2681" w:type="dxa"/>
            <w:vAlign w:val="center"/>
            <w:tcPrChange w:id="1728" w:author="outpost" w:date="2019-03-18T19:45:00Z">
              <w:tcPr>
                <w:tcW w:w="2681" w:type="dxa"/>
              </w:tcPr>
            </w:tcPrChange>
          </w:tcPr>
          <w:p w14:paraId="5F73A4FD" w14:textId="77777777" w:rsidR="004B2EA2" w:rsidRPr="00541650" w:rsidRDefault="004B2EA2" w:rsidP="00E477DB">
            <w:pPr>
              <w:pStyle w:val="BodyText"/>
              <w:rPr>
                <w:rFonts w:cs="Arial"/>
                <w:lang w:val="fr-CA" w:eastAsia="ar-SA"/>
                <w:rPrChange w:id="1729" w:author="outpost" w:date="2019-03-18T22:04:00Z">
                  <w:rPr>
                    <w:lang w:val="fr-CA" w:eastAsia="ar-SA"/>
                  </w:rPr>
                </w:rPrChange>
              </w:rPr>
              <w:pPrChange w:id="1730" w:author="outpost" w:date="2019-03-18T19:45:00Z">
                <w:pPr>
                  <w:pStyle w:val="BodyText"/>
                </w:pPr>
              </w:pPrChange>
            </w:pPr>
            <w:r w:rsidRPr="00541650">
              <w:rPr>
                <w:rFonts w:cs="Arial"/>
                <w:color w:val="000000"/>
                <w:szCs w:val="22"/>
                <w:lang w:val="fr-CA" w:eastAsia="en-CA"/>
                <w:rPrChange w:id="1731" w:author="outpost" w:date="2019-03-18T22:04:00Z">
                  <w:rPr>
                    <w:rFonts w:ascii="Calibri" w:hAnsi="Calibri" w:cs="Calibri"/>
                    <w:color w:val="000000"/>
                    <w:szCs w:val="22"/>
                    <w:lang w:val="fr-CA" w:eastAsia="en-CA"/>
                  </w:rPr>
                </w:rPrChange>
              </w:rPr>
              <w:t>Latitude</w:t>
            </w:r>
          </w:p>
        </w:tc>
        <w:tc>
          <w:tcPr>
            <w:tcW w:w="1567" w:type="dxa"/>
            <w:tcPrChange w:id="1732" w:author="outpost" w:date="2019-03-18T19:45:00Z">
              <w:tcPr>
                <w:tcW w:w="1567" w:type="dxa"/>
              </w:tcPr>
            </w:tcPrChange>
          </w:tcPr>
          <w:p w14:paraId="728D6A7A" w14:textId="77777777" w:rsidR="004B2EA2" w:rsidRPr="00541650" w:rsidRDefault="004B2EA2" w:rsidP="004B2EA2">
            <w:pPr>
              <w:pStyle w:val="BodyText"/>
              <w:rPr>
                <w:rFonts w:cs="Arial"/>
                <w:lang w:val="fr-CA" w:eastAsia="ar-SA"/>
                <w:rPrChange w:id="1733" w:author="outpost" w:date="2019-03-18T22:04:00Z">
                  <w:rPr>
                    <w:lang w:val="fr-CA" w:eastAsia="ar-SA"/>
                  </w:rPr>
                </w:rPrChange>
              </w:rPr>
            </w:pPr>
            <w:r w:rsidRPr="00541650">
              <w:rPr>
                <w:rFonts w:cs="Arial"/>
                <w:lang w:val="fr-CA" w:eastAsia="ar-SA"/>
                <w:rPrChange w:id="1734" w:author="outpost" w:date="2019-03-18T22:04:00Z">
                  <w:rPr>
                    <w:lang w:val="fr-CA" w:eastAsia="ar-SA"/>
                  </w:rPr>
                </w:rPrChange>
              </w:rPr>
              <w:t>DECIMAL</w:t>
            </w:r>
          </w:p>
        </w:tc>
        <w:tc>
          <w:tcPr>
            <w:tcW w:w="992" w:type="dxa"/>
            <w:tcPrChange w:id="1735" w:author="outpost" w:date="2019-03-18T19:45:00Z">
              <w:tcPr>
                <w:tcW w:w="992" w:type="dxa"/>
              </w:tcPr>
            </w:tcPrChange>
          </w:tcPr>
          <w:p w14:paraId="363AD217" w14:textId="77777777" w:rsidR="004B2EA2" w:rsidRPr="00541650" w:rsidRDefault="004B2EA2" w:rsidP="004B2EA2">
            <w:pPr>
              <w:pStyle w:val="BodyText"/>
              <w:rPr>
                <w:rFonts w:cs="Arial"/>
                <w:lang w:val="fr-CA" w:eastAsia="ar-SA"/>
                <w:rPrChange w:id="1736" w:author="outpost" w:date="2019-03-18T22:04:00Z">
                  <w:rPr>
                    <w:lang w:val="fr-CA" w:eastAsia="ar-SA"/>
                  </w:rPr>
                </w:rPrChange>
              </w:rPr>
            </w:pPr>
            <w:r w:rsidRPr="00541650">
              <w:rPr>
                <w:rFonts w:cs="Arial"/>
                <w:lang w:val="fr-CA" w:eastAsia="ar-SA"/>
                <w:rPrChange w:id="1737" w:author="outpost" w:date="2019-03-18T22:04:00Z">
                  <w:rPr>
                    <w:lang w:val="fr-CA" w:eastAsia="ar-SA"/>
                  </w:rPr>
                </w:rPrChange>
              </w:rPr>
              <w:t>8,6</w:t>
            </w:r>
          </w:p>
        </w:tc>
        <w:tc>
          <w:tcPr>
            <w:tcW w:w="1134" w:type="dxa"/>
            <w:tcPrChange w:id="1738" w:author="outpost" w:date="2019-03-18T19:45:00Z">
              <w:tcPr>
                <w:tcW w:w="1134" w:type="dxa"/>
              </w:tcPr>
            </w:tcPrChange>
          </w:tcPr>
          <w:p w14:paraId="099A9B4B" w14:textId="77777777" w:rsidR="004B2EA2" w:rsidRPr="00541650" w:rsidRDefault="004B2EA2" w:rsidP="004B2EA2">
            <w:pPr>
              <w:pStyle w:val="BodyText"/>
              <w:rPr>
                <w:rFonts w:cs="Arial"/>
                <w:lang w:val="fr-CA" w:eastAsia="ar-SA"/>
                <w:rPrChange w:id="1739" w:author="outpost" w:date="2019-03-18T22:04:00Z">
                  <w:rPr>
                    <w:lang w:val="fr-CA" w:eastAsia="ar-SA"/>
                  </w:rPr>
                </w:rPrChange>
              </w:rPr>
            </w:pPr>
            <w:r w:rsidRPr="00541650">
              <w:rPr>
                <w:rFonts w:cs="Arial"/>
                <w:lang w:val="fr-CA" w:eastAsia="ar-SA"/>
                <w:rPrChange w:id="1740" w:author="outpost" w:date="2019-03-18T22:04:00Z">
                  <w:rPr>
                    <w:lang w:val="fr-CA" w:eastAsia="ar-SA"/>
                  </w:rPr>
                </w:rPrChange>
              </w:rPr>
              <w:t>N</w:t>
            </w:r>
          </w:p>
        </w:tc>
        <w:tc>
          <w:tcPr>
            <w:tcW w:w="2976" w:type="dxa"/>
            <w:tcPrChange w:id="1741" w:author="outpost" w:date="2019-03-18T19:45:00Z">
              <w:tcPr>
                <w:tcW w:w="2976" w:type="dxa"/>
              </w:tcPr>
            </w:tcPrChange>
          </w:tcPr>
          <w:p w14:paraId="0B44450C" w14:textId="77777777" w:rsidR="004B2EA2" w:rsidRPr="00541650" w:rsidRDefault="004B2EA2" w:rsidP="004B2EA2">
            <w:pPr>
              <w:pStyle w:val="BodyText"/>
              <w:rPr>
                <w:rFonts w:cs="Arial"/>
                <w:lang w:val="fr-CA" w:eastAsia="ar-SA"/>
                <w:rPrChange w:id="1742" w:author="outpost" w:date="2019-03-18T22:04:00Z">
                  <w:rPr>
                    <w:lang w:val="fr-CA" w:eastAsia="ar-SA"/>
                  </w:rPr>
                </w:rPrChange>
              </w:rPr>
            </w:pPr>
          </w:p>
        </w:tc>
      </w:tr>
      <w:tr w:rsidR="004B2EA2" w:rsidRPr="009277BC" w14:paraId="019947E8" w14:textId="77777777" w:rsidTr="00E477DB">
        <w:tc>
          <w:tcPr>
            <w:tcW w:w="2681" w:type="dxa"/>
            <w:vAlign w:val="center"/>
            <w:tcPrChange w:id="1743" w:author="outpost" w:date="2019-03-18T19:45:00Z">
              <w:tcPr>
                <w:tcW w:w="2681" w:type="dxa"/>
                <w:vAlign w:val="bottom"/>
              </w:tcPr>
            </w:tcPrChange>
          </w:tcPr>
          <w:p w14:paraId="4F04885D" w14:textId="77777777" w:rsidR="004B2EA2" w:rsidRPr="00541650" w:rsidRDefault="004B2EA2" w:rsidP="00E477DB">
            <w:pPr>
              <w:spacing w:before="0" w:after="0"/>
              <w:rPr>
                <w:rFonts w:cs="Arial"/>
                <w:color w:val="000000"/>
                <w:szCs w:val="22"/>
                <w:lang w:val="fr-CA" w:eastAsia="en-CA"/>
                <w:rPrChange w:id="1744" w:author="outpost" w:date="2019-03-18T22:04:00Z">
                  <w:rPr>
                    <w:rFonts w:ascii="Calibri" w:hAnsi="Calibri" w:cs="Calibri"/>
                    <w:color w:val="000000"/>
                    <w:szCs w:val="22"/>
                    <w:lang w:val="fr-CA" w:eastAsia="en-CA"/>
                  </w:rPr>
                </w:rPrChange>
              </w:rPr>
              <w:pPrChange w:id="1745" w:author="outpost" w:date="2019-03-18T19:45:00Z">
                <w:pPr>
                  <w:spacing w:before="0" w:after="0"/>
                </w:pPr>
              </w:pPrChange>
            </w:pPr>
            <w:r w:rsidRPr="00541650">
              <w:rPr>
                <w:rFonts w:cs="Arial"/>
                <w:color w:val="000000"/>
                <w:szCs w:val="22"/>
                <w:lang w:val="fr-CA" w:eastAsia="en-CA"/>
                <w:rPrChange w:id="1746" w:author="outpost" w:date="2019-03-18T22:04:00Z">
                  <w:rPr>
                    <w:rFonts w:ascii="Calibri" w:hAnsi="Calibri" w:cs="Calibri"/>
                    <w:color w:val="000000"/>
                    <w:szCs w:val="22"/>
                    <w:lang w:val="fr-CA" w:eastAsia="en-CA"/>
                  </w:rPr>
                </w:rPrChange>
              </w:rPr>
              <w:t>Longitude</w:t>
            </w:r>
          </w:p>
        </w:tc>
        <w:tc>
          <w:tcPr>
            <w:tcW w:w="1567" w:type="dxa"/>
            <w:tcPrChange w:id="1747" w:author="outpost" w:date="2019-03-18T19:45:00Z">
              <w:tcPr>
                <w:tcW w:w="1567" w:type="dxa"/>
              </w:tcPr>
            </w:tcPrChange>
          </w:tcPr>
          <w:p w14:paraId="7BF0409B" w14:textId="77777777" w:rsidR="004B2EA2" w:rsidRPr="00541650" w:rsidRDefault="004B2EA2" w:rsidP="004B2EA2">
            <w:pPr>
              <w:pStyle w:val="BodyText"/>
              <w:rPr>
                <w:rFonts w:cs="Arial"/>
                <w:lang w:val="fr-CA" w:eastAsia="ar-SA"/>
                <w:rPrChange w:id="1748" w:author="outpost" w:date="2019-03-18T22:04:00Z">
                  <w:rPr>
                    <w:lang w:val="fr-CA" w:eastAsia="ar-SA"/>
                  </w:rPr>
                </w:rPrChange>
              </w:rPr>
            </w:pPr>
            <w:r w:rsidRPr="00541650">
              <w:rPr>
                <w:rFonts w:cs="Arial"/>
                <w:lang w:val="fr-CA" w:eastAsia="ar-SA"/>
                <w:rPrChange w:id="1749" w:author="outpost" w:date="2019-03-18T22:04:00Z">
                  <w:rPr>
                    <w:lang w:val="fr-CA" w:eastAsia="ar-SA"/>
                  </w:rPr>
                </w:rPrChange>
              </w:rPr>
              <w:t>DECIMAL</w:t>
            </w:r>
          </w:p>
        </w:tc>
        <w:tc>
          <w:tcPr>
            <w:tcW w:w="992" w:type="dxa"/>
            <w:tcPrChange w:id="1750" w:author="outpost" w:date="2019-03-18T19:45:00Z">
              <w:tcPr>
                <w:tcW w:w="992" w:type="dxa"/>
              </w:tcPr>
            </w:tcPrChange>
          </w:tcPr>
          <w:p w14:paraId="4AEB7EEE" w14:textId="77777777" w:rsidR="004B2EA2" w:rsidRPr="00541650" w:rsidRDefault="004B2EA2" w:rsidP="004B2EA2">
            <w:pPr>
              <w:pStyle w:val="BodyText"/>
              <w:rPr>
                <w:rFonts w:cs="Arial"/>
                <w:lang w:val="fr-CA" w:eastAsia="ar-SA"/>
                <w:rPrChange w:id="1751" w:author="outpost" w:date="2019-03-18T22:04:00Z">
                  <w:rPr>
                    <w:lang w:val="fr-CA" w:eastAsia="ar-SA"/>
                  </w:rPr>
                </w:rPrChange>
              </w:rPr>
            </w:pPr>
            <w:r w:rsidRPr="00541650">
              <w:rPr>
                <w:rFonts w:cs="Arial"/>
                <w:lang w:val="fr-CA" w:eastAsia="ar-SA"/>
                <w:rPrChange w:id="1752" w:author="outpost" w:date="2019-03-18T22:04:00Z">
                  <w:rPr>
                    <w:lang w:val="fr-CA" w:eastAsia="ar-SA"/>
                  </w:rPr>
                </w:rPrChange>
              </w:rPr>
              <w:t>8,6</w:t>
            </w:r>
          </w:p>
        </w:tc>
        <w:tc>
          <w:tcPr>
            <w:tcW w:w="1134" w:type="dxa"/>
            <w:tcPrChange w:id="1753" w:author="outpost" w:date="2019-03-18T19:45:00Z">
              <w:tcPr>
                <w:tcW w:w="1134" w:type="dxa"/>
              </w:tcPr>
            </w:tcPrChange>
          </w:tcPr>
          <w:p w14:paraId="47715DC8" w14:textId="77777777" w:rsidR="004B2EA2" w:rsidRPr="00541650" w:rsidRDefault="004B2EA2" w:rsidP="004B2EA2">
            <w:pPr>
              <w:pStyle w:val="BodyText"/>
              <w:rPr>
                <w:rFonts w:cs="Arial"/>
                <w:lang w:val="fr-CA" w:eastAsia="ar-SA"/>
                <w:rPrChange w:id="1754" w:author="outpost" w:date="2019-03-18T22:04:00Z">
                  <w:rPr>
                    <w:lang w:val="fr-CA" w:eastAsia="ar-SA"/>
                  </w:rPr>
                </w:rPrChange>
              </w:rPr>
            </w:pPr>
            <w:r w:rsidRPr="00541650">
              <w:rPr>
                <w:rFonts w:cs="Arial"/>
                <w:lang w:val="fr-CA" w:eastAsia="ar-SA"/>
                <w:rPrChange w:id="1755" w:author="outpost" w:date="2019-03-18T22:04:00Z">
                  <w:rPr>
                    <w:lang w:val="fr-CA" w:eastAsia="ar-SA"/>
                  </w:rPr>
                </w:rPrChange>
              </w:rPr>
              <w:t>N</w:t>
            </w:r>
          </w:p>
        </w:tc>
        <w:tc>
          <w:tcPr>
            <w:tcW w:w="2976" w:type="dxa"/>
            <w:tcPrChange w:id="1756" w:author="outpost" w:date="2019-03-18T19:45:00Z">
              <w:tcPr>
                <w:tcW w:w="2976" w:type="dxa"/>
              </w:tcPr>
            </w:tcPrChange>
          </w:tcPr>
          <w:p w14:paraId="63279C05" w14:textId="77777777" w:rsidR="004B2EA2" w:rsidRPr="00541650" w:rsidRDefault="004B2EA2" w:rsidP="004B2EA2">
            <w:pPr>
              <w:pStyle w:val="BodyText"/>
              <w:rPr>
                <w:rFonts w:cs="Arial"/>
                <w:lang w:val="fr-CA" w:eastAsia="ar-SA"/>
                <w:rPrChange w:id="1757" w:author="outpost" w:date="2019-03-18T22:04:00Z">
                  <w:rPr>
                    <w:lang w:val="fr-CA" w:eastAsia="ar-SA"/>
                  </w:rPr>
                </w:rPrChange>
              </w:rPr>
            </w:pPr>
          </w:p>
        </w:tc>
      </w:tr>
      <w:tr w:rsidR="004B2EA2" w:rsidRPr="009277BC" w14:paraId="4694D39B" w14:textId="77777777" w:rsidTr="00E477DB">
        <w:tc>
          <w:tcPr>
            <w:tcW w:w="2681" w:type="dxa"/>
            <w:vAlign w:val="center"/>
            <w:tcPrChange w:id="1758" w:author="outpost" w:date="2019-03-18T19:45:00Z">
              <w:tcPr>
                <w:tcW w:w="2681" w:type="dxa"/>
              </w:tcPr>
            </w:tcPrChange>
          </w:tcPr>
          <w:p w14:paraId="70684BD2" w14:textId="77777777" w:rsidR="004B2EA2" w:rsidRPr="00541650" w:rsidRDefault="004B2EA2" w:rsidP="00E477DB">
            <w:pPr>
              <w:pStyle w:val="BodyText"/>
              <w:rPr>
                <w:rFonts w:cs="Arial"/>
                <w:lang w:val="fr-CA" w:eastAsia="ar-SA"/>
                <w:rPrChange w:id="1759" w:author="outpost" w:date="2019-03-18T22:04:00Z">
                  <w:rPr>
                    <w:lang w:val="fr-CA" w:eastAsia="ar-SA"/>
                  </w:rPr>
                </w:rPrChange>
              </w:rPr>
              <w:pPrChange w:id="1760" w:author="outpost" w:date="2019-03-18T19:45:00Z">
                <w:pPr>
                  <w:pStyle w:val="BodyText"/>
                </w:pPr>
              </w:pPrChange>
            </w:pPr>
            <w:proofErr w:type="spellStart"/>
            <w:r w:rsidRPr="00541650">
              <w:rPr>
                <w:rFonts w:cs="Arial"/>
                <w:color w:val="000000"/>
                <w:szCs w:val="22"/>
                <w:lang w:val="fr-CA" w:eastAsia="en-CA"/>
                <w:rPrChange w:id="1761" w:author="outpost" w:date="2019-03-18T22:04:00Z">
                  <w:rPr>
                    <w:rFonts w:ascii="Calibri" w:hAnsi="Calibri" w:cs="Calibri"/>
                    <w:color w:val="000000"/>
                    <w:szCs w:val="22"/>
                    <w:lang w:val="fr-CA" w:eastAsia="en-CA"/>
                  </w:rPr>
                </w:rPrChange>
              </w:rPr>
              <w:t>VolumeDeverse</w:t>
            </w:r>
            <w:proofErr w:type="spellEnd"/>
          </w:p>
        </w:tc>
        <w:tc>
          <w:tcPr>
            <w:tcW w:w="1567" w:type="dxa"/>
            <w:tcPrChange w:id="1762" w:author="outpost" w:date="2019-03-18T19:45:00Z">
              <w:tcPr>
                <w:tcW w:w="1567" w:type="dxa"/>
              </w:tcPr>
            </w:tcPrChange>
          </w:tcPr>
          <w:p w14:paraId="6C31AE80" w14:textId="77777777" w:rsidR="004B2EA2" w:rsidRPr="00541650" w:rsidRDefault="004B2EA2" w:rsidP="004B2EA2">
            <w:pPr>
              <w:pStyle w:val="BodyText"/>
              <w:rPr>
                <w:rFonts w:cs="Arial"/>
                <w:lang w:val="fr-CA" w:eastAsia="ar-SA"/>
                <w:rPrChange w:id="1763" w:author="outpost" w:date="2019-03-18T22:04:00Z">
                  <w:rPr>
                    <w:lang w:val="fr-CA" w:eastAsia="ar-SA"/>
                  </w:rPr>
                </w:rPrChange>
              </w:rPr>
            </w:pPr>
            <w:r w:rsidRPr="00541650">
              <w:rPr>
                <w:rFonts w:cs="Arial"/>
                <w:lang w:val="fr-CA" w:eastAsia="ar-SA"/>
                <w:rPrChange w:id="1764" w:author="outpost" w:date="2019-03-18T22:04:00Z">
                  <w:rPr>
                    <w:lang w:val="fr-CA" w:eastAsia="ar-SA"/>
                  </w:rPr>
                </w:rPrChange>
              </w:rPr>
              <w:t>DECIMAL</w:t>
            </w:r>
          </w:p>
        </w:tc>
        <w:tc>
          <w:tcPr>
            <w:tcW w:w="992" w:type="dxa"/>
            <w:tcPrChange w:id="1765" w:author="outpost" w:date="2019-03-18T19:45:00Z">
              <w:tcPr>
                <w:tcW w:w="992" w:type="dxa"/>
              </w:tcPr>
            </w:tcPrChange>
          </w:tcPr>
          <w:p w14:paraId="49004994" w14:textId="77777777" w:rsidR="004B2EA2" w:rsidRPr="00541650" w:rsidRDefault="004B2EA2" w:rsidP="004B2EA2">
            <w:pPr>
              <w:pStyle w:val="BodyText"/>
              <w:rPr>
                <w:rFonts w:cs="Arial"/>
                <w:lang w:val="fr-CA" w:eastAsia="ar-SA"/>
                <w:rPrChange w:id="1766" w:author="outpost" w:date="2019-03-18T22:04:00Z">
                  <w:rPr>
                    <w:lang w:val="fr-CA" w:eastAsia="ar-SA"/>
                  </w:rPr>
                </w:rPrChange>
              </w:rPr>
            </w:pPr>
            <w:r w:rsidRPr="00541650">
              <w:rPr>
                <w:rFonts w:cs="Arial"/>
                <w:lang w:val="fr-CA" w:eastAsia="ar-SA"/>
                <w:rPrChange w:id="1767" w:author="outpost" w:date="2019-03-18T22:04:00Z">
                  <w:rPr>
                    <w:lang w:val="fr-CA" w:eastAsia="ar-SA"/>
                  </w:rPr>
                </w:rPrChange>
              </w:rPr>
              <w:t>9,2</w:t>
            </w:r>
          </w:p>
        </w:tc>
        <w:tc>
          <w:tcPr>
            <w:tcW w:w="1134" w:type="dxa"/>
            <w:tcPrChange w:id="1768" w:author="outpost" w:date="2019-03-18T19:45:00Z">
              <w:tcPr>
                <w:tcW w:w="1134" w:type="dxa"/>
              </w:tcPr>
            </w:tcPrChange>
          </w:tcPr>
          <w:p w14:paraId="2B138DF4" w14:textId="77777777" w:rsidR="004B2EA2" w:rsidRPr="00541650" w:rsidRDefault="004B2EA2" w:rsidP="004B2EA2">
            <w:pPr>
              <w:pStyle w:val="BodyText"/>
              <w:rPr>
                <w:rFonts w:cs="Arial"/>
                <w:lang w:val="fr-CA" w:eastAsia="ar-SA"/>
                <w:rPrChange w:id="1769" w:author="outpost" w:date="2019-03-18T22:04:00Z">
                  <w:rPr>
                    <w:lang w:val="fr-CA" w:eastAsia="ar-SA"/>
                  </w:rPr>
                </w:rPrChange>
              </w:rPr>
            </w:pPr>
            <w:r w:rsidRPr="00541650">
              <w:rPr>
                <w:rFonts w:cs="Arial"/>
                <w:lang w:val="fr-CA" w:eastAsia="ar-SA"/>
                <w:rPrChange w:id="1770" w:author="outpost" w:date="2019-03-18T22:04:00Z">
                  <w:rPr>
                    <w:lang w:val="fr-CA" w:eastAsia="ar-SA"/>
                  </w:rPr>
                </w:rPrChange>
              </w:rPr>
              <w:t>N</w:t>
            </w:r>
          </w:p>
        </w:tc>
        <w:tc>
          <w:tcPr>
            <w:tcW w:w="2976" w:type="dxa"/>
            <w:tcPrChange w:id="1771" w:author="outpost" w:date="2019-03-18T19:45:00Z">
              <w:tcPr>
                <w:tcW w:w="2976" w:type="dxa"/>
              </w:tcPr>
            </w:tcPrChange>
          </w:tcPr>
          <w:p w14:paraId="2839A5A8" w14:textId="77777777" w:rsidR="004B2EA2" w:rsidRPr="00541650" w:rsidRDefault="004B2EA2" w:rsidP="00063845">
            <w:pPr>
              <w:pStyle w:val="BodyText"/>
              <w:rPr>
                <w:rFonts w:cs="Arial"/>
                <w:lang w:val="fr-CA" w:eastAsia="ar-SA"/>
                <w:rPrChange w:id="1772" w:author="outpost" w:date="2019-03-18T22:04:00Z">
                  <w:rPr>
                    <w:lang w:val="fr-CA" w:eastAsia="ar-SA"/>
                  </w:rPr>
                </w:rPrChange>
              </w:rPr>
            </w:pPr>
          </w:p>
        </w:tc>
      </w:tr>
      <w:tr w:rsidR="004B2EA2" w:rsidRPr="009277BC" w14:paraId="6164226A" w14:textId="77777777" w:rsidTr="00E477DB">
        <w:tc>
          <w:tcPr>
            <w:tcW w:w="2681" w:type="dxa"/>
            <w:vAlign w:val="center"/>
            <w:tcPrChange w:id="1773" w:author="outpost" w:date="2019-03-18T19:45:00Z">
              <w:tcPr>
                <w:tcW w:w="2681" w:type="dxa"/>
                <w:vAlign w:val="bottom"/>
              </w:tcPr>
            </w:tcPrChange>
          </w:tcPr>
          <w:p w14:paraId="5686B647" w14:textId="77777777" w:rsidR="004B2EA2" w:rsidRPr="00541650" w:rsidRDefault="004B2EA2" w:rsidP="00E477DB">
            <w:pPr>
              <w:spacing w:before="0" w:after="0"/>
              <w:rPr>
                <w:rFonts w:cs="Arial"/>
                <w:color w:val="000000"/>
                <w:szCs w:val="22"/>
                <w:lang w:val="fr-CA" w:eastAsia="en-CA"/>
                <w:rPrChange w:id="1774" w:author="outpost" w:date="2019-03-18T22:04:00Z">
                  <w:rPr>
                    <w:rFonts w:ascii="Calibri" w:hAnsi="Calibri" w:cs="Calibri"/>
                    <w:color w:val="000000"/>
                    <w:szCs w:val="22"/>
                    <w:lang w:val="fr-CA" w:eastAsia="en-CA"/>
                  </w:rPr>
                </w:rPrChange>
              </w:rPr>
              <w:pPrChange w:id="1775" w:author="outpost" w:date="2019-03-18T19:45:00Z">
                <w:pPr>
                  <w:spacing w:before="0" w:after="0"/>
                </w:pPr>
              </w:pPrChange>
            </w:pPr>
            <w:proofErr w:type="spellStart"/>
            <w:r w:rsidRPr="00541650">
              <w:rPr>
                <w:rFonts w:cs="Arial"/>
                <w:color w:val="000000"/>
                <w:szCs w:val="22"/>
                <w:lang w:val="fr-CA" w:eastAsia="en-CA"/>
                <w:rPrChange w:id="1776" w:author="outpost" w:date="2019-03-18T22:04:00Z">
                  <w:rPr>
                    <w:rFonts w:ascii="Calibri" w:hAnsi="Calibri" w:cs="Calibri"/>
                    <w:color w:val="000000"/>
                    <w:szCs w:val="22"/>
                    <w:lang w:val="fr-CA" w:eastAsia="en-CA"/>
                  </w:rPr>
                </w:rPrChange>
              </w:rPr>
              <w:t>IdentifiantArrondissement</w:t>
            </w:r>
            <w:proofErr w:type="spellEnd"/>
          </w:p>
        </w:tc>
        <w:tc>
          <w:tcPr>
            <w:tcW w:w="1567" w:type="dxa"/>
            <w:tcPrChange w:id="1777" w:author="outpost" w:date="2019-03-18T19:45:00Z">
              <w:tcPr>
                <w:tcW w:w="1567" w:type="dxa"/>
              </w:tcPr>
            </w:tcPrChange>
          </w:tcPr>
          <w:p w14:paraId="090B9AE3" w14:textId="77777777" w:rsidR="004B2EA2" w:rsidRPr="00541650" w:rsidRDefault="004B2EA2" w:rsidP="004B2EA2">
            <w:pPr>
              <w:pStyle w:val="BodyText"/>
              <w:rPr>
                <w:rFonts w:cs="Arial"/>
                <w:lang w:val="fr-CA" w:eastAsia="ar-SA"/>
                <w:rPrChange w:id="1778" w:author="outpost" w:date="2019-03-18T22:04:00Z">
                  <w:rPr>
                    <w:lang w:val="fr-CA" w:eastAsia="ar-SA"/>
                  </w:rPr>
                </w:rPrChange>
              </w:rPr>
            </w:pPr>
            <w:r w:rsidRPr="00541650">
              <w:rPr>
                <w:rFonts w:cs="Arial"/>
                <w:lang w:val="fr-CA" w:eastAsia="ar-SA"/>
                <w:rPrChange w:id="1779" w:author="outpost" w:date="2019-03-18T22:04:00Z">
                  <w:rPr>
                    <w:lang w:val="fr-CA" w:eastAsia="ar-SA"/>
                  </w:rPr>
                </w:rPrChange>
              </w:rPr>
              <w:t>INT</w:t>
            </w:r>
          </w:p>
        </w:tc>
        <w:tc>
          <w:tcPr>
            <w:tcW w:w="992" w:type="dxa"/>
            <w:tcPrChange w:id="1780" w:author="outpost" w:date="2019-03-18T19:45:00Z">
              <w:tcPr>
                <w:tcW w:w="992" w:type="dxa"/>
              </w:tcPr>
            </w:tcPrChange>
          </w:tcPr>
          <w:p w14:paraId="1D41A8D2" w14:textId="77777777" w:rsidR="004B2EA2" w:rsidRPr="00541650" w:rsidRDefault="004B2EA2" w:rsidP="004B2EA2">
            <w:pPr>
              <w:pStyle w:val="BodyText"/>
              <w:rPr>
                <w:rFonts w:cs="Arial"/>
                <w:lang w:val="fr-CA" w:eastAsia="ar-SA"/>
                <w:rPrChange w:id="1781" w:author="outpost" w:date="2019-03-18T22:04:00Z">
                  <w:rPr>
                    <w:lang w:val="fr-CA" w:eastAsia="ar-SA"/>
                  </w:rPr>
                </w:rPrChange>
              </w:rPr>
            </w:pPr>
          </w:p>
        </w:tc>
        <w:tc>
          <w:tcPr>
            <w:tcW w:w="1134" w:type="dxa"/>
            <w:tcPrChange w:id="1782" w:author="outpost" w:date="2019-03-18T19:45:00Z">
              <w:tcPr>
                <w:tcW w:w="1134" w:type="dxa"/>
              </w:tcPr>
            </w:tcPrChange>
          </w:tcPr>
          <w:p w14:paraId="7AF63629" w14:textId="77777777" w:rsidR="004B2EA2" w:rsidRPr="00541650" w:rsidRDefault="004B2EA2" w:rsidP="004B2EA2">
            <w:pPr>
              <w:pStyle w:val="BodyText"/>
              <w:rPr>
                <w:rFonts w:cs="Arial"/>
                <w:lang w:val="fr-CA" w:eastAsia="ar-SA"/>
                <w:rPrChange w:id="1783" w:author="outpost" w:date="2019-03-18T22:04:00Z">
                  <w:rPr>
                    <w:lang w:val="fr-CA" w:eastAsia="ar-SA"/>
                  </w:rPr>
                </w:rPrChange>
              </w:rPr>
            </w:pPr>
            <w:r w:rsidRPr="00541650">
              <w:rPr>
                <w:rFonts w:cs="Arial"/>
                <w:lang w:val="fr-CA" w:eastAsia="ar-SA"/>
                <w:rPrChange w:id="1784" w:author="outpost" w:date="2019-03-18T22:04:00Z">
                  <w:rPr>
                    <w:lang w:val="fr-CA" w:eastAsia="ar-SA"/>
                  </w:rPr>
                </w:rPrChange>
              </w:rPr>
              <w:t>N</w:t>
            </w:r>
          </w:p>
        </w:tc>
        <w:tc>
          <w:tcPr>
            <w:tcW w:w="2976" w:type="dxa"/>
            <w:tcPrChange w:id="1785" w:author="outpost" w:date="2019-03-18T19:45:00Z">
              <w:tcPr>
                <w:tcW w:w="2976" w:type="dxa"/>
              </w:tcPr>
            </w:tcPrChange>
          </w:tcPr>
          <w:p w14:paraId="5288B3BC" w14:textId="77777777" w:rsidR="004B2EA2" w:rsidRPr="00541650" w:rsidRDefault="004B2EA2" w:rsidP="004B2EA2">
            <w:pPr>
              <w:pStyle w:val="BodyText"/>
              <w:rPr>
                <w:rFonts w:cs="Arial"/>
                <w:lang w:val="fr-CA" w:eastAsia="ar-SA"/>
                <w:rPrChange w:id="1786" w:author="outpost" w:date="2019-03-18T22:04:00Z">
                  <w:rPr>
                    <w:lang w:val="fr-CA" w:eastAsia="ar-SA"/>
                  </w:rPr>
                </w:rPrChange>
              </w:rPr>
            </w:pPr>
          </w:p>
        </w:tc>
      </w:tr>
      <w:tr w:rsidR="004B2EA2" w14:paraId="3B78EC88" w14:textId="77777777" w:rsidTr="00E477DB">
        <w:tc>
          <w:tcPr>
            <w:tcW w:w="2681" w:type="dxa"/>
            <w:vAlign w:val="center"/>
            <w:tcPrChange w:id="1787" w:author="outpost" w:date="2019-03-18T19:45:00Z">
              <w:tcPr>
                <w:tcW w:w="2681" w:type="dxa"/>
                <w:vAlign w:val="bottom"/>
              </w:tcPr>
            </w:tcPrChange>
          </w:tcPr>
          <w:p w14:paraId="598924A8" w14:textId="77777777" w:rsidR="004B2EA2" w:rsidRPr="00541650" w:rsidRDefault="004B2EA2" w:rsidP="00E477DB">
            <w:pPr>
              <w:spacing w:before="0" w:after="0"/>
              <w:rPr>
                <w:rFonts w:cs="Arial"/>
                <w:color w:val="000000"/>
                <w:szCs w:val="22"/>
                <w:lang w:val="en-CA" w:eastAsia="en-CA"/>
                <w:rPrChange w:id="1788" w:author="outpost" w:date="2019-03-18T22:04:00Z">
                  <w:rPr>
                    <w:rFonts w:ascii="Calibri" w:hAnsi="Calibri" w:cs="Calibri"/>
                    <w:color w:val="000000"/>
                    <w:szCs w:val="22"/>
                    <w:lang w:val="en-CA" w:eastAsia="en-CA"/>
                  </w:rPr>
                </w:rPrChange>
              </w:rPr>
              <w:pPrChange w:id="1789" w:author="outpost" w:date="2019-03-18T19:45:00Z">
                <w:pPr>
                  <w:spacing w:before="0" w:after="0"/>
                </w:pPr>
              </w:pPrChange>
            </w:pPr>
            <w:r w:rsidRPr="00541650">
              <w:rPr>
                <w:rFonts w:cs="Arial"/>
                <w:color w:val="000000"/>
                <w:szCs w:val="22"/>
                <w:lang w:val="fr-CA" w:eastAsia="en-CA"/>
                <w:rPrChange w:id="1790" w:author="outpost" w:date="2019-03-18T22:04:00Z">
                  <w:rPr>
                    <w:rFonts w:ascii="Calibri" w:hAnsi="Calibri" w:cs="Calibri"/>
                    <w:color w:val="000000"/>
                    <w:szCs w:val="22"/>
                    <w:lang w:val="fr-CA" w:eastAsia="en-CA"/>
                  </w:rPr>
                </w:rPrChange>
              </w:rPr>
              <w:t>Arrondis</w:t>
            </w:r>
            <w:proofErr w:type="spellStart"/>
            <w:r w:rsidRPr="00541650">
              <w:rPr>
                <w:rFonts w:cs="Arial"/>
                <w:color w:val="000000"/>
                <w:szCs w:val="22"/>
                <w:lang w:val="en-CA" w:eastAsia="en-CA"/>
                <w:rPrChange w:id="1791" w:author="outpost" w:date="2019-03-18T22:04:00Z">
                  <w:rPr>
                    <w:rFonts w:ascii="Calibri" w:hAnsi="Calibri" w:cs="Calibri"/>
                    <w:color w:val="000000"/>
                    <w:szCs w:val="22"/>
                    <w:lang w:val="en-CA" w:eastAsia="en-CA"/>
                  </w:rPr>
                </w:rPrChange>
              </w:rPr>
              <w:t>sementCode</w:t>
            </w:r>
            <w:proofErr w:type="spellEnd"/>
          </w:p>
        </w:tc>
        <w:tc>
          <w:tcPr>
            <w:tcW w:w="1567" w:type="dxa"/>
            <w:tcPrChange w:id="1792" w:author="outpost" w:date="2019-03-18T19:45:00Z">
              <w:tcPr>
                <w:tcW w:w="1567" w:type="dxa"/>
              </w:tcPr>
            </w:tcPrChange>
          </w:tcPr>
          <w:p w14:paraId="7D502D4D" w14:textId="77777777" w:rsidR="004B2EA2" w:rsidRPr="00541650" w:rsidRDefault="004B2EA2" w:rsidP="004B2EA2">
            <w:pPr>
              <w:pStyle w:val="BodyText"/>
              <w:rPr>
                <w:rFonts w:cs="Arial"/>
                <w:lang w:eastAsia="ar-SA"/>
                <w:rPrChange w:id="1793" w:author="outpost" w:date="2019-03-18T22:04:00Z">
                  <w:rPr>
                    <w:lang w:eastAsia="ar-SA"/>
                  </w:rPr>
                </w:rPrChange>
              </w:rPr>
            </w:pPr>
            <w:r w:rsidRPr="00541650">
              <w:rPr>
                <w:rFonts w:cs="Arial"/>
                <w:lang w:eastAsia="ar-SA"/>
                <w:rPrChange w:id="1794" w:author="outpost" w:date="2019-03-18T22:04:00Z">
                  <w:rPr>
                    <w:lang w:eastAsia="ar-SA"/>
                  </w:rPr>
                </w:rPrChange>
              </w:rPr>
              <w:t>CHAR</w:t>
            </w:r>
          </w:p>
        </w:tc>
        <w:tc>
          <w:tcPr>
            <w:tcW w:w="992" w:type="dxa"/>
            <w:tcPrChange w:id="1795" w:author="outpost" w:date="2019-03-18T19:45:00Z">
              <w:tcPr>
                <w:tcW w:w="992" w:type="dxa"/>
              </w:tcPr>
            </w:tcPrChange>
          </w:tcPr>
          <w:p w14:paraId="07E6CEE0" w14:textId="77777777" w:rsidR="004B2EA2" w:rsidRPr="00541650" w:rsidRDefault="004B2EA2" w:rsidP="004B2EA2">
            <w:pPr>
              <w:pStyle w:val="BodyText"/>
              <w:rPr>
                <w:rFonts w:cs="Arial"/>
                <w:lang w:eastAsia="ar-SA"/>
                <w:rPrChange w:id="1796" w:author="outpost" w:date="2019-03-18T22:04:00Z">
                  <w:rPr>
                    <w:lang w:eastAsia="ar-SA"/>
                  </w:rPr>
                </w:rPrChange>
              </w:rPr>
            </w:pPr>
            <w:r w:rsidRPr="00541650">
              <w:rPr>
                <w:rFonts w:cs="Arial"/>
                <w:lang w:eastAsia="ar-SA"/>
                <w:rPrChange w:id="1797" w:author="outpost" w:date="2019-03-18T22:04:00Z">
                  <w:rPr>
                    <w:lang w:eastAsia="ar-SA"/>
                  </w:rPr>
                </w:rPrChange>
              </w:rPr>
              <w:t>3</w:t>
            </w:r>
          </w:p>
        </w:tc>
        <w:tc>
          <w:tcPr>
            <w:tcW w:w="1134" w:type="dxa"/>
            <w:tcPrChange w:id="1798" w:author="outpost" w:date="2019-03-18T19:45:00Z">
              <w:tcPr>
                <w:tcW w:w="1134" w:type="dxa"/>
              </w:tcPr>
            </w:tcPrChange>
          </w:tcPr>
          <w:p w14:paraId="3C9B0A11" w14:textId="77777777" w:rsidR="004B2EA2" w:rsidRPr="00541650" w:rsidRDefault="004B2EA2" w:rsidP="004B2EA2">
            <w:pPr>
              <w:pStyle w:val="BodyText"/>
              <w:rPr>
                <w:rFonts w:cs="Arial"/>
                <w:lang w:eastAsia="ar-SA"/>
                <w:rPrChange w:id="1799" w:author="outpost" w:date="2019-03-18T22:04:00Z">
                  <w:rPr>
                    <w:lang w:eastAsia="ar-SA"/>
                  </w:rPr>
                </w:rPrChange>
              </w:rPr>
            </w:pPr>
            <w:r w:rsidRPr="00541650">
              <w:rPr>
                <w:rFonts w:cs="Arial"/>
                <w:lang w:eastAsia="ar-SA"/>
                <w:rPrChange w:id="1800" w:author="outpost" w:date="2019-03-18T22:04:00Z">
                  <w:rPr>
                    <w:lang w:eastAsia="ar-SA"/>
                  </w:rPr>
                </w:rPrChange>
              </w:rPr>
              <w:t>N</w:t>
            </w:r>
          </w:p>
        </w:tc>
        <w:tc>
          <w:tcPr>
            <w:tcW w:w="2976" w:type="dxa"/>
            <w:tcPrChange w:id="1801" w:author="outpost" w:date="2019-03-18T19:45:00Z">
              <w:tcPr>
                <w:tcW w:w="2976" w:type="dxa"/>
              </w:tcPr>
            </w:tcPrChange>
          </w:tcPr>
          <w:p w14:paraId="22DE0BD7" w14:textId="77777777" w:rsidR="004B2EA2" w:rsidRPr="00541650" w:rsidRDefault="004B2EA2" w:rsidP="004B2EA2">
            <w:pPr>
              <w:pStyle w:val="BodyText"/>
              <w:rPr>
                <w:rFonts w:cs="Arial"/>
                <w:lang w:eastAsia="ar-SA"/>
                <w:rPrChange w:id="1802" w:author="outpost" w:date="2019-03-18T22:04:00Z">
                  <w:rPr>
                    <w:lang w:eastAsia="ar-SA"/>
                  </w:rPr>
                </w:rPrChange>
              </w:rPr>
            </w:pPr>
          </w:p>
        </w:tc>
      </w:tr>
      <w:tr w:rsidR="004B2EA2" w14:paraId="314C5898" w14:textId="77777777" w:rsidTr="00E477DB">
        <w:tc>
          <w:tcPr>
            <w:tcW w:w="2681" w:type="dxa"/>
            <w:vAlign w:val="center"/>
            <w:tcPrChange w:id="1803" w:author="outpost" w:date="2019-03-18T19:45:00Z">
              <w:tcPr>
                <w:tcW w:w="2681" w:type="dxa"/>
                <w:vAlign w:val="bottom"/>
              </w:tcPr>
            </w:tcPrChange>
          </w:tcPr>
          <w:p w14:paraId="2916E471" w14:textId="77777777" w:rsidR="004B2EA2" w:rsidRPr="00541650" w:rsidRDefault="004B2EA2" w:rsidP="00E477DB">
            <w:pPr>
              <w:spacing w:before="0" w:after="0"/>
              <w:rPr>
                <w:rFonts w:cs="Arial"/>
                <w:color w:val="000000"/>
                <w:szCs w:val="22"/>
                <w:lang w:val="en-CA" w:eastAsia="en-CA"/>
                <w:rPrChange w:id="1804" w:author="outpost" w:date="2019-03-18T22:04:00Z">
                  <w:rPr>
                    <w:rFonts w:ascii="Calibri" w:hAnsi="Calibri" w:cs="Calibri"/>
                    <w:color w:val="000000"/>
                    <w:szCs w:val="22"/>
                    <w:lang w:val="en-CA" w:eastAsia="en-CA"/>
                  </w:rPr>
                </w:rPrChange>
              </w:rPr>
              <w:pPrChange w:id="1805" w:author="outpost" w:date="2019-03-18T19:45:00Z">
                <w:pPr>
                  <w:spacing w:before="0" w:after="0"/>
                </w:pPr>
              </w:pPrChange>
            </w:pPr>
            <w:r w:rsidRPr="00541650">
              <w:rPr>
                <w:rFonts w:cs="Arial"/>
                <w:color w:val="000000"/>
                <w:szCs w:val="22"/>
                <w:lang w:val="en-CA" w:eastAsia="en-CA"/>
                <w:rPrChange w:id="1806" w:author="outpost" w:date="2019-03-18T22:04:00Z">
                  <w:rPr>
                    <w:rFonts w:ascii="Calibri" w:hAnsi="Calibri" w:cs="Calibri"/>
                    <w:color w:val="000000"/>
                    <w:szCs w:val="22"/>
                    <w:lang w:val="en-CA" w:eastAsia="en-CA"/>
                  </w:rPr>
                </w:rPrChange>
              </w:rPr>
              <w:t>Arrondissement</w:t>
            </w:r>
          </w:p>
        </w:tc>
        <w:tc>
          <w:tcPr>
            <w:tcW w:w="1567" w:type="dxa"/>
            <w:tcPrChange w:id="1807" w:author="outpost" w:date="2019-03-18T19:45:00Z">
              <w:tcPr>
                <w:tcW w:w="1567" w:type="dxa"/>
              </w:tcPr>
            </w:tcPrChange>
          </w:tcPr>
          <w:p w14:paraId="6E467E04" w14:textId="77777777" w:rsidR="004B2EA2" w:rsidRPr="00541650" w:rsidRDefault="004B2EA2" w:rsidP="004B2EA2">
            <w:pPr>
              <w:pStyle w:val="BodyText"/>
              <w:rPr>
                <w:rFonts w:cs="Arial"/>
                <w:lang w:eastAsia="ar-SA"/>
                <w:rPrChange w:id="1808" w:author="outpost" w:date="2019-03-18T22:04:00Z">
                  <w:rPr>
                    <w:lang w:eastAsia="ar-SA"/>
                  </w:rPr>
                </w:rPrChange>
              </w:rPr>
            </w:pPr>
            <w:r w:rsidRPr="00541650">
              <w:rPr>
                <w:rFonts w:cs="Arial"/>
                <w:lang w:eastAsia="ar-SA"/>
                <w:rPrChange w:id="1809" w:author="outpost" w:date="2019-03-18T22:04:00Z">
                  <w:rPr>
                    <w:lang w:eastAsia="ar-SA"/>
                  </w:rPr>
                </w:rPrChange>
              </w:rPr>
              <w:t>VARCHAR</w:t>
            </w:r>
          </w:p>
        </w:tc>
        <w:tc>
          <w:tcPr>
            <w:tcW w:w="992" w:type="dxa"/>
            <w:tcPrChange w:id="1810" w:author="outpost" w:date="2019-03-18T19:45:00Z">
              <w:tcPr>
                <w:tcW w:w="992" w:type="dxa"/>
              </w:tcPr>
            </w:tcPrChange>
          </w:tcPr>
          <w:p w14:paraId="215D5DC9" w14:textId="77777777" w:rsidR="004B2EA2" w:rsidRPr="00541650" w:rsidRDefault="004B2EA2" w:rsidP="004B2EA2">
            <w:pPr>
              <w:pStyle w:val="BodyText"/>
              <w:rPr>
                <w:rFonts w:cs="Arial"/>
                <w:lang w:eastAsia="ar-SA"/>
                <w:rPrChange w:id="1811" w:author="outpost" w:date="2019-03-18T22:04:00Z">
                  <w:rPr>
                    <w:lang w:eastAsia="ar-SA"/>
                  </w:rPr>
                </w:rPrChange>
              </w:rPr>
            </w:pPr>
            <w:r w:rsidRPr="00541650">
              <w:rPr>
                <w:rFonts w:cs="Arial"/>
                <w:lang w:eastAsia="ar-SA"/>
                <w:rPrChange w:id="1812" w:author="outpost" w:date="2019-03-18T22:04:00Z">
                  <w:rPr>
                    <w:lang w:eastAsia="ar-SA"/>
                  </w:rPr>
                </w:rPrChange>
              </w:rPr>
              <w:t>30</w:t>
            </w:r>
          </w:p>
        </w:tc>
        <w:tc>
          <w:tcPr>
            <w:tcW w:w="1134" w:type="dxa"/>
            <w:tcPrChange w:id="1813" w:author="outpost" w:date="2019-03-18T19:45:00Z">
              <w:tcPr>
                <w:tcW w:w="1134" w:type="dxa"/>
              </w:tcPr>
            </w:tcPrChange>
          </w:tcPr>
          <w:p w14:paraId="15E3A517" w14:textId="77777777" w:rsidR="004B2EA2" w:rsidRPr="00541650" w:rsidRDefault="004B2EA2" w:rsidP="004B2EA2">
            <w:pPr>
              <w:pStyle w:val="BodyText"/>
              <w:rPr>
                <w:rFonts w:cs="Arial"/>
                <w:lang w:eastAsia="ar-SA"/>
                <w:rPrChange w:id="1814" w:author="outpost" w:date="2019-03-18T22:04:00Z">
                  <w:rPr>
                    <w:lang w:eastAsia="ar-SA"/>
                  </w:rPr>
                </w:rPrChange>
              </w:rPr>
            </w:pPr>
            <w:r w:rsidRPr="00541650">
              <w:rPr>
                <w:rFonts w:cs="Arial"/>
                <w:lang w:eastAsia="ar-SA"/>
                <w:rPrChange w:id="1815" w:author="outpost" w:date="2019-03-18T22:04:00Z">
                  <w:rPr>
                    <w:lang w:eastAsia="ar-SA"/>
                  </w:rPr>
                </w:rPrChange>
              </w:rPr>
              <w:t>N</w:t>
            </w:r>
          </w:p>
        </w:tc>
        <w:tc>
          <w:tcPr>
            <w:tcW w:w="2976" w:type="dxa"/>
            <w:tcPrChange w:id="1816" w:author="outpost" w:date="2019-03-18T19:45:00Z">
              <w:tcPr>
                <w:tcW w:w="2976" w:type="dxa"/>
              </w:tcPr>
            </w:tcPrChange>
          </w:tcPr>
          <w:p w14:paraId="59411841" w14:textId="77777777" w:rsidR="004B2EA2" w:rsidRPr="00541650" w:rsidRDefault="004B2EA2" w:rsidP="004B2EA2">
            <w:pPr>
              <w:pStyle w:val="BodyText"/>
              <w:rPr>
                <w:rFonts w:cs="Arial"/>
                <w:lang w:eastAsia="ar-SA"/>
                <w:rPrChange w:id="1817" w:author="outpost" w:date="2019-03-18T22:04:00Z">
                  <w:rPr>
                    <w:lang w:eastAsia="ar-SA"/>
                  </w:rPr>
                </w:rPrChange>
              </w:rPr>
            </w:pPr>
          </w:p>
        </w:tc>
      </w:tr>
      <w:tr w:rsidR="004B2EA2" w14:paraId="38897133" w14:textId="77777777" w:rsidTr="00E477DB">
        <w:tc>
          <w:tcPr>
            <w:tcW w:w="2681" w:type="dxa"/>
            <w:vAlign w:val="center"/>
            <w:tcPrChange w:id="1818" w:author="outpost" w:date="2019-03-18T19:45:00Z">
              <w:tcPr>
                <w:tcW w:w="2681" w:type="dxa"/>
                <w:vAlign w:val="bottom"/>
              </w:tcPr>
            </w:tcPrChange>
          </w:tcPr>
          <w:p w14:paraId="58EF9709" w14:textId="77777777" w:rsidR="004B2EA2" w:rsidRPr="00541650" w:rsidRDefault="004B2EA2" w:rsidP="00E477DB">
            <w:pPr>
              <w:spacing w:before="0" w:after="0"/>
              <w:rPr>
                <w:rFonts w:cs="Arial"/>
                <w:color w:val="000000"/>
                <w:szCs w:val="22"/>
                <w:lang w:val="en-CA" w:eastAsia="en-CA"/>
                <w:rPrChange w:id="1819" w:author="outpost" w:date="2019-03-18T22:04:00Z">
                  <w:rPr>
                    <w:rFonts w:ascii="Calibri" w:hAnsi="Calibri" w:cs="Calibri"/>
                    <w:color w:val="000000"/>
                    <w:szCs w:val="22"/>
                    <w:lang w:val="en-CA" w:eastAsia="en-CA"/>
                  </w:rPr>
                </w:rPrChange>
              </w:rPr>
              <w:pPrChange w:id="1820" w:author="outpost" w:date="2019-03-18T19:45:00Z">
                <w:pPr>
                  <w:spacing w:before="0" w:after="0"/>
                </w:pPr>
              </w:pPrChange>
            </w:pPr>
            <w:r w:rsidRPr="00541650">
              <w:rPr>
                <w:rFonts w:cs="Arial"/>
                <w:color w:val="000000"/>
                <w:szCs w:val="22"/>
                <w:lang w:val="en-CA" w:eastAsia="en-CA"/>
                <w:rPrChange w:id="1821" w:author="outpost" w:date="2019-03-18T22:04:00Z">
                  <w:rPr>
                    <w:rFonts w:ascii="Calibri" w:hAnsi="Calibri" w:cs="Calibri"/>
                    <w:color w:val="000000"/>
                    <w:szCs w:val="22"/>
                    <w:lang w:val="en-CA" w:eastAsia="en-CA"/>
                  </w:rPr>
                </w:rPrChange>
              </w:rPr>
              <w:t>MTM8_X</w:t>
            </w:r>
          </w:p>
        </w:tc>
        <w:tc>
          <w:tcPr>
            <w:tcW w:w="1567" w:type="dxa"/>
            <w:tcPrChange w:id="1822" w:author="outpost" w:date="2019-03-18T19:45:00Z">
              <w:tcPr>
                <w:tcW w:w="1567" w:type="dxa"/>
              </w:tcPr>
            </w:tcPrChange>
          </w:tcPr>
          <w:p w14:paraId="7A82099C" w14:textId="77777777" w:rsidR="004B2EA2" w:rsidRPr="00541650" w:rsidRDefault="004B2EA2" w:rsidP="004B2EA2">
            <w:pPr>
              <w:pStyle w:val="BodyText"/>
              <w:rPr>
                <w:rFonts w:cs="Arial"/>
                <w:lang w:eastAsia="ar-SA"/>
                <w:rPrChange w:id="1823" w:author="outpost" w:date="2019-03-18T22:04:00Z">
                  <w:rPr>
                    <w:lang w:eastAsia="ar-SA"/>
                  </w:rPr>
                </w:rPrChange>
              </w:rPr>
            </w:pPr>
            <w:r w:rsidRPr="00541650">
              <w:rPr>
                <w:rFonts w:cs="Arial"/>
                <w:lang w:eastAsia="ar-SA"/>
                <w:rPrChange w:id="1824" w:author="outpost" w:date="2019-03-18T22:04:00Z">
                  <w:rPr>
                    <w:lang w:eastAsia="ar-SA"/>
                  </w:rPr>
                </w:rPrChange>
              </w:rPr>
              <w:t>DECIMAL</w:t>
            </w:r>
          </w:p>
        </w:tc>
        <w:tc>
          <w:tcPr>
            <w:tcW w:w="992" w:type="dxa"/>
            <w:tcPrChange w:id="1825" w:author="outpost" w:date="2019-03-18T19:45:00Z">
              <w:tcPr>
                <w:tcW w:w="992" w:type="dxa"/>
              </w:tcPr>
            </w:tcPrChange>
          </w:tcPr>
          <w:p w14:paraId="69B7A19A" w14:textId="77777777" w:rsidR="004B2EA2" w:rsidRPr="00541650" w:rsidRDefault="004B2EA2" w:rsidP="004B2EA2">
            <w:pPr>
              <w:pStyle w:val="BodyText"/>
              <w:rPr>
                <w:rFonts w:cs="Arial"/>
                <w:lang w:eastAsia="ar-SA"/>
                <w:rPrChange w:id="1826" w:author="outpost" w:date="2019-03-18T22:04:00Z">
                  <w:rPr>
                    <w:lang w:eastAsia="ar-SA"/>
                  </w:rPr>
                </w:rPrChange>
              </w:rPr>
            </w:pPr>
            <w:r w:rsidRPr="00541650">
              <w:rPr>
                <w:rFonts w:cs="Arial"/>
                <w:lang w:eastAsia="ar-SA"/>
                <w:rPrChange w:id="1827" w:author="outpost" w:date="2019-03-18T22:04:00Z">
                  <w:rPr>
                    <w:lang w:eastAsia="ar-SA"/>
                  </w:rPr>
                </w:rPrChange>
              </w:rPr>
              <w:t>7,1</w:t>
            </w:r>
          </w:p>
        </w:tc>
        <w:tc>
          <w:tcPr>
            <w:tcW w:w="1134" w:type="dxa"/>
            <w:tcPrChange w:id="1828" w:author="outpost" w:date="2019-03-18T19:45:00Z">
              <w:tcPr>
                <w:tcW w:w="1134" w:type="dxa"/>
              </w:tcPr>
            </w:tcPrChange>
          </w:tcPr>
          <w:p w14:paraId="44BF7B91" w14:textId="77777777" w:rsidR="004B2EA2" w:rsidRPr="00541650" w:rsidRDefault="004B2EA2" w:rsidP="004B2EA2">
            <w:pPr>
              <w:pStyle w:val="BodyText"/>
              <w:rPr>
                <w:rFonts w:cs="Arial"/>
                <w:lang w:eastAsia="ar-SA"/>
                <w:rPrChange w:id="1829" w:author="outpost" w:date="2019-03-18T22:04:00Z">
                  <w:rPr>
                    <w:lang w:eastAsia="ar-SA"/>
                  </w:rPr>
                </w:rPrChange>
              </w:rPr>
            </w:pPr>
            <w:r w:rsidRPr="00541650">
              <w:rPr>
                <w:rFonts w:cs="Arial"/>
                <w:lang w:eastAsia="ar-SA"/>
                <w:rPrChange w:id="1830" w:author="outpost" w:date="2019-03-18T22:04:00Z">
                  <w:rPr>
                    <w:lang w:eastAsia="ar-SA"/>
                  </w:rPr>
                </w:rPrChange>
              </w:rPr>
              <w:t>N</w:t>
            </w:r>
          </w:p>
        </w:tc>
        <w:tc>
          <w:tcPr>
            <w:tcW w:w="2976" w:type="dxa"/>
            <w:tcPrChange w:id="1831" w:author="outpost" w:date="2019-03-18T19:45:00Z">
              <w:tcPr>
                <w:tcW w:w="2976" w:type="dxa"/>
              </w:tcPr>
            </w:tcPrChange>
          </w:tcPr>
          <w:p w14:paraId="00F455BA" w14:textId="4A0BF021" w:rsidR="004B2EA2" w:rsidRPr="00541650" w:rsidRDefault="00787888" w:rsidP="00E477DB">
            <w:pPr>
              <w:pStyle w:val="BodyText"/>
              <w:rPr>
                <w:rFonts w:cs="Arial"/>
                <w:lang w:eastAsia="ar-SA"/>
                <w:rPrChange w:id="1832" w:author="outpost" w:date="2019-03-18T22:04:00Z">
                  <w:rPr>
                    <w:lang w:eastAsia="ar-SA"/>
                  </w:rPr>
                </w:rPrChange>
              </w:rPr>
              <w:pPrChange w:id="1833" w:author="outpost" w:date="2019-03-18T19:43:00Z">
                <w:pPr>
                  <w:pStyle w:val="BodyText"/>
                </w:pPr>
              </w:pPrChange>
            </w:pPr>
            <w:ins w:id="1834" w:author="Fritz Gyger" w:date="2019-03-11T20:09:00Z">
              <w:del w:id="1835" w:author="outpost" w:date="2019-03-18T19:42:00Z">
                <w:r w:rsidRPr="00541650" w:rsidDel="00E477DB">
                  <w:rPr>
                    <w:rFonts w:cs="Arial"/>
                    <w:lang w:eastAsia="ar-SA"/>
                    <w:rPrChange w:id="1836" w:author="outpost" w:date="2019-03-18T22:04:00Z">
                      <w:rPr>
                        <w:lang w:eastAsia="ar-SA"/>
                      </w:rPr>
                    </w:rPrChange>
                  </w:rPr>
                  <w:delText>Unknown Ilia</w:delText>
                </w:r>
              </w:del>
            </w:ins>
            <w:ins w:id="1837" w:author="outpost" w:date="2019-03-18T19:42:00Z">
              <w:r w:rsidR="00E477DB" w:rsidRPr="00541650">
                <w:rPr>
                  <w:rFonts w:cs="Arial"/>
                  <w:lang w:eastAsia="ar-SA"/>
                  <w:rPrChange w:id="1838" w:author="outpost" w:date="2019-03-18T22:04:00Z">
                    <w:rPr>
                      <w:color w:val="FF0000"/>
                      <w:lang w:eastAsia="ar-SA"/>
                    </w:rPr>
                  </w:rPrChange>
                </w:rPr>
                <w:t>Not defined and no response following enquiry with City of Montreal</w:t>
              </w:r>
            </w:ins>
            <w:del w:id="1839" w:author="Fritz Gyger" w:date="2019-03-11T20:08:00Z">
              <w:r w:rsidR="004B2EA2" w:rsidRPr="00541650" w:rsidDel="00787888">
                <w:rPr>
                  <w:rFonts w:cs="Arial"/>
                  <w:lang w:eastAsia="ar-SA"/>
                  <w:rPrChange w:id="1840" w:author="outpost" w:date="2019-03-18T22:04:00Z">
                    <w:rPr>
                      <w:lang w:eastAsia="ar-SA"/>
                    </w:rPr>
                  </w:rPrChange>
                </w:rPr>
                <w:delText>??</w:delText>
              </w:r>
            </w:del>
          </w:p>
        </w:tc>
      </w:tr>
      <w:tr w:rsidR="004B2EA2" w14:paraId="6AD14F01" w14:textId="77777777" w:rsidTr="00E477DB">
        <w:tc>
          <w:tcPr>
            <w:tcW w:w="2681" w:type="dxa"/>
            <w:vAlign w:val="center"/>
            <w:tcPrChange w:id="1841" w:author="outpost" w:date="2019-03-18T19:45:00Z">
              <w:tcPr>
                <w:tcW w:w="2681" w:type="dxa"/>
                <w:vAlign w:val="bottom"/>
              </w:tcPr>
            </w:tcPrChange>
          </w:tcPr>
          <w:p w14:paraId="0BC886F3" w14:textId="77777777" w:rsidR="004B2EA2" w:rsidRPr="00541650" w:rsidRDefault="004B2EA2" w:rsidP="00E477DB">
            <w:pPr>
              <w:spacing w:before="0" w:after="0"/>
              <w:rPr>
                <w:rFonts w:cs="Arial"/>
                <w:color w:val="000000"/>
                <w:szCs w:val="22"/>
                <w:lang w:val="en-CA" w:eastAsia="en-CA"/>
                <w:rPrChange w:id="1842" w:author="outpost" w:date="2019-03-18T22:04:00Z">
                  <w:rPr>
                    <w:rFonts w:ascii="Calibri" w:hAnsi="Calibri" w:cs="Calibri"/>
                    <w:color w:val="000000"/>
                    <w:szCs w:val="22"/>
                    <w:lang w:val="en-CA" w:eastAsia="en-CA"/>
                  </w:rPr>
                </w:rPrChange>
              </w:rPr>
              <w:pPrChange w:id="1843" w:author="outpost" w:date="2019-03-18T19:45:00Z">
                <w:pPr>
                  <w:spacing w:before="0" w:after="0"/>
                </w:pPr>
              </w:pPrChange>
            </w:pPr>
            <w:r w:rsidRPr="00541650">
              <w:rPr>
                <w:rFonts w:cs="Arial"/>
                <w:color w:val="000000"/>
                <w:szCs w:val="22"/>
                <w:lang w:val="en-CA" w:eastAsia="en-CA"/>
                <w:rPrChange w:id="1844" w:author="outpost" w:date="2019-03-18T22:04:00Z">
                  <w:rPr>
                    <w:rFonts w:ascii="Calibri" w:hAnsi="Calibri" w:cs="Calibri"/>
                    <w:color w:val="000000"/>
                    <w:szCs w:val="22"/>
                    <w:lang w:val="en-CA" w:eastAsia="en-CA"/>
                  </w:rPr>
                </w:rPrChange>
              </w:rPr>
              <w:t>MTM8_Y</w:t>
            </w:r>
          </w:p>
        </w:tc>
        <w:tc>
          <w:tcPr>
            <w:tcW w:w="1567" w:type="dxa"/>
            <w:tcPrChange w:id="1845" w:author="outpost" w:date="2019-03-18T19:45:00Z">
              <w:tcPr>
                <w:tcW w:w="1567" w:type="dxa"/>
              </w:tcPr>
            </w:tcPrChange>
          </w:tcPr>
          <w:p w14:paraId="26EDD9EB" w14:textId="77777777" w:rsidR="004B2EA2" w:rsidRPr="00541650" w:rsidRDefault="004B2EA2" w:rsidP="004B2EA2">
            <w:pPr>
              <w:pStyle w:val="BodyText"/>
              <w:rPr>
                <w:rFonts w:cs="Arial"/>
                <w:lang w:eastAsia="ar-SA"/>
                <w:rPrChange w:id="1846" w:author="outpost" w:date="2019-03-18T22:04:00Z">
                  <w:rPr>
                    <w:lang w:eastAsia="ar-SA"/>
                  </w:rPr>
                </w:rPrChange>
              </w:rPr>
            </w:pPr>
            <w:r w:rsidRPr="00541650">
              <w:rPr>
                <w:rFonts w:cs="Arial"/>
                <w:lang w:eastAsia="ar-SA"/>
                <w:rPrChange w:id="1847" w:author="outpost" w:date="2019-03-18T22:04:00Z">
                  <w:rPr>
                    <w:lang w:eastAsia="ar-SA"/>
                  </w:rPr>
                </w:rPrChange>
              </w:rPr>
              <w:t>DECIMAL</w:t>
            </w:r>
          </w:p>
        </w:tc>
        <w:tc>
          <w:tcPr>
            <w:tcW w:w="992" w:type="dxa"/>
            <w:tcPrChange w:id="1848" w:author="outpost" w:date="2019-03-18T19:45:00Z">
              <w:tcPr>
                <w:tcW w:w="992" w:type="dxa"/>
              </w:tcPr>
            </w:tcPrChange>
          </w:tcPr>
          <w:p w14:paraId="0DCDC459" w14:textId="77777777" w:rsidR="004B2EA2" w:rsidRPr="00541650" w:rsidRDefault="004B2EA2" w:rsidP="004B2EA2">
            <w:pPr>
              <w:pStyle w:val="BodyText"/>
              <w:rPr>
                <w:rFonts w:cs="Arial"/>
                <w:lang w:eastAsia="ar-SA"/>
                <w:rPrChange w:id="1849" w:author="outpost" w:date="2019-03-18T22:04:00Z">
                  <w:rPr>
                    <w:lang w:eastAsia="ar-SA"/>
                  </w:rPr>
                </w:rPrChange>
              </w:rPr>
            </w:pPr>
            <w:r w:rsidRPr="00541650">
              <w:rPr>
                <w:rFonts w:cs="Arial"/>
                <w:lang w:eastAsia="ar-SA"/>
                <w:rPrChange w:id="1850" w:author="outpost" w:date="2019-03-18T22:04:00Z">
                  <w:rPr>
                    <w:lang w:eastAsia="ar-SA"/>
                  </w:rPr>
                </w:rPrChange>
              </w:rPr>
              <w:t>8,1</w:t>
            </w:r>
          </w:p>
        </w:tc>
        <w:tc>
          <w:tcPr>
            <w:tcW w:w="1134" w:type="dxa"/>
            <w:tcPrChange w:id="1851" w:author="outpost" w:date="2019-03-18T19:45:00Z">
              <w:tcPr>
                <w:tcW w:w="1134" w:type="dxa"/>
              </w:tcPr>
            </w:tcPrChange>
          </w:tcPr>
          <w:p w14:paraId="29F231BF" w14:textId="77777777" w:rsidR="004B2EA2" w:rsidRPr="00541650" w:rsidRDefault="004B2EA2" w:rsidP="004B2EA2">
            <w:pPr>
              <w:pStyle w:val="BodyText"/>
              <w:rPr>
                <w:rFonts w:cs="Arial"/>
                <w:lang w:eastAsia="ar-SA"/>
                <w:rPrChange w:id="1852" w:author="outpost" w:date="2019-03-18T22:04:00Z">
                  <w:rPr>
                    <w:lang w:eastAsia="ar-SA"/>
                  </w:rPr>
                </w:rPrChange>
              </w:rPr>
            </w:pPr>
            <w:r w:rsidRPr="00541650">
              <w:rPr>
                <w:rFonts w:cs="Arial"/>
                <w:lang w:eastAsia="ar-SA"/>
                <w:rPrChange w:id="1853" w:author="outpost" w:date="2019-03-18T22:04:00Z">
                  <w:rPr>
                    <w:lang w:eastAsia="ar-SA"/>
                  </w:rPr>
                </w:rPrChange>
              </w:rPr>
              <w:t>N</w:t>
            </w:r>
          </w:p>
        </w:tc>
        <w:tc>
          <w:tcPr>
            <w:tcW w:w="2976" w:type="dxa"/>
            <w:tcPrChange w:id="1854" w:author="outpost" w:date="2019-03-18T19:45:00Z">
              <w:tcPr>
                <w:tcW w:w="2976" w:type="dxa"/>
              </w:tcPr>
            </w:tcPrChange>
          </w:tcPr>
          <w:p w14:paraId="4B6B34B1" w14:textId="7F096C1A" w:rsidR="004B2EA2" w:rsidRPr="00541650" w:rsidRDefault="00E477DB" w:rsidP="004B2EA2">
            <w:pPr>
              <w:pStyle w:val="BodyText"/>
              <w:rPr>
                <w:rFonts w:cs="Arial"/>
                <w:lang w:eastAsia="ar-SA"/>
                <w:rPrChange w:id="1855" w:author="outpost" w:date="2019-03-18T22:04:00Z">
                  <w:rPr>
                    <w:lang w:eastAsia="ar-SA"/>
                  </w:rPr>
                </w:rPrChange>
              </w:rPr>
            </w:pPr>
            <w:ins w:id="1856" w:author="outpost" w:date="2019-03-18T19:43:00Z">
              <w:r w:rsidRPr="00541650">
                <w:rPr>
                  <w:rFonts w:cs="Arial"/>
                  <w:lang w:eastAsia="ar-SA"/>
                  <w:rPrChange w:id="1857" w:author="outpost" w:date="2019-03-18T22:04:00Z">
                    <w:rPr>
                      <w:color w:val="FF0000"/>
                      <w:lang w:eastAsia="ar-SA"/>
                    </w:rPr>
                  </w:rPrChange>
                </w:rPr>
                <w:t>Not defined and no response following enquiry with City of Montreal</w:t>
              </w:r>
            </w:ins>
            <w:ins w:id="1858" w:author="Fritz Gyger" w:date="2019-03-11T20:09:00Z">
              <w:del w:id="1859" w:author="outpost" w:date="2019-03-18T19:43:00Z">
                <w:r w:rsidR="00787888" w:rsidRPr="00541650" w:rsidDel="00E477DB">
                  <w:rPr>
                    <w:rFonts w:cs="Arial"/>
                    <w:lang w:eastAsia="ar-SA"/>
                    <w:rPrChange w:id="1860" w:author="outpost" w:date="2019-03-18T22:04:00Z">
                      <w:rPr>
                        <w:color w:val="FF0000"/>
                        <w:lang w:eastAsia="ar-SA"/>
                      </w:rPr>
                    </w:rPrChange>
                  </w:rPr>
                  <w:delText>Unknown Ilia</w:delText>
                </w:r>
              </w:del>
            </w:ins>
            <w:del w:id="1861" w:author="Fritz Gyger" w:date="2019-03-11T20:08:00Z">
              <w:r w:rsidR="004B2EA2" w:rsidRPr="00541650" w:rsidDel="00787888">
                <w:rPr>
                  <w:rFonts w:cs="Arial"/>
                  <w:lang w:eastAsia="ar-SA"/>
                  <w:rPrChange w:id="1862" w:author="outpost" w:date="2019-03-18T22:04:00Z">
                    <w:rPr>
                      <w:lang w:eastAsia="ar-SA"/>
                    </w:rPr>
                  </w:rPrChange>
                </w:rPr>
                <w:delText>??</w:delText>
              </w:r>
            </w:del>
          </w:p>
        </w:tc>
      </w:tr>
    </w:tbl>
    <w:p w14:paraId="4ECB05FA" w14:textId="77777777" w:rsidR="00222860" w:rsidRDefault="00222860">
      <w:pPr>
        <w:spacing w:before="0" w:after="0"/>
        <w:rPr>
          <w:ins w:id="1863" w:author="outpost" w:date="2019-03-18T21:56:00Z"/>
          <w:lang w:eastAsia="ar-SA"/>
        </w:rPr>
      </w:pPr>
      <w:ins w:id="1864" w:author="outpost" w:date="2019-03-18T21:56:00Z">
        <w:r>
          <w:rPr>
            <w:lang w:eastAsia="ar-SA"/>
          </w:rPr>
          <w:br w:type="page"/>
        </w:r>
      </w:ins>
    </w:p>
    <w:p w14:paraId="7E46820B" w14:textId="5DB13A16" w:rsidR="004B2EA2" w:rsidDel="00222860" w:rsidRDefault="004B2EA2" w:rsidP="004B2EA2">
      <w:pPr>
        <w:pStyle w:val="BodyText"/>
        <w:rPr>
          <w:del w:id="1865" w:author="outpost" w:date="2019-03-18T21:56:00Z"/>
          <w:lang w:eastAsia="ar-SA"/>
        </w:rPr>
      </w:pPr>
    </w:p>
    <w:p w14:paraId="342F9B5D" w14:textId="0B9FB895" w:rsidR="0048753C" w:rsidRPr="00E97D30" w:rsidDel="00222860" w:rsidRDefault="0048753C" w:rsidP="0048753C">
      <w:pPr>
        <w:pStyle w:val="BodyText"/>
        <w:rPr>
          <w:del w:id="1866" w:author="outpost" w:date="2019-03-18T21:56:00Z"/>
          <w:rFonts w:cs="Arial"/>
          <w:szCs w:val="22"/>
          <w:lang w:val="fr-CA" w:eastAsia="ar-SA"/>
        </w:rPr>
      </w:pPr>
      <w:del w:id="1867" w:author="outpost" w:date="2019-03-18T21:56:00Z">
        <w:r w:rsidRPr="00E97D30" w:rsidDel="00222860">
          <w:rPr>
            <w:rFonts w:cs="Arial"/>
            <w:b/>
            <w:color w:val="000000"/>
            <w:szCs w:val="22"/>
            <w:lang w:val="fr-CA" w:eastAsia="en-CA"/>
          </w:rPr>
          <w:delText>secteurs</w:delText>
        </w:r>
        <w:r w:rsidRPr="00E97D30" w:rsidDel="00222860">
          <w:rPr>
            <w:rFonts w:cs="Arial"/>
            <w:color w:val="000000"/>
            <w:szCs w:val="22"/>
            <w:lang w:val="fr-CA" w:eastAsia="en-CA"/>
          </w:rPr>
          <w:delText>_deneigement_saison_2018-2019</w:delText>
        </w:r>
        <w:r w:rsidRPr="00E97D30" w:rsidDel="00222860">
          <w:rPr>
            <w:rFonts w:cs="Arial"/>
            <w:szCs w:val="22"/>
            <w:lang w:val="fr-CA" w:eastAsia="ar-SA"/>
          </w:rPr>
          <w:delText>, csv file</w:delText>
        </w:r>
      </w:del>
    </w:p>
    <w:p w14:paraId="691947CE" w14:textId="69F9CEFE" w:rsidR="00222860" w:rsidRDefault="00222860" w:rsidP="00222860">
      <w:pPr>
        <w:pStyle w:val="Caption"/>
        <w:jc w:val="center"/>
        <w:rPr>
          <w:ins w:id="1868" w:author="outpost" w:date="2019-03-18T21:55:00Z"/>
        </w:rPr>
        <w:pPrChange w:id="1869" w:author="outpost" w:date="2019-03-18T21:56:00Z">
          <w:pPr/>
        </w:pPrChange>
      </w:pPr>
      <w:ins w:id="1870" w:author="outpost" w:date="2019-03-18T21:55:00Z">
        <w:r>
          <w:t xml:space="preserve">Table </w:t>
        </w:r>
        <w:r>
          <w:fldChar w:fldCharType="begin"/>
        </w:r>
        <w:r>
          <w:instrText xml:space="preserve"> SEQ Table \* ARABIC </w:instrText>
        </w:r>
      </w:ins>
      <w:r>
        <w:fldChar w:fldCharType="separate"/>
      </w:r>
      <w:ins w:id="1871" w:author="outpost" w:date="2019-03-18T22:04:00Z">
        <w:r w:rsidR="00541650">
          <w:rPr>
            <w:noProof/>
          </w:rPr>
          <w:t>2</w:t>
        </w:r>
      </w:ins>
      <w:ins w:id="1872" w:author="outpost" w:date="2019-03-18T21:55:00Z">
        <w:r>
          <w:fldChar w:fldCharType="end"/>
        </w:r>
        <w:r>
          <w:t xml:space="preserve"> </w:t>
        </w:r>
        <w:r w:rsidRPr="0053671A">
          <w:t>secteurs_deneigement_saison_2018-2019, csv file</w:t>
        </w:r>
      </w:ins>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541650" w:rsidRDefault="0048753C" w:rsidP="004B1FF4">
            <w:pPr>
              <w:spacing w:before="0" w:after="0"/>
              <w:rPr>
                <w:rFonts w:cs="Arial"/>
                <w:color w:val="000000"/>
                <w:szCs w:val="22"/>
                <w:lang w:val="en-CA" w:eastAsia="en-CA"/>
                <w:rPrChange w:id="1873" w:author="outpost" w:date="2019-03-18T22:04:00Z">
                  <w:rPr>
                    <w:rFonts w:ascii="Calibri" w:hAnsi="Calibri" w:cs="Calibri"/>
                    <w:color w:val="000000"/>
                    <w:szCs w:val="22"/>
                    <w:lang w:val="en-CA" w:eastAsia="en-CA"/>
                  </w:rPr>
                </w:rPrChange>
              </w:rPr>
            </w:pPr>
            <w:proofErr w:type="spellStart"/>
            <w:r w:rsidRPr="00541650">
              <w:rPr>
                <w:rFonts w:cs="Arial"/>
                <w:color w:val="000000"/>
                <w:szCs w:val="22"/>
                <w:lang w:val="en-CA" w:eastAsia="en-CA"/>
                <w:rPrChange w:id="1874" w:author="outpost" w:date="2019-03-18T22:04:00Z">
                  <w:rPr>
                    <w:rFonts w:ascii="Calibri" w:hAnsi="Calibri" w:cs="Calibri"/>
                    <w:color w:val="000000"/>
                    <w:szCs w:val="22"/>
                    <w:lang w:val="en-CA" w:eastAsia="en-CA"/>
                  </w:rPr>
                </w:rPrChange>
              </w:rPr>
              <w:t>IdenfiantSecteur</w:t>
            </w:r>
            <w:proofErr w:type="spellEnd"/>
          </w:p>
        </w:tc>
        <w:tc>
          <w:tcPr>
            <w:tcW w:w="1559" w:type="dxa"/>
          </w:tcPr>
          <w:p w14:paraId="074ED01C" w14:textId="77777777" w:rsidR="0048753C" w:rsidRPr="00541650" w:rsidRDefault="0048753C" w:rsidP="004B1FF4">
            <w:pPr>
              <w:pStyle w:val="BodyText"/>
              <w:rPr>
                <w:rFonts w:cs="Arial"/>
                <w:lang w:eastAsia="ar-SA"/>
                <w:rPrChange w:id="1875" w:author="outpost" w:date="2019-03-18T22:04:00Z">
                  <w:rPr>
                    <w:lang w:eastAsia="ar-SA"/>
                  </w:rPr>
                </w:rPrChange>
              </w:rPr>
            </w:pPr>
            <w:r w:rsidRPr="00541650">
              <w:rPr>
                <w:rFonts w:cs="Arial"/>
                <w:lang w:eastAsia="ar-SA"/>
                <w:rPrChange w:id="1876" w:author="outpost" w:date="2019-03-18T22:04:00Z">
                  <w:rPr>
                    <w:lang w:eastAsia="ar-SA"/>
                  </w:rPr>
                </w:rPrChange>
              </w:rPr>
              <w:t>INT</w:t>
            </w:r>
          </w:p>
        </w:tc>
        <w:tc>
          <w:tcPr>
            <w:tcW w:w="992" w:type="dxa"/>
          </w:tcPr>
          <w:p w14:paraId="75926A08" w14:textId="77777777" w:rsidR="0048753C" w:rsidRPr="00541650" w:rsidRDefault="0048753C" w:rsidP="004B1FF4">
            <w:pPr>
              <w:pStyle w:val="BodyText"/>
              <w:rPr>
                <w:rFonts w:cs="Arial"/>
                <w:lang w:eastAsia="ar-SA"/>
                <w:rPrChange w:id="1877" w:author="outpost" w:date="2019-03-18T22:04:00Z">
                  <w:rPr>
                    <w:lang w:eastAsia="ar-SA"/>
                  </w:rPr>
                </w:rPrChange>
              </w:rPr>
            </w:pPr>
          </w:p>
        </w:tc>
        <w:tc>
          <w:tcPr>
            <w:tcW w:w="1134" w:type="dxa"/>
          </w:tcPr>
          <w:p w14:paraId="0CFAA707" w14:textId="77777777" w:rsidR="0048753C" w:rsidRPr="00541650" w:rsidRDefault="0048753C" w:rsidP="00E477DB">
            <w:pPr>
              <w:pStyle w:val="BodyText"/>
              <w:jc w:val="center"/>
              <w:rPr>
                <w:rFonts w:cs="Arial"/>
                <w:lang w:eastAsia="ar-SA"/>
                <w:rPrChange w:id="1878" w:author="outpost" w:date="2019-03-18T22:04:00Z">
                  <w:rPr>
                    <w:lang w:eastAsia="ar-SA"/>
                  </w:rPr>
                </w:rPrChange>
              </w:rPr>
              <w:pPrChange w:id="1879" w:author="outpost" w:date="2019-03-18T19:43:00Z">
                <w:pPr>
                  <w:pStyle w:val="BodyText"/>
                </w:pPr>
              </w:pPrChange>
            </w:pPr>
            <w:r w:rsidRPr="00541650">
              <w:rPr>
                <w:rFonts w:cs="Arial"/>
                <w:lang w:eastAsia="ar-SA"/>
                <w:rPrChange w:id="1880" w:author="outpost" w:date="2019-03-18T22:04:00Z">
                  <w:rPr>
                    <w:lang w:eastAsia="ar-SA"/>
                  </w:rPr>
                </w:rPrChange>
              </w:rPr>
              <w:t>N</w:t>
            </w:r>
          </w:p>
        </w:tc>
        <w:tc>
          <w:tcPr>
            <w:tcW w:w="2976" w:type="dxa"/>
          </w:tcPr>
          <w:p w14:paraId="06E65D3C" w14:textId="77777777" w:rsidR="0048753C" w:rsidRPr="00541650" w:rsidRDefault="0048753C" w:rsidP="004B1FF4">
            <w:pPr>
              <w:pStyle w:val="BodyText"/>
              <w:rPr>
                <w:rFonts w:cs="Arial"/>
                <w:lang w:eastAsia="ar-SA"/>
                <w:rPrChange w:id="1881" w:author="outpost" w:date="2019-03-18T22:04:00Z">
                  <w:rPr>
                    <w:lang w:eastAsia="ar-SA"/>
                  </w:rPr>
                </w:rPrChange>
              </w:rPr>
            </w:pPr>
          </w:p>
        </w:tc>
      </w:tr>
      <w:tr w:rsidR="0048753C" w14:paraId="6219360A" w14:textId="77777777" w:rsidTr="004B1FF4">
        <w:tc>
          <w:tcPr>
            <w:tcW w:w="2689" w:type="dxa"/>
          </w:tcPr>
          <w:p w14:paraId="0CE028EC" w14:textId="77777777" w:rsidR="0048753C" w:rsidRPr="00541650" w:rsidRDefault="0048753C" w:rsidP="004B1FF4">
            <w:pPr>
              <w:pStyle w:val="BodyText"/>
              <w:rPr>
                <w:rFonts w:cs="Arial"/>
                <w:lang w:eastAsia="ar-SA"/>
                <w:rPrChange w:id="1882" w:author="outpost" w:date="2019-03-18T22:04:00Z">
                  <w:rPr>
                    <w:lang w:eastAsia="ar-SA"/>
                  </w:rPr>
                </w:rPrChange>
              </w:rPr>
            </w:pPr>
            <w:proofErr w:type="spellStart"/>
            <w:r w:rsidRPr="00541650">
              <w:rPr>
                <w:rFonts w:cs="Arial"/>
                <w:color w:val="000000"/>
                <w:szCs w:val="22"/>
                <w:lang w:val="en-CA" w:eastAsia="en-CA"/>
                <w:rPrChange w:id="1883" w:author="outpost" w:date="2019-03-18T22:04:00Z">
                  <w:rPr>
                    <w:rFonts w:ascii="Calibri" w:hAnsi="Calibri" w:cs="Calibri"/>
                    <w:color w:val="000000"/>
                    <w:szCs w:val="22"/>
                    <w:lang w:val="en-CA" w:eastAsia="en-CA"/>
                  </w:rPr>
                </w:rPrChange>
              </w:rPr>
              <w:t>NomSecteur</w:t>
            </w:r>
            <w:proofErr w:type="spellEnd"/>
          </w:p>
        </w:tc>
        <w:tc>
          <w:tcPr>
            <w:tcW w:w="1559" w:type="dxa"/>
          </w:tcPr>
          <w:p w14:paraId="0E8E9564" w14:textId="77777777" w:rsidR="0048753C" w:rsidRPr="00541650" w:rsidRDefault="0048753C" w:rsidP="004B1FF4">
            <w:pPr>
              <w:pStyle w:val="BodyText"/>
              <w:rPr>
                <w:rFonts w:cs="Arial"/>
                <w:lang w:eastAsia="ar-SA"/>
                <w:rPrChange w:id="1884" w:author="outpost" w:date="2019-03-18T22:04:00Z">
                  <w:rPr>
                    <w:lang w:eastAsia="ar-SA"/>
                  </w:rPr>
                </w:rPrChange>
              </w:rPr>
            </w:pPr>
            <w:r w:rsidRPr="00541650">
              <w:rPr>
                <w:rFonts w:cs="Arial"/>
                <w:lang w:eastAsia="ar-SA"/>
                <w:rPrChange w:id="1885" w:author="outpost" w:date="2019-03-18T22:04:00Z">
                  <w:rPr>
                    <w:lang w:eastAsia="ar-SA"/>
                  </w:rPr>
                </w:rPrChange>
              </w:rPr>
              <w:t>VARCHAR</w:t>
            </w:r>
          </w:p>
        </w:tc>
        <w:tc>
          <w:tcPr>
            <w:tcW w:w="992" w:type="dxa"/>
          </w:tcPr>
          <w:p w14:paraId="0F05E4E3" w14:textId="77777777" w:rsidR="0048753C" w:rsidRPr="00541650" w:rsidRDefault="0048753C" w:rsidP="004B1FF4">
            <w:pPr>
              <w:pStyle w:val="BodyText"/>
              <w:rPr>
                <w:rFonts w:cs="Arial"/>
                <w:lang w:eastAsia="ar-SA"/>
                <w:rPrChange w:id="1886" w:author="outpost" w:date="2019-03-18T22:04:00Z">
                  <w:rPr>
                    <w:lang w:eastAsia="ar-SA"/>
                  </w:rPr>
                </w:rPrChange>
              </w:rPr>
            </w:pPr>
            <w:r w:rsidRPr="00541650">
              <w:rPr>
                <w:rFonts w:cs="Arial"/>
                <w:lang w:eastAsia="ar-SA"/>
                <w:rPrChange w:id="1887" w:author="outpost" w:date="2019-03-18T22:04:00Z">
                  <w:rPr>
                    <w:lang w:eastAsia="ar-SA"/>
                  </w:rPr>
                </w:rPrChange>
              </w:rPr>
              <w:t>7</w:t>
            </w:r>
          </w:p>
        </w:tc>
        <w:tc>
          <w:tcPr>
            <w:tcW w:w="1134" w:type="dxa"/>
          </w:tcPr>
          <w:p w14:paraId="702A9DD9" w14:textId="77777777" w:rsidR="0048753C" w:rsidRPr="00541650" w:rsidRDefault="0048753C" w:rsidP="00E477DB">
            <w:pPr>
              <w:pStyle w:val="BodyText"/>
              <w:jc w:val="center"/>
              <w:rPr>
                <w:rFonts w:cs="Arial"/>
                <w:lang w:eastAsia="ar-SA"/>
                <w:rPrChange w:id="1888" w:author="outpost" w:date="2019-03-18T22:04:00Z">
                  <w:rPr>
                    <w:lang w:eastAsia="ar-SA"/>
                  </w:rPr>
                </w:rPrChange>
              </w:rPr>
              <w:pPrChange w:id="1889" w:author="outpost" w:date="2019-03-18T19:43:00Z">
                <w:pPr>
                  <w:pStyle w:val="BodyText"/>
                </w:pPr>
              </w:pPrChange>
            </w:pPr>
            <w:r w:rsidRPr="00541650">
              <w:rPr>
                <w:rFonts w:cs="Arial"/>
                <w:lang w:eastAsia="ar-SA"/>
                <w:rPrChange w:id="1890" w:author="outpost" w:date="2019-03-18T22:04:00Z">
                  <w:rPr>
                    <w:lang w:eastAsia="ar-SA"/>
                  </w:rPr>
                </w:rPrChange>
              </w:rPr>
              <w:t>N</w:t>
            </w:r>
          </w:p>
        </w:tc>
        <w:tc>
          <w:tcPr>
            <w:tcW w:w="2976" w:type="dxa"/>
          </w:tcPr>
          <w:p w14:paraId="2DF66F51" w14:textId="77777777" w:rsidR="0048753C" w:rsidRPr="00541650" w:rsidRDefault="0048753C" w:rsidP="004B1FF4">
            <w:pPr>
              <w:pStyle w:val="BodyText"/>
              <w:rPr>
                <w:rFonts w:cs="Arial"/>
                <w:lang w:eastAsia="ar-SA"/>
                <w:rPrChange w:id="1891" w:author="outpost" w:date="2019-03-18T22:04:00Z">
                  <w:rPr>
                    <w:lang w:eastAsia="ar-SA"/>
                  </w:rPr>
                </w:rPrChange>
              </w:rPr>
            </w:pPr>
          </w:p>
        </w:tc>
      </w:tr>
      <w:tr w:rsidR="0048753C" w14:paraId="600B22EB" w14:textId="77777777" w:rsidTr="004B1FF4">
        <w:tc>
          <w:tcPr>
            <w:tcW w:w="2689" w:type="dxa"/>
          </w:tcPr>
          <w:p w14:paraId="7C3AFFA3" w14:textId="77777777" w:rsidR="0048753C" w:rsidRPr="00541650" w:rsidRDefault="0048753C" w:rsidP="004B1FF4">
            <w:pPr>
              <w:pStyle w:val="BodyText"/>
              <w:rPr>
                <w:rFonts w:cs="Arial"/>
                <w:lang w:eastAsia="ar-SA"/>
                <w:rPrChange w:id="1892" w:author="outpost" w:date="2019-03-18T22:04:00Z">
                  <w:rPr>
                    <w:lang w:eastAsia="ar-SA"/>
                  </w:rPr>
                </w:rPrChange>
              </w:rPr>
            </w:pPr>
            <w:proofErr w:type="spellStart"/>
            <w:r w:rsidRPr="00541650">
              <w:rPr>
                <w:rFonts w:cs="Arial"/>
                <w:color w:val="000000"/>
                <w:szCs w:val="22"/>
                <w:lang w:val="en-CA" w:eastAsia="en-CA"/>
                <w:rPrChange w:id="1893" w:author="outpost" w:date="2019-03-18T22:04:00Z">
                  <w:rPr>
                    <w:rFonts w:ascii="Calibri" w:hAnsi="Calibri" w:cs="Calibri"/>
                    <w:color w:val="000000"/>
                    <w:szCs w:val="22"/>
                    <w:lang w:val="en-CA" w:eastAsia="en-CA"/>
                  </w:rPr>
                </w:rPrChange>
              </w:rPr>
              <w:t>IdentifiantArrondissement</w:t>
            </w:r>
            <w:proofErr w:type="spellEnd"/>
          </w:p>
        </w:tc>
        <w:tc>
          <w:tcPr>
            <w:tcW w:w="1559" w:type="dxa"/>
          </w:tcPr>
          <w:p w14:paraId="7E6E0087" w14:textId="77777777" w:rsidR="0048753C" w:rsidRPr="00541650" w:rsidRDefault="0048753C" w:rsidP="004B1FF4">
            <w:pPr>
              <w:pStyle w:val="BodyText"/>
              <w:rPr>
                <w:rFonts w:cs="Arial"/>
                <w:lang w:eastAsia="ar-SA"/>
                <w:rPrChange w:id="1894" w:author="outpost" w:date="2019-03-18T22:04:00Z">
                  <w:rPr>
                    <w:lang w:eastAsia="ar-SA"/>
                  </w:rPr>
                </w:rPrChange>
              </w:rPr>
            </w:pPr>
            <w:r w:rsidRPr="00541650">
              <w:rPr>
                <w:rFonts w:cs="Arial"/>
                <w:lang w:eastAsia="ar-SA"/>
                <w:rPrChange w:id="1895" w:author="outpost" w:date="2019-03-18T22:04:00Z">
                  <w:rPr>
                    <w:lang w:eastAsia="ar-SA"/>
                  </w:rPr>
                </w:rPrChange>
              </w:rPr>
              <w:t>INT</w:t>
            </w:r>
          </w:p>
        </w:tc>
        <w:tc>
          <w:tcPr>
            <w:tcW w:w="992" w:type="dxa"/>
          </w:tcPr>
          <w:p w14:paraId="5D174609" w14:textId="77777777" w:rsidR="0048753C" w:rsidRPr="00541650" w:rsidRDefault="0048753C" w:rsidP="004B1FF4">
            <w:pPr>
              <w:pStyle w:val="BodyText"/>
              <w:rPr>
                <w:rFonts w:cs="Arial"/>
                <w:lang w:eastAsia="ar-SA"/>
                <w:rPrChange w:id="1896" w:author="outpost" w:date="2019-03-18T22:04:00Z">
                  <w:rPr>
                    <w:lang w:eastAsia="ar-SA"/>
                  </w:rPr>
                </w:rPrChange>
              </w:rPr>
            </w:pPr>
          </w:p>
        </w:tc>
        <w:tc>
          <w:tcPr>
            <w:tcW w:w="1134" w:type="dxa"/>
          </w:tcPr>
          <w:p w14:paraId="60E69F02" w14:textId="77777777" w:rsidR="0048753C" w:rsidRPr="00541650" w:rsidRDefault="0048753C" w:rsidP="00E477DB">
            <w:pPr>
              <w:pStyle w:val="BodyText"/>
              <w:jc w:val="center"/>
              <w:rPr>
                <w:rFonts w:cs="Arial"/>
                <w:lang w:eastAsia="ar-SA"/>
                <w:rPrChange w:id="1897" w:author="outpost" w:date="2019-03-18T22:04:00Z">
                  <w:rPr>
                    <w:lang w:eastAsia="ar-SA"/>
                  </w:rPr>
                </w:rPrChange>
              </w:rPr>
              <w:pPrChange w:id="1898" w:author="outpost" w:date="2019-03-18T19:43:00Z">
                <w:pPr>
                  <w:pStyle w:val="BodyText"/>
                </w:pPr>
              </w:pPrChange>
            </w:pPr>
            <w:r w:rsidRPr="00541650">
              <w:rPr>
                <w:rFonts w:cs="Arial"/>
                <w:lang w:eastAsia="ar-SA"/>
                <w:rPrChange w:id="1899" w:author="outpost" w:date="2019-03-18T22:04:00Z">
                  <w:rPr>
                    <w:lang w:eastAsia="ar-SA"/>
                  </w:rPr>
                </w:rPrChange>
              </w:rPr>
              <w:t>N</w:t>
            </w:r>
          </w:p>
        </w:tc>
        <w:tc>
          <w:tcPr>
            <w:tcW w:w="2976" w:type="dxa"/>
          </w:tcPr>
          <w:p w14:paraId="0A6F0478" w14:textId="77777777" w:rsidR="0048753C" w:rsidRPr="00541650" w:rsidRDefault="0048753C" w:rsidP="004B1FF4">
            <w:pPr>
              <w:pStyle w:val="BodyText"/>
              <w:rPr>
                <w:rFonts w:cs="Arial"/>
                <w:lang w:eastAsia="ar-SA"/>
                <w:rPrChange w:id="1900" w:author="outpost" w:date="2019-03-18T22:04:00Z">
                  <w:rPr>
                    <w:lang w:eastAsia="ar-SA"/>
                  </w:rPr>
                </w:rPrChange>
              </w:rPr>
            </w:pPr>
          </w:p>
        </w:tc>
      </w:tr>
      <w:tr w:rsidR="0048753C" w14:paraId="339894B2" w14:textId="77777777" w:rsidTr="004B1FF4">
        <w:tc>
          <w:tcPr>
            <w:tcW w:w="2689" w:type="dxa"/>
          </w:tcPr>
          <w:p w14:paraId="26477B79" w14:textId="77777777" w:rsidR="0048753C" w:rsidRPr="00541650" w:rsidRDefault="0048753C" w:rsidP="004B1FF4">
            <w:pPr>
              <w:spacing w:before="0" w:after="0"/>
              <w:rPr>
                <w:rFonts w:cs="Arial"/>
                <w:color w:val="000000"/>
                <w:szCs w:val="22"/>
                <w:lang w:val="en-CA" w:eastAsia="en-CA"/>
                <w:rPrChange w:id="1901" w:author="outpost" w:date="2019-03-18T22:04:00Z">
                  <w:rPr>
                    <w:rFonts w:ascii="Calibri" w:hAnsi="Calibri" w:cs="Calibri"/>
                    <w:color w:val="000000"/>
                    <w:szCs w:val="22"/>
                    <w:lang w:val="en-CA" w:eastAsia="en-CA"/>
                  </w:rPr>
                </w:rPrChange>
              </w:rPr>
            </w:pPr>
            <w:proofErr w:type="spellStart"/>
            <w:r w:rsidRPr="00541650">
              <w:rPr>
                <w:rFonts w:cs="Arial"/>
                <w:color w:val="000000"/>
                <w:szCs w:val="22"/>
                <w:lang w:val="en-CA" w:eastAsia="en-CA"/>
                <w:rPrChange w:id="1902" w:author="outpost" w:date="2019-03-18T22:04:00Z">
                  <w:rPr>
                    <w:rFonts w:ascii="Calibri" w:hAnsi="Calibri" w:cs="Calibri"/>
                    <w:color w:val="000000"/>
                    <w:szCs w:val="22"/>
                    <w:lang w:val="en-CA" w:eastAsia="en-CA"/>
                  </w:rPr>
                </w:rPrChange>
              </w:rPr>
              <w:t>ArrondissementCode</w:t>
            </w:r>
            <w:proofErr w:type="spellEnd"/>
          </w:p>
        </w:tc>
        <w:tc>
          <w:tcPr>
            <w:tcW w:w="1559" w:type="dxa"/>
          </w:tcPr>
          <w:p w14:paraId="1F588C3A" w14:textId="77777777" w:rsidR="0048753C" w:rsidRPr="00541650" w:rsidRDefault="0048753C" w:rsidP="004B1FF4">
            <w:pPr>
              <w:pStyle w:val="BodyText"/>
              <w:rPr>
                <w:rFonts w:cs="Arial"/>
                <w:lang w:eastAsia="ar-SA"/>
                <w:rPrChange w:id="1903" w:author="outpost" w:date="2019-03-18T22:04:00Z">
                  <w:rPr>
                    <w:lang w:eastAsia="ar-SA"/>
                  </w:rPr>
                </w:rPrChange>
              </w:rPr>
            </w:pPr>
            <w:r w:rsidRPr="00541650">
              <w:rPr>
                <w:rFonts w:cs="Arial"/>
                <w:lang w:eastAsia="ar-SA"/>
                <w:rPrChange w:id="1904" w:author="outpost" w:date="2019-03-18T22:04:00Z">
                  <w:rPr>
                    <w:lang w:eastAsia="ar-SA"/>
                  </w:rPr>
                </w:rPrChange>
              </w:rPr>
              <w:t>CHAR</w:t>
            </w:r>
          </w:p>
        </w:tc>
        <w:tc>
          <w:tcPr>
            <w:tcW w:w="992" w:type="dxa"/>
          </w:tcPr>
          <w:p w14:paraId="23085A8C" w14:textId="77777777" w:rsidR="0048753C" w:rsidRPr="00541650" w:rsidRDefault="0048753C" w:rsidP="004B1FF4">
            <w:pPr>
              <w:pStyle w:val="BodyText"/>
              <w:rPr>
                <w:rFonts w:cs="Arial"/>
                <w:lang w:eastAsia="ar-SA"/>
                <w:rPrChange w:id="1905" w:author="outpost" w:date="2019-03-18T22:04:00Z">
                  <w:rPr>
                    <w:lang w:eastAsia="ar-SA"/>
                  </w:rPr>
                </w:rPrChange>
              </w:rPr>
            </w:pPr>
            <w:r w:rsidRPr="00541650">
              <w:rPr>
                <w:rFonts w:cs="Arial"/>
                <w:lang w:eastAsia="ar-SA"/>
                <w:rPrChange w:id="1906" w:author="outpost" w:date="2019-03-18T22:04:00Z">
                  <w:rPr>
                    <w:lang w:eastAsia="ar-SA"/>
                  </w:rPr>
                </w:rPrChange>
              </w:rPr>
              <w:t>3</w:t>
            </w:r>
          </w:p>
        </w:tc>
        <w:tc>
          <w:tcPr>
            <w:tcW w:w="1134" w:type="dxa"/>
          </w:tcPr>
          <w:p w14:paraId="12867FA9" w14:textId="77777777" w:rsidR="0048753C" w:rsidRPr="00541650" w:rsidRDefault="0048753C" w:rsidP="00E477DB">
            <w:pPr>
              <w:pStyle w:val="BodyText"/>
              <w:jc w:val="center"/>
              <w:rPr>
                <w:rFonts w:cs="Arial"/>
                <w:lang w:eastAsia="ar-SA"/>
                <w:rPrChange w:id="1907" w:author="outpost" w:date="2019-03-18T22:04:00Z">
                  <w:rPr>
                    <w:lang w:eastAsia="ar-SA"/>
                  </w:rPr>
                </w:rPrChange>
              </w:rPr>
              <w:pPrChange w:id="1908" w:author="outpost" w:date="2019-03-18T19:43:00Z">
                <w:pPr>
                  <w:pStyle w:val="BodyText"/>
                </w:pPr>
              </w:pPrChange>
            </w:pPr>
            <w:r w:rsidRPr="00541650">
              <w:rPr>
                <w:rFonts w:cs="Arial"/>
                <w:lang w:eastAsia="ar-SA"/>
                <w:rPrChange w:id="1909" w:author="outpost" w:date="2019-03-18T22:04:00Z">
                  <w:rPr>
                    <w:lang w:eastAsia="ar-SA"/>
                  </w:rPr>
                </w:rPrChange>
              </w:rPr>
              <w:t>N</w:t>
            </w:r>
          </w:p>
        </w:tc>
        <w:tc>
          <w:tcPr>
            <w:tcW w:w="2976" w:type="dxa"/>
          </w:tcPr>
          <w:p w14:paraId="4CDC1EDB" w14:textId="77777777" w:rsidR="0048753C" w:rsidRPr="00541650" w:rsidRDefault="0048753C" w:rsidP="004B1FF4">
            <w:pPr>
              <w:pStyle w:val="BodyText"/>
              <w:rPr>
                <w:rFonts w:cs="Arial"/>
                <w:lang w:eastAsia="ar-SA"/>
                <w:rPrChange w:id="1910" w:author="outpost" w:date="2019-03-18T22:04:00Z">
                  <w:rPr>
                    <w:lang w:eastAsia="ar-SA"/>
                  </w:rPr>
                </w:rPrChange>
              </w:rPr>
            </w:pPr>
          </w:p>
        </w:tc>
      </w:tr>
      <w:tr w:rsidR="0048753C" w14:paraId="28B77235" w14:textId="77777777" w:rsidTr="004B1FF4">
        <w:tc>
          <w:tcPr>
            <w:tcW w:w="2689" w:type="dxa"/>
          </w:tcPr>
          <w:p w14:paraId="7F8D4208" w14:textId="77777777" w:rsidR="0048753C" w:rsidRPr="00541650" w:rsidRDefault="0048753C" w:rsidP="004B1FF4">
            <w:pPr>
              <w:spacing w:before="0" w:after="0"/>
              <w:rPr>
                <w:rFonts w:cs="Arial"/>
                <w:color w:val="000000"/>
                <w:szCs w:val="22"/>
                <w:lang w:val="en-CA" w:eastAsia="en-CA"/>
                <w:rPrChange w:id="1911" w:author="outpost" w:date="2019-03-18T22:04:00Z">
                  <w:rPr>
                    <w:rFonts w:ascii="Calibri" w:hAnsi="Calibri" w:cs="Calibri"/>
                    <w:color w:val="000000"/>
                    <w:szCs w:val="22"/>
                    <w:lang w:val="en-CA" w:eastAsia="en-CA"/>
                  </w:rPr>
                </w:rPrChange>
              </w:rPr>
            </w:pPr>
            <w:r w:rsidRPr="00541650">
              <w:rPr>
                <w:rFonts w:cs="Arial"/>
                <w:color w:val="000000"/>
                <w:szCs w:val="22"/>
                <w:lang w:val="en-CA" w:eastAsia="en-CA"/>
                <w:rPrChange w:id="1912" w:author="outpost" w:date="2019-03-18T22:04:00Z">
                  <w:rPr>
                    <w:rFonts w:ascii="Calibri" w:hAnsi="Calibri" w:cs="Calibri"/>
                    <w:color w:val="000000"/>
                    <w:szCs w:val="22"/>
                    <w:lang w:val="en-CA" w:eastAsia="en-CA"/>
                  </w:rPr>
                </w:rPrChange>
              </w:rPr>
              <w:t>Arrondissement</w:t>
            </w:r>
          </w:p>
        </w:tc>
        <w:tc>
          <w:tcPr>
            <w:tcW w:w="1559" w:type="dxa"/>
          </w:tcPr>
          <w:p w14:paraId="692B3726" w14:textId="77777777" w:rsidR="0048753C" w:rsidRPr="00541650" w:rsidRDefault="0048753C" w:rsidP="004B1FF4">
            <w:pPr>
              <w:pStyle w:val="BodyText"/>
              <w:rPr>
                <w:rFonts w:cs="Arial"/>
                <w:lang w:eastAsia="ar-SA"/>
                <w:rPrChange w:id="1913" w:author="outpost" w:date="2019-03-18T22:04:00Z">
                  <w:rPr>
                    <w:lang w:eastAsia="ar-SA"/>
                  </w:rPr>
                </w:rPrChange>
              </w:rPr>
            </w:pPr>
            <w:r w:rsidRPr="00541650">
              <w:rPr>
                <w:rFonts w:cs="Arial"/>
                <w:lang w:eastAsia="ar-SA"/>
                <w:rPrChange w:id="1914" w:author="outpost" w:date="2019-03-18T22:04:00Z">
                  <w:rPr>
                    <w:lang w:eastAsia="ar-SA"/>
                  </w:rPr>
                </w:rPrChange>
              </w:rPr>
              <w:t>VARCHAR</w:t>
            </w:r>
          </w:p>
        </w:tc>
        <w:tc>
          <w:tcPr>
            <w:tcW w:w="992" w:type="dxa"/>
          </w:tcPr>
          <w:p w14:paraId="39EF8B97" w14:textId="77777777" w:rsidR="0048753C" w:rsidRPr="00541650" w:rsidRDefault="0048753C" w:rsidP="004B1FF4">
            <w:pPr>
              <w:pStyle w:val="BodyText"/>
              <w:rPr>
                <w:rFonts w:cs="Arial"/>
                <w:lang w:eastAsia="ar-SA"/>
                <w:rPrChange w:id="1915" w:author="outpost" w:date="2019-03-18T22:04:00Z">
                  <w:rPr>
                    <w:lang w:eastAsia="ar-SA"/>
                  </w:rPr>
                </w:rPrChange>
              </w:rPr>
            </w:pPr>
            <w:r w:rsidRPr="00541650">
              <w:rPr>
                <w:rFonts w:cs="Arial"/>
                <w:lang w:eastAsia="ar-SA"/>
                <w:rPrChange w:id="1916" w:author="outpost" w:date="2019-03-18T22:04:00Z">
                  <w:rPr>
                    <w:lang w:eastAsia="ar-SA"/>
                  </w:rPr>
                </w:rPrChange>
              </w:rPr>
              <w:t>30</w:t>
            </w:r>
          </w:p>
        </w:tc>
        <w:tc>
          <w:tcPr>
            <w:tcW w:w="1134" w:type="dxa"/>
          </w:tcPr>
          <w:p w14:paraId="35CAF114" w14:textId="77777777" w:rsidR="0048753C" w:rsidRPr="00541650" w:rsidRDefault="0048753C" w:rsidP="00E477DB">
            <w:pPr>
              <w:pStyle w:val="BodyText"/>
              <w:jc w:val="center"/>
              <w:rPr>
                <w:rFonts w:cs="Arial"/>
                <w:lang w:eastAsia="ar-SA"/>
                <w:rPrChange w:id="1917" w:author="outpost" w:date="2019-03-18T22:04:00Z">
                  <w:rPr>
                    <w:lang w:eastAsia="ar-SA"/>
                  </w:rPr>
                </w:rPrChange>
              </w:rPr>
              <w:pPrChange w:id="1918" w:author="outpost" w:date="2019-03-18T19:43:00Z">
                <w:pPr>
                  <w:pStyle w:val="BodyText"/>
                </w:pPr>
              </w:pPrChange>
            </w:pPr>
            <w:r w:rsidRPr="00541650">
              <w:rPr>
                <w:rFonts w:cs="Arial"/>
                <w:lang w:eastAsia="ar-SA"/>
                <w:rPrChange w:id="1919" w:author="outpost" w:date="2019-03-18T22:04:00Z">
                  <w:rPr>
                    <w:lang w:eastAsia="ar-SA"/>
                  </w:rPr>
                </w:rPrChange>
              </w:rPr>
              <w:t>N</w:t>
            </w:r>
          </w:p>
        </w:tc>
        <w:tc>
          <w:tcPr>
            <w:tcW w:w="2976" w:type="dxa"/>
          </w:tcPr>
          <w:p w14:paraId="458F6235" w14:textId="77777777" w:rsidR="0048753C" w:rsidRPr="00541650" w:rsidRDefault="0048753C" w:rsidP="004B1FF4">
            <w:pPr>
              <w:pStyle w:val="BodyText"/>
              <w:rPr>
                <w:rFonts w:cs="Arial"/>
                <w:lang w:eastAsia="ar-SA"/>
                <w:rPrChange w:id="1920" w:author="outpost" w:date="2019-03-18T22:04:00Z">
                  <w:rPr>
                    <w:lang w:eastAsia="ar-SA"/>
                  </w:rPr>
                </w:rPrChange>
              </w:rPr>
            </w:pPr>
          </w:p>
        </w:tc>
      </w:tr>
    </w:tbl>
    <w:p w14:paraId="20A524C3" w14:textId="71B147BE" w:rsidR="0048753C" w:rsidDel="00D362A9" w:rsidRDefault="0048753C" w:rsidP="00962E90">
      <w:pPr>
        <w:pStyle w:val="BodyText"/>
        <w:ind w:right="-138"/>
        <w:rPr>
          <w:moveFrom w:id="1921" w:author="outpost" w:date="2019-03-18T21:59:00Z"/>
          <w:lang w:eastAsia="ar-SA"/>
        </w:rPr>
      </w:pPr>
      <w:moveFromRangeStart w:id="1922" w:author="outpost" w:date="2019-03-18T21:59:00Z" w:name="move3838808"/>
      <w:moveFrom w:id="1923" w:author="outpost" w:date="2019-03-18T21:59:00Z">
        <w:r w:rsidDel="00D362A9">
          <w:rPr>
            <w:b/>
            <w:lang w:eastAsia="ar-SA"/>
          </w:rPr>
          <w:t>D</w:t>
        </w:r>
        <w:r w:rsidRPr="0048753C" w:rsidDel="00D362A9">
          <w:rPr>
            <w:b/>
            <w:lang w:eastAsia="ar-SA"/>
          </w:rPr>
          <w:t xml:space="preserve">ata dictionary: </w:t>
        </w:r>
        <w:ins w:id="1924" w:author="Fritz Gyger" w:date="2019-03-17T15:24:00Z">
          <w:r w:rsidR="00962E90" w:rsidRPr="00962E90" w:rsidDel="00D362A9">
            <w:rPr>
              <w:lang w:eastAsia="ar-SA"/>
              <w:rPrChange w:id="1925" w:author="Fritz Gyger" w:date="2019-03-17T15:24:00Z">
                <w:rPr>
                  <w:b/>
                  <w:lang w:eastAsia="ar-SA"/>
                </w:rPr>
              </w:rPrChange>
            </w:rPr>
            <w:t>[9]</w:t>
          </w:r>
          <w:r w:rsidR="00962E90" w:rsidDel="00D362A9">
            <w:rPr>
              <w:b/>
              <w:lang w:eastAsia="ar-SA"/>
            </w:rPr>
            <w:t xml:space="preserve"> </w:t>
          </w:r>
        </w:ins>
        <w:r w:rsidR="00E477DB" w:rsidDel="00D362A9">
          <w:fldChar w:fldCharType="begin"/>
        </w:r>
        <w:r w:rsidR="00E477DB" w:rsidDel="00D362A9">
          <w:instrText xml:space="preserve"> HYPERLINK "http://donnees.ville.montreal.qc.ca/dataset/contrats-transaction-deneigement" </w:instrText>
        </w:r>
        <w:r w:rsidR="00E477DB" w:rsidDel="00D362A9">
          <w:fldChar w:fldCharType="separate"/>
        </w:r>
        <w:r w:rsidRPr="003E4AAA" w:rsidDel="00D362A9">
          <w:rPr>
            <w:rStyle w:val="Hyperlink"/>
            <w:lang w:eastAsia="ar-SA"/>
          </w:rPr>
          <w:t>http://donnees.ville.montreal.qc.ca/dataset/contrats-transaction-deneigement</w:t>
        </w:r>
        <w:r w:rsidR="00E477DB" w:rsidDel="00D362A9">
          <w:rPr>
            <w:rStyle w:val="Hyperlink"/>
            <w:lang w:eastAsia="ar-SA"/>
          </w:rPr>
          <w:fldChar w:fldCharType="end"/>
        </w:r>
      </w:moveFrom>
    </w:p>
    <w:p w14:paraId="7A800795" w14:textId="3C935B07" w:rsidR="004B2EA2" w:rsidRPr="0048753C" w:rsidRDefault="004B2EA2" w:rsidP="004B2EA2">
      <w:pPr>
        <w:pStyle w:val="BodyText"/>
        <w:rPr>
          <w:lang w:val="fr-CA" w:eastAsia="ar-SA"/>
        </w:rPr>
      </w:pPr>
      <w:moveFrom w:id="1926" w:author="outpost" w:date="2019-03-18T21:59:00Z">
        <w:r w:rsidRPr="0048753C" w:rsidDel="00D362A9">
          <w:rPr>
            <w:b/>
            <w:lang w:val="fr-CA" w:eastAsia="ar-SA"/>
          </w:rPr>
          <w:t>contrats</w:t>
        </w:r>
        <w:r w:rsidRPr="0048753C" w:rsidDel="00D362A9">
          <w:rPr>
            <w:lang w:val="fr-CA" w:eastAsia="ar-SA"/>
          </w:rPr>
          <w:t>_deneigement_saison_2018-2019, csv file</w:t>
        </w:r>
      </w:moveFrom>
      <w:moveFromRangeEnd w:id="1922"/>
    </w:p>
    <w:p w14:paraId="236E254D" w14:textId="1BC04066" w:rsidR="009348E2" w:rsidRDefault="009348E2" w:rsidP="009348E2">
      <w:pPr>
        <w:pStyle w:val="Caption"/>
        <w:jc w:val="center"/>
        <w:rPr>
          <w:ins w:id="1927" w:author="outpost" w:date="2019-03-18T22:02:00Z"/>
        </w:rPr>
        <w:pPrChange w:id="1928" w:author="outpost" w:date="2019-03-18T22:02:00Z">
          <w:pPr/>
        </w:pPrChange>
      </w:pPr>
      <w:ins w:id="1929" w:author="outpost" w:date="2019-03-18T22:02:00Z">
        <w:r>
          <w:t xml:space="preserve">Table </w:t>
        </w:r>
        <w:r>
          <w:fldChar w:fldCharType="begin"/>
        </w:r>
        <w:r>
          <w:instrText xml:space="preserve"> SEQ Table \* ARABIC </w:instrText>
        </w:r>
      </w:ins>
      <w:r>
        <w:fldChar w:fldCharType="separate"/>
      </w:r>
      <w:ins w:id="1930" w:author="outpost" w:date="2019-03-18T22:04:00Z">
        <w:r w:rsidR="00541650">
          <w:rPr>
            <w:noProof/>
          </w:rPr>
          <w:t>3</w:t>
        </w:r>
      </w:ins>
      <w:ins w:id="1931" w:author="outpost" w:date="2019-03-18T22:02:00Z">
        <w:r>
          <w:fldChar w:fldCharType="end"/>
        </w:r>
        <w:r>
          <w:t xml:space="preserve"> </w:t>
        </w:r>
        <w:r w:rsidRPr="00B46B67">
          <w:t>contrats_deneigement_saison_2018-2019, csv file</w:t>
        </w:r>
      </w:ins>
    </w:p>
    <w:tbl>
      <w:tblPr>
        <w:tblStyle w:val="TableGrid"/>
        <w:tblW w:w="0" w:type="auto"/>
        <w:tblLook w:val="04A0" w:firstRow="1" w:lastRow="0" w:firstColumn="1" w:lastColumn="0" w:noHBand="0" w:noVBand="1"/>
      </w:tblPr>
      <w:tblGrid>
        <w:gridCol w:w="2681"/>
        <w:gridCol w:w="1567"/>
        <w:gridCol w:w="992"/>
        <w:gridCol w:w="1134"/>
        <w:gridCol w:w="2976"/>
        <w:tblGridChange w:id="1932">
          <w:tblGrid>
            <w:gridCol w:w="2681"/>
            <w:gridCol w:w="1567"/>
            <w:gridCol w:w="992"/>
            <w:gridCol w:w="1134"/>
            <w:gridCol w:w="2976"/>
          </w:tblGrid>
        </w:tblGridChange>
      </w:tblGrid>
      <w:tr w:rsidR="004B2EA2" w:rsidRPr="00541650" w14:paraId="02278683" w14:textId="77777777" w:rsidTr="004B2EA2">
        <w:tc>
          <w:tcPr>
            <w:tcW w:w="2681" w:type="dxa"/>
          </w:tcPr>
          <w:p w14:paraId="1CAFC88E" w14:textId="77777777" w:rsidR="004B2EA2" w:rsidRPr="00541650" w:rsidRDefault="004B2EA2" w:rsidP="004B2EA2">
            <w:pPr>
              <w:pStyle w:val="BodyText"/>
              <w:rPr>
                <w:rFonts w:cs="Arial"/>
                <w:b/>
                <w:lang w:eastAsia="ar-SA"/>
                <w:rPrChange w:id="1933" w:author="outpost" w:date="2019-03-18T22:04:00Z">
                  <w:rPr>
                    <w:b/>
                    <w:lang w:eastAsia="ar-SA"/>
                  </w:rPr>
                </w:rPrChange>
              </w:rPr>
            </w:pPr>
            <w:r w:rsidRPr="00541650">
              <w:rPr>
                <w:rFonts w:cs="Arial"/>
                <w:b/>
                <w:lang w:eastAsia="ar-SA"/>
                <w:rPrChange w:id="1934" w:author="outpost" w:date="2019-03-18T22:04:00Z">
                  <w:rPr>
                    <w:b/>
                    <w:lang w:eastAsia="ar-SA"/>
                  </w:rPr>
                </w:rPrChange>
              </w:rPr>
              <w:t>Name</w:t>
            </w:r>
          </w:p>
        </w:tc>
        <w:tc>
          <w:tcPr>
            <w:tcW w:w="1567" w:type="dxa"/>
          </w:tcPr>
          <w:p w14:paraId="1EADB8F1" w14:textId="77777777" w:rsidR="004B2EA2" w:rsidRPr="00541650" w:rsidRDefault="004B2EA2" w:rsidP="004B2EA2">
            <w:pPr>
              <w:pStyle w:val="BodyText"/>
              <w:rPr>
                <w:rFonts w:cs="Arial"/>
                <w:b/>
                <w:lang w:eastAsia="ar-SA"/>
                <w:rPrChange w:id="1935" w:author="outpost" w:date="2019-03-18T22:04:00Z">
                  <w:rPr>
                    <w:b/>
                    <w:lang w:eastAsia="ar-SA"/>
                  </w:rPr>
                </w:rPrChange>
              </w:rPr>
            </w:pPr>
            <w:r w:rsidRPr="00541650">
              <w:rPr>
                <w:rFonts w:cs="Arial"/>
                <w:b/>
                <w:lang w:eastAsia="ar-SA"/>
                <w:rPrChange w:id="1936" w:author="outpost" w:date="2019-03-18T22:04:00Z">
                  <w:rPr>
                    <w:b/>
                    <w:lang w:eastAsia="ar-SA"/>
                  </w:rPr>
                </w:rPrChange>
              </w:rPr>
              <w:t>Type</w:t>
            </w:r>
          </w:p>
        </w:tc>
        <w:tc>
          <w:tcPr>
            <w:tcW w:w="992" w:type="dxa"/>
          </w:tcPr>
          <w:p w14:paraId="099CC8BA" w14:textId="77777777" w:rsidR="004B2EA2" w:rsidRPr="00541650" w:rsidRDefault="004B2EA2" w:rsidP="004B2EA2">
            <w:pPr>
              <w:pStyle w:val="BodyText"/>
              <w:rPr>
                <w:rFonts w:cs="Arial"/>
                <w:b/>
                <w:lang w:eastAsia="ar-SA"/>
                <w:rPrChange w:id="1937" w:author="outpost" w:date="2019-03-18T22:04:00Z">
                  <w:rPr>
                    <w:b/>
                    <w:lang w:eastAsia="ar-SA"/>
                  </w:rPr>
                </w:rPrChange>
              </w:rPr>
            </w:pPr>
            <w:r w:rsidRPr="00541650">
              <w:rPr>
                <w:rFonts w:cs="Arial"/>
                <w:b/>
                <w:lang w:eastAsia="ar-SA"/>
                <w:rPrChange w:id="1938" w:author="outpost" w:date="2019-03-18T22:04:00Z">
                  <w:rPr>
                    <w:b/>
                    <w:lang w:eastAsia="ar-SA"/>
                  </w:rPr>
                </w:rPrChange>
              </w:rPr>
              <w:t>Length</w:t>
            </w:r>
          </w:p>
        </w:tc>
        <w:tc>
          <w:tcPr>
            <w:tcW w:w="1134" w:type="dxa"/>
          </w:tcPr>
          <w:p w14:paraId="5ECD2C82" w14:textId="77777777" w:rsidR="004B2EA2" w:rsidRPr="00541650" w:rsidRDefault="004B2EA2" w:rsidP="004B2EA2">
            <w:pPr>
              <w:pStyle w:val="BodyText"/>
              <w:rPr>
                <w:rFonts w:cs="Arial"/>
                <w:b/>
                <w:lang w:eastAsia="ar-SA"/>
                <w:rPrChange w:id="1939" w:author="outpost" w:date="2019-03-18T22:04:00Z">
                  <w:rPr>
                    <w:b/>
                    <w:lang w:eastAsia="ar-SA"/>
                  </w:rPr>
                </w:rPrChange>
              </w:rPr>
            </w:pPr>
            <w:proofErr w:type="spellStart"/>
            <w:r w:rsidRPr="00541650">
              <w:rPr>
                <w:rFonts w:cs="Arial"/>
                <w:b/>
                <w:lang w:eastAsia="ar-SA"/>
                <w:rPrChange w:id="1940" w:author="outpost" w:date="2019-03-18T22:04:00Z">
                  <w:rPr>
                    <w:b/>
                    <w:lang w:eastAsia="ar-SA"/>
                  </w:rPr>
                </w:rPrChange>
              </w:rPr>
              <w:t>Nullable</w:t>
            </w:r>
            <w:proofErr w:type="spellEnd"/>
          </w:p>
        </w:tc>
        <w:tc>
          <w:tcPr>
            <w:tcW w:w="2976" w:type="dxa"/>
          </w:tcPr>
          <w:p w14:paraId="00316620" w14:textId="77777777" w:rsidR="004B2EA2" w:rsidRPr="00541650" w:rsidRDefault="004B2EA2" w:rsidP="004B2EA2">
            <w:pPr>
              <w:pStyle w:val="BodyText"/>
              <w:rPr>
                <w:rFonts w:cs="Arial"/>
                <w:b/>
                <w:lang w:eastAsia="ar-SA"/>
                <w:rPrChange w:id="1941" w:author="outpost" w:date="2019-03-18T22:04:00Z">
                  <w:rPr>
                    <w:b/>
                    <w:lang w:eastAsia="ar-SA"/>
                  </w:rPr>
                </w:rPrChange>
              </w:rPr>
            </w:pPr>
            <w:r w:rsidRPr="00541650">
              <w:rPr>
                <w:rFonts w:cs="Arial"/>
                <w:b/>
                <w:lang w:eastAsia="ar-SA"/>
                <w:rPrChange w:id="1942" w:author="outpost" w:date="2019-03-18T22:04:00Z">
                  <w:rPr>
                    <w:b/>
                    <w:lang w:eastAsia="ar-SA"/>
                  </w:rPr>
                </w:rPrChange>
              </w:rPr>
              <w:t>Comments</w:t>
            </w:r>
          </w:p>
        </w:tc>
      </w:tr>
      <w:tr w:rsidR="004B2EA2" w:rsidRPr="00541650" w14:paraId="6DC181CA" w14:textId="77777777" w:rsidTr="00E477DB">
        <w:tblPrEx>
          <w:tblW w:w="0" w:type="auto"/>
          <w:tblPrExChange w:id="1943" w:author="outpost" w:date="2019-03-18T19:44:00Z">
            <w:tblPrEx>
              <w:tblW w:w="0" w:type="auto"/>
            </w:tblPrEx>
          </w:tblPrExChange>
        </w:tblPrEx>
        <w:tc>
          <w:tcPr>
            <w:tcW w:w="2681" w:type="dxa"/>
            <w:vAlign w:val="center"/>
            <w:tcPrChange w:id="1944" w:author="outpost" w:date="2019-03-18T19:44:00Z">
              <w:tcPr>
                <w:tcW w:w="2681" w:type="dxa"/>
                <w:vAlign w:val="bottom"/>
              </w:tcPr>
            </w:tcPrChange>
          </w:tcPr>
          <w:p w14:paraId="415FFB80" w14:textId="77777777" w:rsidR="004B2EA2" w:rsidRPr="00541650" w:rsidRDefault="004B2EA2" w:rsidP="00E477DB">
            <w:pPr>
              <w:spacing w:before="0" w:after="0"/>
              <w:rPr>
                <w:rFonts w:cs="Arial"/>
                <w:color w:val="000000"/>
                <w:szCs w:val="22"/>
                <w:lang w:val="en-CA" w:eastAsia="en-CA"/>
                <w:rPrChange w:id="1945" w:author="outpost" w:date="2019-03-18T22:04:00Z">
                  <w:rPr>
                    <w:rFonts w:ascii="Calibri" w:hAnsi="Calibri" w:cs="Calibri"/>
                    <w:color w:val="000000"/>
                    <w:szCs w:val="22"/>
                    <w:lang w:val="en-CA" w:eastAsia="en-CA"/>
                  </w:rPr>
                </w:rPrChange>
              </w:rPr>
              <w:pPrChange w:id="1946" w:author="outpost" w:date="2019-03-18T19:44:00Z">
                <w:pPr>
                  <w:spacing w:before="0" w:after="0"/>
                </w:pPr>
              </w:pPrChange>
            </w:pPr>
            <w:proofErr w:type="spellStart"/>
            <w:r w:rsidRPr="00541650">
              <w:rPr>
                <w:rFonts w:cs="Arial"/>
                <w:color w:val="000000"/>
                <w:szCs w:val="22"/>
                <w:lang w:val="en-CA" w:eastAsia="en-CA"/>
                <w:rPrChange w:id="1947" w:author="outpost" w:date="2019-03-18T22:04:00Z">
                  <w:rPr>
                    <w:rFonts w:ascii="Calibri" w:hAnsi="Calibri" w:cs="Calibri"/>
                    <w:color w:val="000000"/>
                    <w:szCs w:val="22"/>
                    <w:lang w:val="en-CA" w:eastAsia="en-CA"/>
                  </w:rPr>
                </w:rPrChange>
              </w:rPr>
              <w:t>IdentifiantContrat</w:t>
            </w:r>
            <w:proofErr w:type="spellEnd"/>
          </w:p>
        </w:tc>
        <w:tc>
          <w:tcPr>
            <w:tcW w:w="1567" w:type="dxa"/>
            <w:tcPrChange w:id="1948" w:author="outpost" w:date="2019-03-18T19:44:00Z">
              <w:tcPr>
                <w:tcW w:w="1567" w:type="dxa"/>
              </w:tcPr>
            </w:tcPrChange>
          </w:tcPr>
          <w:p w14:paraId="1A403049" w14:textId="77777777" w:rsidR="004B2EA2" w:rsidRPr="00541650" w:rsidRDefault="004B2EA2" w:rsidP="004B2EA2">
            <w:pPr>
              <w:pStyle w:val="BodyText"/>
              <w:rPr>
                <w:rFonts w:cs="Arial"/>
                <w:lang w:eastAsia="ar-SA"/>
                <w:rPrChange w:id="1949" w:author="outpost" w:date="2019-03-18T22:04:00Z">
                  <w:rPr>
                    <w:lang w:eastAsia="ar-SA"/>
                  </w:rPr>
                </w:rPrChange>
              </w:rPr>
            </w:pPr>
            <w:r w:rsidRPr="00541650">
              <w:rPr>
                <w:rFonts w:cs="Arial"/>
                <w:lang w:eastAsia="ar-SA"/>
                <w:rPrChange w:id="1950" w:author="outpost" w:date="2019-03-18T22:04:00Z">
                  <w:rPr>
                    <w:lang w:eastAsia="ar-SA"/>
                  </w:rPr>
                </w:rPrChange>
              </w:rPr>
              <w:t>INT</w:t>
            </w:r>
          </w:p>
        </w:tc>
        <w:tc>
          <w:tcPr>
            <w:tcW w:w="992" w:type="dxa"/>
            <w:tcPrChange w:id="1951" w:author="outpost" w:date="2019-03-18T19:44:00Z">
              <w:tcPr>
                <w:tcW w:w="992" w:type="dxa"/>
              </w:tcPr>
            </w:tcPrChange>
          </w:tcPr>
          <w:p w14:paraId="2B892F6C" w14:textId="77777777" w:rsidR="004B2EA2" w:rsidRPr="00541650" w:rsidRDefault="004B2EA2" w:rsidP="004B2EA2">
            <w:pPr>
              <w:pStyle w:val="BodyText"/>
              <w:rPr>
                <w:rFonts w:cs="Arial"/>
                <w:lang w:eastAsia="ar-SA"/>
                <w:rPrChange w:id="1952" w:author="outpost" w:date="2019-03-18T22:04:00Z">
                  <w:rPr>
                    <w:lang w:eastAsia="ar-SA"/>
                  </w:rPr>
                </w:rPrChange>
              </w:rPr>
            </w:pPr>
          </w:p>
        </w:tc>
        <w:tc>
          <w:tcPr>
            <w:tcW w:w="1134" w:type="dxa"/>
            <w:tcPrChange w:id="1953" w:author="outpost" w:date="2019-03-18T19:44:00Z">
              <w:tcPr>
                <w:tcW w:w="1134" w:type="dxa"/>
              </w:tcPr>
            </w:tcPrChange>
          </w:tcPr>
          <w:p w14:paraId="48ECFFFA" w14:textId="77777777" w:rsidR="004B2EA2" w:rsidRPr="00541650" w:rsidRDefault="004B2EA2" w:rsidP="00E477DB">
            <w:pPr>
              <w:pStyle w:val="BodyText"/>
              <w:jc w:val="center"/>
              <w:rPr>
                <w:rFonts w:cs="Arial"/>
                <w:lang w:eastAsia="ar-SA"/>
                <w:rPrChange w:id="1954" w:author="outpost" w:date="2019-03-18T22:04:00Z">
                  <w:rPr>
                    <w:lang w:eastAsia="ar-SA"/>
                  </w:rPr>
                </w:rPrChange>
              </w:rPr>
              <w:pPrChange w:id="1955" w:author="outpost" w:date="2019-03-18T19:43:00Z">
                <w:pPr>
                  <w:pStyle w:val="BodyText"/>
                </w:pPr>
              </w:pPrChange>
            </w:pPr>
            <w:r w:rsidRPr="00541650">
              <w:rPr>
                <w:rFonts w:cs="Arial"/>
                <w:lang w:eastAsia="ar-SA"/>
                <w:rPrChange w:id="1956" w:author="outpost" w:date="2019-03-18T22:04:00Z">
                  <w:rPr>
                    <w:lang w:eastAsia="ar-SA"/>
                  </w:rPr>
                </w:rPrChange>
              </w:rPr>
              <w:t>N</w:t>
            </w:r>
          </w:p>
        </w:tc>
        <w:tc>
          <w:tcPr>
            <w:tcW w:w="2976" w:type="dxa"/>
            <w:tcPrChange w:id="1957" w:author="outpost" w:date="2019-03-18T19:44:00Z">
              <w:tcPr>
                <w:tcW w:w="2976" w:type="dxa"/>
              </w:tcPr>
            </w:tcPrChange>
          </w:tcPr>
          <w:p w14:paraId="4724E712" w14:textId="77777777" w:rsidR="004B2EA2" w:rsidRPr="00541650" w:rsidRDefault="004B2EA2" w:rsidP="004B2EA2">
            <w:pPr>
              <w:pStyle w:val="BodyText"/>
              <w:rPr>
                <w:rFonts w:cs="Arial"/>
                <w:lang w:eastAsia="ar-SA"/>
                <w:rPrChange w:id="1958" w:author="outpost" w:date="2019-03-18T22:04:00Z">
                  <w:rPr>
                    <w:lang w:eastAsia="ar-SA"/>
                  </w:rPr>
                </w:rPrChange>
              </w:rPr>
            </w:pPr>
          </w:p>
        </w:tc>
      </w:tr>
      <w:tr w:rsidR="004B2EA2" w:rsidRPr="00541650" w14:paraId="4100AD8F" w14:textId="77777777" w:rsidTr="00E477DB">
        <w:tblPrEx>
          <w:tblW w:w="0" w:type="auto"/>
          <w:tblPrExChange w:id="1959" w:author="outpost" w:date="2019-03-18T19:44:00Z">
            <w:tblPrEx>
              <w:tblW w:w="0" w:type="auto"/>
            </w:tblPrEx>
          </w:tblPrExChange>
        </w:tblPrEx>
        <w:tc>
          <w:tcPr>
            <w:tcW w:w="2681" w:type="dxa"/>
            <w:vAlign w:val="center"/>
            <w:tcPrChange w:id="1960" w:author="outpost" w:date="2019-03-18T19:44:00Z">
              <w:tcPr>
                <w:tcW w:w="2681" w:type="dxa"/>
              </w:tcPr>
            </w:tcPrChange>
          </w:tcPr>
          <w:p w14:paraId="339D23EF" w14:textId="77777777" w:rsidR="004B2EA2" w:rsidRPr="00541650" w:rsidRDefault="004B2EA2" w:rsidP="00E477DB">
            <w:pPr>
              <w:pStyle w:val="BodyText"/>
              <w:rPr>
                <w:rFonts w:cs="Arial"/>
                <w:lang w:eastAsia="ar-SA"/>
                <w:rPrChange w:id="1961" w:author="outpost" w:date="2019-03-18T22:04:00Z">
                  <w:rPr>
                    <w:lang w:eastAsia="ar-SA"/>
                  </w:rPr>
                </w:rPrChange>
              </w:rPr>
              <w:pPrChange w:id="1962" w:author="outpost" w:date="2019-03-18T19:44:00Z">
                <w:pPr>
                  <w:pStyle w:val="BodyText"/>
                </w:pPr>
              </w:pPrChange>
            </w:pPr>
            <w:proofErr w:type="spellStart"/>
            <w:r w:rsidRPr="00541650">
              <w:rPr>
                <w:rFonts w:cs="Arial"/>
                <w:color w:val="000000"/>
                <w:szCs w:val="22"/>
                <w:lang w:val="en-CA" w:eastAsia="en-CA"/>
                <w:rPrChange w:id="1963" w:author="outpost" w:date="2019-03-18T22:04:00Z">
                  <w:rPr>
                    <w:rFonts w:ascii="Calibri" w:hAnsi="Calibri" w:cs="Calibri"/>
                    <w:color w:val="000000"/>
                    <w:szCs w:val="22"/>
                    <w:lang w:val="en-CA" w:eastAsia="en-CA"/>
                  </w:rPr>
                </w:rPrChange>
              </w:rPr>
              <w:t>NumeroContrat</w:t>
            </w:r>
            <w:proofErr w:type="spellEnd"/>
          </w:p>
        </w:tc>
        <w:tc>
          <w:tcPr>
            <w:tcW w:w="1567" w:type="dxa"/>
            <w:tcPrChange w:id="1964" w:author="outpost" w:date="2019-03-18T19:44:00Z">
              <w:tcPr>
                <w:tcW w:w="1567" w:type="dxa"/>
              </w:tcPr>
            </w:tcPrChange>
          </w:tcPr>
          <w:p w14:paraId="2E7863EA" w14:textId="77777777" w:rsidR="004B2EA2" w:rsidRPr="00541650" w:rsidRDefault="004B2EA2" w:rsidP="004B2EA2">
            <w:pPr>
              <w:pStyle w:val="BodyText"/>
              <w:rPr>
                <w:rFonts w:cs="Arial"/>
                <w:lang w:eastAsia="ar-SA"/>
                <w:rPrChange w:id="1965" w:author="outpost" w:date="2019-03-18T22:04:00Z">
                  <w:rPr>
                    <w:lang w:eastAsia="ar-SA"/>
                  </w:rPr>
                </w:rPrChange>
              </w:rPr>
            </w:pPr>
            <w:r w:rsidRPr="00541650">
              <w:rPr>
                <w:rFonts w:cs="Arial"/>
                <w:lang w:eastAsia="ar-SA"/>
                <w:rPrChange w:id="1966" w:author="outpost" w:date="2019-03-18T22:04:00Z">
                  <w:rPr>
                    <w:lang w:eastAsia="ar-SA"/>
                  </w:rPr>
                </w:rPrChange>
              </w:rPr>
              <w:t>VARCHAR</w:t>
            </w:r>
          </w:p>
        </w:tc>
        <w:tc>
          <w:tcPr>
            <w:tcW w:w="992" w:type="dxa"/>
            <w:tcPrChange w:id="1967" w:author="outpost" w:date="2019-03-18T19:44:00Z">
              <w:tcPr>
                <w:tcW w:w="992" w:type="dxa"/>
              </w:tcPr>
            </w:tcPrChange>
          </w:tcPr>
          <w:p w14:paraId="5B9DC48C" w14:textId="77777777" w:rsidR="004B2EA2" w:rsidRPr="00541650" w:rsidRDefault="004B2EA2" w:rsidP="004B2EA2">
            <w:pPr>
              <w:pStyle w:val="BodyText"/>
              <w:rPr>
                <w:rFonts w:cs="Arial"/>
                <w:lang w:eastAsia="ar-SA"/>
                <w:rPrChange w:id="1968" w:author="outpost" w:date="2019-03-18T22:04:00Z">
                  <w:rPr>
                    <w:lang w:eastAsia="ar-SA"/>
                  </w:rPr>
                </w:rPrChange>
              </w:rPr>
            </w:pPr>
            <w:r w:rsidRPr="00541650">
              <w:rPr>
                <w:rFonts w:cs="Arial"/>
                <w:lang w:eastAsia="ar-SA"/>
                <w:rPrChange w:id="1969" w:author="outpost" w:date="2019-03-18T22:04:00Z">
                  <w:rPr>
                    <w:lang w:eastAsia="ar-SA"/>
                  </w:rPr>
                </w:rPrChange>
              </w:rPr>
              <w:t>7</w:t>
            </w:r>
          </w:p>
        </w:tc>
        <w:tc>
          <w:tcPr>
            <w:tcW w:w="1134" w:type="dxa"/>
            <w:tcPrChange w:id="1970" w:author="outpost" w:date="2019-03-18T19:44:00Z">
              <w:tcPr>
                <w:tcW w:w="1134" w:type="dxa"/>
              </w:tcPr>
            </w:tcPrChange>
          </w:tcPr>
          <w:p w14:paraId="4E8A2612" w14:textId="77777777" w:rsidR="004B2EA2" w:rsidRPr="00541650" w:rsidRDefault="004B2EA2" w:rsidP="00E477DB">
            <w:pPr>
              <w:pStyle w:val="BodyText"/>
              <w:jc w:val="center"/>
              <w:rPr>
                <w:rFonts w:cs="Arial"/>
                <w:lang w:eastAsia="ar-SA"/>
                <w:rPrChange w:id="1971" w:author="outpost" w:date="2019-03-18T22:04:00Z">
                  <w:rPr>
                    <w:lang w:eastAsia="ar-SA"/>
                  </w:rPr>
                </w:rPrChange>
              </w:rPr>
              <w:pPrChange w:id="1972" w:author="outpost" w:date="2019-03-18T19:43:00Z">
                <w:pPr>
                  <w:pStyle w:val="BodyText"/>
                </w:pPr>
              </w:pPrChange>
            </w:pPr>
            <w:r w:rsidRPr="00541650">
              <w:rPr>
                <w:rFonts w:cs="Arial"/>
                <w:lang w:eastAsia="ar-SA"/>
                <w:rPrChange w:id="1973" w:author="outpost" w:date="2019-03-18T22:04:00Z">
                  <w:rPr>
                    <w:lang w:eastAsia="ar-SA"/>
                  </w:rPr>
                </w:rPrChange>
              </w:rPr>
              <w:t>N</w:t>
            </w:r>
          </w:p>
        </w:tc>
        <w:tc>
          <w:tcPr>
            <w:tcW w:w="2976" w:type="dxa"/>
            <w:tcPrChange w:id="1974" w:author="outpost" w:date="2019-03-18T19:44:00Z">
              <w:tcPr>
                <w:tcW w:w="2976" w:type="dxa"/>
              </w:tcPr>
            </w:tcPrChange>
          </w:tcPr>
          <w:p w14:paraId="24E35A01" w14:textId="77777777" w:rsidR="004B2EA2" w:rsidRPr="00541650" w:rsidRDefault="004B2EA2" w:rsidP="004B2EA2">
            <w:pPr>
              <w:pStyle w:val="BodyText"/>
              <w:rPr>
                <w:rFonts w:cs="Arial"/>
                <w:lang w:eastAsia="ar-SA"/>
                <w:rPrChange w:id="1975" w:author="outpost" w:date="2019-03-18T22:04:00Z">
                  <w:rPr>
                    <w:lang w:eastAsia="ar-SA"/>
                  </w:rPr>
                </w:rPrChange>
              </w:rPr>
            </w:pPr>
          </w:p>
        </w:tc>
      </w:tr>
      <w:tr w:rsidR="004B2EA2" w:rsidRPr="00541650" w14:paraId="4BAC25BF" w14:textId="77777777" w:rsidTr="00E477DB">
        <w:tblPrEx>
          <w:tblW w:w="0" w:type="auto"/>
          <w:tblPrExChange w:id="1976" w:author="outpost" w:date="2019-03-18T19:44:00Z">
            <w:tblPrEx>
              <w:tblW w:w="0" w:type="auto"/>
            </w:tblPrEx>
          </w:tblPrExChange>
        </w:tblPrEx>
        <w:tc>
          <w:tcPr>
            <w:tcW w:w="2681" w:type="dxa"/>
            <w:vAlign w:val="center"/>
            <w:tcPrChange w:id="1977" w:author="outpost" w:date="2019-03-18T19:44:00Z">
              <w:tcPr>
                <w:tcW w:w="2681" w:type="dxa"/>
                <w:vAlign w:val="bottom"/>
              </w:tcPr>
            </w:tcPrChange>
          </w:tcPr>
          <w:p w14:paraId="520F0E94" w14:textId="77777777" w:rsidR="004B2EA2" w:rsidRPr="00541650" w:rsidRDefault="004B2EA2" w:rsidP="00E477DB">
            <w:pPr>
              <w:spacing w:before="0" w:after="0"/>
              <w:rPr>
                <w:rFonts w:cs="Arial"/>
                <w:color w:val="000000"/>
                <w:szCs w:val="22"/>
                <w:lang w:val="en-CA" w:eastAsia="en-CA"/>
                <w:rPrChange w:id="1978" w:author="outpost" w:date="2019-03-18T22:04:00Z">
                  <w:rPr>
                    <w:rFonts w:ascii="Calibri" w:hAnsi="Calibri" w:cs="Calibri"/>
                    <w:color w:val="000000"/>
                    <w:szCs w:val="22"/>
                    <w:lang w:val="en-CA" w:eastAsia="en-CA"/>
                  </w:rPr>
                </w:rPrChange>
              </w:rPr>
              <w:pPrChange w:id="1979" w:author="outpost" w:date="2019-03-18T19:44:00Z">
                <w:pPr>
                  <w:spacing w:before="0" w:after="0"/>
                </w:pPr>
              </w:pPrChange>
            </w:pPr>
            <w:proofErr w:type="spellStart"/>
            <w:r w:rsidRPr="00541650">
              <w:rPr>
                <w:rFonts w:cs="Arial"/>
                <w:color w:val="000000"/>
                <w:szCs w:val="22"/>
                <w:lang w:val="en-CA" w:eastAsia="en-CA"/>
                <w:rPrChange w:id="1980" w:author="outpost" w:date="2019-03-18T22:04:00Z">
                  <w:rPr>
                    <w:rFonts w:ascii="Calibri" w:hAnsi="Calibri" w:cs="Calibri"/>
                    <w:color w:val="000000"/>
                    <w:szCs w:val="22"/>
                    <w:lang w:val="en-CA" w:eastAsia="en-CA"/>
                  </w:rPr>
                </w:rPrChange>
              </w:rPr>
              <w:t>TypeContrat</w:t>
            </w:r>
            <w:proofErr w:type="spellEnd"/>
          </w:p>
        </w:tc>
        <w:tc>
          <w:tcPr>
            <w:tcW w:w="1567" w:type="dxa"/>
            <w:tcPrChange w:id="1981" w:author="outpost" w:date="2019-03-18T19:44:00Z">
              <w:tcPr>
                <w:tcW w:w="1567" w:type="dxa"/>
              </w:tcPr>
            </w:tcPrChange>
          </w:tcPr>
          <w:p w14:paraId="26AF367C" w14:textId="77777777" w:rsidR="004B2EA2" w:rsidRPr="00541650" w:rsidRDefault="004B2EA2" w:rsidP="004B2EA2">
            <w:pPr>
              <w:pStyle w:val="BodyText"/>
              <w:rPr>
                <w:rFonts w:cs="Arial"/>
                <w:lang w:eastAsia="ar-SA"/>
                <w:rPrChange w:id="1982" w:author="outpost" w:date="2019-03-18T22:04:00Z">
                  <w:rPr>
                    <w:lang w:eastAsia="ar-SA"/>
                  </w:rPr>
                </w:rPrChange>
              </w:rPr>
            </w:pPr>
            <w:r w:rsidRPr="00541650">
              <w:rPr>
                <w:rFonts w:cs="Arial"/>
                <w:lang w:eastAsia="ar-SA"/>
                <w:rPrChange w:id="1983" w:author="outpost" w:date="2019-03-18T22:04:00Z">
                  <w:rPr>
                    <w:lang w:eastAsia="ar-SA"/>
                  </w:rPr>
                </w:rPrChange>
              </w:rPr>
              <w:t>VARCHAR</w:t>
            </w:r>
          </w:p>
        </w:tc>
        <w:tc>
          <w:tcPr>
            <w:tcW w:w="992" w:type="dxa"/>
            <w:tcPrChange w:id="1984" w:author="outpost" w:date="2019-03-18T19:44:00Z">
              <w:tcPr>
                <w:tcW w:w="992" w:type="dxa"/>
              </w:tcPr>
            </w:tcPrChange>
          </w:tcPr>
          <w:p w14:paraId="2AC9EA0C" w14:textId="77777777" w:rsidR="004B2EA2" w:rsidRPr="00541650" w:rsidRDefault="004B2EA2" w:rsidP="004B2EA2">
            <w:pPr>
              <w:pStyle w:val="BodyText"/>
              <w:rPr>
                <w:rFonts w:cs="Arial"/>
                <w:lang w:eastAsia="ar-SA"/>
                <w:rPrChange w:id="1985" w:author="outpost" w:date="2019-03-18T22:04:00Z">
                  <w:rPr>
                    <w:lang w:eastAsia="ar-SA"/>
                  </w:rPr>
                </w:rPrChange>
              </w:rPr>
            </w:pPr>
            <w:r w:rsidRPr="00541650">
              <w:rPr>
                <w:rFonts w:cs="Arial"/>
                <w:lang w:eastAsia="ar-SA"/>
                <w:rPrChange w:id="1986" w:author="outpost" w:date="2019-03-18T22:04:00Z">
                  <w:rPr>
                    <w:lang w:eastAsia="ar-SA"/>
                  </w:rPr>
                </w:rPrChange>
              </w:rPr>
              <w:t>12</w:t>
            </w:r>
          </w:p>
        </w:tc>
        <w:tc>
          <w:tcPr>
            <w:tcW w:w="1134" w:type="dxa"/>
            <w:tcPrChange w:id="1987" w:author="outpost" w:date="2019-03-18T19:44:00Z">
              <w:tcPr>
                <w:tcW w:w="1134" w:type="dxa"/>
              </w:tcPr>
            </w:tcPrChange>
          </w:tcPr>
          <w:p w14:paraId="1F248E47" w14:textId="77777777" w:rsidR="004B2EA2" w:rsidRPr="00541650" w:rsidRDefault="004B2EA2" w:rsidP="00E477DB">
            <w:pPr>
              <w:pStyle w:val="BodyText"/>
              <w:jc w:val="center"/>
              <w:rPr>
                <w:rFonts w:cs="Arial"/>
                <w:lang w:eastAsia="ar-SA"/>
                <w:rPrChange w:id="1988" w:author="outpost" w:date="2019-03-18T22:04:00Z">
                  <w:rPr>
                    <w:lang w:eastAsia="ar-SA"/>
                  </w:rPr>
                </w:rPrChange>
              </w:rPr>
              <w:pPrChange w:id="1989" w:author="outpost" w:date="2019-03-18T19:43:00Z">
                <w:pPr>
                  <w:pStyle w:val="BodyText"/>
                </w:pPr>
              </w:pPrChange>
            </w:pPr>
            <w:r w:rsidRPr="00541650">
              <w:rPr>
                <w:rFonts w:cs="Arial"/>
                <w:lang w:eastAsia="ar-SA"/>
                <w:rPrChange w:id="1990" w:author="outpost" w:date="2019-03-18T22:04:00Z">
                  <w:rPr>
                    <w:lang w:eastAsia="ar-SA"/>
                  </w:rPr>
                </w:rPrChange>
              </w:rPr>
              <w:t>Y</w:t>
            </w:r>
          </w:p>
        </w:tc>
        <w:tc>
          <w:tcPr>
            <w:tcW w:w="2976" w:type="dxa"/>
            <w:tcPrChange w:id="1991" w:author="outpost" w:date="2019-03-18T19:44:00Z">
              <w:tcPr>
                <w:tcW w:w="2976" w:type="dxa"/>
              </w:tcPr>
            </w:tcPrChange>
          </w:tcPr>
          <w:p w14:paraId="5872EAF2" w14:textId="77777777" w:rsidR="004B2EA2" w:rsidRPr="00541650" w:rsidRDefault="004B2EA2" w:rsidP="00063845">
            <w:pPr>
              <w:pStyle w:val="BodyText"/>
              <w:rPr>
                <w:rFonts w:cs="Arial"/>
                <w:lang w:val="fr-CA" w:eastAsia="ar-SA"/>
                <w:rPrChange w:id="1992" w:author="outpost" w:date="2019-03-18T22:04:00Z">
                  <w:rPr>
                    <w:lang w:val="fr-CA" w:eastAsia="ar-SA"/>
                  </w:rPr>
                </w:rPrChange>
              </w:rPr>
            </w:pPr>
            <w:r w:rsidRPr="00541650">
              <w:rPr>
                <w:rFonts w:cs="Arial"/>
                <w:lang w:val="fr-CA" w:eastAsia="ar-SA"/>
                <w:rPrChange w:id="1993" w:author="outpost" w:date="2019-03-18T22:04:00Z">
                  <w:rPr>
                    <w:lang w:val="fr-CA" w:eastAsia="ar-SA"/>
                  </w:rPr>
                </w:rPrChange>
              </w:rPr>
              <w:t xml:space="preserve">Values : </w:t>
            </w:r>
            <w:r w:rsidR="00063845" w:rsidRPr="00541650">
              <w:rPr>
                <w:rFonts w:cs="Arial"/>
                <w:lang w:val="fr-CA" w:eastAsia="ar-SA"/>
                <w:rPrChange w:id="1994" w:author="outpost" w:date="2019-03-18T22:04:00Z">
                  <w:rPr>
                    <w:lang w:val="fr-CA" w:eastAsia="ar-SA"/>
                  </w:rPr>
                </w:rPrChange>
              </w:rPr>
              <w:t>Déneigement, Ré</w:t>
            </w:r>
            <w:r w:rsidRPr="00541650">
              <w:rPr>
                <w:rFonts w:cs="Arial"/>
                <w:lang w:val="fr-CA" w:eastAsia="ar-SA"/>
                <w:rPrChange w:id="1995" w:author="outpost" w:date="2019-03-18T22:04:00Z">
                  <w:rPr>
                    <w:lang w:val="fr-CA" w:eastAsia="ar-SA"/>
                  </w:rPr>
                </w:rPrChange>
              </w:rPr>
              <w:t>gie, Transport,</w:t>
            </w:r>
            <w:r w:rsidR="00063845" w:rsidRPr="00541650">
              <w:rPr>
                <w:rFonts w:cs="Arial"/>
                <w:lang w:val="fr-CA" w:eastAsia="ar-SA"/>
                <w:rPrChange w:id="1996" w:author="outpost" w:date="2019-03-18T22:04:00Z">
                  <w:rPr>
                    <w:lang w:val="fr-CA" w:eastAsia="ar-SA"/>
                  </w:rPr>
                </w:rPrChange>
              </w:rPr>
              <w:t xml:space="preserve"> </w:t>
            </w:r>
            <w:proofErr w:type="spellStart"/>
            <w:r w:rsidR="00063845" w:rsidRPr="00541650">
              <w:rPr>
                <w:rFonts w:cs="Arial"/>
                <w:lang w:val="fr-CA" w:eastAsia="ar-SA"/>
                <w:rPrChange w:id="1997" w:author="outpost" w:date="2019-03-18T22:04:00Z">
                  <w:rPr>
                    <w:lang w:val="fr-CA" w:eastAsia="ar-SA"/>
                  </w:rPr>
                </w:rPrChange>
              </w:rPr>
              <w:t>blank</w:t>
            </w:r>
            <w:proofErr w:type="spellEnd"/>
          </w:p>
        </w:tc>
      </w:tr>
      <w:tr w:rsidR="004B2EA2" w:rsidRPr="00541650" w14:paraId="2B2FFE74" w14:textId="77777777" w:rsidTr="00E477DB">
        <w:tblPrEx>
          <w:tblW w:w="0" w:type="auto"/>
          <w:tblPrExChange w:id="1998" w:author="outpost" w:date="2019-03-18T19:44:00Z">
            <w:tblPrEx>
              <w:tblW w:w="0" w:type="auto"/>
            </w:tblPrEx>
          </w:tblPrExChange>
        </w:tblPrEx>
        <w:tc>
          <w:tcPr>
            <w:tcW w:w="2681" w:type="dxa"/>
            <w:vAlign w:val="center"/>
            <w:tcPrChange w:id="1999" w:author="outpost" w:date="2019-03-18T19:44:00Z">
              <w:tcPr>
                <w:tcW w:w="2681" w:type="dxa"/>
              </w:tcPr>
            </w:tcPrChange>
          </w:tcPr>
          <w:p w14:paraId="2630F671" w14:textId="77777777" w:rsidR="004B2EA2" w:rsidRPr="00541650" w:rsidRDefault="004B2EA2" w:rsidP="00E477DB">
            <w:pPr>
              <w:pStyle w:val="BodyText"/>
              <w:rPr>
                <w:rFonts w:cs="Arial"/>
                <w:lang w:eastAsia="ar-SA"/>
                <w:rPrChange w:id="2000" w:author="outpost" w:date="2019-03-18T22:04:00Z">
                  <w:rPr>
                    <w:lang w:eastAsia="ar-SA"/>
                  </w:rPr>
                </w:rPrChange>
              </w:rPr>
              <w:pPrChange w:id="2001" w:author="outpost" w:date="2019-03-18T19:44:00Z">
                <w:pPr>
                  <w:pStyle w:val="BodyText"/>
                </w:pPr>
              </w:pPrChange>
            </w:pPr>
            <w:proofErr w:type="spellStart"/>
            <w:r w:rsidRPr="00541650">
              <w:rPr>
                <w:rFonts w:cs="Arial"/>
                <w:color w:val="000000"/>
                <w:szCs w:val="22"/>
                <w:lang w:val="en-CA" w:eastAsia="en-CA"/>
                <w:rPrChange w:id="2002" w:author="outpost" w:date="2019-03-18T22:04:00Z">
                  <w:rPr>
                    <w:rFonts w:ascii="Calibri" w:hAnsi="Calibri" w:cs="Calibri"/>
                    <w:color w:val="000000"/>
                    <w:szCs w:val="22"/>
                    <w:lang w:val="en-CA" w:eastAsia="en-CA"/>
                  </w:rPr>
                </w:rPrChange>
              </w:rPr>
              <w:t>AnneeContrat</w:t>
            </w:r>
            <w:proofErr w:type="spellEnd"/>
          </w:p>
        </w:tc>
        <w:tc>
          <w:tcPr>
            <w:tcW w:w="1567" w:type="dxa"/>
            <w:tcPrChange w:id="2003" w:author="outpost" w:date="2019-03-18T19:44:00Z">
              <w:tcPr>
                <w:tcW w:w="1567" w:type="dxa"/>
              </w:tcPr>
            </w:tcPrChange>
          </w:tcPr>
          <w:p w14:paraId="3F6B0FAA" w14:textId="77777777" w:rsidR="004B2EA2" w:rsidRPr="00541650" w:rsidRDefault="004B2EA2" w:rsidP="004B2EA2">
            <w:pPr>
              <w:pStyle w:val="BodyText"/>
              <w:rPr>
                <w:rFonts w:cs="Arial"/>
                <w:lang w:eastAsia="ar-SA"/>
                <w:rPrChange w:id="2004" w:author="outpost" w:date="2019-03-18T22:04:00Z">
                  <w:rPr>
                    <w:lang w:eastAsia="ar-SA"/>
                  </w:rPr>
                </w:rPrChange>
              </w:rPr>
            </w:pPr>
            <w:r w:rsidRPr="00541650">
              <w:rPr>
                <w:rFonts w:cs="Arial"/>
                <w:lang w:eastAsia="ar-SA"/>
                <w:rPrChange w:id="2005" w:author="outpost" w:date="2019-03-18T22:04:00Z">
                  <w:rPr>
                    <w:lang w:eastAsia="ar-SA"/>
                  </w:rPr>
                </w:rPrChange>
              </w:rPr>
              <w:t>CHAR</w:t>
            </w:r>
          </w:p>
        </w:tc>
        <w:tc>
          <w:tcPr>
            <w:tcW w:w="992" w:type="dxa"/>
            <w:tcPrChange w:id="2006" w:author="outpost" w:date="2019-03-18T19:44:00Z">
              <w:tcPr>
                <w:tcW w:w="992" w:type="dxa"/>
              </w:tcPr>
            </w:tcPrChange>
          </w:tcPr>
          <w:p w14:paraId="0944B298" w14:textId="77777777" w:rsidR="004B2EA2" w:rsidRPr="00541650" w:rsidRDefault="004B2EA2" w:rsidP="004B2EA2">
            <w:pPr>
              <w:pStyle w:val="BodyText"/>
              <w:rPr>
                <w:rFonts w:cs="Arial"/>
                <w:lang w:eastAsia="ar-SA"/>
                <w:rPrChange w:id="2007" w:author="outpost" w:date="2019-03-18T22:04:00Z">
                  <w:rPr>
                    <w:lang w:eastAsia="ar-SA"/>
                  </w:rPr>
                </w:rPrChange>
              </w:rPr>
            </w:pPr>
            <w:r w:rsidRPr="00541650">
              <w:rPr>
                <w:rFonts w:cs="Arial"/>
                <w:lang w:eastAsia="ar-SA"/>
                <w:rPrChange w:id="2008" w:author="outpost" w:date="2019-03-18T22:04:00Z">
                  <w:rPr>
                    <w:lang w:eastAsia="ar-SA"/>
                  </w:rPr>
                </w:rPrChange>
              </w:rPr>
              <w:t>9</w:t>
            </w:r>
          </w:p>
        </w:tc>
        <w:tc>
          <w:tcPr>
            <w:tcW w:w="1134" w:type="dxa"/>
            <w:tcPrChange w:id="2009" w:author="outpost" w:date="2019-03-18T19:44:00Z">
              <w:tcPr>
                <w:tcW w:w="1134" w:type="dxa"/>
              </w:tcPr>
            </w:tcPrChange>
          </w:tcPr>
          <w:p w14:paraId="2B842FC9" w14:textId="77777777" w:rsidR="004B2EA2" w:rsidRPr="00541650" w:rsidRDefault="004B2EA2" w:rsidP="00E477DB">
            <w:pPr>
              <w:pStyle w:val="BodyText"/>
              <w:jc w:val="center"/>
              <w:rPr>
                <w:rFonts w:cs="Arial"/>
                <w:lang w:eastAsia="ar-SA"/>
                <w:rPrChange w:id="2010" w:author="outpost" w:date="2019-03-18T22:04:00Z">
                  <w:rPr>
                    <w:lang w:eastAsia="ar-SA"/>
                  </w:rPr>
                </w:rPrChange>
              </w:rPr>
              <w:pPrChange w:id="2011" w:author="outpost" w:date="2019-03-18T19:43:00Z">
                <w:pPr>
                  <w:pStyle w:val="BodyText"/>
                </w:pPr>
              </w:pPrChange>
            </w:pPr>
            <w:r w:rsidRPr="00541650">
              <w:rPr>
                <w:rFonts w:cs="Arial"/>
                <w:lang w:eastAsia="ar-SA"/>
                <w:rPrChange w:id="2012" w:author="outpost" w:date="2019-03-18T22:04:00Z">
                  <w:rPr>
                    <w:lang w:eastAsia="ar-SA"/>
                  </w:rPr>
                </w:rPrChange>
              </w:rPr>
              <w:t>N</w:t>
            </w:r>
          </w:p>
        </w:tc>
        <w:tc>
          <w:tcPr>
            <w:tcW w:w="2976" w:type="dxa"/>
            <w:tcPrChange w:id="2013" w:author="outpost" w:date="2019-03-18T19:44:00Z">
              <w:tcPr>
                <w:tcW w:w="2976" w:type="dxa"/>
              </w:tcPr>
            </w:tcPrChange>
          </w:tcPr>
          <w:p w14:paraId="0929FF33" w14:textId="77777777" w:rsidR="004B2EA2" w:rsidRPr="00541650" w:rsidRDefault="004B2EA2" w:rsidP="004B2EA2">
            <w:pPr>
              <w:pStyle w:val="BodyText"/>
              <w:rPr>
                <w:rFonts w:cs="Arial"/>
                <w:lang w:eastAsia="ar-SA"/>
                <w:rPrChange w:id="2014" w:author="outpost" w:date="2019-03-18T22:04:00Z">
                  <w:rPr>
                    <w:lang w:eastAsia="ar-SA"/>
                  </w:rPr>
                </w:rPrChange>
              </w:rPr>
            </w:pPr>
          </w:p>
        </w:tc>
      </w:tr>
      <w:tr w:rsidR="004B2EA2" w:rsidRPr="00541650" w14:paraId="33FF32A7" w14:textId="77777777" w:rsidTr="00E477DB">
        <w:tblPrEx>
          <w:tblW w:w="0" w:type="auto"/>
          <w:tblPrExChange w:id="2015" w:author="outpost" w:date="2019-03-18T19:44:00Z">
            <w:tblPrEx>
              <w:tblW w:w="0" w:type="auto"/>
            </w:tblPrEx>
          </w:tblPrExChange>
        </w:tblPrEx>
        <w:tc>
          <w:tcPr>
            <w:tcW w:w="2681" w:type="dxa"/>
            <w:vAlign w:val="center"/>
            <w:tcPrChange w:id="2016" w:author="outpost" w:date="2019-03-18T19:44:00Z">
              <w:tcPr>
                <w:tcW w:w="2681" w:type="dxa"/>
                <w:vAlign w:val="bottom"/>
              </w:tcPr>
            </w:tcPrChange>
          </w:tcPr>
          <w:p w14:paraId="6B416115" w14:textId="77777777" w:rsidR="004B2EA2" w:rsidRPr="00541650" w:rsidRDefault="004B2EA2" w:rsidP="00E477DB">
            <w:pPr>
              <w:spacing w:before="0" w:after="0"/>
              <w:rPr>
                <w:rFonts w:cs="Arial"/>
                <w:color w:val="000000"/>
                <w:szCs w:val="22"/>
                <w:lang w:val="en-CA" w:eastAsia="en-CA"/>
                <w:rPrChange w:id="2017" w:author="outpost" w:date="2019-03-18T22:04:00Z">
                  <w:rPr>
                    <w:rFonts w:ascii="Calibri" w:hAnsi="Calibri" w:cs="Calibri"/>
                    <w:color w:val="000000"/>
                    <w:szCs w:val="22"/>
                    <w:lang w:val="en-CA" w:eastAsia="en-CA"/>
                  </w:rPr>
                </w:rPrChange>
              </w:rPr>
              <w:pPrChange w:id="2018" w:author="outpost" w:date="2019-03-18T19:44:00Z">
                <w:pPr>
                  <w:spacing w:before="0" w:after="0"/>
                </w:pPr>
              </w:pPrChange>
            </w:pPr>
            <w:proofErr w:type="spellStart"/>
            <w:r w:rsidRPr="00541650">
              <w:rPr>
                <w:rFonts w:cs="Arial"/>
                <w:color w:val="000000"/>
                <w:szCs w:val="22"/>
                <w:lang w:val="en-CA" w:eastAsia="en-CA"/>
                <w:rPrChange w:id="2019" w:author="outpost" w:date="2019-03-18T22:04:00Z">
                  <w:rPr>
                    <w:rFonts w:ascii="Calibri" w:hAnsi="Calibri" w:cs="Calibri"/>
                    <w:color w:val="000000"/>
                    <w:szCs w:val="22"/>
                    <w:lang w:val="en-CA" w:eastAsia="en-CA"/>
                  </w:rPr>
                </w:rPrChange>
              </w:rPr>
              <w:t>NoResolution</w:t>
            </w:r>
            <w:proofErr w:type="spellEnd"/>
          </w:p>
        </w:tc>
        <w:tc>
          <w:tcPr>
            <w:tcW w:w="1567" w:type="dxa"/>
            <w:tcPrChange w:id="2020" w:author="outpost" w:date="2019-03-18T19:44:00Z">
              <w:tcPr>
                <w:tcW w:w="1567" w:type="dxa"/>
              </w:tcPr>
            </w:tcPrChange>
          </w:tcPr>
          <w:p w14:paraId="463664A1" w14:textId="77777777" w:rsidR="004B2EA2" w:rsidRPr="00541650" w:rsidRDefault="004B2EA2" w:rsidP="004B2EA2">
            <w:pPr>
              <w:pStyle w:val="BodyText"/>
              <w:rPr>
                <w:rFonts w:cs="Arial"/>
                <w:lang w:eastAsia="ar-SA"/>
                <w:rPrChange w:id="2021" w:author="outpost" w:date="2019-03-18T22:04:00Z">
                  <w:rPr>
                    <w:lang w:eastAsia="ar-SA"/>
                  </w:rPr>
                </w:rPrChange>
              </w:rPr>
            </w:pPr>
            <w:r w:rsidRPr="00541650">
              <w:rPr>
                <w:rFonts w:cs="Arial"/>
                <w:lang w:eastAsia="ar-SA"/>
                <w:rPrChange w:id="2022" w:author="outpost" w:date="2019-03-18T22:04:00Z">
                  <w:rPr>
                    <w:lang w:eastAsia="ar-SA"/>
                  </w:rPr>
                </w:rPrChange>
              </w:rPr>
              <w:t>VARCHAR</w:t>
            </w:r>
          </w:p>
        </w:tc>
        <w:tc>
          <w:tcPr>
            <w:tcW w:w="992" w:type="dxa"/>
            <w:tcPrChange w:id="2023" w:author="outpost" w:date="2019-03-18T19:44:00Z">
              <w:tcPr>
                <w:tcW w:w="992" w:type="dxa"/>
              </w:tcPr>
            </w:tcPrChange>
          </w:tcPr>
          <w:p w14:paraId="2FBF5406" w14:textId="77777777" w:rsidR="004B2EA2" w:rsidRPr="00541650" w:rsidRDefault="004B2EA2" w:rsidP="004B2EA2">
            <w:pPr>
              <w:pStyle w:val="BodyText"/>
              <w:rPr>
                <w:rFonts w:cs="Arial"/>
                <w:lang w:eastAsia="ar-SA"/>
                <w:rPrChange w:id="2024" w:author="outpost" w:date="2019-03-18T22:04:00Z">
                  <w:rPr>
                    <w:lang w:eastAsia="ar-SA"/>
                  </w:rPr>
                </w:rPrChange>
              </w:rPr>
            </w:pPr>
            <w:r w:rsidRPr="00541650">
              <w:rPr>
                <w:rFonts w:cs="Arial"/>
                <w:lang w:eastAsia="ar-SA"/>
                <w:rPrChange w:id="2025" w:author="outpost" w:date="2019-03-18T22:04:00Z">
                  <w:rPr>
                    <w:lang w:eastAsia="ar-SA"/>
                  </w:rPr>
                </w:rPrChange>
              </w:rPr>
              <w:t>11</w:t>
            </w:r>
          </w:p>
        </w:tc>
        <w:tc>
          <w:tcPr>
            <w:tcW w:w="1134" w:type="dxa"/>
            <w:tcPrChange w:id="2026" w:author="outpost" w:date="2019-03-18T19:44:00Z">
              <w:tcPr>
                <w:tcW w:w="1134" w:type="dxa"/>
              </w:tcPr>
            </w:tcPrChange>
          </w:tcPr>
          <w:p w14:paraId="5A07345C" w14:textId="77777777" w:rsidR="004B2EA2" w:rsidRPr="00541650" w:rsidRDefault="004B2EA2" w:rsidP="00E477DB">
            <w:pPr>
              <w:pStyle w:val="BodyText"/>
              <w:jc w:val="center"/>
              <w:rPr>
                <w:rFonts w:cs="Arial"/>
                <w:lang w:eastAsia="ar-SA"/>
                <w:rPrChange w:id="2027" w:author="outpost" w:date="2019-03-18T22:04:00Z">
                  <w:rPr>
                    <w:lang w:eastAsia="ar-SA"/>
                  </w:rPr>
                </w:rPrChange>
              </w:rPr>
              <w:pPrChange w:id="2028" w:author="outpost" w:date="2019-03-18T19:43:00Z">
                <w:pPr>
                  <w:pStyle w:val="BodyText"/>
                </w:pPr>
              </w:pPrChange>
            </w:pPr>
            <w:r w:rsidRPr="00541650">
              <w:rPr>
                <w:rFonts w:cs="Arial"/>
                <w:lang w:eastAsia="ar-SA"/>
                <w:rPrChange w:id="2029" w:author="outpost" w:date="2019-03-18T22:04:00Z">
                  <w:rPr>
                    <w:lang w:eastAsia="ar-SA"/>
                  </w:rPr>
                </w:rPrChange>
              </w:rPr>
              <w:t>Y</w:t>
            </w:r>
          </w:p>
        </w:tc>
        <w:tc>
          <w:tcPr>
            <w:tcW w:w="2976" w:type="dxa"/>
            <w:tcPrChange w:id="2030" w:author="outpost" w:date="2019-03-18T19:44:00Z">
              <w:tcPr>
                <w:tcW w:w="2976" w:type="dxa"/>
              </w:tcPr>
            </w:tcPrChange>
          </w:tcPr>
          <w:p w14:paraId="61708084" w14:textId="77777777" w:rsidR="004B2EA2" w:rsidRPr="00541650" w:rsidRDefault="004B2EA2" w:rsidP="004B2EA2">
            <w:pPr>
              <w:pStyle w:val="BodyText"/>
              <w:rPr>
                <w:rFonts w:cs="Arial"/>
                <w:lang w:eastAsia="ar-SA"/>
                <w:rPrChange w:id="2031" w:author="outpost" w:date="2019-03-18T22:04:00Z">
                  <w:rPr>
                    <w:lang w:eastAsia="ar-SA"/>
                  </w:rPr>
                </w:rPrChange>
              </w:rPr>
            </w:pPr>
          </w:p>
        </w:tc>
      </w:tr>
      <w:tr w:rsidR="004B2EA2" w:rsidRPr="00541650" w14:paraId="0AE627D4" w14:textId="77777777" w:rsidTr="00E477DB">
        <w:tblPrEx>
          <w:tblW w:w="0" w:type="auto"/>
          <w:tblPrExChange w:id="2032" w:author="outpost" w:date="2019-03-18T19:44:00Z">
            <w:tblPrEx>
              <w:tblW w:w="0" w:type="auto"/>
            </w:tblPrEx>
          </w:tblPrExChange>
        </w:tblPrEx>
        <w:tc>
          <w:tcPr>
            <w:tcW w:w="2681" w:type="dxa"/>
            <w:vAlign w:val="center"/>
            <w:tcPrChange w:id="2033" w:author="outpost" w:date="2019-03-18T19:44:00Z">
              <w:tcPr>
                <w:tcW w:w="2681" w:type="dxa"/>
              </w:tcPr>
            </w:tcPrChange>
          </w:tcPr>
          <w:p w14:paraId="6046FD51" w14:textId="77777777" w:rsidR="004B2EA2" w:rsidRPr="00541650" w:rsidRDefault="004B2EA2" w:rsidP="00E477DB">
            <w:pPr>
              <w:pStyle w:val="BodyText"/>
              <w:rPr>
                <w:rFonts w:cs="Arial"/>
                <w:lang w:eastAsia="ar-SA"/>
                <w:rPrChange w:id="2034" w:author="outpost" w:date="2019-03-18T22:04:00Z">
                  <w:rPr>
                    <w:lang w:eastAsia="ar-SA"/>
                  </w:rPr>
                </w:rPrChange>
              </w:rPr>
              <w:pPrChange w:id="2035" w:author="outpost" w:date="2019-03-18T19:44:00Z">
                <w:pPr>
                  <w:pStyle w:val="BodyText"/>
                </w:pPr>
              </w:pPrChange>
            </w:pPr>
            <w:proofErr w:type="spellStart"/>
            <w:r w:rsidRPr="00541650">
              <w:rPr>
                <w:rFonts w:cs="Arial"/>
                <w:color w:val="000000"/>
                <w:szCs w:val="22"/>
                <w:lang w:val="en-CA" w:eastAsia="en-CA"/>
                <w:rPrChange w:id="2036" w:author="outpost" w:date="2019-03-18T22:04:00Z">
                  <w:rPr>
                    <w:rFonts w:ascii="Calibri" w:hAnsi="Calibri" w:cs="Calibri"/>
                    <w:color w:val="000000"/>
                    <w:szCs w:val="22"/>
                    <w:lang w:val="en-CA" w:eastAsia="en-CA"/>
                  </w:rPr>
                </w:rPrChange>
              </w:rPr>
              <w:t>IdentifiantArrondissement</w:t>
            </w:r>
            <w:proofErr w:type="spellEnd"/>
          </w:p>
        </w:tc>
        <w:tc>
          <w:tcPr>
            <w:tcW w:w="1567" w:type="dxa"/>
            <w:tcPrChange w:id="2037" w:author="outpost" w:date="2019-03-18T19:44:00Z">
              <w:tcPr>
                <w:tcW w:w="1567" w:type="dxa"/>
              </w:tcPr>
            </w:tcPrChange>
          </w:tcPr>
          <w:p w14:paraId="1E7105AA" w14:textId="77777777" w:rsidR="004B2EA2" w:rsidRPr="00541650" w:rsidRDefault="004B2EA2" w:rsidP="004B2EA2">
            <w:pPr>
              <w:pStyle w:val="BodyText"/>
              <w:rPr>
                <w:rFonts w:cs="Arial"/>
                <w:lang w:eastAsia="ar-SA"/>
                <w:rPrChange w:id="2038" w:author="outpost" w:date="2019-03-18T22:04:00Z">
                  <w:rPr>
                    <w:lang w:eastAsia="ar-SA"/>
                  </w:rPr>
                </w:rPrChange>
              </w:rPr>
            </w:pPr>
            <w:r w:rsidRPr="00541650">
              <w:rPr>
                <w:rFonts w:cs="Arial"/>
                <w:lang w:eastAsia="ar-SA"/>
                <w:rPrChange w:id="2039" w:author="outpost" w:date="2019-03-18T22:04:00Z">
                  <w:rPr>
                    <w:lang w:eastAsia="ar-SA"/>
                  </w:rPr>
                </w:rPrChange>
              </w:rPr>
              <w:t>INT</w:t>
            </w:r>
          </w:p>
        </w:tc>
        <w:tc>
          <w:tcPr>
            <w:tcW w:w="992" w:type="dxa"/>
            <w:tcPrChange w:id="2040" w:author="outpost" w:date="2019-03-18T19:44:00Z">
              <w:tcPr>
                <w:tcW w:w="992" w:type="dxa"/>
              </w:tcPr>
            </w:tcPrChange>
          </w:tcPr>
          <w:p w14:paraId="70F2FA2F" w14:textId="77777777" w:rsidR="004B2EA2" w:rsidRPr="00541650" w:rsidRDefault="004B2EA2" w:rsidP="004B2EA2">
            <w:pPr>
              <w:pStyle w:val="BodyText"/>
              <w:rPr>
                <w:rFonts w:cs="Arial"/>
                <w:lang w:eastAsia="ar-SA"/>
                <w:rPrChange w:id="2041" w:author="outpost" w:date="2019-03-18T22:04:00Z">
                  <w:rPr>
                    <w:lang w:eastAsia="ar-SA"/>
                  </w:rPr>
                </w:rPrChange>
              </w:rPr>
            </w:pPr>
          </w:p>
        </w:tc>
        <w:tc>
          <w:tcPr>
            <w:tcW w:w="1134" w:type="dxa"/>
            <w:tcPrChange w:id="2042" w:author="outpost" w:date="2019-03-18T19:44:00Z">
              <w:tcPr>
                <w:tcW w:w="1134" w:type="dxa"/>
              </w:tcPr>
            </w:tcPrChange>
          </w:tcPr>
          <w:p w14:paraId="3474DC74" w14:textId="77777777" w:rsidR="004B2EA2" w:rsidRPr="00541650" w:rsidRDefault="004B2EA2" w:rsidP="00E477DB">
            <w:pPr>
              <w:pStyle w:val="BodyText"/>
              <w:jc w:val="center"/>
              <w:rPr>
                <w:rFonts w:cs="Arial"/>
                <w:lang w:eastAsia="ar-SA"/>
                <w:rPrChange w:id="2043" w:author="outpost" w:date="2019-03-18T22:04:00Z">
                  <w:rPr>
                    <w:lang w:eastAsia="ar-SA"/>
                  </w:rPr>
                </w:rPrChange>
              </w:rPr>
              <w:pPrChange w:id="2044" w:author="outpost" w:date="2019-03-18T19:43:00Z">
                <w:pPr>
                  <w:pStyle w:val="BodyText"/>
                </w:pPr>
              </w:pPrChange>
            </w:pPr>
            <w:r w:rsidRPr="00541650">
              <w:rPr>
                <w:rFonts w:cs="Arial"/>
                <w:lang w:eastAsia="ar-SA"/>
                <w:rPrChange w:id="2045" w:author="outpost" w:date="2019-03-18T22:04:00Z">
                  <w:rPr>
                    <w:lang w:eastAsia="ar-SA"/>
                  </w:rPr>
                </w:rPrChange>
              </w:rPr>
              <w:t>N</w:t>
            </w:r>
          </w:p>
        </w:tc>
        <w:tc>
          <w:tcPr>
            <w:tcW w:w="2976" w:type="dxa"/>
            <w:tcPrChange w:id="2046" w:author="outpost" w:date="2019-03-18T19:44:00Z">
              <w:tcPr>
                <w:tcW w:w="2976" w:type="dxa"/>
              </w:tcPr>
            </w:tcPrChange>
          </w:tcPr>
          <w:p w14:paraId="023A1FE4" w14:textId="77777777" w:rsidR="004B2EA2" w:rsidRPr="00541650" w:rsidRDefault="004B2EA2" w:rsidP="004B2EA2">
            <w:pPr>
              <w:pStyle w:val="BodyText"/>
              <w:rPr>
                <w:rFonts w:cs="Arial"/>
                <w:lang w:eastAsia="ar-SA"/>
                <w:rPrChange w:id="2047" w:author="outpost" w:date="2019-03-18T22:04:00Z">
                  <w:rPr>
                    <w:lang w:eastAsia="ar-SA"/>
                  </w:rPr>
                </w:rPrChange>
              </w:rPr>
            </w:pPr>
          </w:p>
        </w:tc>
      </w:tr>
      <w:tr w:rsidR="004B2EA2" w:rsidRPr="00541650" w14:paraId="21C08396" w14:textId="77777777" w:rsidTr="00E477DB">
        <w:tblPrEx>
          <w:tblW w:w="0" w:type="auto"/>
          <w:tblPrExChange w:id="2048" w:author="outpost" w:date="2019-03-18T19:44:00Z">
            <w:tblPrEx>
              <w:tblW w:w="0" w:type="auto"/>
            </w:tblPrEx>
          </w:tblPrExChange>
        </w:tblPrEx>
        <w:tc>
          <w:tcPr>
            <w:tcW w:w="2681" w:type="dxa"/>
            <w:vAlign w:val="center"/>
            <w:tcPrChange w:id="2049" w:author="outpost" w:date="2019-03-18T19:44:00Z">
              <w:tcPr>
                <w:tcW w:w="2681" w:type="dxa"/>
                <w:vAlign w:val="bottom"/>
              </w:tcPr>
            </w:tcPrChange>
          </w:tcPr>
          <w:p w14:paraId="3A9293C2" w14:textId="77777777" w:rsidR="004B2EA2" w:rsidRPr="00541650" w:rsidRDefault="004B2EA2" w:rsidP="00E477DB">
            <w:pPr>
              <w:spacing w:before="0" w:after="0"/>
              <w:rPr>
                <w:rFonts w:cs="Arial"/>
                <w:color w:val="000000"/>
                <w:szCs w:val="22"/>
                <w:lang w:val="en-CA" w:eastAsia="en-CA"/>
                <w:rPrChange w:id="2050" w:author="outpost" w:date="2019-03-18T22:04:00Z">
                  <w:rPr>
                    <w:rFonts w:ascii="Calibri" w:hAnsi="Calibri" w:cs="Calibri"/>
                    <w:color w:val="000000"/>
                    <w:szCs w:val="22"/>
                    <w:lang w:val="en-CA" w:eastAsia="en-CA"/>
                  </w:rPr>
                </w:rPrChange>
              </w:rPr>
              <w:pPrChange w:id="2051" w:author="outpost" w:date="2019-03-18T19:44:00Z">
                <w:pPr>
                  <w:spacing w:before="0" w:after="0"/>
                </w:pPr>
              </w:pPrChange>
            </w:pPr>
            <w:proofErr w:type="spellStart"/>
            <w:r w:rsidRPr="00541650">
              <w:rPr>
                <w:rFonts w:cs="Arial"/>
                <w:color w:val="000000"/>
                <w:szCs w:val="22"/>
                <w:lang w:val="en-CA" w:eastAsia="en-CA"/>
                <w:rPrChange w:id="2052" w:author="outpost" w:date="2019-03-18T22:04:00Z">
                  <w:rPr>
                    <w:rFonts w:ascii="Calibri" w:hAnsi="Calibri" w:cs="Calibri"/>
                    <w:color w:val="000000"/>
                    <w:szCs w:val="22"/>
                    <w:lang w:val="en-CA" w:eastAsia="en-CA"/>
                  </w:rPr>
                </w:rPrChange>
              </w:rPr>
              <w:t>ArrondissementCode</w:t>
            </w:r>
            <w:proofErr w:type="spellEnd"/>
          </w:p>
        </w:tc>
        <w:tc>
          <w:tcPr>
            <w:tcW w:w="1567" w:type="dxa"/>
            <w:tcPrChange w:id="2053" w:author="outpost" w:date="2019-03-18T19:44:00Z">
              <w:tcPr>
                <w:tcW w:w="1567" w:type="dxa"/>
              </w:tcPr>
            </w:tcPrChange>
          </w:tcPr>
          <w:p w14:paraId="243B5C99" w14:textId="77777777" w:rsidR="004B2EA2" w:rsidRPr="00541650" w:rsidRDefault="004B2EA2" w:rsidP="004B2EA2">
            <w:pPr>
              <w:pStyle w:val="BodyText"/>
              <w:rPr>
                <w:rFonts w:cs="Arial"/>
                <w:lang w:eastAsia="ar-SA"/>
                <w:rPrChange w:id="2054" w:author="outpost" w:date="2019-03-18T22:04:00Z">
                  <w:rPr>
                    <w:lang w:eastAsia="ar-SA"/>
                  </w:rPr>
                </w:rPrChange>
              </w:rPr>
            </w:pPr>
            <w:r w:rsidRPr="00541650">
              <w:rPr>
                <w:rFonts w:cs="Arial"/>
                <w:lang w:eastAsia="ar-SA"/>
                <w:rPrChange w:id="2055" w:author="outpost" w:date="2019-03-18T22:04:00Z">
                  <w:rPr>
                    <w:lang w:eastAsia="ar-SA"/>
                  </w:rPr>
                </w:rPrChange>
              </w:rPr>
              <w:t>CHAR</w:t>
            </w:r>
          </w:p>
        </w:tc>
        <w:tc>
          <w:tcPr>
            <w:tcW w:w="992" w:type="dxa"/>
            <w:tcPrChange w:id="2056" w:author="outpost" w:date="2019-03-18T19:44:00Z">
              <w:tcPr>
                <w:tcW w:w="992" w:type="dxa"/>
              </w:tcPr>
            </w:tcPrChange>
          </w:tcPr>
          <w:p w14:paraId="145C300D" w14:textId="77777777" w:rsidR="004B2EA2" w:rsidRPr="00541650" w:rsidRDefault="004B2EA2" w:rsidP="004B2EA2">
            <w:pPr>
              <w:pStyle w:val="BodyText"/>
              <w:rPr>
                <w:rFonts w:cs="Arial"/>
                <w:lang w:eastAsia="ar-SA"/>
                <w:rPrChange w:id="2057" w:author="outpost" w:date="2019-03-18T22:04:00Z">
                  <w:rPr>
                    <w:lang w:eastAsia="ar-SA"/>
                  </w:rPr>
                </w:rPrChange>
              </w:rPr>
            </w:pPr>
            <w:r w:rsidRPr="00541650">
              <w:rPr>
                <w:rFonts w:cs="Arial"/>
                <w:lang w:eastAsia="ar-SA"/>
                <w:rPrChange w:id="2058" w:author="outpost" w:date="2019-03-18T22:04:00Z">
                  <w:rPr>
                    <w:lang w:eastAsia="ar-SA"/>
                  </w:rPr>
                </w:rPrChange>
              </w:rPr>
              <w:t>3</w:t>
            </w:r>
          </w:p>
        </w:tc>
        <w:tc>
          <w:tcPr>
            <w:tcW w:w="1134" w:type="dxa"/>
            <w:tcPrChange w:id="2059" w:author="outpost" w:date="2019-03-18T19:44:00Z">
              <w:tcPr>
                <w:tcW w:w="1134" w:type="dxa"/>
              </w:tcPr>
            </w:tcPrChange>
          </w:tcPr>
          <w:p w14:paraId="2FAC2DBA" w14:textId="77777777" w:rsidR="004B2EA2" w:rsidRPr="00541650" w:rsidRDefault="004B2EA2" w:rsidP="00E477DB">
            <w:pPr>
              <w:pStyle w:val="BodyText"/>
              <w:jc w:val="center"/>
              <w:rPr>
                <w:rFonts w:cs="Arial"/>
                <w:lang w:eastAsia="ar-SA"/>
                <w:rPrChange w:id="2060" w:author="outpost" w:date="2019-03-18T22:04:00Z">
                  <w:rPr>
                    <w:lang w:eastAsia="ar-SA"/>
                  </w:rPr>
                </w:rPrChange>
              </w:rPr>
              <w:pPrChange w:id="2061" w:author="outpost" w:date="2019-03-18T19:43:00Z">
                <w:pPr>
                  <w:pStyle w:val="BodyText"/>
                </w:pPr>
              </w:pPrChange>
            </w:pPr>
            <w:r w:rsidRPr="00541650">
              <w:rPr>
                <w:rFonts w:cs="Arial"/>
                <w:lang w:eastAsia="ar-SA"/>
                <w:rPrChange w:id="2062" w:author="outpost" w:date="2019-03-18T22:04:00Z">
                  <w:rPr>
                    <w:lang w:eastAsia="ar-SA"/>
                  </w:rPr>
                </w:rPrChange>
              </w:rPr>
              <w:t>N</w:t>
            </w:r>
          </w:p>
        </w:tc>
        <w:tc>
          <w:tcPr>
            <w:tcW w:w="2976" w:type="dxa"/>
            <w:tcPrChange w:id="2063" w:author="outpost" w:date="2019-03-18T19:44:00Z">
              <w:tcPr>
                <w:tcW w:w="2976" w:type="dxa"/>
              </w:tcPr>
            </w:tcPrChange>
          </w:tcPr>
          <w:p w14:paraId="7B630B96" w14:textId="77777777" w:rsidR="004B2EA2" w:rsidRPr="00541650" w:rsidRDefault="004B2EA2" w:rsidP="004B2EA2">
            <w:pPr>
              <w:pStyle w:val="BodyText"/>
              <w:rPr>
                <w:rFonts w:cs="Arial"/>
                <w:lang w:eastAsia="ar-SA"/>
                <w:rPrChange w:id="2064" w:author="outpost" w:date="2019-03-18T22:04:00Z">
                  <w:rPr>
                    <w:lang w:eastAsia="ar-SA"/>
                  </w:rPr>
                </w:rPrChange>
              </w:rPr>
            </w:pPr>
          </w:p>
        </w:tc>
      </w:tr>
      <w:tr w:rsidR="004B2EA2" w:rsidRPr="00541650" w14:paraId="31AB8254" w14:textId="77777777" w:rsidTr="00E477DB">
        <w:tblPrEx>
          <w:tblW w:w="0" w:type="auto"/>
          <w:tblPrExChange w:id="2065" w:author="outpost" w:date="2019-03-18T19:44:00Z">
            <w:tblPrEx>
              <w:tblW w:w="0" w:type="auto"/>
            </w:tblPrEx>
          </w:tblPrExChange>
        </w:tblPrEx>
        <w:tc>
          <w:tcPr>
            <w:tcW w:w="2681" w:type="dxa"/>
            <w:vAlign w:val="center"/>
            <w:tcPrChange w:id="2066" w:author="outpost" w:date="2019-03-18T19:44:00Z">
              <w:tcPr>
                <w:tcW w:w="2681" w:type="dxa"/>
                <w:vAlign w:val="bottom"/>
              </w:tcPr>
            </w:tcPrChange>
          </w:tcPr>
          <w:p w14:paraId="7184E256" w14:textId="77777777" w:rsidR="004B2EA2" w:rsidRPr="00541650" w:rsidRDefault="004B2EA2" w:rsidP="00E477DB">
            <w:pPr>
              <w:spacing w:before="0" w:after="0"/>
              <w:rPr>
                <w:rFonts w:cs="Arial"/>
                <w:color w:val="000000"/>
                <w:szCs w:val="22"/>
                <w:lang w:val="en-CA" w:eastAsia="en-CA"/>
                <w:rPrChange w:id="2067" w:author="outpost" w:date="2019-03-18T22:04:00Z">
                  <w:rPr>
                    <w:rFonts w:ascii="Calibri" w:hAnsi="Calibri" w:cs="Calibri"/>
                    <w:color w:val="000000"/>
                    <w:szCs w:val="22"/>
                    <w:lang w:val="en-CA" w:eastAsia="en-CA"/>
                  </w:rPr>
                </w:rPrChange>
              </w:rPr>
              <w:pPrChange w:id="2068" w:author="outpost" w:date="2019-03-18T19:44:00Z">
                <w:pPr>
                  <w:spacing w:before="0" w:after="0"/>
                </w:pPr>
              </w:pPrChange>
            </w:pPr>
            <w:r w:rsidRPr="00541650">
              <w:rPr>
                <w:rFonts w:cs="Arial"/>
                <w:color w:val="000000"/>
                <w:szCs w:val="22"/>
                <w:lang w:val="en-CA" w:eastAsia="en-CA"/>
                <w:rPrChange w:id="2069" w:author="outpost" w:date="2019-03-18T22:04:00Z">
                  <w:rPr>
                    <w:rFonts w:ascii="Calibri" w:hAnsi="Calibri" w:cs="Calibri"/>
                    <w:color w:val="000000"/>
                    <w:szCs w:val="22"/>
                    <w:lang w:val="en-CA" w:eastAsia="en-CA"/>
                  </w:rPr>
                </w:rPrChange>
              </w:rPr>
              <w:t>Arrondissement</w:t>
            </w:r>
          </w:p>
        </w:tc>
        <w:tc>
          <w:tcPr>
            <w:tcW w:w="1567" w:type="dxa"/>
            <w:tcPrChange w:id="2070" w:author="outpost" w:date="2019-03-18T19:44:00Z">
              <w:tcPr>
                <w:tcW w:w="1567" w:type="dxa"/>
              </w:tcPr>
            </w:tcPrChange>
          </w:tcPr>
          <w:p w14:paraId="11EBFD13" w14:textId="77777777" w:rsidR="004B2EA2" w:rsidRPr="00541650" w:rsidRDefault="004B2EA2" w:rsidP="004B2EA2">
            <w:pPr>
              <w:pStyle w:val="BodyText"/>
              <w:rPr>
                <w:rFonts w:cs="Arial"/>
                <w:lang w:eastAsia="ar-SA"/>
                <w:rPrChange w:id="2071" w:author="outpost" w:date="2019-03-18T22:04:00Z">
                  <w:rPr>
                    <w:lang w:eastAsia="ar-SA"/>
                  </w:rPr>
                </w:rPrChange>
              </w:rPr>
            </w:pPr>
            <w:r w:rsidRPr="00541650">
              <w:rPr>
                <w:rFonts w:cs="Arial"/>
                <w:lang w:eastAsia="ar-SA"/>
                <w:rPrChange w:id="2072" w:author="outpost" w:date="2019-03-18T22:04:00Z">
                  <w:rPr>
                    <w:lang w:eastAsia="ar-SA"/>
                  </w:rPr>
                </w:rPrChange>
              </w:rPr>
              <w:t>VARCHAR</w:t>
            </w:r>
          </w:p>
        </w:tc>
        <w:tc>
          <w:tcPr>
            <w:tcW w:w="992" w:type="dxa"/>
            <w:tcPrChange w:id="2073" w:author="outpost" w:date="2019-03-18T19:44:00Z">
              <w:tcPr>
                <w:tcW w:w="992" w:type="dxa"/>
              </w:tcPr>
            </w:tcPrChange>
          </w:tcPr>
          <w:p w14:paraId="255870E2" w14:textId="77777777" w:rsidR="004B2EA2" w:rsidRPr="00541650" w:rsidRDefault="004B2EA2" w:rsidP="004B2EA2">
            <w:pPr>
              <w:pStyle w:val="BodyText"/>
              <w:rPr>
                <w:rFonts w:cs="Arial"/>
                <w:lang w:eastAsia="ar-SA"/>
                <w:rPrChange w:id="2074" w:author="outpost" w:date="2019-03-18T22:04:00Z">
                  <w:rPr>
                    <w:lang w:eastAsia="ar-SA"/>
                  </w:rPr>
                </w:rPrChange>
              </w:rPr>
            </w:pPr>
            <w:r w:rsidRPr="00541650">
              <w:rPr>
                <w:rFonts w:cs="Arial"/>
                <w:lang w:eastAsia="ar-SA"/>
                <w:rPrChange w:id="2075" w:author="outpost" w:date="2019-03-18T22:04:00Z">
                  <w:rPr>
                    <w:lang w:eastAsia="ar-SA"/>
                  </w:rPr>
                </w:rPrChange>
              </w:rPr>
              <w:t>30</w:t>
            </w:r>
          </w:p>
        </w:tc>
        <w:tc>
          <w:tcPr>
            <w:tcW w:w="1134" w:type="dxa"/>
            <w:tcPrChange w:id="2076" w:author="outpost" w:date="2019-03-18T19:44:00Z">
              <w:tcPr>
                <w:tcW w:w="1134" w:type="dxa"/>
              </w:tcPr>
            </w:tcPrChange>
          </w:tcPr>
          <w:p w14:paraId="4CEF63AB" w14:textId="77777777" w:rsidR="004B2EA2" w:rsidRPr="00541650" w:rsidRDefault="004B2EA2" w:rsidP="00E477DB">
            <w:pPr>
              <w:pStyle w:val="BodyText"/>
              <w:jc w:val="center"/>
              <w:rPr>
                <w:rFonts w:cs="Arial"/>
                <w:lang w:eastAsia="ar-SA"/>
                <w:rPrChange w:id="2077" w:author="outpost" w:date="2019-03-18T22:04:00Z">
                  <w:rPr>
                    <w:lang w:eastAsia="ar-SA"/>
                  </w:rPr>
                </w:rPrChange>
              </w:rPr>
              <w:pPrChange w:id="2078" w:author="outpost" w:date="2019-03-18T19:43:00Z">
                <w:pPr>
                  <w:pStyle w:val="BodyText"/>
                </w:pPr>
              </w:pPrChange>
            </w:pPr>
            <w:r w:rsidRPr="00541650">
              <w:rPr>
                <w:rFonts w:cs="Arial"/>
                <w:lang w:eastAsia="ar-SA"/>
                <w:rPrChange w:id="2079" w:author="outpost" w:date="2019-03-18T22:04:00Z">
                  <w:rPr>
                    <w:lang w:eastAsia="ar-SA"/>
                  </w:rPr>
                </w:rPrChange>
              </w:rPr>
              <w:t>N</w:t>
            </w:r>
          </w:p>
        </w:tc>
        <w:tc>
          <w:tcPr>
            <w:tcW w:w="2976" w:type="dxa"/>
            <w:tcPrChange w:id="2080" w:author="outpost" w:date="2019-03-18T19:44:00Z">
              <w:tcPr>
                <w:tcW w:w="2976" w:type="dxa"/>
              </w:tcPr>
            </w:tcPrChange>
          </w:tcPr>
          <w:p w14:paraId="16CF8199" w14:textId="77777777" w:rsidR="004B2EA2" w:rsidRPr="00541650" w:rsidRDefault="004B2EA2" w:rsidP="004B2EA2">
            <w:pPr>
              <w:pStyle w:val="BodyText"/>
              <w:rPr>
                <w:rFonts w:cs="Arial"/>
                <w:lang w:eastAsia="ar-SA"/>
                <w:rPrChange w:id="2081" w:author="outpost" w:date="2019-03-18T22:04:00Z">
                  <w:rPr>
                    <w:lang w:eastAsia="ar-SA"/>
                  </w:rPr>
                </w:rPrChange>
              </w:rPr>
            </w:pPr>
          </w:p>
        </w:tc>
      </w:tr>
      <w:tr w:rsidR="004B2EA2" w:rsidRPr="00541650" w14:paraId="35685084" w14:textId="77777777" w:rsidTr="00E477DB">
        <w:tblPrEx>
          <w:tblW w:w="0" w:type="auto"/>
          <w:tblPrExChange w:id="2082" w:author="outpost" w:date="2019-03-18T19:44:00Z">
            <w:tblPrEx>
              <w:tblW w:w="0" w:type="auto"/>
            </w:tblPrEx>
          </w:tblPrExChange>
        </w:tblPrEx>
        <w:trPr>
          <w:trHeight w:val="269"/>
          <w:trPrChange w:id="2083" w:author="outpost" w:date="2019-03-18T19:44:00Z">
            <w:trPr>
              <w:trHeight w:val="269"/>
            </w:trPr>
          </w:trPrChange>
        </w:trPr>
        <w:tc>
          <w:tcPr>
            <w:tcW w:w="2681" w:type="dxa"/>
            <w:vAlign w:val="center"/>
            <w:tcPrChange w:id="2084" w:author="outpost" w:date="2019-03-18T19:44:00Z">
              <w:tcPr>
                <w:tcW w:w="2681" w:type="dxa"/>
                <w:vAlign w:val="bottom"/>
              </w:tcPr>
            </w:tcPrChange>
          </w:tcPr>
          <w:p w14:paraId="1BB3AFC1" w14:textId="77777777" w:rsidR="004B2EA2" w:rsidRPr="00541650" w:rsidRDefault="004B2EA2" w:rsidP="00E477DB">
            <w:pPr>
              <w:spacing w:before="0" w:after="0"/>
              <w:rPr>
                <w:rFonts w:cs="Arial"/>
                <w:color w:val="000000"/>
                <w:szCs w:val="22"/>
                <w:lang w:val="en-CA" w:eastAsia="en-CA"/>
                <w:rPrChange w:id="2085" w:author="outpost" w:date="2019-03-18T22:04:00Z">
                  <w:rPr>
                    <w:rFonts w:ascii="Calibri" w:hAnsi="Calibri" w:cs="Calibri"/>
                    <w:color w:val="000000"/>
                    <w:szCs w:val="22"/>
                    <w:lang w:val="en-CA" w:eastAsia="en-CA"/>
                  </w:rPr>
                </w:rPrChange>
              </w:rPr>
              <w:pPrChange w:id="2086" w:author="outpost" w:date="2019-03-18T19:44:00Z">
                <w:pPr>
                  <w:spacing w:before="0" w:after="0"/>
                </w:pPr>
              </w:pPrChange>
            </w:pPr>
            <w:proofErr w:type="spellStart"/>
            <w:r w:rsidRPr="00541650">
              <w:rPr>
                <w:rFonts w:cs="Arial"/>
                <w:color w:val="000000"/>
                <w:szCs w:val="22"/>
                <w:lang w:val="en-CA" w:eastAsia="en-CA"/>
                <w:rPrChange w:id="2087" w:author="outpost" w:date="2019-03-18T22:04:00Z">
                  <w:rPr>
                    <w:rFonts w:ascii="Calibri" w:hAnsi="Calibri" w:cs="Calibri"/>
                    <w:color w:val="000000"/>
                    <w:szCs w:val="22"/>
                    <w:lang w:val="en-CA" w:eastAsia="en-CA"/>
                  </w:rPr>
                </w:rPrChange>
              </w:rPr>
              <w:t>DescriptionType</w:t>
            </w:r>
            <w:proofErr w:type="spellEnd"/>
          </w:p>
        </w:tc>
        <w:tc>
          <w:tcPr>
            <w:tcW w:w="1567" w:type="dxa"/>
            <w:tcPrChange w:id="2088" w:author="outpost" w:date="2019-03-18T19:44:00Z">
              <w:tcPr>
                <w:tcW w:w="1567" w:type="dxa"/>
              </w:tcPr>
            </w:tcPrChange>
          </w:tcPr>
          <w:p w14:paraId="576A2D6B" w14:textId="77777777" w:rsidR="004B2EA2" w:rsidRPr="00541650" w:rsidRDefault="004B2EA2" w:rsidP="004B2EA2">
            <w:pPr>
              <w:pStyle w:val="BodyText"/>
              <w:rPr>
                <w:rFonts w:cs="Arial"/>
                <w:lang w:eastAsia="ar-SA"/>
                <w:rPrChange w:id="2089" w:author="outpost" w:date="2019-03-18T22:04:00Z">
                  <w:rPr>
                    <w:lang w:eastAsia="ar-SA"/>
                  </w:rPr>
                </w:rPrChange>
              </w:rPr>
            </w:pPr>
            <w:r w:rsidRPr="00541650">
              <w:rPr>
                <w:rFonts w:cs="Arial"/>
                <w:lang w:eastAsia="ar-SA"/>
                <w:rPrChange w:id="2090" w:author="outpost" w:date="2019-03-18T22:04:00Z">
                  <w:rPr>
                    <w:lang w:eastAsia="ar-SA"/>
                  </w:rPr>
                </w:rPrChange>
              </w:rPr>
              <w:t>VARCHAR</w:t>
            </w:r>
          </w:p>
        </w:tc>
        <w:tc>
          <w:tcPr>
            <w:tcW w:w="992" w:type="dxa"/>
            <w:tcPrChange w:id="2091" w:author="outpost" w:date="2019-03-18T19:44:00Z">
              <w:tcPr>
                <w:tcW w:w="992" w:type="dxa"/>
              </w:tcPr>
            </w:tcPrChange>
          </w:tcPr>
          <w:p w14:paraId="1F5D4574" w14:textId="77777777" w:rsidR="004B2EA2" w:rsidRPr="00541650" w:rsidRDefault="004B2EA2" w:rsidP="004B2EA2">
            <w:pPr>
              <w:pStyle w:val="BodyText"/>
              <w:rPr>
                <w:rFonts w:cs="Arial"/>
                <w:lang w:eastAsia="ar-SA"/>
                <w:rPrChange w:id="2092" w:author="outpost" w:date="2019-03-18T22:04:00Z">
                  <w:rPr>
                    <w:lang w:eastAsia="ar-SA"/>
                  </w:rPr>
                </w:rPrChange>
              </w:rPr>
            </w:pPr>
            <w:r w:rsidRPr="00541650">
              <w:rPr>
                <w:rFonts w:cs="Arial"/>
                <w:lang w:eastAsia="ar-SA"/>
                <w:rPrChange w:id="2093" w:author="outpost" w:date="2019-03-18T22:04:00Z">
                  <w:rPr>
                    <w:lang w:eastAsia="ar-SA"/>
                  </w:rPr>
                </w:rPrChange>
              </w:rPr>
              <w:t>100</w:t>
            </w:r>
          </w:p>
        </w:tc>
        <w:tc>
          <w:tcPr>
            <w:tcW w:w="1134" w:type="dxa"/>
            <w:tcPrChange w:id="2094" w:author="outpost" w:date="2019-03-18T19:44:00Z">
              <w:tcPr>
                <w:tcW w:w="1134" w:type="dxa"/>
              </w:tcPr>
            </w:tcPrChange>
          </w:tcPr>
          <w:p w14:paraId="583E35FA" w14:textId="77777777" w:rsidR="004B2EA2" w:rsidRPr="00541650" w:rsidRDefault="004B2EA2" w:rsidP="00E477DB">
            <w:pPr>
              <w:pStyle w:val="BodyText"/>
              <w:jc w:val="center"/>
              <w:rPr>
                <w:rFonts w:cs="Arial"/>
                <w:lang w:eastAsia="ar-SA"/>
                <w:rPrChange w:id="2095" w:author="outpost" w:date="2019-03-18T22:04:00Z">
                  <w:rPr>
                    <w:lang w:eastAsia="ar-SA"/>
                  </w:rPr>
                </w:rPrChange>
              </w:rPr>
              <w:pPrChange w:id="2096" w:author="outpost" w:date="2019-03-18T19:43:00Z">
                <w:pPr>
                  <w:pStyle w:val="BodyText"/>
                </w:pPr>
              </w:pPrChange>
            </w:pPr>
            <w:r w:rsidRPr="00541650">
              <w:rPr>
                <w:rFonts w:cs="Arial"/>
                <w:lang w:eastAsia="ar-SA"/>
                <w:rPrChange w:id="2097" w:author="outpost" w:date="2019-03-18T22:04:00Z">
                  <w:rPr>
                    <w:lang w:eastAsia="ar-SA"/>
                  </w:rPr>
                </w:rPrChange>
              </w:rPr>
              <w:t>Y</w:t>
            </w:r>
          </w:p>
        </w:tc>
        <w:tc>
          <w:tcPr>
            <w:tcW w:w="2976" w:type="dxa"/>
            <w:tcPrChange w:id="2098" w:author="outpost" w:date="2019-03-18T19:44:00Z">
              <w:tcPr>
                <w:tcW w:w="2976" w:type="dxa"/>
              </w:tcPr>
            </w:tcPrChange>
          </w:tcPr>
          <w:p w14:paraId="65A9928E" w14:textId="77777777" w:rsidR="004B2EA2" w:rsidRPr="00541650" w:rsidRDefault="004B2EA2" w:rsidP="004B2EA2">
            <w:pPr>
              <w:pStyle w:val="BodyText"/>
              <w:rPr>
                <w:rFonts w:cs="Arial"/>
                <w:lang w:eastAsia="ar-SA"/>
                <w:rPrChange w:id="2099" w:author="outpost" w:date="2019-03-18T22:04:00Z">
                  <w:rPr>
                    <w:lang w:eastAsia="ar-SA"/>
                  </w:rPr>
                </w:rPrChange>
              </w:rPr>
            </w:pPr>
          </w:p>
        </w:tc>
      </w:tr>
      <w:tr w:rsidR="004B2EA2" w:rsidRPr="00541650" w14:paraId="5D4ECC3C" w14:textId="77777777" w:rsidTr="00E477DB">
        <w:tblPrEx>
          <w:tblW w:w="0" w:type="auto"/>
          <w:tblPrExChange w:id="2100" w:author="outpost" w:date="2019-03-18T19:44:00Z">
            <w:tblPrEx>
              <w:tblW w:w="0" w:type="auto"/>
            </w:tblPrEx>
          </w:tblPrExChange>
        </w:tblPrEx>
        <w:trPr>
          <w:trHeight w:val="269"/>
          <w:trPrChange w:id="2101" w:author="outpost" w:date="2019-03-18T19:44:00Z">
            <w:trPr>
              <w:trHeight w:val="269"/>
            </w:trPr>
          </w:trPrChange>
        </w:trPr>
        <w:tc>
          <w:tcPr>
            <w:tcW w:w="2681" w:type="dxa"/>
            <w:vAlign w:val="center"/>
            <w:tcPrChange w:id="2102" w:author="outpost" w:date="2019-03-18T19:44:00Z">
              <w:tcPr>
                <w:tcW w:w="2681" w:type="dxa"/>
                <w:vAlign w:val="bottom"/>
              </w:tcPr>
            </w:tcPrChange>
          </w:tcPr>
          <w:p w14:paraId="7DE5A640" w14:textId="77777777" w:rsidR="004B2EA2" w:rsidRPr="00541650" w:rsidRDefault="004B2EA2" w:rsidP="00E477DB">
            <w:pPr>
              <w:spacing w:before="0" w:after="0"/>
              <w:rPr>
                <w:rFonts w:cs="Arial"/>
                <w:color w:val="000000"/>
                <w:szCs w:val="22"/>
                <w:lang w:val="en-CA" w:eastAsia="en-CA"/>
                <w:rPrChange w:id="2103" w:author="outpost" w:date="2019-03-18T22:04:00Z">
                  <w:rPr>
                    <w:rFonts w:ascii="Calibri" w:hAnsi="Calibri" w:cs="Calibri"/>
                    <w:color w:val="000000"/>
                    <w:szCs w:val="22"/>
                    <w:lang w:val="en-CA" w:eastAsia="en-CA"/>
                  </w:rPr>
                </w:rPrChange>
              </w:rPr>
              <w:pPrChange w:id="2104" w:author="outpost" w:date="2019-03-18T19:44:00Z">
                <w:pPr>
                  <w:spacing w:before="0" w:after="0"/>
                </w:pPr>
              </w:pPrChange>
            </w:pPr>
            <w:proofErr w:type="spellStart"/>
            <w:r w:rsidRPr="00541650">
              <w:rPr>
                <w:rFonts w:cs="Arial"/>
                <w:color w:val="000000"/>
                <w:szCs w:val="22"/>
                <w:lang w:val="en-CA" w:eastAsia="en-CA"/>
                <w:rPrChange w:id="2105" w:author="outpost" w:date="2019-03-18T22:04:00Z">
                  <w:rPr>
                    <w:rFonts w:ascii="Calibri" w:hAnsi="Calibri" w:cs="Calibri"/>
                    <w:color w:val="000000"/>
                    <w:szCs w:val="22"/>
                    <w:lang w:val="en-CA" w:eastAsia="en-CA"/>
                  </w:rPr>
                </w:rPrChange>
              </w:rPr>
              <w:t>Entreprise</w:t>
            </w:r>
            <w:proofErr w:type="spellEnd"/>
          </w:p>
        </w:tc>
        <w:tc>
          <w:tcPr>
            <w:tcW w:w="1567" w:type="dxa"/>
            <w:tcPrChange w:id="2106" w:author="outpost" w:date="2019-03-18T19:44:00Z">
              <w:tcPr>
                <w:tcW w:w="1567" w:type="dxa"/>
              </w:tcPr>
            </w:tcPrChange>
          </w:tcPr>
          <w:p w14:paraId="6E27DE55" w14:textId="77777777" w:rsidR="004B2EA2" w:rsidRPr="00541650" w:rsidRDefault="004B2EA2" w:rsidP="004B2EA2">
            <w:pPr>
              <w:pStyle w:val="BodyText"/>
              <w:rPr>
                <w:rFonts w:cs="Arial"/>
                <w:lang w:eastAsia="ar-SA"/>
                <w:rPrChange w:id="2107" w:author="outpost" w:date="2019-03-18T22:04:00Z">
                  <w:rPr>
                    <w:lang w:eastAsia="ar-SA"/>
                  </w:rPr>
                </w:rPrChange>
              </w:rPr>
            </w:pPr>
            <w:r w:rsidRPr="00541650">
              <w:rPr>
                <w:rFonts w:cs="Arial"/>
                <w:lang w:eastAsia="ar-SA"/>
                <w:rPrChange w:id="2108" w:author="outpost" w:date="2019-03-18T22:04:00Z">
                  <w:rPr>
                    <w:lang w:eastAsia="ar-SA"/>
                  </w:rPr>
                </w:rPrChange>
              </w:rPr>
              <w:t>VARCHAR</w:t>
            </w:r>
          </w:p>
        </w:tc>
        <w:tc>
          <w:tcPr>
            <w:tcW w:w="992" w:type="dxa"/>
            <w:tcPrChange w:id="2109" w:author="outpost" w:date="2019-03-18T19:44:00Z">
              <w:tcPr>
                <w:tcW w:w="992" w:type="dxa"/>
              </w:tcPr>
            </w:tcPrChange>
          </w:tcPr>
          <w:p w14:paraId="0A89511A" w14:textId="77777777" w:rsidR="004B2EA2" w:rsidRPr="00541650" w:rsidRDefault="004B2EA2" w:rsidP="004B2EA2">
            <w:pPr>
              <w:pStyle w:val="BodyText"/>
              <w:rPr>
                <w:rFonts w:cs="Arial"/>
                <w:lang w:eastAsia="ar-SA"/>
                <w:rPrChange w:id="2110" w:author="outpost" w:date="2019-03-18T22:04:00Z">
                  <w:rPr>
                    <w:lang w:eastAsia="ar-SA"/>
                  </w:rPr>
                </w:rPrChange>
              </w:rPr>
            </w:pPr>
            <w:r w:rsidRPr="00541650">
              <w:rPr>
                <w:rFonts w:cs="Arial"/>
                <w:lang w:eastAsia="ar-SA"/>
                <w:rPrChange w:id="2111" w:author="outpost" w:date="2019-03-18T22:04:00Z">
                  <w:rPr>
                    <w:lang w:eastAsia="ar-SA"/>
                  </w:rPr>
                </w:rPrChange>
              </w:rPr>
              <w:t>50</w:t>
            </w:r>
          </w:p>
        </w:tc>
        <w:tc>
          <w:tcPr>
            <w:tcW w:w="1134" w:type="dxa"/>
            <w:tcPrChange w:id="2112" w:author="outpost" w:date="2019-03-18T19:44:00Z">
              <w:tcPr>
                <w:tcW w:w="1134" w:type="dxa"/>
              </w:tcPr>
            </w:tcPrChange>
          </w:tcPr>
          <w:p w14:paraId="50F90D6A" w14:textId="77777777" w:rsidR="004B2EA2" w:rsidRPr="00541650" w:rsidRDefault="004B2EA2" w:rsidP="00E477DB">
            <w:pPr>
              <w:pStyle w:val="BodyText"/>
              <w:jc w:val="center"/>
              <w:rPr>
                <w:rFonts w:cs="Arial"/>
                <w:lang w:eastAsia="ar-SA"/>
                <w:rPrChange w:id="2113" w:author="outpost" w:date="2019-03-18T22:04:00Z">
                  <w:rPr>
                    <w:lang w:eastAsia="ar-SA"/>
                  </w:rPr>
                </w:rPrChange>
              </w:rPr>
              <w:pPrChange w:id="2114" w:author="outpost" w:date="2019-03-18T19:43:00Z">
                <w:pPr>
                  <w:pStyle w:val="BodyText"/>
                </w:pPr>
              </w:pPrChange>
            </w:pPr>
            <w:r w:rsidRPr="00541650">
              <w:rPr>
                <w:rFonts w:cs="Arial"/>
                <w:lang w:eastAsia="ar-SA"/>
                <w:rPrChange w:id="2115" w:author="outpost" w:date="2019-03-18T22:04:00Z">
                  <w:rPr>
                    <w:lang w:eastAsia="ar-SA"/>
                  </w:rPr>
                </w:rPrChange>
              </w:rPr>
              <w:t>N</w:t>
            </w:r>
          </w:p>
        </w:tc>
        <w:tc>
          <w:tcPr>
            <w:tcW w:w="2976" w:type="dxa"/>
            <w:tcPrChange w:id="2116" w:author="outpost" w:date="2019-03-18T19:44:00Z">
              <w:tcPr>
                <w:tcW w:w="2976" w:type="dxa"/>
              </w:tcPr>
            </w:tcPrChange>
          </w:tcPr>
          <w:p w14:paraId="7D847378" w14:textId="77777777" w:rsidR="004B2EA2" w:rsidRPr="00541650" w:rsidRDefault="004B2EA2" w:rsidP="004B2EA2">
            <w:pPr>
              <w:pStyle w:val="BodyText"/>
              <w:rPr>
                <w:rFonts w:cs="Arial"/>
                <w:lang w:eastAsia="ar-SA"/>
                <w:rPrChange w:id="2117" w:author="outpost" w:date="2019-03-18T22:04:00Z">
                  <w:rPr>
                    <w:lang w:eastAsia="ar-SA"/>
                  </w:rPr>
                </w:rPrChange>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5994D0F" w:rsidR="004B2EA2" w:rsidRPr="0048753C" w:rsidRDefault="00541650" w:rsidP="00541650">
      <w:pPr>
        <w:spacing w:before="0" w:after="0"/>
        <w:rPr>
          <w:lang w:val="fr-CA"/>
        </w:rPr>
        <w:pPrChange w:id="2118" w:author="outpost" w:date="2019-03-18T22:03:00Z">
          <w:pPr/>
        </w:pPrChange>
      </w:pPr>
      <w:ins w:id="2119" w:author="outpost" w:date="2019-03-18T22:03:00Z">
        <w:r>
          <w:rPr>
            <w:b/>
            <w:lang w:val="fr-CA"/>
          </w:rPr>
          <w:br w:type="page"/>
        </w:r>
      </w:ins>
      <w:del w:id="2120" w:author="outpost" w:date="2019-03-18T22:03:00Z">
        <w:r w:rsidR="004B2EA2" w:rsidRPr="0048753C" w:rsidDel="00541650">
          <w:rPr>
            <w:b/>
            <w:lang w:val="fr-CA"/>
          </w:rPr>
          <w:delText>transactions</w:delText>
        </w:r>
        <w:r w:rsidR="004B2EA2" w:rsidRPr="0048753C" w:rsidDel="00541650">
          <w:rPr>
            <w:lang w:val="fr-CA"/>
          </w:rPr>
          <w:delText>_deneigement_saison_2018-2019</w:delText>
        </w:r>
        <w:r w:rsidR="004B2EA2" w:rsidRPr="00E97D30" w:rsidDel="00541650">
          <w:rPr>
            <w:rFonts w:cs="Arial"/>
            <w:szCs w:val="22"/>
            <w:lang w:val="fr-CA" w:eastAsia="ar-SA"/>
          </w:rPr>
          <w:delText>, csv file</w:delText>
        </w:r>
      </w:del>
    </w:p>
    <w:p w14:paraId="143A164E" w14:textId="61764D10" w:rsidR="00541650" w:rsidRDefault="00541650" w:rsidP="00541650">
      <w:pPr>
        <w:pStyle w:val="Caption"/>
        <w:jc w:val="center"/>
        <w:rPr>
          <w:ins w:id="2121" w:author="outpost" w:date="2019-03-18T22:03:00Z"/>
        </w:rPr>
        <w:pPrChange w:id="2122" w:author="outpost" w:date="2019-03-18T22:03:00Z">
          <w:pPr/>
        </w:pPrChange>
      </w:pPr>
      <w:ins w:id="2123" w:author="outpost" w:date="2019-03-18T22:03:00Z">
        <w:r>
          <w:lastRenderedPageBreak/>
          <w:t xml:space="preserve">Table </w:t>
        </w:r>
        <w:r>
          <w:fldChar w:fldCharType="begin"/>
        </w:r>
        <w:r>
          <w:instrText xml:space="preserve"> SEQ Table \* ARABIC </w:instrText>
        </w:r>
      </w:ins>
      <w:r>
        <w:fldChar w:fldCharType="separate"/>
      </w:r>
      <w:ins w:id="2124" w:author="outpost" w:date="2019-03-18T22:04:00Z">
        <w:r>
          <w:rPr>
            <w:noProof/>
          </w:rPr>
          <w:t>4</w:t>
        </w:r>
      </w:ins>
      <w:ins w:id="2125" w:author="outpost" w:date="2019-03-18T22:03:00Z">
        <w:r>
          <w:fldChar w:fldCharType="end"/>
        </w:r>
        <w:r>
          <w:t xml:space="preserve"> </w:t>
        </w:r>
        <w:r w:rsidRPr="001A508D">
          <w:t>transactions_deneigement_saison_2018-2019, csv file</w:t>
        </w:r>
      </w:ins>
    </w:p>
    <w:tbl>
      <w:tblPr>
        <w:tblStyle w:val="TableGrid"/>
        <w:tblW w:w="0" w:type="auto"/>
        <w:tblLook w:val="04A0" w:firstRow="1" w:lastRow="0" w:firstColumn="1" w:lastColumn="0" w:noHBand="0" w:noVBand="1"/>
      </w:tblPr>
      <w:tblGrid>
        <w:gridCol w:w="2681"/>
        <w:gridCol w:w="1567"/>
        <w:gridCol w:w="992"/>
        <w:gridCol w:w="1134"/>
        <w:gridCol w:w="2976"/>
        <w:tblGridChange w:id="2126">
          <w:tblGrid>
            <w:gridCol w:w="2681"/>
            <w:gridCol w:w="1567"/>
            <w:gridCol w:w="992"/>
            <w:gridCol w:w="1134"/>
            <w:gridCol w:w="2976"/>
          </w:tblGrid>
        </w:tblGridChange>
      </w:tblGrid>
      <w:tr w:rsidR="004B2EA2" w:rsidRPr="00541650" w14:paraId="7E3E3DD0" w14:textId="77777777" w:rsidTr="004B2EA2">
        <w:tc>
          <w:tcPr>
            <w:tcW w:w="2681" w:type="dxa"/>
          </w:tcPr>
          <w:p w14:paraId="6762A489" w14:textId="77777777" w:rsidR="004B2EA2" w:rsidRPr="00541650" w:rsidRDefault="004B2EA2" w:rsidP="004B2EA2">
            <w:pPr>
              <w:pStyle w:val="BodyText"/>
              <w:rPr>
                <w:rFonts w:cs="Arial"/>
                <w:b/>
                <w:lang w:eastAsia="ar-SA"/>
                <w:rPrChange w:id="2127" w:author="outpost" w:date="2019-03-18T22:04:00Z">
                  <w:rPr>
                    <w:b/>
                    <w:lang w:eastAsia="ar-SA"/>
                  </w:rPr>
                </w:rPrChange>
              </w:rPr>
            </w:pPr>
            <w:r w:rsidRPr="00541650">
              <w:rPr>
                <w:rFonts w:cs="Arial"/>
                <w:b/>
                <w:lang w:eastAsia="ar-SA"/>
                <w:rPrChange w:id="2128" w:author="outpost" w:date="2019-03-18T22:04:00Z">
                  <w:rPr>
                    <w:b/>
                    <w:lang w:eastAsia="ar-SA"/>
                  </w:rPr>
                </w:rPrChange>
              </w:rPr>
              <w:t>Name</w:t>
            </w:r>
          </w:p>
        </w:tc>
        <w:tc>
          <w:tcPr>
            <w:tcW w:w="1567" w:type="dxa"/>
          </w:tcPr>
          <w:p w14:paraId="4E4EF89B" w14:textId="77777777" w:rsidR="004B2EA2" w:rsidRPr="00541650" w:rsidRDefault="004B2EA2" w:rsidP="004B2EA2">
            <w:pPr>
              <w:pStyle w:val="BodyText"/>
              <w:rPr>
                <w:rFonts w:cs="Arial"/>
                <w:b/>
                <w:lang w:eastAsia="ar-SA"/>
                <w:rPrChange w:id="2129" w:author="outpost" w:date="2019-03-18T22:04:00Z">
                  <w:rPr>
                    <w:b/>
                    <w:lang w:eastAsia="ar-SA"/>
                  </w:rPr>
                </w:rPrChange>
              </w:rPr>
            </w:pPr>
            <w:r w:rsidRPr="00541650">
              <w:rPr>
                <w:rFonts w:cs="Arial"/>
                <w:b/>
                <w:lang w:eastAsia="ar-SA"/>
                <w:rPrChange w:id="2130" w:author="outpost" w:date="2019-03-18T22:04:00Z">
                  <w:rPr>
                    <w:b/>
                    <w:lang w:eastAsia="ar-SA"/>
                  </w:rPr>
                </w:rPrChange>
              </w:rPr>
              <w:t>Type</w:t>
            </w:r>
          </w:p>
        </w:tc>
        <w:tc>
          <w:tcPr>
            <w:tcW w:w="992" w:type="dxa"/>
          </w:tcPr>
          <w:p w14:paraId="46A42E2C" w14:textId="77777777" w:rsidR="004B2EA2" w:rsidRPr="00541650" w:rsidRDefault="004B2EA2" w:rsidP="004B2EA2">
            <w:pPr>
              <w:pStyle w:val="BodyText"/>
              <w:rPr>
                <w:rFonts w:cs="Arial"/>
                <w:b/>
                <w:lang w:eastAsia="ar-SA"/>
                <w:rPrChange w:id="2131" w:author="outpost" w:date="2019-03-18T22:04:00Z">
                  <w:rPr>
                    <w:b/>
                    <w:lang w:eastAsia="ar-SA"/>
                  </w:rPr>
                </w:rPrChange>
              </w:rPr>
            </w:pPr>
            <w:r w:rsidRPr="00541650">
              <w:rPr>
                <w:rFonts w:cs="Arial"/>
                <w:b/>
                <w:lang w:eastAsia="ar-SA"/>
                <w:rPrChange w:id="2132" w:author="outpost" w:date="2019-03-18T22:04:00Z">
                  <w:rPr>
                    <w:b/>
                    <w:lang w:eastAsia="ar-SA"/>
                  </w:rPr>
                </w:rPrChange>
              </w:rPr>
              <w:t>Length</w:t>
            </w:r>
          </w:p>
        </w:tc>
        <w:tc>
          <w:tcPr>
            <w:tcW w:w="1134" w:type="dxa"/>
          </w:tcPr>
          <w:p w14:paraId="238C1BFD" w14:textId="77777777" w:rsidR="004B2EA2" w:rsidRPr="00541650" w:rsidRDefault="004B2EA2" w:rsidP="004B2EA2">
            <w:pPr>
              <w:pStyle w:val="BodyText"/>
              <w:rPr>
                <w:rFonts w:cs="Arial"/>
                <w:b/>
                <w:lang w:eastAsia="ar-SA"/>
                <w:rPrChange w:id="2133" w:author="outpost" w:date="2019-03-18T22:04:00Z">
                  <w:rPr>
                    <w:b/>
                    <w:lang w:eastAsia="ar-SA"/>
                  </w:rPr>
                </w:rPrChange>
              </w:rPr>
            </w:pPr>
            <w:proofErr w:type="spellStart"/>
            <w:r w:rsidRPr="00541650">
              <w:rPr>
                <w:rFonts w:cs="Arial"/>
                <w:b/>
                <w:lang w:eastAsia="ar-SA"/>
                <w:rPrChange w:id="2134" w:author="outpost" w:date="2019-03-18T22:04:00Z">
                  <w:rPr>
                    <w:b/>
                    <w:lang w:eastAsia="ar-SA"/>
                  </w:rPr>
                </w:rPrChange>
              </w:rPr>
              <w:t>Nullable</w:t>
            </w:r>
            <w:proofErr w:type="spellEnd"/>
          </w:p>
        </w:tc>
        <w:tc>
          <w:tcPr>
            <w:tcW w:w="2976" w:type="dxa"/>
          </w:tcPr>
          <w:p w14:paraId="511A6FC2" w14:textId="77777777" w:rsidR="004B2EA2" w:rsidRPr="00541650" w:rsidRDefault="004B2EA2" w:rsidP="004B2EA2">
            <w:pPr>
              <w:pStyle w:val="BodyText"/>
              <w:rPr>
                <w:rFonts w:cs="Arial"/>
                <w:b/>
                <w:lang w:eastAsia="ar-SA"/>
                <w:rPrChange w:id="2135" w:author="outpost" w:date="2019-03-18T22:04:00Z">
                  <w:rPr>
                    <w:b/>
                    <w:lang w:eastAsia="ar-SA"/>
                  </w:rPr>
                </w:rPrChange>
              </w:rPr>
            </w:pPr>
            <w:r w:rsidRPr="00541650">
              <w:rPr>
                <w:rFonts w:cs="Arial"/>
                <w:b/>
                <w:lang w:eastAsia="ar-SA"/>
                <w:rPrChange w:id="2136" w:author="outpost" w:date="2019-03-18T22:04:00Z">
                  <w:rPr>
                    <w:b/>
                    <w:lang w:eastAsia="ar-SA"/>
                  </w:rPr>
                </w:rPrChange>
              </w:rPr>
              <w:t>Comments</w:t>
            </w:r>
          </w:p>
        </w:tc>
      </w:tr>
      <w:tr w:rsidR="004B2EA2" w:rsidRPr="00541650" w14:paraId="7410B2CD" w14:textId="77777777" w:rsidTr="00E477DB">
        <w:tblPrEx>
          <w:tblW w:w="0" w:type="auto"/>
          <w:tblPrExChange w:id="2137" w:author="outpost" w:date="2019-03-18T19:44:00Z">
            <w:tblPrEx>
              <w:tblW w:w="0" w:type="auto"/>
            </w:tblPrEx>
          </w:tblPrExChange>
        </w:tblPrEx>
        <w:tc>
          <w:tcPr>
            <w:tcW w:w="2681" w:type="dxa"/>
            <w:vAlign w:val="center"/>
            <w:tcPrChange w:id="2138" w:author="outpost" w:date="2019-03-18T19:44:00Z">
              <w:tcPr>
                <w:tcW w:w="2681" w:type="dxa"/>
                <w:vAlign w:val="bottom"/>
              </w:tcPr>
            </w:tcPrChange>
          </w:tcPr>
          <w:p w14:paraId="34D65AAF" w14:textId="77777777" w:rsidR="004B2EA2" w:rsidRPr="00541650" w:rsidRDefault="004B2EA2" w:rsidP="00E477DB">
            <w:pPr>
              <w:spacing w:before="0" w:after="0"/>
              <w:rPr>
                <w:rFonts w:cs="Arial"/>
                <w:color w:val="000000"/>
                <w:szCs w:val="22"/>
                <w:lang w:val="en-CA" w:eastAsia="en-CA"/>
                <w:rPrChange w:id="2139" w:author="outpost" w:date="2019-03-18T22:04:00Z">
                  <w:rPr>
                    <w:rFonts w:ascii="Calibri" w:hAnsi="Calibri" w:cs="Calibri"/>
                    <w:color w:val="000000"/>
                    <w:szCs w:val="22"/>
                    <w:lang w:val="en-CA" w:eastAsia="en-CA"/>
                  </w:rPr>
                </w:rPrChange>
              </w:rPr>
              <w:pPrChange w:id="2140" w:author="outpost" w:date="2019-03-18T19:44:00Z">
                <w:pPr>
                  <w:spacing w:before="0" w:after="0"/>
                </w:pPr>
              </w:pPrChange>
            </w:pPr>
            <w:proofErr w:type="spellStart"/>
            <w:r w:rsidRPr="00541650">
              <w:rPr>
                <w:rFonts w:cs="Arial"/>
                <w:color w:val="000000"/>
                <w:szCs w:val="22"/>
                <w:lang w:val="en-CA" w:eastAsia="en-CA"/>
                <w:rPrChange w:id="2141" w:author="outpost" w:date="2019-03-18T22:04:00Z">
                  <w:rPr>
                    <w:rFonts w:ascii="Calibri" w:hAnsi="Calibri" w:cs="Calibri"/>
                    <w:color w:val="000000"/>
                    <w:szCs w:val="22"/>
                    <w:lang w:val="en-CA" w:eastAsia="en-CA"/>
                  </w:rPr>
                </w:rPrChange>
              </w:rPr>
              <w:t>TransactionID</w:t>
            </w:r>
            <w:proofErr w:type="spellEnd"/>
          </w:p>
        </w:tc>
        <w:tc>
          <w:tcPr>
            <w:tcW w:w="1567" w:type="dxa"/>
            <w:tcPrChange w:id="2142" w:author="outpost" w:date="2019-03-18T19:44:00Z">
              <w:tcPr>
                <w:tcW w:w="1567" w:type="dxa"/>
              </w:tcPr>
            </w:tcPrChange>
          </w:tcPr>
          <w:p w14:paraId="1E61CACF" w14:textId="77777777" w:rsidR="004B2EA2" w:rsidRPr="00541650" w:rsidRDefault="004B2EA2" w:rsidP="004B2EA2">
            <w:pPr>
              <w:pStyle w:val="BodyText"/>
              <w:rPr>
                <w:rFonts w:cs="Arial"/>
                <w:lang w:eastAsia="ar-SA"/>
                <w:rPrChange w:id="2143" w:author="outpost" w:date="2019-03-18T22:04:00Z">
                  <w:rPr>
                    <w:lang w:eastAsia="ar-SA"/>
                  </w:rPr>
                </w:rPrChange>
              </w:rPr>
            </w:pPr>
            <w:r w:rsidRPr="00541650">
              <w:rPr>
                <w:rFonts w:cs="Arial"/>
                <w:lang w:eastAsia="ar-SA"/>
                <w:rPrChange w:id="2144" w:author="outpost" w:date="2019-03-18T22:04:00Z">
                  <w:rPr>
                    <w:lang w:eastAsia="ar-SA"/>
                  </w:rPr>
                </w:rPrChange>
              </w:rPr>
              <w:t>INT</w:t>
            </w:r>
          </w:p>
        </w:tc>
        <w:tc>
          <w:tcPr>
            <w:tcW w:w="992" w:type="dxa"/>
            <w:tcPrChange w:id="2145" w:author="outpost" w:date="2019-03-18T19:44:00Z">
              <w:tcPr>
                <w:tcW w:w="992" w:type="dxa"/>
              </w:tcPr>
            </w:tcPrChange>
          </w:tcPr>
          <w:p w14:paraId="28AE3BDF" w14:textId="77777777" w:rsidR="004B2EA2" w:rsidRPr="00541650" w:rsidRDefault="004B2EA2" w:rsidP="004B2EA2">
            <w:pPr>
              <w:pStyle w:val="BodyText"/>
              <w:rPr>
                <w:rFonts w:cs="Arial"/>
                <w:lang w:eastAsia="ar-SA"/>
                <w:rPrChange w:id="2146" w:author="outpost" w:date="2019-03-18T22:04:00Z">
                  <w:rPr>
                    <w:lang w:eastAsia="ar-SA"/>
                  </w:rPr>
                </w:rPrChange>
              </w:rPr>
            </w:pPr>
          </w:p>
        </w:tc>
        <w:tc>
          <w:tcPr>
            <w:tcW w:w="1134" w:type="dxa"/>
            <w:tcPrChange w:id="2147" w:author="outpost" w:date="2019-03-18T19:44:00Z">
              <w:tcPr>
                <w:tcW w:w="1134" w:type="dxa"/>
              </w:tcPr>
            </w:tcPrChange>
          </w:tcPr>
          <w:p w14:paraId="3F3B973A" w14:textId="77777777" w:rsidR="004B2EA2" w:rsidRPr="00541650" w:rsidRDefault="004B2EA2" w:rsidP="00E477DB">
            <w:pPr>
              <w:pStyle w:val="BodyText"/>
              <w:jc w:val="center"/>
              <w:rPr>
                <w:rFonts w:cs="Arial"/>
                <w:lang w:eastAsia="ar-SA"/>
                <w:rPrChange w:id="2148" w:author="outpost" w:date="2019-03-18T22:04:00Z">
                  <w:rPr>
                    <w:lang w:eastAsia="ar-SA"/>
                  </w:rPr>
                </w:rPrChange>
              </w:rPr>
              <w:pPrChange w:id="2149" w:author="outpost" w:date="2019-03-18T19:41:00Z">
                <w:pPr>
                  <w:pStyle w:val="BodyText"/>
                </w:pPr>
              </w:pPrChange>
            </w:pPr>
            <w:r w:rsidRPr="00541650">
              <w:rPr>
                <w:rFonts w:cs="Arial"/>
                <w:lang w:eastAsia="ar-SA"/>
                <w:rPrChange w:id="2150" w:author="outpost" w:date="2019-03-18T22:04:00Z">
                  <w:rPr>
                    <w:lang w:eastAsia="ar-SA"/>
                  </w:rPr>
                </w:rPrChange>
              </w:rPr>
              <w:t>N</w:t>
            </w:r>
          </w:p>
        </w:tc>
        <w:tc>
          <w:tcPr>
            <w:tcW w:w="2976" w:type="dxa"/>
            <w:tcPrChange w:id="2151" w:author="outpost" w:date="2019-03-18T19:44:00Z">
              <w:tcPr>
                <w:tcW w:w="2976" w:type="dxa"/>
              </w:tcPr>
            </w:tcPrChange>
          </w:tcPr>
          <w:p w14:paraId="6C257544" w14:textId="77777777" w:rsidR="004B2EA2" w:rsidRPr="00541650" w:rsidRDefault="004B2EA2" w:rsidP="004B2EA2">
            <w:pPr>
              <w:pStyle w:val="BodyText"/>
              <w:rPr>
                <w:rFonts w:cs="Arial"/>
                <w:lang w:eastAsia="ar-SA"/>
                <w:rPrChange w:id="2152" w:author="outpost" w:date="2019-03-18T22:04:00Z">
                  <w:rPr>
                    <w:lang w:eastAsia="ar-SA"/>
                  </w:rPr>
                </w:rPrChange>
              </w:rPr>
            </w:pPr>
          </w:p>
        </w:tc>
      </w:tr>
      <w:tr w:rsidR="004B2EA2" w:rsidRPr="00541650" w14:paraId="73890407" w14:textId="77777777" w:rsidTr="00E477DB">
        <w:tblPrEx>
          <w:tblW w:w="0" w:type="auto"/>
          <w:tblPrExChange w:id="2153" w:author="outpost" w:date="2019-03-18T19:44:00Z">
            <w:tblPrEx>
              <w:tblW w:w="0" w:type="auto"/>
            </w:tblPrEx>
          </w:tblPrExChange>
        </w:tblPrEx>
        <w:tc>
          <w:tcPr>
            <w:tcW w:w="2681" w:type="dxa"/>
            <w:vAlign w:val="center"/>
            <w:tcPrChange w:id="2154" w:author="outpost" w:date="2019-03-18T19:44:00Z">
              <w:tcPr>
                <w:tcW w:w="2681" w:type="dxa"/>
              </w:tcPr>
            </w:tcPrChange>
          </w:tcPr>
          <w:p w14:paraId="3FA8617A" w14:textId="77777777" w:rsidR="004B2EA2" w:rsidRPr="00541650" w:rsidRDefault="004B2EA2" w:rsidP="00E477DB">
            <w:pPr>
              <w:pStyle w:val="BodyText"/>
              <w:rPr>
                <w:rFonts w:cs="Arial"/>
                <w:lang w:eastAsia="ar-SA"/>
                <w:rPrChange w:id="2155" w:author="outpost" w:date="2019-03-18T22:04:00Z">
                  <w:rPr>
                    <w:lang w:eastAsia="ar-SA"/>
                  </w:rPr>
                </w:rPrChange>
              </w:rPr>
              <w:pPrChange w:id="2156" w:author="outpost" w:date="2019-03-18T19:44:00Z">
                <w:pPr>
                  <w:pStyle w:val="BodyText"/>
                </w:pPr>
              </w:pPrChange>
            </w:pPr>
            <w:proofErr w:type="spellStart"/>
            <w:r w:rsidRPr="00541650">
              <w:rPr>
                <w:rFonts w:cs="Arial"/>
                <w:color w:val="000000"/>
                <w:szCs w:val="22"/>
                <w:lang w:val="en-CA" w:eastAsia="en-CA"/>
                <w:rPrChange w:id="2157" w:author="outpost" w:date="2019-03-18T22:04:00Z">
                  <w:rPr>
                    <w:rFonts w:ascii="Calibri" w:hAnsi="Calibri" w:cs="Calibri"/>
                    <w:color w:val="000000"/>
                    <w:szCs w:val="22"/>
                    <w:lang w:val="en-CA" w:eastAsia="en-CA"/>
                  </w:rPr>
                </w:rPrChange>
              </w:rPr>
              <w:t>DateChargement</w:t>
            </w:r>
            <w:proofErr w:type="spellEnd"/>
          </w:p>
        </w:tc>
        <w:tc>
          <w:tcPr>
            <w:tcW w:w="1567" w:type="dxa"/>
            <w:tcPrChange w:id="2158" w:author="outpost" w:date="2019-03-18T19:44:00Z">
              <w:tcPr>
                <w:tcW w:w="1567" w:type="dxa"/>
              </w:tcPr>
            </w:tcPrChange>
          </w:tcPr>
          <w:p w14:paraId="39B05AAA" w14:textId="77777777" w:rsidR="004B2EA2" w:rsidRPr="00541650" w:rsidRDefault="004B2EA2" w:rsidP="004B2EA2">
            <w:pPr>
              <w:pStyle w:val="BodyText"/>
              <w:rPr>
                <w:rFonts w:cs="Arial"/>
                <w:lang w:eastAsia="ar-SA"/>
                <w:rPrChange w:id="2159" w:author="outpost" w:date="2019-03-18T22:04:00Z">
                  <w:rPr>
                    <w:lang w:eastAsia="ar-SA"/>
                  </w:rPr>
                </w:rPrChange>
              </w:rPr>
            </w:pPr>
            <w:r w:rsidRPr="00541650">
              <w:rPr>
                <w:rFonts w:cs="Arial"/>
                <w:lang w:eastAsia="ar-SA"/>
                <w:rPrChange w:id="2160" w:author="outpost" w:date="2019-03-18T22:04:00Z">
                  <w:rPr>
                    <w:lang w:eastAsia="ar-SA"/>
                  </w:rPr>
                </w:rPrChange>
              </w:rPr>
              <w:t>TIMESTAMP</w:t>
            </w:r>
          </w:p>
        </w:tc>
        <w:tc>
          <w:tcPr>
            <w:tcW w:w="992" w:type="dxa"/>
            <w:tcPrChange w:id="2161" w:author="outpost" w:date="2019-03-18T19:44:00Z">
              <w:tcPr>
                <w:tcW w:w="992" w:type="dxa"/>
              </w:tcPr>
            </w:tcPrChange>
          </w:tcPr>
          <w:p w14:paraId="3D930154" w14:textId="77777777" w:rsidR="004B2EA2" w:rsidRPr="00541650" w:rsidRDefault="004B2EA2" w:rsidP="004B2EA2">
            <w:pPr>
              <w:pStyle w:val="BodyText"/>
              <w:rPr>
                <w:rFonts w:cs="Arial"/>
                <w:lang w:eastAsia="ar-SA"/>
                <w:rPrChange w:id="2162" w:author="outpost" w:date="2019-03-18T22:04:00Z">
                  <w:rPr>
                    <w:lang w:eastAsia="ar-SA"/>
                  </w:rPr>
                </w:rPrChange>
              </w:rPr>
            </w:pPr>
            <w:r w:rsidRPr="00541650">
              <w:rPr>
                <w:rFonts w:cs="Arial"/>
                <w:lang w:eastAsia="ar-SA"/>
                <w:rPrChange w:id="2163" w:author="outpost" w:date="2019-03-18T22:04:00Z">
                  <w:rPr>
                    <w:lang w:eastAsia="ar-SA"/>
                  </w:rPr>
                </w:rPrChange>
              </w:rPr>
              <w:t>19</w:t>
            </w:r>
          </w:p>
        </w:tc>
        <w:tc>
          <w:tcPr>
            <w:tcW w:w="1134" w:type="dxa"/>
            <w:tcPrChange w:id="2164" w:author="outpost" w:date="2019-03-18T19:44:00Z">
              <w:tcPr>
                <w:tcW w:w="1134" w:type="dxa"/>
              </w:tcPr>
            </w:tcPrChange>
          </w:tcPr>
          <w:p w14:paraId="4BA6B7A0" w14:textId="77777777" w:rsidR="004B2EA2" w:rsidRPr="00541650" w:rsidRDefault="004B2EA2" w:rsidP="00E477DB">
            <w:pPr>
              <w:pStyle w:val="BodyText"/>
              <w:jc w:val="center"/>
              <w:rPr>
                <w:rFonts w:cs="Arial"/>
                <w:lang w:eastAsia="ar-SA"/>
                <w:rPrChange w:id="2165" w:author="outpost" w:date="2019-03-18T22:04:00Z">
                  <w:rPr>
                    <w:lang w:eastAsia="ar-SA"/>
                  </w:rPr>
                </w:rPrChange>
              </w:rPr>
              <w:pPrChange w:id="2166" w:author="outpost" w:date="2019-03-18T19:41:00Z">
                <w:pPr>
                  <w:pStyle w:val="BodyText"/>
                </w:pPr>
              </w:pPrChange>
            </w:pPr>
            <w:r w:rsidRPr="00541650">
              <w:rPr>
                <w:rFonts w:cs="Arial"/>
                <w:lang w:eastAsia="ar-SA"/>
                <w:rPrChange w:id="2167" w:author="outpost" w:date="2019-03-18T22:04:00Z">
                  <w:rPr>
                    <w:lang w:eastAsia="ar-SA"/>
                  </w:rPr>
                </w:rPrChange>
              </w:rPr>
              <w:t>N</w:t>
            </w:r>
          </w:p>
        </w:tc>
        <w:tc>
          <w:tcPr>
            <w:tcW w:w="2976" w:type="dxa"/>
            <w:tcPrChange w:id="2168" w:author="outpost" w:date="2019-03-18T19:44:00Z">
              <w:tcPr>
                <w:tcW w:w="2976" w:type="dxa"/>
              </w:tcPr>
            </w:tcPrChange>
          </w:tcPr>
          <w:p w14:paraId="55DF533C" w14:textId="0CE1E0E8" w:rsidR="004B2EA2" w:rsidRPr="00541650" w:rsidRDefault="00E477DB" w:rsidP="00063845">
            <w:pPr>
              <w:pStyle w:val="BodyText"/>
              <w:rPr>
                <w:rFonts w:cs="Arial"/>
                <w:lang w:eastAsia="ar-SA"/>
                <w:rPrChange w:id="2169" w:author="outpost" w:date="2019-03-18T22:04:00Z">
                  <w:rPr>
                    <w:lang w:eastAsia="ar-SA"/>
                  </w:rPr>
                </w:rPrChange>
              </w:rPr>
            </w:pPr>
            <w:ins w:id="2170" w:author="outpost" w:date="2019-03-18T19:42:00Z">
              <w:r w:rsidRPr="00541650">
                <w:rPr>
                  <w:rFonts w:cs="Arial"/>
                  <w:lang w:eastAsia="ar-SA"/>
                  <w:rPrChange w:id="2171" w:author="outpost" w:date="2019-03-18T22:04:00Z">
                    <w:rPr>
                      <w:lang w:eastAsia="ar-SA"/>
                    </w:rPr>
                  </w:rPrChange>
                </w:rPr>
                <w:t xml:space="preserve">Date format: </w:t>
              </w:r>
            </w:ins>
            <w:r w:rsidR="004B2EA2" w:rsidRPr="00541650">
              <w:rPr>
                <w:rFonts w:cs="Arial"/>
                <w:lang w:eastAsia="ar-SA"/>
                <w:rPrChange w:id="2172" w:author="outpost" w:date="2019-03-18T22:04:00Z">
                  <w:rPr>
                    <w:lang w:eastAsia="ar-SA"/>
                  </w:rPr>
                </w:rPrChange>
              </w:rPr>
              <w:t>YYYY-MM-DD</w:t>
            </w:r>
            <w:r w:rsidR="00063845" w:rsidRPr="00541650">
              <w:rPr>
                <w:rFonts w:cs="Arial"/>
                <w:lang w:eastAsia="ar-SA"/>
                <w:rPrChange w:id="2173" w:author="outpost" w:date="2019-03-18T22:04:00Z">
                  <w:rPr>
                    <w:lang w:eastAsia="ar-SA"/>
                  </w:rPr>
                </w:rPrChange>
              </w:rPr>
              <w:t xml:space="preserve"> </w:t>
            </w:r>
            <w:proofErr w:type="spellStart"/>
            <w:r w:rsidR="004B2EA2" w:rsidRPr="00541650">
              <w:rPr>
                <w:rFonts w:cs="Arial"/>
                <w:lang w:eastAsia="ar-SA"/>
                <w:rPrChange w:id="2174" w:author="outpost" w:date="2019-03-18T22:04:00Z">
                  <w:rPr>
                    <w:lang w:eastAsia="ar-SA"/>
                  </w:rPr>
                </w:rPrChange>
              </w:rPr>
              <w:t>hh:mm:ss</w:t>
            </w:r>
            <w:proofErr w:type="spellEnd"/>
          </w:p>
        </w:tc>
      </w:tr>
      <w:tr w:rsidR="004B2EA2" w:rsidRPr="00541650" w14:paraId="1CDF1006" w14:textId="77777777" w:rsidTr="00E477DB">
        <w:tblPrEx>
          <w:tblW w:w="0" w:type="auto"/>
          <w:tblPrExChange w:id="2175" w:author="outpost" w:date="2019-03-18T19:44:00Z">
            <w:tblPrEx>
              <w:tblW w:w="0" w:type="auto"/>
            </w:tblPrEx>
          </w:tblPrExChange>
        </w:tblPrEx>
        <w:tc>
          <w:tcPr>
            <w:tcW w:w="2681" w:type="dxa"/>
            <w:vAlign w:val="center"/>
            <w:tcPrChange w:id="2176" w:author="outpost" w:date="2019-03-18T19:44:00Z">
              <w:tcPr>
                <w:tcW w:w="2681" w:type="dxa"/>
              </w:tcPr>
            </w:tcPrChange>
          </w:tcPr>
          <w:p w14:paraId="6A6C7B93" w14:textId="77777777" w:rsidR="004B2EA2" w:rsidRPr="00541650" w:rsidRDefault="004B2EA2" w:rsidP="00E477DB">
            <w:pPr>
              <w:spacing w:before="0" w:after="0"/>
              <w:rPr>
                <w:rFonts w:cs="Arial"/>
                <w:color w:val="000000"/>
                <w:szCs w:val="22"/>
                <w:lang w:val="en-CA" w:eastAsia="en-CA"/>
                <w:rPrChange w:id="2177" w:author="outpost" w:date="2019-03-18T22:04:00Z">
                  <w:rPr>
                    <w:rFonts w:ascii="Calibri" w:hAnsi="Calibri" w:cs="Calibri"/>
                    <w:color w:val="000000"/>
                    <w:szCs w:val="22"/>
                    <w:lang w:val="en-CA" w:eastAsia="en-CA"/>
                  </w:rPr>
                </w:rPrChange>
              </w:rPr>
              <w:pPrChange w:id="2178" w:author="outpost" w:date="2019-03-18T19:44:00Z">
                <w:pPr>
                  <w:spacing w:before="0" w:after="0"/>
                </w:pPr>
              </w:pPrChange>
            </w:pPr>
            <w:proofErr w:type="spellStart"/>
            <w:r w:rsidRPr="00541650">
              <w:rPr>
                <w:rFonts w:cs="Arial"/>
                <w:color w:val="000000"/>
                <w:szCs w:val="22"/>
                <w:lang w:val="en-CA" w:eastAsia="en-CA"/>
                <w:rPrChange w:id="2179" w:author="outpost" w:date="2019-03-18T22:04:00Z">
                  <w:rPr>
                    <w:rFonts w:ascii="Calibri" w:hAnsi="Calibri" w:cs="Calibri"/>
                    <w:color w:val="000000"/>
                    <w:szCs w:val="22"/>
                    <w:lang w:val="en-CA" w:eastAsia="en-CA"/>
                  </w:rPr>
                </w:rPrChange>
              </w:rPr>
              <w:t>IdenfiantSecteur</w:t>
            </w:r>
            <w:proofErr w:type="spellEnd"/>
          </w:p>
        </w:tc>
        <w:tc>
          <w:tcPr>
            <w:tcW w:w="1567" w:type="dxa"/>
            <w:tcPrChange w:id="2180" w:author="outpost" w:date="2019-03-18T19:44:00Z">
              <w:tcPr>
                <w:tcW w:w="1567" w:type="dxa"/>
              </w:tcPr>
            </w:tcPrChange>
          </w:tcPr>
          <w:p w14:paraId="5ECD9A21" w14:textId="77777777" w:rsidR="004B2EA2" w:rsidRPr="00541650" w:rsidRDefault="004B2EA2" w:rsidP="004B2EA2">
            <w:pPr>
              <w:pStyle w:val="BodyText"/>
              <w:rPr>
                <w:rFonts w:cs="Arial"/>
                <w:lang w:eastAsia="ar-SA"/>
                <w:rPrChange w:id="2181" w:author="outpost" w:date="2019-03-18T22:04:00Z">
                  <w:rPr>
                    <w:lang w:eastAsia="ar-SA"/>
                  </w:rPr>
                </w:rPrChange>
              </w:rPr>
            </w:pPr>
            <w:r w:rsidRPr="00541650">
              <w:rPr>
                <w:rFonts w:cs="Arial"/>
                <w:lang w:eastAsia="ar-SA"/>
                <w:rPrChange w:id="2182" w:author="outpost" w:date="2019-03-18T22:04:00Z">
                  <w:rPr>
                    <w:lang w:eastAsia="ar-SA"/>
                  </w:rPr>
                </w:rPrChange>
              </w:rPr>
              <w:t>INT</w:t>
            </w:r>
          </w:p>
        </w:tc>
        <w:tc>
          <w:tcPr>
            <w:tcW w:w="992" w:type="dxa"/>
            <w:tcPrChange w:id="2183" w:author="outpost" w:date="2019-03-18T19:44:00Z">
              <w:tcPr>
                <w:tcW w:w="992" w:type="dxa"/>
              </w:tcPr>
            </w:tcPrChange>
          </w:tcPr>
          <w:p w14:paraId="109EDB21" w14:textId="77777777" w:rsidR="004B2EA2" w:rsidRPr="00541650" w:rsidRDefault="004B2EA2" w:rsidP="004B2EA2">
            <w:pPr>
              <w:pStyle w:val="BodyText"/>
              <w:rPr>
                <w:rFonts w:cs="Arial"/>
                <w:lang w:eastAsia="ar-SA"/>
                <w:rPrChange w:id="2184" w:author="outpost" w:date="2019-03-18T22:04:00Z">
                  <w:rPr>
                    <w:lang w:eastAsia="ar-SA"/>
                  </w:rPr>
                </w:rPrChange>
              </w:rPr>
            </w:pPr>
          </w:p>
        </w:tc>
        <w:tc>
          <w:tcPr>
            <w:tcW w:w="1134" w:type="dxa"/>
            <w:tcPrChange w:id="2185" w:author="outpost" w:date="2019-03-18T19:44:00Z">
              <w:tcPr>
                <w:tcW w:w="1134" w:type="dxa"/>
              </w:tcPr>
            </w:tcPrChange>
          </w:tcPr>
          <w:p w14:paraId="39492D1F" w14:textId="77777777" w:rsidR="004B2EA2" w:rsidRPr="00541650" w:rsidRDefault="004B2EA2" w:rsidP="00E477DB">
            <w:pPr>
              <w:pStyle w:val="BodyText"/>
              <w:jc w:val="center"/>
              <w:rPr>
                <w:rFonts w:cs="Arial"/>
                <w:lang w:eastAsia="ar-SA"/>
                <w:rPrChange w:id="2186" w:author="outpost" w:date="2019-03-18T22:04:00Z">
                  <w:rPr>
                    <w:lang w:eastAsia="ar-SA"/>
                  </w:rPr>
                </w:rPrChange>
              </w:rPr>
              <w:pPrChange w:id="2187" w:author="outpost" w:date="2019-03-18T19:41:00Z">
                <w:pPr>
                  <w:pStyle w:val="BodyText"/>
                </w:pPr>
              </w:pPrChange>
            </w:pPr>
            <w:r w:rsidRPr="00541650">
              <w:rPr>
                <w:rFonts w:cs="Arial"/>
                <w:lang w:eastAsia="ar-SA"/>
                <w:rPrChange w:id="2188" w:author="outpost" w:date="2019-03-18T22:04:00Z">
                  <w:rPr>
                    <w:lang w:eastAsia="ar-SA"/>
                  </w:rPr>
                </w:rPrChange>
              </w:rPr>
              <w:t>Y</w:t>
            </w:r>
          </w:p>
        </w:tc>
        <w:tc>
          <w:tcPr>
            <w:tcW w:w="2976" w:type="dxa"/>
            <w:tcPrChange w:id="2189" w:author="outpost" w:date="2019-03-18T19:44:00Z">
              <w:tcPr>
                <w:tcW w:w="2976" w:type="dxa"/>
              </w:tcPr>
            </w:tcPrChange>
          </w:tcPr>
          <w:p w14:paraId="4754D793" w14:textId="77777777" w:rsidR="004B2EA2" w:rsidRPr="00541650" w:rsidRDefault="004B2EA2" w:rsidP="004B2EA2">
            <w:pPr>
              <w:pStyle w:val="BodyText"/>
              <w:rPr>
                <w:rFonts w:cs="Arial"/>
                <w:lang w:eastAsia="ar-SA"/>
                <w:rPrChange w:id="2190" w:author="outpost" w:date="2019-03-18T22:04:00Z">
                  <w:rPr>
                    <w:lang w:eastAsia="ar-SA"/>
                  </w:rPr>
                </w:rPrChange>
              </w:rPr>
            </w:pPr>
          </w:p>
        </w:tc>
      </w:tr>
      <w:tr w:rsidR="004B2EA2" w:rsidRPr="00541650" w14:paraId="0C283315" w14:textId="77777777" w:rsidTr="00E477DB">
        <w:tblPrEx>
          <w:tblW w:w="0" w:type="auto"/>
          <w:tblPrExChange w:id="2191" w:author="outpost" w:date="2019-03-18T19:44:00Z">
            <w:tblPrEx>
              <w:tblW w:w="0" w:type="auto"/>
            </w:tblPrEx>
          </w:tblPrExChange>
        </w:tblPrEx>
        <w:tc>
          <w:tcPr>
            <w:tcW w:w="2681" w:type="dxa"/>
            <w:vAlign w:val="center"/>
            <w:tcPrChange w:id="2192" w:author="outpost" w:date="2019-03-18T19:44:00Z">
              <w:tcPr>
                <w:tcW w:w="2681" w:type="dxa"/>
              </w:tcPr>
            </w:tcPrChange>
          </w:tcPr>
          <w:p w14:paraId="3476860E" w14:textId="77777777" w:rsidR="004B2EA2" w:rsidRPr="00541650" w:rsidRDefault="004B2EA2" w:rsidP="00E477DB">
            <w:pPr>
              <w:pStyle w:val="BodyText"/>
              <w:rPr>
                <w:rFonts w:cs="Arial"/>
                <w:lang w:eastAsia="ar-SA"/>
                <w:rPrChange w:id="2193" w:author="outpost" w:date="2019-03-18T22:04:00Z">
                  <w:rPr>
                    <w:lang w:eastAsia="ar-SA"/>
                  </w:rPr>
                </w:rPrChange>
              </w:rPr>
              <w:pPrChange w:id="2194" w:author="outpost" w:date="2019-03-18T19:44:00Z">
                <w:pPr>
                  <w:pStyle w:val="BodyText"/>
                </w:pPr>
              </w:pPrChange>
            </w:pPr>
            <w:proofErr w:type="spellStart"/>
            <w:r w:rsidRPr="00541650">
              <w:rPr>
                <w:rFonts w:cs="Arial"/>
                <w:color w:val="000000"/>
                <w:szCs w:val="22"/>
                <w:lang w:val="en-CA" w:eastAsia="en-CA"/>
                <w:rPrChange w:id="2195" w:author="outpost" w:date="2019-03-18T22:04:00Z">
                  <w:rPr>
                    <w:rFonts w:ascii="Calibri" w:hAnsi="Calibri" w:cs="Calibri"/>
                    <w:color w:val="000000"/>
                    <w:szCs w:val="22"/>
                    <w:lang w:val="en-CA" w:eastAsia="en-CA"/>
                  </w:rPr>
                </w:rPrChange>
              </w:rPr>
              <w:t>NomSecteur</w:t>
            </w:r>
            <w:proofErr w:type="spellEnd"/>
          </w:p>
        </w:tc>
        <w:tc>
          <w:tcPr>
            <w:tcW w:w="1567" w:type="dxa"/>
            <w:tcPrChange w:id="2196" w:author="outpost" w:date="2019-03-18T19:44:00Z">
              <w:tcPr>
                <w:tcW w:w="1567" w:type="dxa"/>
              </w:tcPr>
            </w:tcPrChange>
          </w:tcPr>
          <w:p w14:paraId="420192B0" w14:textId="77777777" w:rsidR="004B2EA2" w:rsidRPr="00541650" w:rsidRDefault="004B2EA2" w:rsidP="004B2EA2">
            <w:pPr>
              <w:pStyle w:val="BodyText"/>
              <w:rPr>
                <w:rFonts w:cs="Arial"/>
                <w:lang w:eastAsia="ar-SA"/>
                <w:rPrChange w:id="2197" w:author="outpost" w:date="2019-03-18T22:04:00Z">
                  <w:rPr>
                    <w:lang w:eastAsia="ar-SA"/>
                  </w:rPr>
                </w:rPrChange>
              </w:rPr>
            </w:pPr>
            <w:r w:rsidRPr="00541650">
              <w:rPr>
                <w:rFonts w:cs="Arial"/>
                <w:lang w:eastAsia="ar-SA"/>
                <w:rPrChange w:id="2198" w:author="outpost" w:date="2019-03-18T22:04:00Z">
                  <w:rPr>
                    <w:lang w:eastAsia="ar-SA"/>
                  </w:rPr>
                </w:rPrChange>
              </w:rPr>
              <w:t>VARCHAR</w:t>
            </w:r>
          </w:p>
        </w:tc>
        <w:tc>
          <w:tcPr>
            <w:tcW w:w="992" w:type="dxa"/>
            <w:tcPrChange w:id="2199" w:author="outpost" w:date="2019-03-18T19:44:00Z">
              <w:tcPr>
                <w:tcW w:w="992" w:type="dxa"/>
              </w:tcPr>
            </w:tcPrChange>
          </w:tcPr>
          <w:p w14:paraId="51654E57" w14:textId="77777777" w:rsidR="004B2EA2" w:rsidRPr="00541650" w:rsidRDefault="004B2EA2" w:rsidP="004B2EA2">
            <w:pPr>
              <w:pStyle w:val="BodyText"/>
              <w:rPr>
                <w:rFonts w:cs="Arial"/>
                <w:lang w:eastAsia="ar-SA"/>
                <w:rPrChange w:id="2200" w:author="outpost" w:date="2019-03-18T22:04:00Z">
                  <w:rPr>
                    <w:lang w:eastAsia="ar-SA"/>
                  </w:rPr>
                </w:rPrChange>
              </w:rPr>
            </w:pPr>
            <w:r w:rsidRPr="00541650">
              <w:rPr>
                <w:rFonts w:cs="Arial"/>
                <w:lang w:eastAsia="ar-SA"/>
                <w:rPrChange w:id="2201" w:author="outpost" w:date="2019-03-18T22:04:00Z">
                  <w:rPr>
                    <w:lang w:eastAsia="ar-SA"/>
                  </w:rPr>
                </w:rPrChange>
              </w:rPr>
              <w:t>7</w:t>
            </w:r>
          </w:p>
        </w:tc>
        <w:tc>
          <w:tcPr>
            <w:tcW w:w="1134" w:type="dxa"/>
            <w:tcPrChange w:id="2202" w:author="outpost" w:date="2019-03-18T19:44:00Z">
              <w:tcPr>
                <w:tcW w:w="1134" w:type="dxa"/>
              </w:tcPr>
            </w:tcPrChange>
          </w:tcPr>
          <w:p w14:paraId="367B48BB" w14:textId="77777777" w:rsidR="004B2EA2" w:rsidRPr="00541650" w:rsidRDefault="004B2EA2" w:rsidP="00E477DB">
            <w:pPr>
              <w:pStyle w:val="BodyText"/>
              <w:jc w:val="center"/>
              <w:rPr>
                <w:rFonts w:cs="Arial"/>
                <w:lang w:eastAsia="ar-SA"/>
                <w:rPrChange w:id="2203" w:author="outpost" w:date="2019-03-18T22:04:00Z">
                  <w:rPr>
                    <w:lang w:eastAsia="ar-SA"/>
                  </w:rPr>
                </w:rPrChange>
              </w:rPr>
              <w:pPrChange w:id="2204" w:author="outpost" w:date="2019-03-18T19:41:00Z">
                <w:pPr>
                  <w:pStyle w:val="BodyText"/>
                </w:pPr>
              </w:pPrChange>
            </w:pPr>
            <w:r w:rsidRPr="00541650">
              <w:rPr>
                <w:rFonts w:cs="Arial"/>
                <w:lang w:eastAsia="ar-SA"/>
                <w:rPrChange w:id="2205" w:author="outpost" w:date="2019-03-18T22:04:00Z">
                  <w:rPr>
                    <w:lang w:eastAsia="ar-SA"/>
                  </w:rPr>
                </w:rPrChange>
              </w:rPr>
              <w:t>Y</w:t>
            </w:r>
          </w:p>
        </w:tc>
        <w:tc>
          <w:tcPr>
            <w:tcW w:w="2976" w:type="dxa"/>
            <w:tcPrChange w:id="2206" w:author="outpost" w:date="2019-03-18T19:44:00Z">
              <w:tcPr>
                <w:tcW w:w="2976" w:type="dxa"/>
              </w:tcPr>
            </w:tcPrChange>
          </w:tcPr>
          <w:p w14:paraId="32A201B4" w14:textId="77777777" w:rsidR="004B2EA2" w:rsidRPr="00541650" w:rsidRDefault="004B2EA2" w:rsidP="004B2EA2">
            <w:pPr>
              <w:pStyle w:val="BodyText"/>
              <w:rPr>
                <w:rFonts w:cs="Arial"/>
                <w:lang w:eastAsia="ar-SA"/>
                <w:rPrChange w:id="2207" w:author="outpost" w:date="2019-03-18T22:04:00Z">
                  <w:rPr>
                    <w:lang w:eastAsia="ar-SA"/>
                  </w:rPr>
                </w:rPrChange>
              </w:rPr>
            </w:pPr>
          </w:p>
        </w:tc>
      </w:tr>
      <w:tr w:rsidR="004B2EA2" w:rsidRPr="00541650" w14:paraId="5DFD43D2" w14:textId="77777777" w:rsidTr="00E477DB">
        <w:tblPrEx>
          <w:tblW w:w="0" w:type="auto"/>
          <w:tblPrExChange w:id="2208" w:author="outpost" w:date="2019-03-18T19:44:00Z">
            <w:tblPrEx>
              <w:tblW w:w="0" w:type="auto"/>
            </w:tblPrEx>
          </w:tblPrExChange>
        </w:tblPrEx>
        <w:tc>
          <w:tcPr>
            <w:tcW w:w="2681" w:type="dxa"/>
            <w:vAlign w:val="center"/>
            <w:tcPrChange w:id="2209" w:author="outpost" w:date="2019-03-18T19:44:00Z">
              <w:tcPr>
                <w:tcW w:w="2681" w:type="dxa"/>
              </w:tcPr>
            </w:tcPrChange>
          </w:tcPr>
          <w:p w14:paraId="7D3C5430" w14:textId="77777777" w:rsidR="004B2EA2" w:rsidRPr="00541650" w:rsidRDefault="004B2EA2" w:rsidP="00E477DB">
            <w:pPr>
              <w:pStyle w:val="BodyText"/>
              <w:rPr>
                <w:rFonts w:cs="Arial"/>
                <w:lang w:eastAsia="ar-SA"/>
                <w:rPrChange w:id="2210" w:author="outpost" w:date="2019-03-18T22:04:00Z">
                  <w:rPr>
                    <w:lang w:eastAsia="ar-SA"/>
                  </w:rPr>
                </w:rPrChange>
              </w:rPr>
              <w:pPrChange w:id="2211" w:author="outpost" w:date="2019-03-18T19:44:00Z">
                <w:pPr>
                  <w:pStyle w:val="BodyText"/>
                </w:pPr>
              </w:pPrChange>
            </w:pPr>
            <w:proofErr w:type="spellStart"/>
            <w:r w:rsidRPr="00541650">
              <w:rPr>
                <w:rFonts w:cs="Arial"/>
                <w:color w:val="000000"/>
                <w:szCs w:val="22"/>
                <w:lang w:val="en-CA" w:eastAsia="en-CA"/>
                <w:rPrChange w:id="2212" w:author="outpost" w:date="2019-03-18T22:04:00Z">
                  <w:rPr>
                    <w:rFonts w:ascii="Calibri" w:hAnsi="Calibri" w:cs="Calibri"/>
                    <w:color w:val="000000"/>
                    <w:szCs w:val="22"/>
                    <w:lang w:val="en-CA" w:eastAsia="en-CA"/>
                  </w:rPr>
                </w:rPrChange>
              </w:rPr>
              <w:t>IdentifiantArrondissement</w:t>
            </w:r>
            <w:proofErr w:type="spellEnd"/>
          </w:p>
        </w:tc>
        <w:tc>
          <w:tcPr>
            <w:tcW w:w="1567" w:type="dxa"/>
            <w:tcPrChange w:id="2213" w:author="outpost" w:date="2019-03-18T19:44:00Z">
              <w:tcPr>
                <w:tcW w:w="1567" w:type="dxa"/>
              </w:tcPr>
            </w:tcPrChange>
          </w:tcPr>
          <w:p w14:paraId="0E76B20C" w14:textId="77777777" w:rsidR="004B2EA2" w:rsidRPr="00541650" w:rsidRDefault="004B2EA2" w:rsidP="004B2EA2">
            <w:pPr>
              <w:pStyle w:val="BodyText"/>
              <w:rPr>
                <w:rFonts w:cs="Arial"/>
                <w:lang w:eastAsia="ar-SA"/>
                <w:rPrChange w:id="2214" w:author="outpost" w:date="2019-03-18T22:04:00Z">
                  <w:rPr>
                    <w:lang w:eastAsia="ar-SA"/>
                  </w:rPr>
                </w:rPrChange>
              </w:rPr>
            </w:pPr>
            <w:r w:rsidRPr="00541650">
              <w:rPr>
                <w:rFonts w:cs="Arial"/>
                <w:lang w:eastAsia="ar-SA"/>
                <w:rPrChange w:id="2215" w:author="outpost" w:date="2019-03-18T22:04:00Z">
                  <w:rPr>
                    <w:lang w:eastAsia="ar-SA"/>
                  </w:rPr>
                </w:rPrChange>
              </w:rPr>
              <w:t>INT</w:t>
            </w:r>
          </w:p>
        </w:tc>
        <w:tc>
          <w:tcPr>
            <w:tcW w:w="992" w:type="dxa"/>
            <w:tcPrChange w:id="2216" w:author="outpost" w:date="2019-03-18T19:44:00Z">
              <w:tcPr>
                <w:tcW w:w="992" w:type="dxa"/>
              </w:tcPr>
            </w:tcPrChange>
          </w:tcPr>
          <w:p w14:paraId="7A992C87" w14:textId="77777777" w:rsidR="004B2EA2" w:rsidRPr="00541650" w:rsidRDefault="004B2EA2" w:rsidP="004B2EA2">
            <w:pPr>
              <w:pStyle w:val="BodyText"/>
              <w:rPr>
                <w:rFonts w:cs="Arial"/>
                <w:lang w:eastAsia="ar-SA"/>
                <w:rPrChange w:id="2217" w:author="outpost" w:date="2019-03-18T22:04:00Z">
                  <w:rPr>
                    <w:lang w:eastAsia="ar-SA"/>
                  </w:rPr>
                </w:rPrChange>
              </w:rPr>
            </w:pPr>
          </w:p>
        </w:tc>
        <w:tc>
          <w:tcPr>
            <w:tcW w:w="1134" w:type="dxa"/>
            <w:tcPrChange w:id="2218" w:author="outpost" w:date="2019-03-18T19:44:00Z">
              <w:tcPr>
                <w:tcW w:w="1134" w:type="dxa"/>
              </w:tcPr>
            </w:tcPrChange>
          </w:tcPr>
          <w:p w14:paraId="614E43C2" w14:textId="77777777" w:rsidR="004B2EA2" w:rsidRPr="00541650" w:rsidRDefault="004B2EA2" w:rsidP="00E477DB">
            <w:pPr>
              <w:pStyle w:val="BodyText"/>
              <w:jc w:val="center"/>
              <w:rPr>
                <w:rFonts w:cs="Arial"/>
                <w:lang w:eastAsia="ar-SA"/>
                <w:rPrChange w:id="2219" w:author="outpost" w:date="2019-03-18T22:04:00Z">
                  <w:rPr>
                    <w:lang w:eastAsia="ar-SA"/>
                  </w:rPr>
                </w:rPrChange>
              </w:rPr>
              <w:pPrChange w:id="2220" w:author="outpost" w:date="2019-03-18T19:41:00Z">
                <w:pPr>
                  <w:pStyle w:val="BodyText"/>
                </w:pPr>
              </w:pPrChange>
            </w:pPr>
            <w:r w:rsidRPr="00541650">
              <w:rPr>
                <w:rFonts w:cs="Arial"/>
                <w:lang w:eastAsia="ar-SA"/>
                <w:rPrChange w:id="2221" w:author="outpost" w:date="2019-03-18T22:04:00Z">
                  <w:rPr>
                    <w:lang w:eastAsia="ar-SA"/>
                  </w:rPr>
                </w:rPrChange>
              </w:rPr>
              <w:t>N</w:t>
            </w:r>
          </w:p>
        </w:tc>
        <w:tc>
          <w:tcPr>
            <w:tcW w:w="2976" w:type="dxa"/>
            <w:tcPrChange w:id="2222" w:author="outpost" w:date="2019-03-18T19:44:00Z">
              <w:tcPr>
                <w:tcW w:w="2976" w:type="dxa"/>
              </w:tcPr>
            </w:tcPrChange>
          </w:tcPr>
          <w:p w14:paraId="128A481D" w14:textId="77777777" w:rsidR="004B2EA2" w:rsidRPr="00541650" w:rsidRDefault="004B2EA2" w:rsidP="004B2EA2">
            <w:pPr>
              <w:pStyle w:val="BodyText"/>
              <w:rPr>
                <w:rFonts w:cs="Arial"/>
                <w:lang w:eastAsia="ar-SA"/>
                <w:rPrChange w:id="2223" w:author="outpost" w:date="2019-03-18T22:04:00Z">
                  <w:rPr>
                    <w:lang w:eastAsia="ar-SA"/>
                  </w:rPr>
                </w:rPrChange>
              </w:rPr>
            </w:pPr>
          </w:p>
        </w:tc>
      </w:tr>
      <w:tr w:rsidR="004B2EA2" w:rsidRPr="00541650" w14:paraId="6F78ED34" w14:textId="77777777" w:rsidTr="00E477DB">
        <w:tblPrEx>
          <w:tblW w:w="0" w:type="auto"/>
          <w:tblPrExChange w:id="2224" w:author="outpost" w:date="2019-03-18T19:44:00Z">
            <w:tblPrEx>
              <w:tblW w:w="0" w:type="auto"/>
            </w:tblPrEx>
          </w:tblPrExChange>
        </w:tblPrEx>
        <w:tc>
          <w:tcPr>
            <w:tcW w:w="2681" w:type="dxa"/>
            <w:vAlign w:val="center"/>
            <w:tcPrChange w:id="2225" w:author="outpost" w:date="2019-03-18T19:44:00Z">
              <w:tcPr>
                <w:tcW w:w="2681" w:type="dxa"/>
                <w:vAlign w:val="bottom"/>
              </w:tcPr>
            </w:tcPrChange>
          </w:tcPr>
          <w:p w14:paraId="581FAD79" w14:textId="77777777" w:rsidR="004B2EA2" w:rsidRPr="00541650" w:rsidRDefault="004B2EA2" w:rsidP="00E477DB">
            <w:pPr>
              <w:spacing w:before="0" w:after="0"/>
              <w:rPr>
                <w:rFonts w:cs="Arial"/>
                <w:color w:val="000000"/>
                <w:szCs w:val="22"/>
                <w:lang w:val="en-CA" w:eastAsia="en-CA"/>
                <w:rPrChange w:id="2226" w:author="outpost" w:date="2019-03-18T22:04:00Z">
                  <w:rPr>
                    <w:rFonts w:ascii="Calibri" w:hAnsi="Calibri" w:cs="Calibri"/>
                    <w:color w:val="000000"/>
                    <w:szCs w:val="22"/>
                    <w:lang w:val="en-CA" w:eastAsia="en-CA"/>
                  </w:rPr>
                </w:rPrChange>
              </w:rPr>
              <w:pPrChange w:id="2227" w:author="outpost" w:date="2019-03-18T19:44:00Z">
                <w:pPr>
                  <w:spacing w:before="0" w:after="0"/>
                </w:pPr>
              </w:pPrChange>
            </w:pPr>
            <w:proofErr w:type="spellStart"/>
            <w:r w:rsidRPr="00541650">
              <w:rPr>
                <w:rFonts w:cs="Arial"/>
                <w:color w:val="000000"/>
                <w:szCs w:val="22"/>
                <w:lang w:val="en-CA" w:eastAsia="en-CA"/>
                <w:rPrChange w:id="2228" w:author="outpost" w:date="2019-03-18T22:04:00Z">
                  <w:rPr>
                    <w:rFonts w:ascii="Calibri" w:hAnsi="Calibri" w:cs="Calibri"/>
                    <w:color w:val="000000"/>
                    <w:szCs w:val="22"/>
                    <w:lang w:val="en-CA" w:eastAsia="en-CA"/>
                  </w:rPr>
                </w:rPrChange>
              </w:rPr>
              <w:t>ArrondissementCode</w:t>
            </w:r>
            <w:proofErr w:type="spellEnd"/>
          </w:p>
        </w:tc>
        <w:tc>
          <w:tcPr>
            <w:tcW w:w="1567" w:type="dxa"/>
            <w:tcPrChange w:id="2229" w:author="outpost" w:date="2019-03-18T19:44:00Z">
              <w:tcPr>
                <w:tcW w:w="1567" w:type="dxa"/>
              </w:tcPr>
            </w:tcPrChange>
          </w:tcPr>
          <w:p w14:paraId="524EE129" w14:textId="77777777" w:rsidR="004B2EA2" w:rsidRPr="00541650" w:rsidRDefault="004B2EA2" w:rsidP="004B2EA2">
            <w:pPr>
              <w:pStyle w:val="BodyText"/>
              <w:rPr>
                <w:rFonts w:cs="Arial"/>
                <w:lang w:eastAsia="ar-SA"/>
                <w:rPrChange w:id="2230" w:author="outpost" w:date="2019-03-18T22:04:00Z">
                  <w:rPr>
                    <w:lang w:eastAsia="ar-SA"/>
                  </w:rPr>
                </w:rPrChange>
              </w:rPr>
            </w:pPr>
            <w:r w:rsidRPr="00541650">
              <w:rPr>
                <w:rFonts w:cs="Arial"/>
                <w:lang w:eastAsia="ar-SA"/>
                <w:rPrChange w:id="2231" w:author="outpost" w:date="2019-03-18T22:04:00Z">
                  <w:rPr>
                    <w:lang w:eastAsia="ar-SA"/>
                  </w:rPr>
                </w:rPrChange>
              </w:rPr>
              <w:t>CHAR</w:t>
            </w:r>
          </w:p>
        </w:tc>
        <w:tc>
          <w:tcPr>
            <w:tcW w:w="992" w:type="dxa"/>
            <w:tcPrChange w:id="2232" w:author="outpost" w:date="2019-03-18T19:44:00Z">
              <w:tcPr>
                <w:tcW w:w="992" w:type="dxa"/>
              </w:tcPr>
            </w:tcPrChange>
          </w:tcPr>
          <w:p w14:paraId="3720B271" w14:textId="77777777" w:rsidR="004B2EA2" w:rsidRPr="00541650" w:rsidRDefault="004B2EA2" w:rsidP="004B2EA2">
            <w:pPr>
              <w:pStyle w:val="BodyText"/>
              <w:rPr>
                <w:rFonts w:cs="Arial"/>
                <w:lang w:eastAsia="ar-SA"/>
                <w:rPrChange w:id="2233" w:author="outpost" w:date="2019-03-18T22:04:00Z">
                  <w:rPr>
                    <w:lang w:eastAsia="ar-SA"/>
                  </w:rPr>
                </w:rPrChange>
              </w:rPr>
            </w:pPr>
            <w:r w:rsidRPr="00541650">
              <w:rPr>
                <w:rFonts w:cs="Arial"/>
                <w:lang w:eastAsia="ar-SA"/>
                <w:rPrChange w:id="2234" w:author="outpost" w:date="2019-03-18T22:04:00Z">
                  <w:rPr>
                    <w:lang w:eastAsia="ar-SA"/>
                  </w:rPr>
                </w:rPrChange>
              </w:rPr>
              <w:t>3</w:t>
            </w:r>
          </w:p>
        </w:tc>
        <w:tc>
          <w:tcPr>
            <w:tcW w:w="1134" w:type="dxa"/>
            <w:tcPrChange w:id="2235" w:author="outpost" w:date="2019-03-18T19:44:00Z">
              <w:tcPr>
                <w:tcW w:w="1134" w:type="dxa"/>
              </w:tcPr>
            </w:tcPrChange>
          </w:tcPr>
          <w:p w14:paraId="7C6A7D00" w14:textId="77777777" w:rsidR="004B2EA2" w:rsidRPr="00541650" w:rsidRDefault="004B2EA2" w:rsidP="00E477DB">
            <w:pPr>
              <w:pStyle w:val="BodyText"/>
              <w:jc w:val="center"/>
              <w:rPr>
                <w:rFonts w:cs="Arial"/>
                <w:lang w:eastAsia="ar-SA"/>
                <w:rPrChange w:id="2236" w:author="outpost" w:date="2019-03-18T22:04:00Z">
                  <w:rPr>
                    <w:lang w:eastAsia="ar-SA"/>
                  </w:rPr>
                </w:rPrChange>
              </w:rPr>
              <w:pPrChange w:id="2237" w:author="outpost" w:date="2019-03-18T19:41:00Z">
                <w:pPr>
                  <w:pStyle w:val="BodyText"/>
                </w:pPr>
              </w:pPrChange>
            </w:pPr>
            <w:r w:rsidRPr="00541650">
              <w:rPr>
                <w:rFonts w:cs="Arial"/>
                <w:lang w:eastAsia="ar-SA"/>
                <w:rPrChange w:id="2238" w:author="outpost" w:date="2019-03-18T22:04:00Z">
                  <w:rPr>
                    <w:lang w:eastAsia="ar-SA"/>
                  </w:rPr>
                </w:rPrChange>
              </w:rPr>
              <w:t>N</w:t>
            </w:r>
          </w:p>
        </w:tc>
        <w:tc>
          <w:tcPr>
            <w:tcW w:w="2976" w:type="dxa"/>
            <w:tcPrChange w:id="2239" w:author="outpost" w:date="2019-03-18T19:44:00Z">
              <w:tcPr>
                <w:tcW w:w="2976" w:type="dxa"/>
              </w:tcPr>
            </w:tcPrChange>
          </w:tcPr>
          <w:p w14:paraId="1C4A750B" w14:textId="77777777" w:rsidR="004B2EA2" w:rsidRPr="00541650" w:rsidRDefault="004B2EA2" w:rsidP="004B2EA2">
            <w:pPr>
              <w:pStyle w:val="BodyText"/>
              <w:rPr>
                <w:rFonts w:cs="Arial"/>
                <w:lang w:eastAsia="ar-SA"/>
                <w:rPrChange w:id="2240" w:author="outpost" w:date="2019-03-18T22:04:00Z">
                  <w:rPr>
                    <w:lang w:eastAsia="ar-SA"/>
                  </w:rPr>
                </w:rPrChange>
              </w:rPr>
            </w:pPr>
          </w:p>
        </w:tc>
      </w:tr>
      <w:tr w:rsidR="004B2EA2" w:rsidRPr="00541650" w14:paraId="5F4354AD" w14:textId="77777777" w:rsidTr="00E477DB">
        <w:tblPrEx>
          <w:tblW w:w="0" w:type="auto"/>
          <w:tblPrExChange w:id="2241" w:author="outpost" w:date="2019-03-18T19:44:00Z">
            <w:tblPrEx>
              <w:tblW w:w="0" w:type="auto"/>
            </w:tblPrEx>
          </w:tblPrExChange>
        </w:tblPrEx>
        <w:tc>
          <w:tcPr>
            <w:tcW w:w="2681" w:type="dxa"/>
            <w:vAlign w:val="center"/>
            <w:tcPrChange w:id="2242" w:author="outpost" w:date="2019-03-18T19:44:00Z">
              <w:tcPr>
                <w:tcW w:w="2681" w:type="dxa"/>
                <w:vAlign w:val="bottom"/>
              </w:tcPr>
            </w:tcPrChange>
          </w:tcPr>
          <w:p w14:paraId="0D30C54D" w14:textId="77777777" w:rsidR="004B2EA2" w:rsidRPr="00541650" w:rsidRDefault="004B2EA2" w:rsidP="00E477DB">
            <w:pPr>
              <w:spacing w:before="0" w:after="0"/>
              <w:rPr>
                <w:rFonts w:cs="Arial"/>
                <w:color w:val="000000"/>
                <w:szCs w:val="22"/>
                <w:lang w:val="en-CA" w:eastAsia="en-CA"/>
                <w:rPrChange w:id="2243" w:author="outpost" w:date="2019-03-18T22:04:00Z">
                  <w:rPr>
                    <w:rFonts w:ascii="Calibri" w:hAnsi="Calibri" w:cs="Calibri"/>
                    <w:color w:val="000000"/>
                    <w:szCs w:val="22"/>
                    <w:lang w:val="en-CA" w:eastAsia="en-CA"/>
                  </w:rPr>
                </w:rPrChange>
              </w:rPr>
              <w:pPrChange w:id="2244" w:author="outpost" w:date="2019-03-18T19:44:00Z">
                <w:pPr>
                  <w:spacing w:before="0" w:after="0"/>
                </w:pPr>
              </w:pPrChange>
            </w:pPr>
            <w:r w:rsidRPr="00541650">
              <w:rPr>
                <w:rFonts w:cs="Arial"/>
                <w:color w:val="000000"/>
                <w:szCs w:val="22"/>
                <w:lang w:val="en-CA" w:eastAsia="en-CA"/>
                <w:rPrChange w:id="2245" w:author="outpost" w:date="2019-03-18T22:04:00Z">
                  <w:rPr>
                    <w:rFonts w:ascii="Calibri" w:hAnsi="Calibri" w:cs="Calibri"/>
                    <w:color w:val="000000"/>
                    <w:szCs w:val="22"/>
                    <w:lang w:val="en-CA" w:eastAsia="en-CA"/>
                  </w:rPr>
                </w:rPrChange>
              </w:rPr>
              <w:t>Arrondissement</w:t>
            </w:r>
          </w:p>
        </w:tc>
        <w:tc>
          <w:tcPr>
            <w:tcW w:w="1567" w:type="dxa"/>
            <w:tcPrChange w:id="2246" w:author="outpost" w:date="2019-03-18T19:44:00Z">
              <w:tcPr>
                <w:tcW w:w="1567" w:type="dxa"/>
              </w:tcPr>
            </w:tcPrChange>
          </w:tcPr>
          <w:p w14:paraId="230DD38C" w14:textId="77777777" w:rsidR="004B2EA2" w:rsidRPr="00541650" w:rsidRDefault="004B2EA2" w:rsidP="004B2EA2">
            <w:pPr>
              <w:pStyle w:val="BodyText"/>
              <w:rPr>
                <w:rFonts w:cs="Arial"/>
                <w:lang w:eastAsia="ar-SA"/>
                <w:rPrChange w:id="2247" w:author="outpost" w:date="2019-03-18T22:04:00Z">
                  <w:rPr>
                    <w:lang w:eastAsia="ar-SA"/>
                  </w:rPr>
                </w:rPrChange>
              </w:rPr>
            </w:pPr>
            <w:r w:rsidRPr="00541650">
              <w:rPr>
                <w:rFonts w:cs="Arial"/>
                <w:lang w:eastAsia="ar-SA"/>
                <w:rPrChange w:id="2248" w:author="outpost" w:date="2019-03-18T22:04:00Z">
                  <w:rPr>
                    <w:lang w:eastAsia="ar-SA"/>
                  </w:rPr>
                </w:rPrChange>
              </w:rPr>
              <w:t>VARCHAR</w:t>
            </w:r>
          </w:p>
        </w:tc>
        <w:tc>
          <w:tcPr>
            <w:tcW w:w="992" w:type="dxa"/>
            <w:tcPrChange w:id="2249" w:author="outpost" w:date="2019-03-18T19:44:00Z">
              <w:tcPr>
                <w:tcW w:w="992" w:type="dxa"/>
              </w:tcPr>
            </w:tcPrChange>
          </w:tcPr>
          <w:p w14:paraId="64795AA7" w14:textId="77777777" w:rsidR="004B2EA2" w:rsidRPr="00541650" w:rsidRDefault="004B2EA2" w:rsidP="004B2EA2">
            <w:pPr>
              <w:pStyle w:val="BodyText"/>
              <w:rPr>
                <w:rFonts w:cs="Arial"/>
                <w:lang w:eastAsia="ar-SA"/>
                <w:rPrChange w:id="2250" w:author="outpost" w:date="2019-03-18T22:04:00Z">
                  <w:rPr>
                    <w:lang w:eastAsia="ar-SA"/>
                  </w:rPr>
                </w:rPrChange>
              </w:rPr>
            </w:pPr>
            <w:r w:rsidRPr="00541650">
              <w:rPr>
                <w:rFonts w:cs="Arial"/>
                <w:lang w:eastAsia="ar-SA"/>
                <w:rPrChange w:id="2251" w:author="outpost" w:date="2019-03-18T22:04:00Z">
                  <w:rPr>
                    <w:lang w:eastAsia="ar-SA"/>
                  </w:rPr>
                </w:rPrChange>
              </w:rPr>
              <w:t>30</w:t>
            </w:r>
          </w:p>
        </w:tc>
        <w:tc>
          <w:tcPr>
            <w:tcW w:w="1134" w:type="dxa"/>
            <w:tcPrChange w:id="2252" w:author="outpost" w:date="2019-03-18T19:44:00Z">
              <w:tcPr>
                <w:tcW w:w="1134" w:type="dxa"/>
              </w:tcPr>
            </w:tcPrChange>
          </w:tcPr>
          <w:p w14:paraId="1E97ACBC" w14:textId="77777777" w:rsidR="004B2EA2" w:rsidRPr="00541650" w:rsidRDefault="004B2EA2" w:rsidP="00E477DB">
            <w:pPr>
              <w:pStyle w:val="BodyText"/>
              <w:jc w:val="center"/>
              <w:rPr>
                <w:rFonts w:cs="Arial"/>
                <w:lang w:eastAsia="ar-SA"/>
                <w:rPrChange w:id="2253" w:author="outpost" w:date="2019-03-18T22:04:00Z">
                  <w:rPr>
                    <w:lang w:eastAsia="ar-SA"/>
                  </w:rPr>
                </w:rPrChange>
              </w:rPr>
              <w:pPrChange w:id="2254" w:author="outpost" w:date="2019-03-18T19:41:00Z">
                <w:pPr>
                  <w:pStyle w:val="BodyText"/>
                </w:pPr>
              </w:pPrChange>
            </w:pPr>
            <w:r w:rsidRPr="00541650">
              <w:rPr>
                <w:rFonts w:cs="Arial"/>
                <w:lang w:eastAsia="ar-SA"/>
                <w:rPrChange w:id="2255" w:author="outpost" w:date="2019-03-18T22:04:00Z">
                  <w:rPr>
                    <w:lang w:eastAsia="ar-SA"/>
                  </w:rPr>
                </w:rPrChange>
              </w:rPr>
              <w:t>N</w:t>
            </w:r>
          </w:p>
        </w:tc>
        <w:tc>
          <w:tcPr>
            <w:tcW w:w="2976" w:type="dxa"/>
            <w:tcPrChange w:id="2256" w:author="outpost" w:date="2019-03-18T19:44:00Z">
              <w:tcPr>
                <w:tcW w:w="2976" w:type="dxa"/>
              </w:tcPr>
            </w:tcPrChange>
          </w:tcPr>
          <w:p w14:paraId="3BCA69A3" w14:textId="77777777" w:rsidR="004B2EA2" w:rsidRPr="00541650" w:rsidRDefault="004B2EA2" w:rsidP="004B2EA2">
            <w:pPr>
              <w:pStyle w:val="BodyText"/>
              <w:rPr>
                <w:rFonts w:cs="Arial"/>
                <w:lang w:eastAsia="ar-SA"/>
                <w:rPrChange w:id="2257" w:author="outpost" w:date="2019-03-18T22:04:00Z">
                  <w:rPr>
                    <w:lang w:eastAsia="ar-SA"/>
                  </w:rPr>
                </w:rPrChange>
              </w:rPr>
            </w:pPr>
          </w:p>
        </w:tc>
      </w:tr>
      <w:tr w:rsidR="004B2EA2" w:rsidRPr="00541650" w14:paraId="0B2FC56D" w14:textId="77777777" w:rsidTr="00E477DB">
        <w:tblPrEx>
          <w:tblW w:w="0" w:type="auto"/>
          <w:tblPrExChange w:id="2258" w:author="outpost" w:date="2019-03-18T19:44:00Z">
            <w:tblPrEx>
              <w:tblW w:w="0" w:type="auto"/>
            </w:tblPrEx>
          </w:tblPrExChange>
        </w:tblPrEx>
        <w:tc>
          <w:tcPr>
            <w:tcW w:w="2681" w:type="dxa"/>
            <w:vAlign w:val="center"/>
            <w:tcPrChange w:id="2259" w:author="outpost" w:date="2019-03-18T19:44:00Z">
              <w:tcPr>
                <w:tcW w:w="2681" w:type="dxa"/>
              </w:tcPr>
            </w:tcPrChange>
          </w:tcPr>
          <w:p w14:paraId="35144F1C" w14:textId="77777777" w:rsidR="004B2EA2" w:rsidRPr="00541650" w:rsidRDefault="004B2EA2" w:rsidP="00E477DB">
            <w:pPr>
              <w:pStyle w:val="BodyText"/>
              <w:rPr>
                <w:rFonts w:cs="Arial"/>
                <w:lang w:eastAsia="ar-SA"/>
                <w:rPrChange w:id="2260" w:author="outpost" w:date="2019-03-18T22:04:00Z">
                  <w:rPr>
                    <w:lang w:eastAsia="ar-SA"/>
                  </w:rPr>
                </w:rPrChange>
              </w:rPr>
              <w:pPrChange w:id="2261" w:author="outpost" w:date="2019-03-18T19:44:00Z">
                <w:pPr>
                  <w:pStyle w:val="BodyText"/>
                </w:pPr>
              </w:pPrChange>
            </w:pPr>
            <w:proofErr w:type="spellStart"/>
            <w:r w:rsidRPr="00541650">
              <w:rPr>
                <w:rFonts w:cs="Arial"/>
                <w:color w:val="000000"/>
                <w:szCs w:val="22"/>
                <w:lang w:val="en-CA" w:eastAsia="en-CA"/>
                <w:rPrChange w:id="2262" w:author="outpost" w:date="2019-03-18T22:04:00Z">
                  <w:rPr>
                    <w:rFonts w:ascii="Calibri" w:hAnsi="Calibri" w:cs="Calibri"/>
                    <w:color w:val="000000"/>
                    <w:szCs w:val="22"/>
                    <w:lang w:val="en-CA" w:eastAsia="en-CA"/>
                  </w:rPr>
                </w:rPrChange>
              </w:rPr>
              <w:t>IdentifiantDepot</w:t>
            </w:r>
            <w:proofErr w:type="spellEnd"/>
          </w:p>
        </w:tc>
        <w:tc>
          <w:tcPr>
            <w:tcW w:w="1567" w:type="dxa"/>
            <w:tcPrChange w:id="2263" w:author="outpost" w:date="2019-03-18T19:44:00Z">
              <w:tcPr>
                <w:tcW w:w="1567" w:type="dxa"/>
              </w:tcPr>
            </w:tcPrChange>
          </w:tcPr>
          <w:p w14:paraId="672BABFA" w14:textId="77777777" w:rsidR="004B2EA2" w:rsidRPr="00541650" w:rsidRDefault="004B2EA2" w:rsidP="004B2EA2">
            <w:pPr>
              <w:pStyle w:val="BodyText"/>
              <w:rPr>
                <w:rFonts w:cs="Arial"/>
                <w:lang w:eastAsia="ar-SA"/>
                <w:rPrChange w:id="2264" w:author="outpost" w:date="2019-03-18T22:04:00Z">
                  <w:rPr>
                    <w:lang w:eastAsia="ar-SA"/>
                  </w:rPr>
                </w:rPrChange>
              </w:rPr>
            </w:pPr>
            <w:r w:rsidRPr="00541650">
              <w:rPr>
                <w:rFonts w:cs="Arial"/>
                <w:lang w:eastAsia="ar-SA"/>
                <w:rPrChange w:id="2265" w:author="outpost" w:date="2019-03-18T22:04:00Z">
                  <w:rPr>
                    <w:lang w:eastAsia="ar-SA"/>
                  </w:rPr>
                </w:rPrChange>
              </w:rPr>
              <w:t>INT</w:t>
            </w:r>
          </w:p>
        </w:tc>
        <w:tc>
          <w:tcPr>
            <w:tcW w:w="992" w:type="dxa"/>
            <w:tcPrChange w:id="2266" w:author="outpost" w:date="2019-03-18T19:44:00Z">
              <w:tcPr>
                <w:tcW w:w="992" w:type="dxa"/>
              </w:tcPr>
            </w:tcPrChange>
          </w:tcPr>
          <w:p w14:paraId="1171889D" w14:textId="77777777" w:rsidR="004B2EA2" w:rsidRPr="00541650" w:rsidRDefault="004B2EA2" w:rsidP="004B2EA2">
            <w:pPr>
              <w:pStyle w:val="BodyText"/>
              <w:rPr>
                <w:rFonts w:cs="Arial"/>
                <w:lang w:eastAsia="ar-SA"/>
                <w:rPrChange w:id="2267" w:author="outpost" w:date="2019-03-18T22:04:00Z">
                  <w:rPr>
                    <w:lang w:eastAsia="ar-SA"/>
                  </w:rPr>
                </w:rPrChange>
              </w:rPr>
            </w:pPr>
            <w:r w:rsidRPr="00541650">
              <w:rPr>
                <w:rFonts w:cs="Arial"/>
                <w:lang w:eastAsia="ar-SA"/>
                <w:rPrChange w:id="2268" w:author="outpost" w:date="2019-03-18T22:04:00Z">
                  <w:rPr>
                    <w:lang w:eastAsia="ar-SA"/>
                  </w:rPr>
                </w:rPrChange>
              </w:rPr>
              <w:t xml:space="preserve"> </w:t>
            </w:r>
          </w:p>
        </w:tc>
        <w:tc>
          <w:tcPr>
            <w:tcW w:w="1134" w:type="dxa"/>
            <w:tcPrChange w:id="2269" w:author="outpost" w:date="2019-03-18T19:44:00Z">
              <w:tcPr>
                <w:tcW w:w="1134" w:type="dxa"/>
              </w:tcPr>
            </w:tcPrChange>
          </w:tcPr>
          <w:p w14:paraId="4B92AD00" w14:textId="77777777" w:rsidR="004B2EA2" w:rsidRPr="00541650" w:rsidRDefault="004B2EA2" w:rsidP="00E477DB">
            <w:pPr>
              <w:pStyle w:val="BodyText"/>
              <w:jc w:val="center"/>
              <w:rPr>
                <w:rFonts w:cs="Arial"/>
                <w:lang w:eastAsia="ar-SA"/>
                <w:rPrChange w:id="2270" w:author="outpost" w:date="2019-03-18T22:04:00Z">
                  <w:rPr>
                    <w:lang w:eastAsia="ar-SA"/>
                  </w:rPr>
                </w:rPrChange>
              </w:rPr>
              <w:pPrChange w:id="2271" w:author="outpost" w:date="2019-03-18T19:41:00Z">
                <w:pPr>
                  <w:pStyle w:val="BodyText"/>
                </w:pPr>
              </w:pPrChange>
            </w:pPr>
            <w:r w:rsidRPr="00541650">
              <w:rPr>
                <w:rFonts w:cs="Arial"/>
                <w:lang w:eastAsia="ar-SA"/>
                <w:rPrChange w:id="2272" w:author="outpost" w:date="2019-03-18T22:04:00Z">
                  <w:rPr>
                    <w:lang w:eastAsia="ar-SA"/>
                  </w:rPr>
                </w:rPrChange>
              </w:rPr>
              <w:t>N</w:t>
            </w:r>
          </w:p>
        </w:tc>
        <w:tc>
          <w:tcPr>
            <w:tcW w:w="2976" w:type="dxa"/>
            <w:tcPrChange w:id="2273" w:author="outpost" w:date="2019-03-18T19:44:00Z">
              <w:tcPr>
                <w:tcW w:w="2976" w:type="dxa"/>
              </w:tcPr>
            </w:tcPrChange>
          </w:tcPr>
          <w:p w14:paraId="5503BB28" w14:textId="77777777" w:rsidR="004B2EA2" w:rsidRPr="00541650" w:rsidRDefault="004B2EA2" w:rsidP="004B2EA2">
            <w:pPr>
              <w:pStyle w:val="BodyText"/>
              <w:rPr>
                <w:rFonts w:cs="Arial"/>
                <w:lang w:eastAsia="ar-SA"/>
                <w:rPrChange w:id="2274" w:author="outpost" w:date="2019-03-18T22:04:00Z">
                  <w:rPr>
                    <w:lang w:eastAsia="ar-SA"/>
                  </w:rPr>
                </w:rPrChange>
              </w:rPr>
            </w:pPr>
          </w:p>
        </w:tc>
      </w:tr>
      <w:tr w:rsidR="004B2EA2" w:rsidRPr="00541650" w14:paraId="5DBA2C81" w14:textId="77777777" w:rsidTr="00E477DB">
        <w:tblPrEx>
          <w:tblW w:w="0" w:type="auto"/>
          <w:tblPrExChange w:id="2275" w:author="outpost" w:date="2019-03-18T19:44:00Z">
            <w:tblPrEx>
              <w:tblW w:w="0" w:type="auto"/>
            </w:tblPrEx>
          </w:tblPrExChange>
        </w:tblPrEx>
        <w:tc>
          <w:tcPr>
            <w:tcW w:w="2681" w:type="dxa"/>
            <w:vAlign w:val="center"/>
            <w:tcPrChange w:id="2276" w:author="outpost" w:date="2019-03-18T19:44:00Z">
              <w:tcPr>
                <w:tcW w:w="2681" w:type="dxa"/>
              </w:tcPr>
            </w:tcPrChange>
          </w:tcPr>
          <w:p w14:paraId="42B59C8C" w14:textId="77777777" w:rsidR="004B2EA2" w:rsidRPr="00541650" w:rsidRDefault="004B2EA2" w:rsidP="00E477DB">
            <w:pPr>
              <w:pStyle w:val="BodyText"/>
              <w:rPr>
                <w:rFonts w:cs="Arial"/>
                <w:lang w:eastAsia="ar-SA"/>
                <w:rPrChange w:id="2277" w:author="outpost" w:date="2019-03-18T22:04:00Z">
                  <w:rPr>
                    <w:lang w:eastAsia="ar-SA"/>
                  </w:rPr>
                </w:rPrChange>
              </w:rPr>
              <w:pPrChange w:id="2278" w:author="outpost" w:date="2019-03-18T19:44:00Z">
                <w:pPr>
                  <w:pStyle w:val="BodyText"/>
                </w:pPr>
              </w:pPrChange>
            </w:pPr>
            <w:proofErr w:type="spellStart"/>
            <w:r w:rsidRPr="00541650">
              <w:rPr>
                <w:rFonts w:cs="Arial"/>
                <w:color w:val="000000"/>
                <w:szCs w:val="22"/>
                <w:lang w:val="en-CA" w:eastAsia="en-CA"/>
                <w:rPrChange w:id="2279" w:author="outpost" w:date="2019-03-18T22:04:00Z">
                  <w:rPr>
                    <w:rFonts w:ascii="Calibri" w:hAnsi="Calibri" w:cs="Calibri"/>
                    <w:color w:val="000000"/>
                    <w:szCs w:val="22"/>
                    <w:lang w:val="en-CA" w:eastAsia="en-CA"/>
                  </w:rPr>
                </w:rPrChange>
              </w:rPr>
              <w:t>NomDepot</w:t>
            </w:r>
            <w:proofErr w:type="spellEnd"/>
          </w:p>
        </w:tc>
        <w:tc>
          <w:tcPr>
            <w:tcW w:w="1567" w:type="dxa"/>
            <w:tcPrChange w:id="2280" w:author="outpost" w:date="2019-03-18T19:44:00Z">
              <w:tcPr>
                <w:tcW w:w="1567" w:type="dxa"/>
              </w:tcPr>
            </w:tcPrChange>
          </w:tcPr>
          <w:p w14:paraId="4C43784E" w14:textId="77777777" w:rsidR="004B2EA2" w:rsidRPr="00541650" w:rsidRDefault="004B2EA2" w:rsidP="004B2EA2">
            <w:pPr>
              <w:pStyle w:val="BodyText"/>
              <w:rPr>
                <w:rFonts w:cs="Arial"/>
                <w:lang w:eastAsia="ar-SA"/>
                <w:rPrChange w:id="2281" w:author="outpost" w:date="2019-03-18T22:04:00Z">
                  <w:rPr>
                    <w:lang w:eastAsia="ar-SA"/>
                  </w:rPr>
                </w:rPrChange>
              </w:rPr>
            </w:pPr>
            <w:r w:rsidRPr="00541650">
              <w:rPr>
                <w:rFonts w:cs="Arial"/>
                <w:lang w:eastAsia="ar-SA"/>
                <w:rPrChange w:id="2282" w:author="outpost" w:date="2019-03-18T22:04:00Z">
                  <w:rPr>
                    <w:lang w:eastAsia="ar-SA"/>
                  </w:rPr>
                </w:rPrChange>
              </w:rPr>
              <w:t>VARCHAR</w:t>
            </w:r>
          </w:p>
        </w:tc>
        <w:tc>
          <w:tcPr>
            <w:tcW w:w="992" w:type="dxa"/>
            <w:tcPrChange w:id="2283" w:author="outpost" w:date="2019-03-18T19:44:00Z">
              <w:tcPr>
                <w:tcW w:w="992" w:type="dxa"/>
              </w:tcPr>
            </w:tcPrChange>
          </w:tcPr>
          <w:p w14:paraId="536B332F" w14:textId="77777777" w:rsidR="004B2EA2" w:rsidRPr="00541650" w:rsidRDefault="004B2EA2" w:rsidP="004B2EA2">
            <w:pPr>
              <w:pStyle w:val="BodyText"/>
              <w:rPr>
                <w:rFonts w:cs="Arial"/>
                <w:lang w:eastAsia="ar-SA"/>
                <w:rPrChange w:id="2284" w:author="outpost" w:date="2019-03-18T22:04:00Z">
                  <w:rPr>
                    <w:lang w:eastAsia="ar-SA"/>
                  </w:rPr>
                </w:rPrChange>
              </w:rPr>
            </w:pPr>
            <w:r w:rsidRPr="00541650">
              <w:rPr>
                <w:rFonts w:cs="Arial"/>
                <w:lang w:eastAsia="ar-SA"/>
                <w:rPrChange w:id="2285" w:author="outpost" w:date="2019-03-18T22:04:00Z">
                  <w:rPr>
                    <w:lang w:eastAsia="ar-SA"/>
                  </w:rPr>
                </w:rPrChange>
              </w:rPr>
              <w:t>30</w:t>
            </w:r>
          </w:p>
        </w:tc>
        <w:tc>
          <w:tcPr>
            <w:tcW w:w="1134" w:type="dxa"/>
            <w:tcPrChange w:id="2286" w:author="outpost" w:date="2019-03-18T19:44:00Z">
              <w:tcPr>
                <w:tcW w:w="1134" w:type="dxa"/>
              </w:tcPr>
            </w:tcPrChange>
          </w:tcPr>
          <w:p w14:paraId="52976CA9" w14:textId="77777777" w:rsidR="004B2EA2" w:rsidRPr="00541650" w:rsidRDefault="004B2EA2" w:rsidP="00E477DB">
            <w:pPr>
              <w:pStyle w:val="BodyText"/>
              <w:jc w:val="center"/>
              <w:rPr>
                <w:rFonts w:cs="Arial"/>
                <w:lang w:eastAsia="ar-SA"/>
                <w:rPrChange w:id="2287" w:author="outpost" w:date="2019-03-18T22:04:00Z">
                  <w:rPr>
                    <w:lang w:eastAsia="ar-SA"/>
                  </w:rPr>
                </w:rPrChange>
              </w:rPr>
              <w:pPrChange w:id="2288" w:author="outpost" w:date="2019-03-18T19:41:00Z">
                <w:pPr>
                  <w:pStyle w:val="BodyText"/>
                </w:pPr>
              </w:pPrChange>
            </w:pPr>
            <w:r w:rsidRPr="00541650">
              <w:rPr>
                <w:rFonts w:cs="Arial"/>
                <w:lang w:eastAsia="ar-SA"/>
                <w:rPrChange w:id="2289" w:author="outpost" w:date="2019-03-18T22:04:00Z">
                  <w:rPr>
                    <w:lang w:eastAsia="ar-SA"/>
                  </w:rPr>
                </w:rPrChange>
              </w:rPr>
              <w:t>N</w:t>
            </w:r>
          </w:p>
        </w:tc>
        <w:tc>
          <w:tcPr>
            <w:tcW w:w="2976" w:type="dxa"/>
            <w:tcPrChange w:id="2290" w:author="outpost" w:date="2019-03-18T19:44:00Z">
              <w:tcPr>
                <w:tcW w:w="2976" w:type="dxa"/>
              </w:tcPr>
            </w:tcPrChange>
          </w:tcPr>
          <w:p w14:paraId="16308064" w14:textId="77777777" w:rsidR="004B2EA2" w:rsidRPr="00541650" w:rsidRDefault="004B2EA2" w:rsidP="004B2EA2">
            <w:pPr>
              <w:pStyle w:val="BodyText"/>
              <w:rPr>
                <w:rFonts w:cs="Arial"/>
                <w:lang w:eastAsia="ar-SA"/>
                <w:rPrChange w:id="2291" w:author="outpost" w:date="2019-03-18T22:04:00Z">
                  <w:rPr>
                    <w:lang w:eastAsia="ar-SA"/>
                  </w:rPr>
                </w:rPrChange>
              </w:rPr>
            </w:pPr>
          </w:p>
        </w:tc>
      </w:tr>
      <w:tr w:rsidR="004B2EA2" w:rsidRPr="00541650" w14:paraId="704E0C90" w14:textId="77777777" w:rsidTr="00E477DB">
        <w:tblPrEx>
          <w:tblW w:w="0" w:type="auto"/>
          <w:tblPrExChange w:id="2292" w:author="outpost" w:date="2019-03-18T19:44:00Z">
            <w:tblPrEx>
              <w:tblW w:w="0" w:type="auto"/>
            </w:tblPrEx>
          </w:tblPrExChange>
        </w:tblPrEx>
        <w:trPr>
          <w:trHeight w:val="269"/>
          <w:trPrChange w:id="2293" w:author="outpost" w:date="2019-03-18T19:44:00Z">
            <w:trPr>
              <w:trHeight w:val="269"/>
            </w:trPr>
          </w:trPrChange>
        </w:trPr>
        <w:tc>
          <w:tcPr>
            <w:tcW w:w="2681" w:type="dxa"/>
            <w:vAlign w:val="center"/>
            <w:tcPrChange w:id="2294" w:author="outpost" w:date="2019-03-18T19:44:00Z">
              <w:tcPr>
                <w:tcW w:w="2681" w:type="dxa"/>
                <w:vAlign w:val="bottom"/>
              </w:tcPr>
            </w:tcPrChange>
          </w:tcPr>
          <w:p w14:paraId="4A4A4933" w14:textId="77777777" w:rsidR="004B2EA2" w:rsidRPr="00541650" w:rsidRDefault="004B2EA2" w:rsidP="00E477DB">
            <w:pPr>
              <w:spacing w:before="0" w:after="0"/>
              <w:rPr>
                <w:rFonts w:cs="Arial"/>
                <w:color w:val="000000"/>
                <w:szCs w:val="22"/>
                <w:lang w:val="en-CA" w:eastAsia="en-CA"/>
                <w:rPrChange w:id="2295" w:author="outpost" w:date="2019-03-18T22:04:00Z">
                  <w:rPr>
                    <w:rFonts w:ascii="Calibri" w:hAnsi="Calibri" w:cs="Calibri"/>
                    <w:color w:val="000000"/>
                    <w:szCs w:val="22"/>
                    <w:lang w:val="en-CA" w:eastAsia="en-CA"/>
                  </w:rPr>
                </w:rPrChange>
              </w:rPr>
              <w:pPrChange w:id="2296" w:author="outpost" w:date="2019-03-18T19:44:00Z">
                <w:pPr>
                  <w:spacing w:before="0" w:after="0"/>
                </w:pPr>
              </w:pPrChange>
            </w:pPr>
            <w:proofErr w:type="spellStart"/>
            <w:r w:rsidRPr="00541650">
              <w:rPr>
                <w:rFonts w:cs="Arial"/>
                <w:color w:val="000000"/>
                <w:szCs w:val="22"/>
                <w:lang w:val="en-CA" w:eastAsia="en-CA"/>
                <w:rPrChange w:id="2297" w:author="outpost" w:date="2019-03-18T22:04:00Z">
                  <w:rPr>
                    <w:rFonts w:ascii="Calibri" w:hAnsi="Calibri" w:cs="Calibri"/>
                    <w:color w:val="000000"/>
                    <w:szCs w:val="22"/>
                    <w:lang w:val="en-CA" w:eastAsia="en-CA"/>
                  </w:rPr>
                </w:rPrChange>
              </w:rPr>
              <w:t>DateDechargement</w:t>
            </w:r>
            <w:proofErr w:type="spellEnd"/>
          </w:p>
        </w:tc>
        <w:tc>
          <w:tcPr>
            <w:tcW w:w="1567" w:type="dxa"/>
            <w:tcPrChange w:id="2298" w:author="outpost" w:date="2019-03-18T19:44:00Z">
              <w:tcPr>
                <w:tcW w:w="1567" w:type="dxa"/>
              </w:tcPr>
            </w:tcPrChange>
          </w:tcPr>
          <w:p w14:paraId="1EE6F86E" w14:textId="77777777" w:rsidR="004B2EA2" w:rsidRPr="00541650" w:rsidRDefault="004B2EA2" w:rsidP="004B2EA2">
            <w:pPr>
              <w:pStyle w:val="BodyText"/>
              <w:rPr>
                <w:rFonts w:cs="Arial"/>
                <w:lang w:eastAsia="ar-SA"/>
                <w:rPrChange w:id="2299" w:author="outpost" w:date="2019-03-18T22:04:00Z">
                  <w:rPr>
                    <w:lang w:eastAsia="ar-SA"/>
                  </w:rPr>
                </w:rPrChange>
              </w:rPr>
            </w:pPr>
            <w:r w:rsidRPr="00541650">
              <w:rPr>
                <w:rFonts w:cs="Arial"/>
                <w:lang w:eastAsia="ar-SA"/>
                <w:rPrChange w:id="2300" w:author="outpost" w:date="2019-03-18T22:04:00Z">
                  <w:rPr>
                    <w:lang w:eastAsia="ar-SA"/>
                  </w:rPr>
                </w:rPrChange>
              </w:rPr>
              <w:t>TIMESTAMP</w:t>
            </w:r>
          </w:p>
        </w:tc>
        <w:tc>
          <w:tcPr>
            <w:tcW w:w="992" w:type="dxa"/>
            <w:tcPrChange w:id="2301" w:author="outpost" w:date="2019-03-18T19:44:00Z">
              <w:tcPr>
                <w:tcW w:w="992" w:type="dxa"/>
              </w:tcPr>
            </w:tcPrChange>
          </w:tcPr>
          <w:p w14:paraId="1DD551B4" w14:textId="77777777" w:rsidR="004B2EA2" w:rsidRPr="00541650" w:rsidRDefault="004B2EA2" w:rsidP="004B2EA2">
            <w:pPr>
              <w:pStyle w:val="BodyText"/>
              <w:rPr>
                <w:rFonts w:cs="Arial"/>
                <w:lang w:eastAsia="ar-SA"/>
                <w:rPrChange w:id="2302" w:author="outpost" w:date="2019-03-18T22:04:00Z">
                  <w:rPr>
                    <w:lang w:eastAsia="ar-SA"/>
                  </w:rPr>
                </w:rPrChange>
              </w:rPr>
            </w:pPr>
            <w:r w:rsidRPr="00541650">
              <w:rPr>
                <w:rFonts w:cs="Arial"/>
                <w:lang w:eastAsia="ar-SA"/>
                <w:rPrChange w:id="2303" w:author="outpost" w:date="2019-03-18T22:04:00Z">
                  <w:rPr>
                    <w:lang w:eastAsia="ar-SA"/>
                  </w:rPr>
                </w:rPrChange>
              </w:rPr>
              <w:t>19</w:t>
            </w:r>
          </w:p>
        </w:tc>
        <w:tc>
          <w:tcPr>
            <w:tcW w:w="1134" w:type="dxa"/>
            <w:tcPrChange w:id="2304" w:author="outpost" w:date="2019-03-18T19:44:00Z">
              <w:tcPr>
                <w:tcW w:w="1134" w:type="dxa"/>
              </w:tcPr>
            </w:tcPrChange>
          </w:tcPr>
          <w:p w14:paraId="1BAC33A5" w14:textId="77777777" w:rsidR="004B2EA2" w:rsidRPr="00541650" w:rsidRDefault="004B2EA2" w:rsidP="00E477DB">
            <w:pPr>
              <w:pStyle w:val="BodyText"/>
              <w:jc w:val="center"/>
              <w:rPr>
                <w:rFonts w:cs="Arial"/>
                <w:lang w:eastAsia="ar-SA"/>
                <w:rPrChange w:id="2305" w:author="outpost" w:date="2019-03-18T22:04:00Z">
                  <w:rPr>
                    <w:lang w:eastAsia="ar-SA"/>
                  </w:rPr>
                </w:rPrChange>
              </w:rPr>
              <w:pPrChange w:id="2306" w:author="outpost" w:date="2019-03-18T19:41:00Z">
                <w:pPr>
                  <w:pStyle w:val="BodyText"/>
                </w:pPr>
              </w:pPrChange>
            </w:pPr>
            <w:r w:rsidRPr="00541650">
              <w:rPr>
                <w:rFonts w:cs="Arial"/>
                <w:lang w:eastAsia="ar-SA"/>
                <w:rPrChange w:id="2307" w:author="outpost" w:date="2019-03-18T22:04:00Z">
                  <w:rPr>
                    <w:lang w:eastAsia="ar-SA"/>
                  </w:rPr>
                </w:rPrChange>
              </w:rPr>
              <w:t>N</w:t>
            </w:r>
          </w:p>
        </w:tc>
        <w:tc>
          <w:tcPr>
            <w:tcW w:w="2976" w:type="dxa"/>
            <w:tcPrChange w:id="2308" w:author="outpost" w:date="2019-03-18T19:44:00Z">
              <w:tcPr>
                <w:tcW w:w="2976" w:type="dxa"/>
              </w:tcPr>
            </w:tcPrChange>
          </w:tcPr>
          <w:p w14:paraId="3845FED5" w14:textId="77777777" w:rsidR="004B2EA2" w:rsidRPr="00541650" w:rsidRDefault="004B2EA2" w:rsidP="004B2EA2">
            <w:pPr>
              <w:pStyle w:val="BodyText"/>
              <w:rPr>
                <w:rFonts w:cs="Arial"/>
                <w:lang w:eastAsia="ar-SA"/>
                <w:rPrChange w:id="2309" w:author="outpost" w:date="2019-03-18T22:04:00Z">
                  <w:rPr>
                    <w:lang w:eastAsia="ar-SA"/>
                  </w:rPr>
                </w:rPrChange>
              </w:rPr>
            </w:pPr>
          </w:p>
        </w:tc>
      </w:tr>
      <w:tr w:rsidR="004B2EA2" w:rsidRPr="00541650" w14:paraId="2B6973C6" w14:textId="77777777" w:rsidTr="00E477DB">
        <w:tblPrEx>
          <w:tblW w:w="0" w:type="auto"/>
          <w:tblPrExChange w:id="2310" w:author="outpost" w:date="2019-03-18T19:44:00Z">
            <w:tblPrEx>
              <w:tblW w:w="0" w:type="auto"/>
            </w:tblPrEx>
          </w:tblPrExChange>
        </w:tblPrEx>
        <w:trPr>
          <w:trHeight w:val="269"/>
          <w:trPrChange w:id="2311" w:author="outpost" w:date="2019-03-18T19:44:00Z">
            <w:trPr>
              <w:trHeight w:val="269"/>
            </w:trPr>
          </w:trPrChange>
        </w:trPr>
        <w:tc>
          <w:tcPr>
            <w:tcW w:w="2681" w:type="dxa"/>
            <w:vAlign w:val="center"/>
            <w:tcPrChange w:id="2312" w:author="outpost" w:date="2019-03-18T19:44:00Z">
              <w:tcPr>
                <w:tcW w:w="2681" w:type="dxa"/>
                <w:vAlign w:val="bottom"/>
              </w:tcPr>
            </w:tcPrChange>
          </w:tcPr>
          <w:p w14:paraId="7D44F2AF" w14:textId="77777777" w:rsidR="004B2EA2" w:rsidRPr="00541650" w:rsidRDefault="004B2EA2" w:rsidP="00E477DB">
            <w:pPr>
              <w:spacing w:before="0" w:after="0"/>
              <w:rPr>
                <w:rFonts w:cs="Arial"/>
                <w:color w:val="000000"/>
                <w:szCs w:val="22"/>
                <w:lang w:val="en-CA" w:eastAsia="en-CA"/>
                <w:rPrChange w:id="2313" w:author="outpost" w:date="2019-03-18T22:04:00Z">
                  <w:rPr>
                    <w:rFonts w:ascii="Calibri" w:hAnsi="Calibri" w:cs="Calibri"/>
                    <w:color w:val="000000"/>
                    <w:szCs w:val="22"/>
                    <w:lang w:val="en-CA" w:eastAsia="en-CA"/>
                  </w:rPr>
                </w:rPrChange>
              </w:rPr>
              <w:pPrChange w:id="2314" w:author="outpost" w:date="2019-03-18T19:44:00Z">
                <w:pPr>
                  <w:spacing w:before="0" w:after="0"/>
                </w:pPr>
              </w:pPrChange>
            </w:pPr>
            <w:r w:rsidRPr="00541650">
              <w:rPr>
                <w:rFonts w:cs="Arial"/>
                <w:color w:val="000000"/>
                <w:szCs w:val="22"/>
                <w:lang w:val="en-CA" w:eastAsia="en-CA"/>
                <w:rPrChange w:id="2315" w:author="outpost" w:date="2019-03-18T22:04:00Z">
                  <w:rPr>
                    <w:rFonts w:ascii="Calibri" w:hAnsi="Calibri" w:cs="Calibri"/>
                    <w:color w:val="000000"/>
                    <w:szCs w:val="22"/>
                    <w:lang w:val="en-CA" w:eastAsia="en-CA"/>
                  </w:rPr>
                </w:rPrChange>
              </w:rPr>
              <w:t>Volume</w:t>
            </w:r>
          </w:p>
        </w:tc>
        <w:tc>
          <w:tcPr>
            <w:tcW w:w="1567" w:type="dxa"/>
            <w:tcPrChange w:id="2316" w:author="outpost" w:date="2019-03-18T19:44:00Z">
              <w:tcPr>
                <w:tcW w:w="1567" w:type="dxa"/>
              </w:tcPr>
            </w:tcPrChange>
          </w:tcPr>
          <w:p w14:paraId="591F25E0" w14:textId="77777777" w:rsidR="004B2EA2" w:rsidRPr="00541650" w:rsidRDefault="004B2EA2" w:rsidP="004B2EA2">
            <w:pPr>
              <w:pStyle w:val="BodyText"/>
              <w:rPr>
                <w:rFonts w:cs="Arial"/>
                <w:lang w:eastAsia="ar-SA"/>
                <w:rPrChange w:id="2317" w:author="outpost" w:date="2019-03-18T22:04:00Z">
                  <w:rPr>
                    <w:lang w:eastAsia="ar-SA"/>
                  </w:rPr>
                </w:rPrChange>
              </w:rPr>
            </w:pPr>
            <w:r w:rsidRPr="00541650">
              <w:rPr>
                <w:rFonts w:cs="Arial"/>
                <w:lang w:eastAsia="ar-SA"/>
                <w:rPrChange w:id="2318" w:author="outpost" w:date="2019-03-18T22:04:00Z">
                  <w:rPr>
                    <w:lang w:eastAsia="ar-SA"/>
                  </w:rPr>
                </w:rPrChange>
              </w:rPr>
              <w:t>DECIMAL</w:t>
            </w:r>
          </w:p>
        </w:tc>
        <w:tc>
          <w:tcPr>
            <w:tcW w:w="992" w:type="dxa"/>
            <w:tcPrChange w:id="2319" w:author="outpost" w:date="2019-03-18T19:44:00Z">
              <w:tcPr>
                <w:tcW w:w="992" w:type="dxa"/>
              </w:tcPr>
            </w:tcPrChange>
          </w:tcPr>
          <w:p w14:paraId="1AFCD76C" w14:textId="77777777" w:rsidR="004B2EA2" w:rsidRPr="00541650" w:rsidRDefault="004B2EA2" w:rsidP="004B2EA2">
            <w:pPr>
              <w:pStyle w:val="BodyText"/>
              <w:rPr>
                <w:rFonts w:cs="Arial"/>
                <w:lang w:eastAsia="ar-SA"/>
                <w:rPrChange w:id="2320" w:author="outpost" w:date="2019-03-18T22:04:00Z">
                  <w:rPr>
                    <w:lang w:eastAsia="ar-SA"/>
                  </w:rPr>
                </w:rPrChange>
              </w:rPr>
            </w:pPr>
            <w:r w:rsidRPr="00541650">
              <w:rPr>
                <w:rFonts w:cs="Arial"/>
                <w:lang w:eastAsia="ar-SA"/>
                <w:rPrChange w:id="2321" w:author="outpost" w:date="2019-03-18T22:04:00Z">
                  <w:rPr>
                    <w:lang w:eastAsia="ar-SA"/>
                  </w:rPr>
                </w:rPrChange>
              </w:rPr>
              <w:t>4,2</w:t>
            </w:r>
          </w:p>
        </w:tc>
        <w:tc>
          <w:tcPr>
            <w:tcW w:w="1134" w:type="dxa"/>
            <w:tcPrChange w:id="2322" w:author="outpost" w:date="2019-03-18T19:44:00Z">
              <w:tcPr>
                <w:tcW w:w="1134" w:type="dxa"/>
              </w:tcPr>
            </w:tcPrChange>
          </w:tcPr>
          <w:p w14:paraId="70E103ED" w14:textId="77777777" w:rsidR="004B2EA2" w:rsidRPr="00541650" w:rsidRDefault="004B2EA2" w:rsidP="00E477DB">
            <w:pPr>
              <w:pStyle w:val="BodyText"/>
              <w:jc w:val="center"/>
              <w:rPr>
                <w:rFonts w:cs="Arial"/>
                <w:lang w:eastAsia="ar-SA"/>
                <w:rPrChange w:id="2323" w:author="outpost" w:date="2019-03-18T22:04:00Z">
                  <w:rPr>
                    <w:lang w:eastAsia="ar-SA"/>
                  </w:rPr>
                </w:rPrChange>
              </w:rPr>
              <w:pPrChange w:id="2324" w:author="outpost" w:date="2019-03-18T19:41:00Z">
                <w:pPr>
                  <w:pStyle w:val="BodyText"/>
                </w:pPr>
              </w:pPrChange>
            </w:pPr>
            <w:r w:rsidRPr="00541650">
              <w:rPr>
                <w:rFonts w:cs="Arial"/>
                <w:lang w:eastAsia="ar-SA"/>
                <w:rPrChange w:id="2325" w:author="outpost" w:date="2019-03-18T22:04:00Z">
                  <w:rPr>
                    <w:lang w:eastAsia="ar-SA"/>
                  </w:rPr>
                </w:rPrChange>
              </w:rPr>
              <w:t>N</w:t>
            </w:r>
          </w:p>
        </w:tc>
        <w:tc>
          <w:tcPr>
            <w:tcW w:w="2976" w:type="dxa"/>
            <w:tcPrChange w:id="2326" w:author="outpost" w:date="2019-03-18T19:44:00Z">
              <w:tcPr>
                <w:tcW w:w="2976" w:type="dxa"/>
              </w:tcPr>
            </w:tcPrChange>
          </w:tcPr>
          <w:p w14:paraId="0360960F" w14:textId="77777777" w:rsidR="004B2EA2" w:rsidRPr="00541650" w:rsidRDefault="004B2EA2" w:rsidP="004B2EA2">
            <w:pPr>
              <w:pStyle w:val="BodyText"/>
              <w:rPr>
                <w:rFonts w:cs="Arial"/>
                <w:lang w:eastAsia="ar-SA"/>
                <w:rPrChange w:id="2327" w:author="outpost" w:date="2019-03-18T22:04:00Z">
                  <w:rPr>
                    <w:lang w:eastAsia="ar-SA"/>
                  </w:rPr>
                </w:rPrChange>
              </w:rPr>
            </w:pPr>
          </w:p>
        </w:tc>
      </w:tr>
      <w:tr w:rsidR="004B2EA2" w:rsidRPr="00541650" w14:paraId="03433EEE" w14:textId="77777777" w:rsidTr="00E477DB">
        <w:tblPrEx>
          <w:tblW w:w="0" w:type="auto"/>
          <w:tblPrExChange w:id="2328" w:author="outpost" w:date="2019-03-18T19:44:00Z">
            <w:tblPrEx>
              <w:tblW w:w="0" w:type="auto"/>
            </w:tblPrEx>
          </w:tblPrExChange>
        </w:tblPrEx>
        <w:tc>
          <w:tcPr>
            <w:tcW w:w="2681" w:type="dxa"/>
            <w:vAlign w:val="center"/>
            <w:tcPrChange w:id="2329" w:author="outpost" w:date="2019-03-18T19:44:00Z">
              <w:tcPr>
                <w:tcW w:w="2681" w:type="dxa"/>
                <w:vAlign w:val="bottom"/>
              </w:tcPr>
            </w:tcPrChange>
          </w:tcPr>
          <w:p w14:paraId="078B40DC" w14:textId="77777777" w:rsidR="004B2EA2" w:rsidRPr="00541650" w:rsidRDefault="004B2EA2" w:rsidP="00E477DB">
            <w:pPr>
              <w:spacing w:before="0" w:after="0"/>
              <w:rPr>
                <w:rFonts w:cs="Arial"/>
                <w:color w:val="000000"/>
                <w:szCs w:val="22"/>
                <w:lang w:val="en-CA" w:eastAsia="en-CA"/>
                <w:rPrChange w:id="2330" w:author="outpost" w:date="2019-03-18T22:04:00Z">
                  <w:rPr>
                    <w:rFonts w:ascii="Calibri" w:hAnsi="Calibri" w:cs="Calibri"/>
                    <w:color w:val="000000"/>
                    <w:szCs w:val="22"/>
                    <w:lang w:val="en-CA" w:eastAsia="en-CA"/>
                  </w:rPr>
                </w:rPrChange>
              </w:rPr>
              <w:pPrChange w:id="2331" w:author="outpost" w:date="2019-03-18T19:44:00Z">
                <w:pPr>
                  <w:spacing w:before="0" w:after="0"/>
                </w:pPr>
              </w:pPrChange>
            </w:pPr>
            <w:proofErr w:type="spellStart"/>
            <w:r w:rsidRPr="00541650">
              <w:rPr>
                <w:rFonts w:cs="Arial"/>
                <w:color w:val="000000"/>
                <w:szCs w:val="22"/>
                <w:lang w:val="en-CA" w:eastAsia="en-CA"/>
                <w:rPrChange w:id="2332" w:author="outpost" w:date="2019-03-18T22:04:00Z">
                  <w:rPr>
                    <w:rFonts w:ascii="Calibri" w:hAnsi="Calibri" w:cs="Calibri"/>
                    <w:color w:val="000000"/>
                    <w:szCs w:val="22"/>
                    <w:lang w:val="en-CA" w:eastAsia="en-CA"/>
                  </w:rPr>
                </w:rPrChange>
              </w:rPr>
              <w:t>TypeTransaction</w:t>
            </w:r>
            <w:proofErr w:type="spellEnd"/>
          </w:p>
        </w:tc>
        <w:tc>
          <w:tcPr>
            <w:tcW w:w="1567" w:type="dxa"/>
            <w:tcPrChange w:id="2333" w:author="outpost" w:date="2019-03-18T19:44:00Z">
              <w:tcPr>
                <w:tcW w:w="1567" w:type="dxa"/>
              </w:tcPr>
            </w:tcPrChange>
          </w:tcPr>
          <w:p w14:paraId="0443E7CE" w14:textId="77777777" w:rsidR="004B2EA2" w:rsidRPr="00541650" w:rsidRDefault="004B2EA2" w:rsidP="004B2EA2">
            <w:pPr>
              <w:pStyle w:val="BodyText"/>
              <w:rPr>
                <w:rFonts w:cs="Arial"/>
                <w:lang w:eastAsia="ar-SA"/>
                <w:rPrChange w:id="2334" w:author="outpost" w:date="2019-03-18T22:04:00Z">
                  <w:rPr>
                    <w:lang w:eastAsia="ar-SA"/>
                  </w:rPr>
                </w:rPrChange>
              </w:rPr>
            </w:pPr>
            <w:r w:rsidRPr="00541650">
              <w:rPr>
                <w:rFonts w:cs="Arial"/>
                <w:lang w:eastAsia="ar-SA"/>
                <w:rPrChange w:id="2335" w:author="outpost" w:date="2019-03-18T22:04:00Z">
                  <w:rPr>
                    <w:lang w:eastAsia="ar-SA"/>
                  </w:rPr>
                </w:rPrChange>
              </w:rPr>
              <w:t>VARCHAR</w:t>
            </w:r>
          </w:p>
        </w:tc>
        <w:tc>
          <w:tcPr>
            <w:tcW w:w="992" w:type="dxa"/>
            <w:tcPrChange w:id="2336" w:author="outpost" w:date="2019-03-18T19:44:00Z">
              <w:tcPr>
                <w:tcW w:w="992" w:type="dxa"/>
              </w:tcPr>
            </w:tcPrChange>
          </w:tcPr>
          <w:p w14:paraId="3C207FEF" w14:textId="77777777" w:rsidR="004B2EA2" w:rsidRPr="00541650" w:rsidRDefault="004B2EA2" w:rsidP="004B2EA2">
            <w:pPr>
              <w:pStyle w:val="BodyText"/>
              <w:rPr>
                <w:rFonts w:cs="Arial"/>
                <w:lang w:eastAsia="ar-SA"/>
                <w:rPrChange w:id="2337" w:author="outpost" w:date="2019-03-18T22:04:00Z">
                  <w:rPr>
                    <w:lang w:eastAsia="ar-SA"/>
                  </w:rPr>
                </w:rPrChange>
              </w:rPr>
            </w:pPr>
            <w:r w:rsidRPr="00541650">
              <w:rPr>
                <w:rFonts w:cs="Arial"/>
                <w:lang w:eastAsia="ar-SA"/>
                <w:rPrChange w:id="2338" w:author="outpost" w:date="2019-03-18T22:04:00Z">
                  <w:rPr>
                    <w:lang w:eastAsia="ar-SA"/>
                  </w:rPr>
                </w:rPrChange>
              </w:rPr>
              <w:t>7</w:t>
            </w:r>
          </w:p>
        </w:tc>
        <w:tc>
          <w:tcPr>
            <w:tcW w:w="1134" w:type="dxa"/>
            <w:tcPrChange w:id="2339" w:author="outpost" w:date="2019-03-18T19:44:00Z">
              <w:tcPr>
                <w:tcW w:w="1134" w:type="dxa"/>
              </w:tcPr>
            </w:tcPrChange>
          </w:tcPr>
          <w:p w14:paraId="45D8D335" w14:textId="77777777" w:rsidR="004B2EA2" w:rsidRPr="00541650" w:rsidRDefault="004B2EA2" w:rsidP="00E477DB">
            <w:pPr>
              <w:pStyle w:val="BodyText"/>
              <w:jc w:val="center"/>
              <w:rPr>
                <w:rFonts w:cs="Arial"/>
                <w:lang w:eastAsia="ar-SA"/>
                <w:rPrChange w:id="2340" w:author="outpost" w:date="2019-03-18T22:04:00Z">
                  <w:rPr>
                    <w:lang w:eastAsia="ar-SA"/>
                  </w:rPr>
                </w:rPrChange>
              </w:rPr>
              <w:pPrChange w:id="2341" w:author="outpost" w:date="2019-03-18T19:41:00Z">
                <w:pPr>
                  <w:pStyle w:val="BodyText"/>
                </w:pPr>
              </w:pPrChange>
            </w:pPr>
            <w:r w:rsidRPr="00541650">
              <w:rPr>
                <w:rFonts w:cs="Arial"/>
                <w:lang w:eastAsia="ar-SA"/>
                <w:rPrChange w:id="2342" w:author="outpost" w:date="2019-03-18T22:04:00Z">
                  <w:rPr>
                    <w:lang w:eastAsia="ar-SA"/>
                  </w:rPr>
                </w:rPrChange>
              </w:rPr>
              <w:t>N</w:t>
            </w:r>
          </w:p>
        </w:tc>
        <w:tc>
          <w:tcPr>
            <w:tcW w:w="2976" w:type="dxa"/>
            <w:tcPrChange w:id="2343" w:author="outpost" w:date="2019-03-18T19:44:00Z">
              <w:tcPr>
                <w:tcW w:w="2976" w:type="dxa"/>
              </w:tcPr>
            </w:tcPrChange>
          </w:tcPr>
          <w:p w14:paraId="2A2B7ADC" w14:textId="77777777" w:rsidR="004B2EA2" w:rsidRPr="00541650" w:rsidRDefault="004B2EA2" w:rsidP="004B2EA2">
            <w:pPr>
              <w:pStyle w:val="BodyText"/>
              <w:rPr>
                <w:rFonts w:cs="Arial"/>
                <w:lang w:val="fr-CA" w:eastAsia="ar-SA"/>
                <w:rPrChange w:id="2344" w:author="outpost" w:date="2019-03-18T22:04:00Z">
                  <w:rPr>
                    <w:lang w:val="fr-CA" w:eastAsia="ar-SA"/>
                  </w:rPr>
                </w:rPrChange>
              </w:rPr>
            </w:pPr>
            <w:r w:rsidRPr="00541650">
              <w:rPr>
                <w:rFonts w:cs="Arial"/>
                <w:lang w:val="fr-CA" w:eastAsia="ar-SA"/>
                <w:rPrChange w:id="2345" w:author="outpost" w:date="2019-03-18T22:04:00Z">
                  <w:rPr>
                    <w:lang w:val="fr-CA" w:eastAsia="ar-SA"/>
                  </w:rPr>
                </w:rPrChange>
              </w:rPr>
              <w:t>Values</w:t>
            </w:r>
            <w:del w:id="2346" w:author="outpost" w:date="2019-03-18T19:42:00Z">
              <w:r w:rsidRPr="00541650" w:rsidDel="00E477DB">
                <w:rPr>
                  <w:rFonts w:cs="Arial"/>
                  <w:lang w:val="fr-CA" w:eastAsia="ar-SA"/>
                  <w:rPrChange w:id="2347" w:author="outpost" w:date="2019-03-18T22:04:00Z">
                    <w:rPr>
                      <w:lang w:val="fr-CA" w:eastAsia="ar-SA"/>
                    </w:rPr>
                  </w:rPrChange>
                </w:rPr>
                <w:delText xml:space="preserve"> </w:delText>
              </w:r>
            </w:del>
            <w:r w:rsidRPr="00541650">
              <w:rPr>
                <w:rFonts w:cs="Arial"/>
                <w:lang w:val="fr-CA" w:eastAsia="ar-SA"/>
                <w:rPrChange w:id="2348" w:author="outpost" w:date="2019-03-18T22:04:00Z">
                  <w:rPr>
                    <w:lang w:val="fr-CA" w:eastAsia="ar-SA"/>
                  </w:rPr>
                </w:rPrChange>
              </w:rPr>
              <w:t xml:space="preserve">: </w:t>
            </w:r>
          </w:p>
          <w:p w14:paraId="61152542" w14:textId="77777777" w:rsidR="004B2EA2" w:rsidRPr="00541650" w:rsidRDefault="004B2EA2" w:rsidP="004B2EA2">
            <w:pPr>
              <w:spacing w:before="0" w:after="0"/>
              <w:rPr>
                <w:rFonts w:cs="Arial"/>
                <w:color w:val="000000"/>
                <w:szCs w:val="22"/>
                <w:lang w:val="fr-CA"/>
                <w:rPrChange w:id="2349" w:author="outpost" w:date="2019-03-18T22:04:00Z">
                  <w:rPr>
                    <w:rFonts w:ascii="Calibri" w:hAnsi="Calibri" w:cs="Calibri"/>
                    <w:color w:val="000000"/>
                    <w:szCs w:val="22"/>
                    <w:lang w:val="fr-CA"/>
                  </w:rPr>
                </w:rPrChange>
              </w:rPr>
            </w:pPr>
            <w:r w:rsidRPr="00541650">
              <w:rPr>
                <w:rFonts w:cs="Arial"/>
                <w:color w:val="000000"/>
                <w:szCs w:val="22"/>
                <w:lang w:val="fr-CA"/>
                <w:rPrChange w:id="2350" w:author="outpost" w:date="2019-03-18T22:04:00Z">
                  <w:rPr>
                    <w:rFonts w:ascii="Calibri" w:hAnsi="Calibri" w:cs="Calibri"/>
                    <w:color w:val="000000"/>
                    <w:szCs w:val="22"/>
                    <w:lang w:val="fr-CA"/>
                  </w:rPr>
                </w:rPrChange>
              </w:rPr>
              <w:t>AUT, N-AUT, BARCODE</w:t>
            </w:r>
          </w:p>
        </w:tc>
      </w:tr>
      <w:tr w:rsidR="004B2EA2" w:rsidRPr="00541650" w14:paraId="44F2FA1D" w14:textId="77777777" w:rsidTr="00E477DB">
        <w:tblPrEx>
          <w:tblW w:w="0" w:type="auto"/>
          <w:tblPrExChange w:id="2351" w:author="outpost" w:date="2019-03-18T19:44:00Z">
            <w:tblPrEx>
              <w:tblW w:w="0" w:type="auto"/>
            </w:tblPrEx>
          </w:tblPrExChange>
        </w:tblPrEx>
        <w:tc>
          <w:tcPr>
            <w:tcW w:w="2681" w:type="dxa"/>
            <w:vAlign w:val="center"/>
            <w:tcPrChange w:id="2352" w:author="outpost" w:date="2019-03-18T19:44:00Z">
              <w:tcPr>
                <w:tcW w:w="2681" w:type="dxa"/>
                <w:vAlign w:val="bottom"/>
              </w:tcPr>
            </w:tcPrChange>
          </w:tcPr>
          <w:p w14:paraId="45D1DDCB" w14:textId="77777777" w:rsidR="004B2EA2" w:rsidRPr="00541650" w:rsidRDefault="004B2EA2" w:rsidP="00E477DB">
            <w:pPr>
              <w:spacing w:before="0" w:after="0"/>
              <w:rPr>
                <w:rFonts w:cs="Arial"/>
                <w:color w:val="000000"/>
                <w:szCs w:val="22"/>
                <w:lang w:val="en-CA" w:eastAsia="en-CA"/>
                <w:rPrChange w:id="2353" w:author="outpost" w:date="2019-03-18T22:04:00Z">
                  <w:rPr>
                    <w:rFonts w:ascii="Calibri" w:hAnsi="Calibri" w:cs="Calibri"/>
                    <w:color w:val="000000"/>
                    <w:szCs w:val="22"/>
                    <w:lang w:val="en-CA" w:eastAsia="en-CA"/>
                  </w:rPr>
                </w:rPrChange>
              </w:rPr>
              <w:pPrChange w:id="2354" w:author="outpost" w:date="2019-03-18T19:44:00Z">
                <w:pPr>
                  <w:spacing w:before="0" w:after="0"/>
                </w:pPr>
              </w:pPrChange>
            </w:pPr>
            <w:proofErr w:type="spellStart"/>
            <w:r w:rsidRPr="00541650">
              <w:rPr>
                <w:rFonts w:cs="Arial"/>
                <w:color w:val="000000"/>
                <w:szCs w:val="22"/>
                <w:lang w:val="en-CA" w:eastAsia="en-CA"/>
                <w:rPrChange w:id="2355" w:author="outpost" w:date="2019-03-18T22:04:00Z">
                  <w:rPr>
                    <w:rFonts w:ascii="Calibri" w:hAnsi="Calibri" w:cs="Calibri"/>
                    <w:color w:val="000000"/>
                    <w:szCs w:val="22"/>
                    <w:lang w:val="en-CA" w:eastAsia="en-CA"/>
                  </w:rPr>
                </w:rPrChange>
              </w:rPr>
              <w:t>IdentifiantContrat</w:t>
            </w:r>
            <w:proofErr w:type="spellEnd"/>
          </w:p>
        </w:tc>
        <w:tc>
          <w:tcPr>
            <w:tcW w:w="1567" w:type="dxa"/>
            <w:tcPrChange w:id="2356" w:author="outpost" w:date="2019-03-18T19:44:00Z">
              <w:tcPr>
                <w:tcW w:w="1567" w:type="dxa"/>
              </w:tcPr>
            </w:tcPrChange>
          </w:tcPr>
          <w:p w14:paraId="1F368A78" w14:textId="77777777" w:rsidR="004B2EA2" w:rsidRPr="00541650" w:rsidRDefault="004B2EA2" w:rsidP="004B2EA2">
            <w:pPr>
              <w:pStyle w:val="BodyText"/>
              <w:rPr>
                <w:rFonts w:cs="Arial"/>
                <w:lang w:eastAsia="ar-SA"/>
                <w:rPrChange w:id="2357" w:author="outpost" w:date="2019-03-18T22:04:00Z">
                  <w:rPr>
                    <w:lang w:eastAsia="ar-SA"/>
                  </w:rPr>
                </w:rPrChange>
              </w:rPr>
            </w:pPr>
            <w:r w:rsidRPr="00541650">
              <w:rPr>
                <w:rFonts w:cs="Arial"/>
                <w:lang w:eastAsia="ar-SA"/>
                <w:rPrChange w:id="2358" w:author="outpost" w:date="2019-03-18T22:04:00Z">
                  <w:rPr>
                    <w:lang w:eastAsia="ar-SA"/>
                  </w:rPr>
                </w:rPrChange>
              </w:rPr>
              <w:t>INT</w:t>
            </w:r>
          </w:p>
        </w:tc>
        <w:tc>
          <w:tcPr>
            <w:tcW w:w="992" w:type="dxa"/>
            <w:tcPrChange w:id="2359" w:author="outpost" w:date="2019-03-18T19:44:00Z">
              <w:tcPr>
                <w:tcW w:w="992" w:type="dxa"/>
              </w:tcPr>
            </w:tcPrChange>
          </w:tcPr>
          <w:p w14:paraId="0A6AE049" w14:textId="77777777" w:rsidR="004B2EA2" w:rsidRPr="00541650" w:rsidRDefault="004B2EA2" w:rsidP="004B2EA2">
            <w:pPr>
              <w:pStyle w:val="BodyText"/>
              <w:rPr>
                <w:rFonts w:cs="Arial"/>
                <w:lang w:eastAsia="ar-SA"/>
                <w:rPrChange w:id="2360" w:author="outpost" w:date="2019-03-18T22:04:00Z">
                  <w:rPr>
                    <w:lang w:eastAsia="ar-SA"/>
                  </w:rPr>
                </w:rPrChange>
              </w:rPr>
            </w:pPr>
          </w:p>
        </w:tc>
        <w:tc>
          <w:tcPr>
            <w:tcW w:w="1134" w:type="dxa"/>
            <w:tcPrChange w:id="2361" w:author="outpost" w:date="2019-03-18T19:44:00Z">
              <w:tcPr>
                <w:tcW w:w="1134" w:type="dxa"/>
              </w:tcPr>
            </w:tcPrChange>
          </w:tcPr>
          <w:p w14:paraId="412AF6F5" w14:textId="77777777" w:rsidR="004B2EA2" w:rsidRPr="00541650" w:rsidRDefault="004B2EA2" w:rsidP="00E477DB">
            <w:pPr>
              <w:pStyle w:val="BodyText"/>
              <w:jc w:val="center"/>
              <w:rPr>
                <w:rFonts w:cs="Arial"/>
                <w:lang w:eastAsia="ar-SA"/>
                <w:rPrChange w:id="2362" w:author="outpost" w:date="2019-03-18T22:04:00Z">
                  <w:rPr>
                    <w:lang w:eastAsia="ar-SA"/>
                  </w:rPr>
                </w:rPrChange>
              </w:rPr>
              <w:pPrChange w:id="2363" w:author="outpost" w:date="2019-03-18T19:41:00Z">
                <w:pPr>
                  <w:pStyle w:val="BodyText"/>
                </w:pPr>
              </w:pPrChange>
            </w:pPr>
            <w:r w:rsidRPr="00541650">
              <w:rPr>
                <w:rFonts w:cs="Arial"/>
                <w:lang w:eastAsia="ar-SA"/>
                <w:rPrChange w:id="2364" w:author="outpost" w:date="2019-03-18T22:04:00Z">
                  <w:rPr>
                    <w:lang w:eastAsia="ar-SA"/>
                  </w:rPr>
                </w:rPrChange>
              </w:rPr>
              <w:t>Y</w:t>
            </w:r>
          </w:p>
        </w:tc>
        <w:tc>
          <w:tcPr>
            <w:tcW w:w="2976" w:type="dxa"/>
            <w:tcPrChange w:id="2365" w:author="outpost" w:date="2019-03-18T19:44:00Z">
              <w:tcPr>
                <w:tcW w:w="2976" w:type="dxa"/>
              </w:tcPr>
            </w:tcPrChange>
          </w:tcPr>
          <w:p w14:paraId="2850F5D0" w14:textId="77777777" w:rsidR="004B2EA2" w:rsidRPr="00541650" w:rsidRDefault="004B2EA2" w:rsidP="004B2EA2">
            <w:pPr>
              <w:pStyle w:val="BodyText"/>
              <w:rPr>
                <w:rFonts w:cs="Arial"/>
                <w:lang w:eastAsia="ar-SA"/>
                <w:rPrChange w:id="2366" w:author="outpost" w:date="2019-03-18T22:04:00Z">
                  <w:rPr>
                    <w:lang w:eastAsia="ar-SA"/>
                  </w:rPr>
                </w:rPrChange>
              </w:rPr>
            </w:pPr>
          </w:p>
        </w:tc>
      </w:tr>
      <w:tr w:rsidR="004B2EA2" w:rsidRPr="00541650" w14:paraId="6AFA3EF9" w14:textId="77777777" w:rsidTr="00E477DB">
        <w:tblPrEx>
          <w:tblW w:w="0" w:type="auto"/>
          <w:tblPrExChange w:id="2367" w:author="outpost" w:date="2019-03-18T19:44:00Z">
            <w:tblPrEx>
              <w:tblW w:w="0" w:type="auto"/>
            </w:tblPrEx>
          </w:tblPrExChange>
        </w:tblPrEx>
        <w:tc>
          <w:tcPr>
            <w:tcW w:w="2681" w:type="dxa"/>
            <w:vAlign w:val="center"/>
            <w:tcPrChange w:id="2368" w:author="outpost" w:date="2019-03-18T19:44:00Z">
              <w:tcPr>
                <w:tcW w:w="2681" w:type="dxa"/>
              </w:tcPr>
            </w:tcPrChange>
          </w:tcPr>
          <w:p w14:paraId="3872044D" w14:textId="77777777" w:rsidR="004B2EA2" w:rsidRPr="00541650" w:rsidRDefault="004B2EA2" w:rsidP="00E477DB">
            <w:pPr>
              <w:pStyle w:val="BodyText"/>
              <w:rPr>
                <w:rFonts w:cs="Arial"/>
                <w:lang w:eastAsia="ar-SA"/>
                <w:rPrChange w:id="2369" w:author="outpost" w:date="2019-03-18T22:04:00Z">
                  <w:rPr>
                    <w:lang w:eastAsia="ar-SA"/>
                  </w:rPr>
                </w:rPrChange>
              </w:rPr>
              <w:pPrChange w:id="2370" w:author="outpost" w:date="2019-03-18T19:44:00Z">
                <w:pPr>
                  <w:pStyle w:val="BodyText"/>
                </w:pPr>
              </w:pPrChange>
            </w:pPr>
            <w:proofErr w:type="spellStart"/>
            <w:r w:rsidRPr="00541650">
              <w:rPr>
                <w:rFonts w:cs="Arial"/>
                <w:color w:val="000000"/>
                <w:szCs w:val="22"/>
                <w:lang w:val="en-CA" w:eastAsia="en-CA"/>
                <w:rPrChange w:id="2371" w:author="outpost" w:date="2019-03-18T22:04:00Z">
                  <w:rPr>
                    <w:rFonts w:ascii="Calibri" w:hAnsi="Calibri" w:cs="Calibri"/>
                    <w:color w:val="000000"/>
                    <w:szCs w:val="22"/>
                    <w:lang w:val="en-CA" w:eastAsia="en-CA"/>
                  </w:rPr>
                </w:rPrChange>
              </w:rPr>
              <w:t>NumeroContrat</w:t>
            </w:r>
            <w:proofErr w:type="spellEnd"/>
          </w:p>
        </w:tc>
        <w:tc>
          <w:tcPr>
            <w:tcW w:w="1567" w:type="dxa"/>
            <w:tcPrChange w:id="2372" w:author="outpost" w:date="2019-03-18T19:44:00Z">
              <w:tcPr>
                <w:tcW w:w="1567" w:type="dxa"/>
              </w:tcPr>
            </w:tcPrChange>
          </w:tcPr>
          <w:p w14:paraId="091BC8AE" w14:textId="77777777" w:rsidR="004B2EA2" w:rsidRPr="00541650" w:rsidRDefault="004B2EA2" w:rsidP="004B2EA2">
            <w:pPr>
              <w:pStyle w:val="BodyText"/>
              <w:rPr>
                <w:rFonts w:cs="Arial"/>
                <w:lang w:eastAsia="ar-SA"/>
                <w:rPrChange w:id="2373" w:author="outpost" w:date="2019-03-18T22:04:00Z">
                  <w:rPr>
                    <w:lang w:eastAsia="ar-SA"/>
                  </w:rPr>
                </w:rPrChange>
              </w:rPr>
            </w:pPr>
            <w:r w:rsidRPr="00541650">
              <w:rPr>
                <w:rFonts w:cs="Arial"/>
                <w:lang w:eastAsia="ar-SA"/>
                <w:rPrChange w:id="2374" w:author="outpost" w:date="2019-03-18T22:04:00Z">
                  <w:rPr>
                    <w:lang w:eastAsia="ar-SA"/>
                  </w:rPr>
                </w:rPrChange>
              </w:rPr>
              <w:t>VARCHAR</w:t>
            </w:r>
          </w:p>
        </w:tc>
        <w:tc>
          <w:tcPr>
            <w:tcW w:w="992" w:type="dxa"/>
            <w:tcPrChange w:id="2375" w:author="outpost" w:date="2019-03-18T19:44:00Z">
              <w:tcPr>
                <w:tcW w:w="992" w:type="dxa"/>
              </w:tcPr>
            </w:tcPrChange>
          </w:tcPr>
          <w:p w14:paraId="09EE725D" w14:textId="77777777" w:rsidR="004B2EA2" w:rsidRPr="00541650" w:rsidRDefault="004B2EA2" w:rsidP="004B2EA2">
            <w:pPr>
              <w:pStyle w:val="BodyText"/>
              <w:rPr>
                <w:rFonts w:cs="Arial"/>
                <w:lang w:eastAsia="ar-SA"/>
                <w:rPrChange w:id="2376" w:author="outpost" w:date="2019-03-18T22:04:00Z">
                  <w:rPr>
                    <w:lang w:eastAsia="ar-SA"/>
                  </w:rPr>
                </w:rPrChange>
              </w:rPr>
            </w:pPr>
            <w:r w:rsidRPr="00541650">
              <w:rPr>
                <w:rFonts w:cs="Arial"/>
                <w:lang w:eastAsia="ar-SA"/>
                <w:rPrChange w:id="2377" w:author="outpost" w:date="2019-03-18T22:04:00Z">
                  <w:rPr>
                    <w:lang w:eastAsia="ar-SA"/>
                  </w:rPr>
                </w:rPrChange>
              </w:rPr>
              <w:t>7</w:t>
            </w:r>
          </w:p>
        </w:tc>
        <w:tc>
          <w:tcPr>
            <w:tcW w:w="1134" w:type="dxa"/>
            <w:tcPrChange w:id="2378" w:author="outpost" w:date="2019-03-18T19:44:00Z">
              <w:tcPr>
                <w:tcW w:w="1134" w:type="dxa"/>
              </w:tcPr>
            </w:tcPrChange>
          </w:tcPr>
          <w:p w14:paraId="1BA60146" w14:textId="77777777" w:rsidR="004B2EA2" w:rsidRPr="00541650" w:rsidRDefault="004B2EA2" w:rsidP="00E477DB">
            <w:pPr>
              <w:pStyle w:val="BodyText"/>
              <w:jc w:val="center"/>
              <w:rPr>
                <w:rFonts w:cs="Arial"/>
                <w:lang w:eastAsia="ar-SA"/>
                <w:rPrChange w:id="2379" w:author="outpost" w:date="2019-03-18T22:04:00Z">
                  <w:rPr>
                    <w:lang w:eastAsia="ar-SA"/>
                  </w:rPr>
                </w:rPrChange>
              </w:rPr>
              <w:pPrChange w:id="2380" w:author="outpost" w:date="2019-03-18T19:41:00Z">
                <w:pPr>
                  <w:pStyle w:val="BodyText"/>
                </w:pPr>
              </w:pPrChange>
            </w:pPr>
            <w:r w:rsidRPr="00541650">
              <w:rPr>
                <w:rFonts w:cs="Arial"/>
                <w:lang w:eastAsia="ar-SA"/>
                <w:rPrChange w:id="2381" w:author="outpost" w:date="2019-03-18T22:04:00Z">
                  <w:rPr>
                    <w:lang w:eastAsia="ar-SA"/>
                  </w:rPr>
                </w:rPrChange>
              </w:rPr>
              <w:t>Y</w:t>
            </w:r>
          </w:p>
        </w:tc>
        <w:tc>
          <w:tcPr>
            <w:tcW w:w="2976" w:type="dxa"/>
            <w:tcPrChange w:id="2382" w:author="outpost" w:date="2019-03-18T19:44:00Z">
              <w:tcPr>
                <w:tcW w:w="2976" w:type="dxa"/>
              </w:tcPr>
            </w:tcPrChange>
          </w:tcPr>
          <w:p w14:paraId="4A8BA9B4" w14:textId="77777777" w:rsidR="004B2EA2" w:rsidRPr="00541650" w:rsidRDefault="004B2EA2" w:rsidP="004B2EA2">
            <w:pPr>
              <w:pStyle w:val="BodyText"/>
              <w:rPr>
                <w:rFonts w:cs="Arial"/>
                <w:lang w:eastAsia="ar-SA"/>
                <w:rPrChange w:id="2383" w:author="outpost" w:date="2019-03-18T22:04:00Z">
                  <w:rPr>
                    <w:lang w:eastAsia="ar-SA"/>
                  </w:rPr>
                </w:rPrChange>
              </w:rPr>
            </w:pPr>
          </w:p>
        </w:tc>
      </w:tr>
    </w:tbl>
    <w:p w14:paraId="1D4EB578" w14:textId="148F4A1F" w:rsidR="004B2EA2" w:rsidRDefault="004B2EA2" w:rsidP="004B2EA2">
      <w:pPr>
        <w:rPr>
          <w:b/>
        </w:rPr>
      </w:pPr>
      <w:del w:id="2384" w:author="outpost" w:date="2019-03-18T22:04:00Z">
        <w:r w:rsidRPr="006F47FC" w:rsidDel="00541650">
          <w:rPr>
            <w:b/>
          </w:rPr>
          <w:delText>weather_data</w:delText>
        </w:r>
      </w:del>
    </w:p>
    <w:p w14:paraId="1EF661F3" w14:textId="1A8D7883" w:rsidR="00541650" w:rsidRDefault="00541650" w:rsidP="00541650">
      <w:pPr>
        <w:pStyle w:val="Caption"/>
        <w:jc w:val="center"/>
        <w:rPr>
          <w:ins w:id="2385" w:author="outpost" w:date="2019-03-18T22:04:00Z"/>
        </w:rPr>
        <w:pPrChange w:id="2386" w:author="outpost" w:date="2019-03-18T22:04:00Z">
          <w:pPr/>
        </w:pPrChange>
      </w:pPr>
      <w:ins w:id="2387" w:author="outpost" w:date="2019-03-18T22:04:00Z">
        <w:r>
          <w:t xml:space="preserve">Table </w:t>
        </w:r>
        <w:r>
          <w:fldChar w:fldCharType="begin"/>
        </w:r>
        <w:r>
          <w:instrText xml:space="preserve"> SEQ Table \* ARABIC </w:instrText>
        </w:r>
      </w:ins>
      <w:r>
        <w:fldChar w:fldCharType="separate"/>
      </w:r>
      <w:ins w:id="2388" w:author="outpost" w:date="2019-03-18T22:04:00Z">
        <w:r>
          <w:rPr>
            <w:noProof/>
          </w:rPr>
          <w:t>5</w:t>
        </w:r>
        <w:r>
          <w:fldChar w:fldCharType="end"/>
        </w:r>
        <w:r>
          <w:t xml:space="preserve"> </w:t>
        </w:r>
        <w:proofErr w:type="spellStart"/>
        <w:r w:rsidRPr="001A29CB">
          <w:t>weather_data</w:t>
        </w:r>
        <w:proofErr w:type="spellEnd"/>
      </w:ins>
    </w:p>
    <w:tbl>
      <w:tblPr>
        <w:tblStyle w:val="TableGrid"/>
        <w:tblW w:w="0" w:type="auto"/>
        <w:tblLook w:val="04A0" w:firstRow="1" w:lastRow="0" w:firstColumn="1" w:lastColumn="0" w:noHBand="0" w:noVBand="1"/>
      </w:tblPr>
      <w:tblGrid>
        <w:gridCol w:w="2681"/>
        <w:gridCol w:w="1567"/>
        <w:gridCol w:w="992"/>
        <w:gridCol w:w="1134"/>
        <w:gridCol w:w="2976"/>
        <w:tblGridChange w:id="2389">
          <w:tblGrid>
            <w:gridCol w:w="2681"/>
            <w:gridCol w:w="1567"/>
            <w:gridCol w:w="992"/>
            <w:gridCol w:w="1134"/>
            <w:gridCol w:w="2976"/>
          </w:tblGrid>
        </w:tblGridChange>
      </w:tblGrid>
      <w:tr w:rsidR="004B2EA2" w:rsidRPr="00541650" w14:paraId="526C6ABB" w14:textId="77777777" w:rsidTr="004B2EA2">
        <w:tc>
          <w:tcPr>
            <w:tcW w:w="2681" w:type="dxa"/>
          </w:tcPr>
          <w:p w14:paraId="6F947C5B" w14:textId="77777777" w:rsidR="004B2EA2" w:rsidRPr="00541650" w:rsidRDefault="004B2EA2" w:rsidP="004B2EA2">
            <w:pPr>
              <w:pStyle w:val="BodyText"/>
              <w:rPr>
                <w:rFonts w:cs="Arial"/>
                <w:b/>
                <w:lang w:eastAsia="ar-SA"/>
                <w:rPrChange w:id="2390" w:author="outpost" w:date="2019-03-18T22:04:00Z">
                  <w:rPr>
                    <w:b/>
                    <w:lang w:eastAsia="ar-SA"/>
                  </w:rPr>
                </w:rPrChange>
              </w:rPr>
            </w:pPr>
            <w:r w:rsidRPr="00541650">
              <w:rPr>
                <w:rFonts w:cs="Arial"/>
                <w:b/>
                <w:lang w:eastAsia="ar-SA"/>
                <w:rPrChange w:id="2391" w:author="outpost" w:date="2019-03-18T22:04:00Z">
                  <w:rPr>
                    <w:b/>
                    <w:lang w:eastAsia="ar-SA"/>
                  </w:rPr>
                </w:rPrChange>
              </w:rPr>
              <w:t>Name</w:t>
            </w:r>
          </w:p>
        </w:tc>
        <w:tc>
          <w:tcPr>
            <w:tcW w:w="1567" w:type="dxa"/>
          </w:tcPr>
          <w:p w14:paraId="2E739F01" w14:textId="77777777" w:rsidR="004B2EA2" w:rsidRPr="00541650" w:rsidRDefault="004B2EA2" w:rsidP="004B2EA2">
            <w:pPr>
              <w:pStyle w:val="BodyText"/>
              <w:rPr>
                <w:rFonts w:cs="Arial"/>
                <w:b/>
                <w:lang w:eastAsia="ar-SA"/>
                <w:rPrChange w:id="2392" w:author="outpost" w:date="2019-03-18T22:04:00Z">
                  <w:rPr>
                    <w:b/>
                    <w:lang w:eastAsia="ar-SA"/>
                  </w:rPr>
                </w:rPrChange>
              </w:rPr>
            </w:pPr>
            <w:r w:rsidRPr="00541650">
              <w:rPr>
                <w:rFonts w:cs="Arial"/>
                <w:b/>
                <w:lang w:eastAsia="ar-SA"/>
                <w:rPrChange w:id="2393" w:author="outpost" w:date="2019-03-18T22:04:00Z">
                  <w:rPr>
                    <w:b/>
                    <w:lang w:eastAsia="ar-SA"/>
                  </w:rPr>
                </w:rPrChange>
              </w:rPr>
              <w:t>Type</w:t>
            </w:r>
          </w:p>
        </w:tc>
        <w:tc>
          <w:tcPr>
            <w:tcW w:w="992" w:type="dxa"/>
          </w:tcPr>
          <w:p w14:paraId="24A7AB3A" w14:textId="77777777" w:rsidR="004B2EA2" w:rsidRPr="00541650" w:rsidRDefault="004B2EA2" w:rsidP="004B2EA2">
            <w:pPr>
              <w:pStyle w:val="BodyText"/>
              <w:rPr>
                <w:rFonts w:cs="Arial"/>
                <w:b/>
                <w:lang w:eastAsia="ar-SA"/>
                <w:rPrChange w:id="2394" w:author="outpost" w:date="2019-03-18T22:04:00Z">
                  <w:rPr>
                    <w:b/>
                    <w:lang w:eastAsia="ar-SA"/>
                  </w:rPr>
                </w:rPrChange>
              </w:rPr>
            </w:pPr>
            <w:r w:rsidRPr="00541650">
              <w:rPr>
                <w:rFonts w:cs="Arial"/>
                <w:b/>
                <w:lang w:eastAsia="ar-SA"/>
                <w:rPrChange w:id="2395" w:author="outpost" w:date="2019-03-18T22:04:00Z">
                  <w:rPr>
                    <w:b/>
                    <w:lang w:eastAsia="ar-SA"/>
                  </w:rPr>
                </w:rPrChange>
              </w:rPr>
              <w:t>Length</w:t>
            </w:r>
          </w:p>
        </w:tc>
        <w:tc>
          <w:tcPr>
            <w:tcW w:w="1134" w:type="dxa"/>
          </w:tcPr>
          <w:p w14:paraId="4F609CF2" w14:textId="77777777" w:rsidR="004B2EA2" w:rsidRPr="00541650" w:rsidRDefault="004B2EA2" w:rsidP="004B2EA2">
            <w:pPr>
              <w:pStyle w:val="BodyText"/>
              <w:rPr>
                <w:rFonts w:cs="Arial"/>
                <w:b/>
                <w:lang w:eastAsia="ar-SA"/>
                <w:rPrChange w:id="2396" w:author="outpost" w:date="2019-03-18T22:04:00Z">
                  <w:rPr>
                    <w:b/>
                    <w:lang w:eastAsia="ar-SA"/>
                  </w:rPr>
                </w:rPrChange>
              </w:rPr>
            </w:pPr>
            <w:proofErr w:type="spellStart"/>
            <w:r w:rsidRPr="00541650">
              <w:rPr>
                <w:rFonts w:cs="Arial"/>
                <w:b/>
                <w:lang w:eastAsia="ar-SA"/>
                <w:rPrChange w:id="2397" w:author="outpost" w:date="2019-03-18T22:04:00Z">
                  <w:rPr>
                    <w:b/>
                    <w:lang w:eastAsia="ar-SA"/>
                  </w:rPr>
                </w:rPrChange>
              </w:rPr>
              <w:t>Nullable</w:t>
            </w:r>
            <w:proofErr w:type="spellEnd"/>
          </w:p>
        </w:tc>
        <w:tc>
          <w:tcPr>
            <w:tcW w:w="2976" w:type="dxa"/>
          </w:tcPr>
          <w:p w14:paraId="4871D7B1" w14:textId="77777777" w:rsidR="004B2EA2" w:rsidRPr="00541650" w:rsidRDefault="004B2EA2" w:rsidP="004B2EA2">
            <w:pPr>
              <w:pStyle w:val="BodyText"/>
              <w:rPr>
                <w:rFonts w:cs="Arial"/>
                <w:b/>
                <w:lang w:eastAsia="ar-SA"/>
                <w:rPrChange w:id="2398" w:author="outpost" w:date="2019-03-18T22:04:00Z">
                  <w:rPr>
                    <w:b/>
                    <w:lang w:eastAsia="ar-SA"/>
                  </w:rPr>
                </w:rPrChange>
              </w:rPr>
            </w:pPr>
            <w:r w:rsidRPr="00541650">
              <w:rPr>
                <w:rFonts w:cs="Arial"/>
                <w:b/>
                <w:lang w:eastAsia="ar-SA"/>
                <w:rPrChange w:id="2399" w:author="outpost" w:date="2019-03-18T22:04:00Z">
                  <w:rPr>
                    <w:b/>
                    <w:lang w:eastAsia="ar-SA"/>
                  </w:rPr>
                </w:rPrChange>
              </w:rPr>
              <w:t>Comments</w:t>
            </w:r>
          </w:p>
        </w:tc>
      </w:tr>
      <w:tr w:rsidR="004B2EA2" w:rsidRPr="00541650" w14:paraId="3B6BECF0" w14:textId="77777777" w:rsidTr="00E477DB">
        <w:tblPrEx>
          <w:tblW w:w="0" w:type="auto"/>
          <w:tblPrExChange w:id="2400" w:author="outpost" w:date="2019-03-18T19:44:00Z">
            <w:tblPrEx>
              <w:tblW w:w="0" w:type="auto"/>
            </w:tblPrEx>
          </w:tblPrExChange>
        </w:tblPrEx>
        <w:tc>
          <w:tcPr>
            <w:tcW w:w="2681" w:type="dxa"/>
            <w:vAlign w:val="center"/>
            <w:tcPrChange w:id="2401" w:author="outpost" w:date="2019-03-18T19:44:00Z">
              <w:tcPr>
                <w:tcW w:w="2681" w:type="dxa"/>
                <w:vAlign w:val="bottom"/>
              </w:tcPr>
            </w:tcPrChange>
          </w:tcPr>
          <w:p w14:paraId="24476213" w14:textId="77777777" w:rsidR="004B2EA2" w:rsidRPr="00541650" w:rsidRDefault="004B2EA2" w:rsidP="00E477DB">
            <w:pPr>
              <w:spacing w:before="0" w:after="0"/>
              <w:rPr>
                <w:rFonts w:cs="Arial"/>
                <w:color w:val="000000"/>
                <w:szCs w:val="22"/>
                <w:lang w:val="en-CA" w:eastAsia="en-CA"/>
                <w:rPrChange w:id="2402" w:author="outpost" w:date="2019-03-18T22:04:00Z">
                  <w:rPr>
                    <w:rFonts w:ascii="Calibri" w:hAnsi="Calibri" w:cs="Calibri"/>
                    <w:color w:val="000000"/>
                    <w:szCs w:val="22"/>
                    <w:lang w:val="en-CA" w:eastAsia="en-CA"/>
                  </w:rPr>
                </w:rPrChange>
              </w:rPr>
              <w:pPrChange w:id="2403" w:author="outpost" w:date="2019-03-18T19:44:00Z">
                <w:pPr>
                  <w:spacing w:before="0" w:after="0"/>
                </w:pPr>
              </w:pPrChange>
            </w:pPr>
            <w:r w:rsidRPr="00541650">
              <w:rPr>
                <w:rFonts w:cs="Arial"/>
                <w:color w:val="000000"/>
                <w:szCs w:val="22"/>
                <w:lang w:val="en-CA" w:eastAsia="en-CA"/>
                <w:rPrChange w:id="2404" w:author="outpost" w:date="2019-03-18T22:04:00Z">
                  <w:rPr>
                    <w:rFonts w:ascii="Calibri" w:hAnsi="Calibri" w:cs="Calibri"/>
                    <w:color w:val="000000"/>
                    <w:szCs w:val="22"/>
                    <w:lang w:val="en-CA" w:eastAsia="en-CA"/>
                  </w:rPr>
                </w:rPrChange>
              </w:rPr>
              <w:t>Date/Time</w:t>
            </w:r>
          </w:p>
        </w:tc>
        <w:tc>
          <w:tcPr>
            <w:tcW w:w="1567" w:type="dxa"/>
            <w:tcPrChange w:id="2405" w:author="outpost" w:date="2019-03-18T19:44:00Z">
              <w:tcPr>
                <w:tcW w:w="1567" w:type="dxa"/>
              </w:tcPr>
            </w:tcPrChange>
          </w:tcPr>
          <w:p w14:paraId="618A3A15" w14:textId="77777777" w:rsidR="004B2EA2" w:rsidRPr="00541650" w:rsidRDefault="004B2EA2" w:rsidP="004B2EA2">
            <w:pPr>
              <w:pStyle w:val="BodyText"/>
              <w:rPr>
                <w:rFonts w:cs="Arial"/>
                <w:lang w:eastAsia="ar-SA"/>
                <w:rPrChange w:id="2406" w:author="outpost" w:date="2019-03-18T22:04:00Z">
                  <w:rPr>
                    <w:lang w:eastAsia="ar-SA"/>
                  </w:rPr>
                </w:rPrChange>
              </w:rPr>
            </w:pPr>
            <w:r w:rsidRPr="00541650">
              <w:rPr>
                <w:rFonts w:cs="Arial"/>
                <w:lang w:eastAsia="ar-SA"/>
                <w:rPrChange w:id="2407" w:author="outpost" w:date="2019-03-18T22:04:00Z">
                  <w:rPr>
                    <w:lang w:eastAsia="ar-SA"/>
                  </w:rPr>
                </w:rPrChange>
              </w:rPr>
              <w:t>DATE</w:t>
            </w:r>
          </w:p>
        </w:tc>
        <w:tc>
          <w:tcPr>
            <w:tcW w:w="992" w:type="dxa"/>
            <w:tcPrChange w:id="2408" w:author="outpost" w:date="2019-03-18T19:44:00Z">
              <w:tcPr>
                <w:tcW w:w="992" w:type="dxa"/>
              </w:tcPr>
            </w:tcPrChange>
          </w:tcPr>
          <w:p w14:paraId="0EE326E7" w14:textId="77777777" w:rsidR="004B2EA2" w:rsidRPr="00541650" w:rsidRDefault="004B2EA2" w:rsidP="004B2EA2">
            <w:pPr>
              <w:pStyle w:val="BodyText"/>
              <w:rPr>
                <w:rFonts w:cs="Arial"/>
                <w:lang w:eastAsia="ar-SA"/>
                <w:rPrChange w:id="2409" w:author="outpost" w:date="2019-03-18T22:04:00Z">
                  <w:rPr>
                    <w:lang w:eastAsia="ar-SA"/>
                  </w:rPr>
                </w:rPrChange>
              </w:rPr>
            </w:pPr>
            <w:r w:rsidRPr="00541650">
              <w:rPr>
                <w:rFonts w:cs="Arial"/>
                <w:lang w:eastAsia="ar-SA"/>
                <w:rPrChange w:id="2410" w:author="outpost" w:date="2019-03-18T22:04:00Z">
                  <w:rPr>
                    <w:lang w:eastAsia="ar-SA"/>
                  </w:rPr>
                </w:rPrChange>
              </w:rPr>
              <w:t>10</w:t>
            </w:r>
          </w:p>
        </w:tc>
        <w:tc>
          <w:tcPr>
            <w:tcW w:w="1134" w:type="dxa"/>
            <w:tcPrChange w:id="2411" w:author="outpost" w:date="2019-03-18T19:44:00Z">
              <w:tcPr>
                <w:tcW w:w="1134" w:type="dxa"/>
              </w:tcPr>
            </w:tcPrChange>
          </w:tcPr>
          <w:p w14:paraId="3B581547" w14:textId="77777777" w:rsidR="004B2EA2" w:rsidRPr="00541650" w:rsidRDefault="004B2EA2" w:rsidP="00E477DB">
            <w:pPr>
              <w:pStyle w:val="BodyText"/>
              <w:jc w:val="center"/>
              <w:rPr>
                <w:rFonts w:cs="Arial"/>
                <w:lang w:eastAsia="ar-SA"/>
                <w:rPrChange w:id="2412" w:author="outpost" w:date="2019-03-18T22:04:00Z">
                  <w:rPr>
                    <w:lang w:eastAsia="ar-SA"/>
                  </w:rPr>
                </w:rPrChange>
              </w:rPr>
              <w:pPrChange w:id="2413" w:author="outpost" w:date="2019-03-18T19:41:00Z">
                <w:pPr>
                  <w:pStyle w:val="BodyText"/>
                </w:pPr>
              </w:pPrChange>
            </w:pPr>
            <w:r w:rsidRPr="00541650">
              <w:rPr>
                <w:rFonts w:cs="Arial"/>
                <w:lang w:eastAsia="ar-SA"/>
                <w:rPrChange w:id="2414" w:author="outpost" w:date="2019-03-18T22:04:00Z">
                  <w:rPr>
                    <w:lang w:eastAsia="ar-SA"/>
                  </w:rPr>
                </w:rPrChange>
              </w:rPr>
              <w:t>N</w:t>
            </w:r>
          </w:p>
        </w:tc>
        <w:tc>
          <w:tcPr>
            <w:tcW w:w="2976" w:type="dxa"/>
            <w:tcPrChange w:id="2415" w:author="outpost" w:date="2019-03-18T19:44:00Z">
              <w:tcPr>
                <w:tcW w:w="2976" w:type="dxa"/>
              </w:tcPr>
            </w:tcPrChange>
          </w:tcPr>
          <w:p w14:paraId="3D3528D3" w14:textId="77777777" w:rsidR="004B2EA2" w:rsidRPr="00541650" w:rsidRDefault="004B2EA2" w:rsidP="004B2EA2">
            <w:pPr>
              <w:pStyle w:val="BodyText"/>
              <w:rPr>
                <w:rFonts w:cs="Arial"/>
                <w:lang w:eastAsia="ar-SA"/>
                <w:rPrChange w:id="2416" w:author="outpost" w:date="2019-03-18T22:04:00Z">
                  <w:rPr>
                    <w:lang w:eastAsia="ar-SA"/>
                  </w:rPr>
                </w:rPrChange>
              </w:rPr>
            </w:pPr>
            <w:r w:rsidRPr="00541650">
              <w:rPr>
                <w:rFonts w:cs="Arial"/>
                <w:lang w:eastAsia="ar-SA"/>
                <w:rPrChange w:id="2417" w:author="outpost" w:date="2019-03-18T22:04:00Z">
                  <w:rPr>
                    <w:lang w:eastAsia="ar-SA"/>
                  </w:rPr>
                </w:rPrChange>
              </w:rPr>
              <w:t>YYYY-MM-DD</w:t>
            </w:r>
          </w:p>
        </w:tc>
      </w:tr>
      <w:tr w:rsidR="004B2EA2" w:rsidRPr="00541650" w14:paraId="67138C4F" w14:textId="77777777" w:rsidTr="00E477DB">
        <w:tblPrEx>
          <w:tblW w:w="0" w:type="auto"/>
          <w:tblPrExChange w:id="2418" w:author="outpost" w:date="2019-03-18T19:44:00Z">
            <w:tblPrEx>
              <w:tblW w:w="0" w:type="auto"/>
            </w:tblPrEx>
          </w:tblPrExChange>
        </w:tblPrEx>
        <w:tc>
          <w:tcPr>
            <w:tcW w:w="2681" w:type="dxa"/>
            <w:vAlign w:val="center"/>
            <w:tcPrChange w:id="2419" w:author="outpost" w:date="2019-03-18T19:44:00Z">
              <w:tcPr>
                <w:tcW w:w="2681" w:type="dxa"/>
                <w:vAlign w:val="bottom"/>
              </w:tcPr>
            </w:tcPrChange>
          </w:tcPr>
          <w:p w14:paraId="366D7533" w14:textId="77777777" w:rsidR="004B2EA2" w:rsidRPr="00541650" w:rsidRDefault="004B2EA2" w:rsidP="00E477DB">
            <w:pPr>
              <w:spacing w:before="0" w:after="0"/>
              <w:rPr>
                <w:rFonts w:cs="Arial"/>
                <w:color w:val="000000"/>
                <w:szCs w:val="22"/>
                <w:lang w:val="en-CA" w:eastAsia="en-CA"/>
                <w:rPrChange w:id="2420" w:author="outpost" w:date="2019-03-18T22:04:00Z">
                  <w:rPr>
                    <w:rFonts w:ascii="Calibri" w:hAnsi="Calibri" w:cs="Calibri"/>
                    <w:color w:val="000000"/>
                    <w:szCs w:val="22"/>
                    <w:lang w:val="en-CA" w:eastAsia="en-CA"/>
                  </w:rPr>
                </w:rPrChange>
              </w:rPr>
              <w:pPrChange w:id="2421" w:author="outpost" w:date="2019-03-18T19:44:00Z">
                <w:pPr>
                  <w:spacing w:before="0" w:after="0"/>
                </w:pPr>
              </w:pPrChange>
            </w:pPr>
            <w:r w:rsidRPr="00541650">
              <w:rPr>
                <w:rFonts w:cs="Arial"/>
                <w:color w:val="000000"/>
                <w:szCs w:val="22"/>
                <w:lang w:val="en-CA" w:eastAsia="en-CA"/>
                <w:rPrChange w:id="2422" w:author="outpost" w:date="2019-03-18T22:04:00Z">
                  <w:rPr>
                    <w:rFonts w:ascii="Calibri" w:hAnsi="Calibri" w:cs="Calibri"/>
                    <w:color w:val="000000"/>
                    <w:szCs w:val="22"/>
                    <w:lang w:val="en-CA" w:eastAsia="en-CA"/>
                  </w:rPr>
                </w:rPrChange>
              </w:rPr>
              <w:t>Year</w:t>
            </w:r>
          </w:p>
        </w:tc>
        <w:tc>
          <w:tcPr>
            <w:tcW w:w="1567" w:type="dxa"/>
            <w:tcPrChange w:id="2423" w:author="outpost" w:date="2019-03-18T19:44:00Z">
              <w:tcPr>
                <w:tcW w:w="1567" w:type="dxa"/>
              </w:tcPr>
            </w:tcPrChange>
          </w:tcPr>
          <w:p w14:paraId="20360058" w14:textId="77777777" w:rsidR="004B2EA2" w:rsidRPr="00541650" w:rsidRDefault="004B2EA2" w:rsidP="004B2EA2">
            <w:pPr>
              <w:pStyle w:val="BodyText"/>
              <w:rPr>
                <w:rFonts w:cs="Arial"/>
                <w:lang w:eastAsia="ar-SA"/>
                <w:rPrChange w:id="2424" w:author="outpost" w:date="2019-03-18T22:04:00Z">
                  <w:rPr>
                    <w:lang w:eastAsia="ar-SA"/>
                  </w:rPr>
                </w:rPrChange>
              </w:rPr>
            </w:pPr>
            <w:r w:rsidRPr="00541650">
              <w:rPr>
                <w:rFonts w:cs="Arial"/>
                <w:lang w:eastAsia="ar-SA"/>
                <w:rPrChange w:id="2425" w:author="outpost" w:date="2019-03-18T22:04:00Z">
                  <w:rPr>
                    <w:lang w:eastAsia="ar-SA"/>
                  </w:rPr>
                </w:rPrChange>
              </w:rPr>
              <w:t>INT</w:t>
            </w:r>
          </w:p>
        </w:tc>
        <w:tc>
          <w:tcPr>
            <w:tcW w:w="992" w:type="dxa"/>
            <w:tcPrChange w:id="2426" w:author="outpost" w:date="2019-03-18T19:44:00Z">
              <w:tcPr>
                <w:tcW w:w="992" w:type="dxa"/>
              </w:tcPr>
            </w:tcPrChange>
          </w:tcPr>
          <w:p w14:paraId="52B7E923" w14:textId="77777777" w:rsidR="004B2EA2" w:rsidRPr="00541650" w:rsidRDefault="004B2EA2" w:rsidP="004B2EA2">
            <w:pPr>
              <w:pStyle w:val="BodyText"/>
              <w:rPr>
                <w:rFonts w:cs="Arial"/>
                <w:lang w:eastAsia="ar-SA"/>
                <w:rPrChange w:id="2427" w:author="outpost" w:date="2019-03-18T22:04:00Z">
                  <w:rPr>
                    <w:lang w:eastAsia="ar-SA"/>
                  </w:rPr>
                </w:rPrChange>
              </w:rPr>
            </w:pPr>
            <w:r w:rsidRPr="00541650">
              <w:rPr>
                <w:rFonts w:cs="Arial"/>
                <w:lang w:eastAsia="ar-SA"/>
                <w:rPrChange w:id="2428" w:author="outpost" w:date="2019-03-18T22:04:00Z">
                  <w:rPr>
                    <w:lang w:eastAsia="ar-SA"/>
                  </w:rPr>
                </w:rPrChange>
              </w:rPr>
              <w:t>4</w:t>
            </w:r>
          </w:p>
        </w:tc>
        <w:tc>
          <w:tcPr>
            <w:tcW w:w="1134" w:type="dxa"/>
            <w:tcPrChange w:id="2429" w:author="outpost" w:date="2019-03-18T19:44:00Z">
              <w:tcPr>
                <w:tcW w:w="1134" w:type="dxa"/>
              </w:tcPr>
            </w:tcPrChange>
          </w:tcPr>
          <w:p w14:paraId="7477D441" w14:textId="77777777" w:rsidR="004B2EA2" w:rsidRPr="00541650" w:rsidRDefault="004B2EA2" w:rsidP="00E477DB">
            <w:pPr>
              <w:pStyle w:val="BodyText"/>
              <w:jc w:val="center"/>
              <w:rPr>
                <w:rFonts w:cs="Arial"/>
                <w:lang w:eastAsia="ar-SA"/>
                <w:rPrChange w:id="2430" w:author="outpost" w:date="2019-03-18T22:04:00Z">
                  <w:rPr>
                    <w:lang w:eastAsia="ar-SA"/>
                  </w:rPr>
                </w:rPrChange>
              </w:rPr>
              <w:pPrChange w:id="2431" w:author="outpost" w:date="2019-03-18T19:41:00Z">
                <w:pPr>
                  <w:pStyle w:val="BodyText"/>
                </w:pPr>
              </w:pPrChange>
            </w:pPr>
            <w:r w:rsidRPr="00541650">
              <w:rPr>
                <w:rFonts w:cs="Arial"/>
                <w:lang w:eastAsia="ar-SA"/>
                <w:rPrChange w:id="2432" w:author="outpost" w:date="2019-03-18T22:04:00Z">
                  <w:rPr>
                    <w:lang w:eastAsia="ar-SA"/>
                  </w:rPr>
                </w:rPrChange>
              </w:rPr>
              <w:t>N</w:t>
            </w:r>
          </w:p>
        </w:tc>
        <w:tc>
          <w:tcPr>
            <w:tcW w:w="2976" w:type="dxa"/>
            <w:tcPrChange w:id="2433" w:author="outpost" w:date="2019-03-18T19:44:00Z">
              <w:tcPr>
                <w:tcW w:w="2976" w:type="dxa"/>
              </w:tcPr>
            </w:tcPrChange>
          </w:tcPr>
          <w:p w14:paraId="3416BB13" w14:textId="77777777" w:rsidR="004B2EA2" w:rsidRPr="00541650" w:rsidRDefault="004B2EA2" w:rsidP="004B2EA2">
            <w:pPr>
              <w:pStyle w:val="BodyText"/>
              <w:rPr>
                <w:rFonts w:cs="Arial"/>
                <w:lang w:eastAsia="ar-SA"/>
                <w:rPrChange w:id="2434" w:author="outpost" w:date="2019-03-18T22:04:00Z">
                  <w:rPr>
                    <w:lang w:eastAsia="ar-SA"/>
                  </w:rPr>
                </w:rPrChange>
              </w:rPr>
            </w:pPr>
          </w:p>
        </w:tc>
      </w:tr>
      <w:tr w:rsidR="004B2EA2" w:rsidRPr="00541650" w14:paraId="104241B9" w14:textId="77777777" w:rsidTr="00E477DB">
        <w:tblPrEx>
          <w:tblW w:w="0" w:type="auto"/>
          <w:tblPrExChange w:id="2435" w:author="outpost" w:date="2019-03-18T19:44:00Z">
            <w:tblPrEx>
              <w:tblW w:w="0" w:type="auto"/>
            </w:tblPrEx>
          </w:tblPrExChange>
        </w:tblPrEx>
        <w:tc>
          <w:tcPr>
            <w:tcW w:w="2681" w:type="dxa"/>
            <w:vAlign w:val="center"/>
            <w:tcPrChange w:id="2436" w:author="outpost" w:date="2019-03-18T19:44:00Z">
              <w:tcPr>
                <w:tcW w:w="2681" w:type="dxa"/>
              </w:tcPr>
            </w:tcPrChange>
          </w:tcPr>
          <w:p w14:paraId="73FAACAE" w14:textId="77777777" w:rsidR="004B2EA2" w:rsidRPr="00541650" w:rsidRDefault="004B2EA2" w:rsidP="00E477DB">
            <w:pPr>
              <w:spacing w:before="0" w:after="0"/>
              <w:rPr>
                <w:rFonts w:cs="Arial"/>
                <w:color w:val="000000"/>
                <w:szCs w:val="22"/>
                <w:lang w:val="en-CA" w:eastAsia="en-CA"/>
                <w:rPrChange w:id="2437" w:author="outpost" w:date="2019-03-18T22:04:00Z">
                  <w:rPr>
                    <w:rFonts w:ascii="Calibri" w:hAnsi="Calibri" w:cs="Calibri"/>
                    <w:color w:val="000000"/>
                    <w:szCs w:val="22"/>
                    <w:lang w:val="en-CA" w:eastAsia="en-CA"/>
                  </w:rPr>
                </w:rPrChange>
              </w:rPr>
              <w:pPrChange w:id="2438" w:author="outpost" w:date="2019-03-18T19:44:00Z">
                <w:pPr>
                  <w:spacing w:before="0" w:after="0"/>
                </w:pPr>
              </w:pPrChange>
            </w:pPr>
            <w:r w:rsidRPr="00541650">
              <w:rPr>
                <w:rFonts w:cs="Arial"/>
                <w:color w:val="000000"/>
                <w:szCs w:val="22"/>
                <w:lang w:val="en-CA" w:eastAsia="en-CA"/>
                <w:rPrChange w:id="2439" w:author="outpost" w:date="2019-03-18T22:04:00Z">
                  <w:rPr>
                    <w:rFonts w:ascii="Calibri" w:hAnsi="Calibri" w:cs="Calibri"/>
                    <w:color w:val="000000"/>
                    <w:szCs w:val="22"/>
                    <w:lang w:val="en-CA" w:eastAsia="en-CA"/>
                  </w:rPr>
                </w:rPrChange>
              </w:rPr>
              <w:t>Month</w:t>
            </w:r>
          </w:p>
        </w:tc>
        <w:tc>
          <w:tcPr>
            <w:tcW w:w="1567" w:type="dxa"/>
            <w:tcPrChange w:id="2440" w:author="outpost" w:date="2019-03-18T19:44:00Z">
              <w:tcPr>
                <w:tcW w:w="1567" w:type="dxa"/>
              </w:tcPr>
            </w:tcPrChange>
          </w:tcPr>
          <w:p w14:paraId="72BF8452" w14:textId="77777777" w:rsidR="004B2EA2" w:rsidRPr="00541650" w:rsidRDefault="004B2EA2" w:rsidP="004B2EA2">
            <w:pPr>
              <w:pStyle w:val="BodyText"/>
              <w:rPr>
                <w:rFonts w:cs="Arial"/>
                <w:lang w:eastAsia="ar-SA"/>
                <w:rPrChange w:id="2441" w:author="outpost" w:date="2019-03-18T22:04:00Z">
                  <w:rPr>
                    <w:lang w:eastAsia="ar-SA"/>
                  </w:rPr>
                </w:rPrChange>
              </w:rPr>
            </w:pPr>
            <w:r w:rsidRPr="00541650">
              <w:rPr>
                <w:rFonts w:cs="Arial"/>
                <w:lang w:eastAsia="ar-SA"/>
                <w:rPrChange w:id="2442" w:author="outpost" w:date="2019-03-18T22:04:00Z">
                  <w:rPr>
                    <w:lang w:eastAsia="ar-SA"/>
                  </w:rPr>
                </w:rPrChange>
              </w:rPr>
              <w:t>INT</w:t>
            </w:r>
          </w:p>
        </w:tc>
        <w:tc>
          <w:tcPr>
            <w:tcW w:w="992" w:type="dxa"/>
            <w:tcPrChange w:id="2443" w:author="outpost" w:date="2019-03-18T19:44:00Z">
              <w:tcPr>
                <w:tcW w:w="992" w:type="dxa"/>
              </w:tcPr>
            </w:tcPrChange>
          </w:tcPr>
          <w:p w14:paraId="38443A65" w14:textId="77777777" w:rsidR="004B2EA2" w:rsidRPr="00541650" w:rsidRDefault="004B2EA2" w:rsidP="004B2EA2">
            <w:pPr>
              <w:pStyle w:val="BodyText"/>
              <w:rPr>
                <w:rFonts w:cs="Arial"/>
                <w:lang w:eastAsia="ar-SA"/>
                <w:rPrChange w:id="2444" w:author="outpost" w:date="2019-03-18T22:04:00Z">
                  <w:rPr>
                    <w:lang w:eastAsia="ar-SA"/>
                  </w:rPr>
                </w:rPrChange>
              </w:rPr>
            </w:pPr>
            <w:r w:rsidRPr="00541650">
              <w:rPr>
                <w:rFonts w:cs="Arial"/>
                <w:lang w:eastAsia="ar-SA"/>
                <w:rPrChange w:id="2445" w:author="outpost" w:date="2019-03-18T22:04:00Z">
                  <w:rPr>
                    <w:lang w:eastAsia="ar-SA"/>
                  </w:rPr>
                </w:rPrChange>
              </w:rPr>
              <w:t>2</w:t>
            </w:r>
          </w:p>
        </w:tc>
        <w:tc>
          <w:tcPr>
            <w:tcW w:w="1134" w:type="dxa"/>
            <w:tcPrChange w:id="2446" w:author="outpost" w:date="2019-03-18T19:44:00Z">
              <w:tcPr>
                <w:tcW w:w="1134" w:type="dxa"/>
              </w:tcPr>
            </w:tcPrChange>
          </w:tcPr>
          <w:p w14:paraId="2C81113B" w14:textId="77777777" w:rsidR="004B2EA2" w:rsidRPr="00541650" w:rsidRDefault="004B2EA2" w:rsidP="00E477DB">
            <w:pPr>
              <w:pStyle w:val="BodyText"/>
              <w:jc w:val="center"/>
              <w:rPr>
                <w:rFonts w:cs="Arial"/>
                <w:lang w:eastAsia="ar-SA"/>
                <w:rPrChange w:id="2447" w:author="outpost" w:date="2019-03-18T22:04:00Z">
                  <w:rPr>
                    <w:lang w:eastAsia="ar-SA"/>
                  </w:rPr>
                </w:rPrChange>
              </w:rPr>
              <w:pPrChange w:id="2448" w:author="outpost" w:date="2019-03-18T19:41:00Z">
                <w:pPr>
                  <w:pStyle w:val="BodyText"/>
                </w:pPr>
              </w:pPrChange>
            </w:pPr>
            <w:r w:rsidRPr="00541650">
              <w:rPr>
                <w:rFonts w:cs="Arial"/>
                <w:lang w:eastAsia="ar-SA"/>
                <w:rPrChange w:id="2449" w:author="outpost" w:date="2019-03-18T22:04:00Z">
                  <w:rPr>
                    <w:lang w:eastAsia="ar-SA"/>
                  </w:rPr>
                </w:rPrChange>
              </w:rPr>
              <w:t>N</w:t>
            </w:r>
          </w:p>
        </w:tc>
        <w:tc>
          <w:tcPr>
            <w:tcW w:w="2976" w:type="dxa"/>
            <w:tcPrChange w:id="2450" w:author="outpost" w:date="2019-03-18T19:44:00Z">
              <w:tcPr>
                <w:tcW w:w="2976" w:type="dxa"/>
              </w:tcPr>
            </w:tcPrChange>
          </w:tcPr>
          <w:p w14:paraId="6E7EC46B" w14:textId="77777777" w:rsidR="004B2EA2" w:rsidRPr="00541650" w:rsidRDefault="004B2EA2" w:rsidP="004B2EA2">
            <w:pPr>
              <w:pStyle w:val="BodyText"/>
              <w:rPr>
                <w:rFonts w:cs="Arial"/>
                <w:lang w:eastAsia="ar-SA"/>
                <w:rPrChange w:id="2451" w:author="outpost" w:date="2019-03-18T22:04:00Z">
                  <w:rPr>
                    <w:lang w:eastAsia="ar-SA"/>
                  </w:rPr>
                </w:rPrChange>
              </w:rPr>
            </w:pPr>
          </w:p>
        </w:tc>
      </w:tr>
      <w:tr w:rsidR="004B2EA2" w:rsidRPr="00541650" w14:paraId="0A363B96" w14:textId="77777777" w:rsidTr="00E477DB">
        <w:tblPrEx>
          <w:tblW w:w="0" w:type="auto"/>
          <w:tblPrExChange w:id="2452" w:author="outpost" w:date="2019-03-18T19:44:00Z">
            <w:tblPrEx>
              <w:tblW w:w="0" w:type="auto"/>
            </w:tblPrEx>
          </w:tblPrExChange>
        </w:tblPrEx>
        <w:tc>
          <w:tcPr>
            <w:tcW w:w="2681" w:type="dxa"/>
            <w:vAlign w:val="center"/>
            <w:tcPrChange w:id="2453" w:author="outpost" w:date="2019-03-18T19:44:00Z">
              <w:tcPr>
                <w:tcW w:w="2681" w:type="dxa"/>
              </w:tcPr>
            </w:tcPrChange>
          </w:tcPr>
          <w:p w14:paraId="58E00BA1" w14:textId="77777777" w:rsidR="004B2EA2" w:rsidRPr="00541650" w:rsidRDefault="004B2EA2" w:rsidP="00E477DB">
            <w:pPr>
              <w:pStyle w:val="BodyText"/>
              <w:rPr>
                <w:rFonts w:cs="Arial"/>
                <w:lang w:eastAsia="ar-SA"/>
                <w:rPrChange w:id="2454" w:author="outpost" w:date="2019-03-18T22:04:00Z">
                  <w:rPr>
                    <w:lang w:eastAsia="ar-SA"/>
                  </w:rPr>
                </w:rPrChange>
              </w:rPr>
              <w:pPrChange w:id="2455" w:author="outpost" w:date="2019-03-18T19:44:00Z">
                <w:pPr>
                  <w:pStyle w:val="BodyText"/>
                </w:pPr>
              </w:pPrChange>
            </w:pPr>
            <w:r w:rsidRPr="00541650">
              <w:rPr>
                <w:rFonts w:cs="Arial"/>
                <w:color w:val="000000"/>
                <w:szCs w:val="22"/>
                <w:lang w:val="en-CA" w:eastAsia="en-CA"/>
                <w:rPrChange w:id="2456" w:author="outpost" w:date="2019-03-18T22:04:00Z">
                  <w:rPr>
                    <w:rFonts w:ascii="Calibri" w:hAnsi="Calibri" w:cs="Calibri"/>
                    <w:color w:val="000000"/>
                    <w:szCs w:val="22"/>
                    <w:lang w:val="en-CA" w:eastAsia="en-CA"/>
                  </w:rPr>
                </w:rPrChange>
              </w:rPr>
              <w:t>Day</w:t>
            </w:r>
          </w:p>
        </w:tc>
        <w:tc>
          <w:tcPr>
            <w:tcW w:w="1567" w:type="dxa"/>
            <w:tcPrChange w:id="2457" w:author="outpost" w:date="2019-03-18T19:44:00Z">
              <w:tcPr>
                <w:tcW w:w="1567" w:type="dxa"/>
              </w:tcPr>
            </w:tcPrChange>
          </w:tcPr>
          <w:p w14:paraId="262B0CE3" w14:textId="77777777" w:rsidR="004B2EA2" w:rsidRPr="00541650" w:rsidRDefault="004B2EA2" w:rsidP="004B2EA2">
            <w:pPr>
              <w:pStyle w:val="BodyText"/>
              <w:rPr>
                <w:rFonts w:cs="Arial"/>
                <w:lang w:eastAsia="ar-SA"/>
                <w:rPrChange w:id="2458" w:author="outpost" w:date="2019-03-18T22:04:00Z">
                  <w:rPr>
                    <w:lang w:eastAsia="ar-SA"/>
                  </w:rPr>
                </w:rPrChange>
              </w:rPr>
            </w:pPr>
            <w:r w:rsidRPr="00541650">
              <w:rPr>
                <w:rFonts w:cs="Arial"/>
                <w:lang w:eastAsia="ar-SA"/>
                <w:rPrChange w:id="2459" w:author="outpost" w:date="2019-03-18T22:04:00Z">
                  <w:rPr>
                    <w:lang w:eastAsia="ar-SA"/>
                  </w:rPr>
                </w:rPrChange>
              </w:rPr>
              <w:t>INT</w:t>
            </w:r>
          </w:p>
        </w:tc>
        <w:tc>
          <w:tcPr>
            <w:tcW w:w="992" w:type="dxa"/>
            <w:tcPrChange w:id="2460" w:author="outpost" w:date="2019-03-18T19:44:00Z">
              <w:tcPr>
                <w:tcW w:w="992" w:type="dxa"/>
              </w:tcPr>
            </w:tcPrChange>
          </w:tcPr>
          <w:p w14:paraId="5C9A1B6F" w14:textId="77777777" w:rsidR="004B2EA2" w:rsidRPr="00541650" w:rsidRDefault="004B2EA2" w:rsidP="004B2EA2">
            <w:pPr>
              <w:pStyle w:val="BodyText"/>
              <w:rPr>
                <w:rFonts w:cs="Arial"/>
                <w:lang w:eastAsia="ar-SA"/>
                <w:rPrChange w:id="2461" w:author="outpost" w:date="2019-03-18T22:04:00Z">
                  <w:rPr>
                    <w:lang w:eastAsia="ar-SA"/>
                  </w:rPr>
                </w:rPrChange>
              </w:rPr>
            </w:pPr>
            <w:r w:rsidRPr="00541650">
              <w:rPr>
                <w:rFonts w:cs="Arial"/>
                <w:lang w:eastAsia="ar-SA"/>
                <w:rPrChange w:id="2462" w:author="outpost" w:date="2019-03-18T22:04:00Z">
                  <w:rPr>
                    <w:lang w:eastAsia="ar-SA"/>
                  </w:rPr>
                </w:rPrChange>
              </w:rPr>
              <w:t>2</w:t>
            </w:r>
          </w:p>
        </w:tc>
        <w:tc>
          <w:tcPr>
            <w:tcW w:w="1134" w:type="dxa"/>
            <w:tcPrChange w:id="2463" w:author="outpost" w:date="2019-03-18T19:44:00Z">
              <w:tcPr>
                <w:tcW w:w="1134" w:type="dxa"/>
              </w:tcPr>
            </w:tcPrChange>
          </w:tcPr>
          <w:p w14:paraId="1F1B494B" w14:textId="77777777" w:rsidR="004B2EA2" w:rsidRPr="00541650" w:rsidRDefault="004B2EA2" w:rsidP="00E477DB">
            <w:pPr>
              <w:pStyle w:val="BodyText"/>
              <w:jc w:val="center"/>
              <w:rPr>
                <w:rFonts w:cs="Arial"/>
                <w:lang w:eastAsia="ar-SA"/>
                <w:rPrChange w:id="2464" w:author="outpost" w:date="2019-03-18T22:04:00Z">
                  <w:rPr>
                    <w:lang w:eastAsia="ar-SA"/>
                  </w:rPr>
                </w:rPrChange>
              </w:rPr>
              <w:pPrChange w:id="2465" w:author="outpost" w:date="2019-03-18T19:41:00Z">
                <w:pPr>
                  <w:pStyle w:val="BodyText"/>
                </w:pPr>
              </w:pPrChange>
            </w:pPr>
            <w:r w:rsidRPr="00541650">
              <w:rPr>
                <w:rFonts w:cs="Arial"/>
                <w:lang w:eastAsia="ar-SA"/>
                <w:rPrChange w:id="2466" w:author="outpost" w:date="2019-03-18T22:04:00Z">
                  <w:rPr>
                    <w:lang w:eastAsia="ar-SA"/>
                  </w:rPr>
                </w:rPrChange>
              </w:rPr>
              <w:t>N</w:t>
            </w:r>
          </w:p>
        </w:tc>
        <w:tc>
          <w:tcPr>
            <w:tcW w:w="2976" w:type="dxa"/>
            <w:tcPrChange w:id="2467" w:author="outpost" w:date="2019-03-18T19:44:00Z">
              <w:tcPr>
                <w:tcW w:w="2976" w:type="dxa"/>
              </w:tcPr>
            </w:tcPrChange>
          </w:tcPr>
          <w:p w14:paraId="74D77F29" w14:textId="77777777" w:rsidR="004B2EA2" w:rsidRPr="00541650" w:rsidRDefault="004B2EA2" w:rsidP="004B2EA2">
            <w:pPr>
              <w:pStyle w:val="BodyText"/>
              <w:rPr>
                <w:rFonts w:cs="Arial"/>
                <w:lang w:eastAsia="ar-SA"/>
                <w:rPrChange w:id="2468" w:author="outpost" w:date="2019-03-18T22:04:00Z">
                  <w:rPr>
                    <w:lang w:eastAsia="ar-SA"/>
                  </w:rPr>
                </w:rPrChange>
              </w:rPr>
            </w:pPr>
          </w:p>
        </w:tc>
      </w:tr>
      <w:tr w:rsidR="004B2EA2" w:rsidRPr="00541650" w14:paraId="5C2808E4" w14:textId="77777777" w:rsidTr="00E477DB">
        <w:tblPrEx>
          <w:tblW w:w="0" w:type="auto"/>
          <w:tblPrExChange w:id="2469" w:author="outpost" w:date="2019-03-18T19:44:00Z">
            <w:tblPrEx>
              <w:tblW w:w="0" w:type="auto"/>
            </w:tblPrEx>
          </w:tblPrExChange>
        </w:tblPrEx>
        <w:tc>
          <w:tcPr>
            <w:tcW w:w="2681" w:type="dxa"/>
            <w:vAlign w:val="center"/>
            <w:tcPrChange w:id="2470" w:author="outpost" w:date="2019-03-18T19:44:00Z">
              <w:tcPr>
                <w:tcW w:w="2681" w:type="dxa"/>
              </w:tcPr>
            </w:tcPrChange>
          </w:tcPr>
          <w:p w14:paraId="5D98AE5A" w14:textId="77777777" w:rsidR="004B2EA2" w:rsidRPr="00541650" w:rsidRDefault="004B2EA2" w:rsidP="00E477DB">
            <w:pPr>
              <w:pStyle w:val="BodyText"/>
              <w:rPr>
                <w:rFonts w:cs="Arial"/>
                <w:lang w:eastAsia="ar-SA"/>
                <w:rPrChange w:id="2471" w:author="outpost" w:date="2019-03-18T22:04:00Z">
                  <w:rPr>
                    <w:lang w:eastAsia="ar-SA"/>
                  </w:rPr>
                </w:rPrChange>
              </w:rPr>
              <w:pPrChange w:id="2472" w:author="outpost" w:date="2019-03-18T19:44:00Z">
                <w:pPr>
                  <w:pStyle w:val="BodyText"/>
                </w:pPr>
              </w:pPrChange>
            </w:pPr>
            <w:r w:rsidRPr="00541650">
              <w:rPr>
                <w:rFonts w:cs="Arial"/>
                <w:color w:val="000000"/>
                <w:szCs w:val="22"/>
                <w:lang w:val="en-CA" w:eastAsia="en-CA"/>
                <w:rPrChange w:id="2473" w:author="outpost" w:date="2019-03-18T22:04:00Z">
                  <w:rPr>
                    <w:rFonts w:ascii="Calibri" w:hAnsi="Calibri" w:cs="Calibri"/>
                    <w:color w:val="000000"/>
                    <w:szCs w:val="22"/>
                    <w:lang w:val="en-CA" w:eastAsia="en-CA"/>
                  </w:rPr>
                </w:rPrChange>
              </w:rPr>
              <w:t>Data Quality</w:t>
            </w:r>
          </w:p>
        </w:tc>
        <w:tc>
          <w:tcPr>
            <w:tcW w:w="1567" w:type="dxa"/>
            <w:tcPrChange w:id="2474" w:author="outpost" w:date="2019-03-18T19:44:00Z">
              <w:tcPr>
                <w:tcW w:w="1567" w:type="dxa"/>
              </w:tcPr>
            </w:tcPrChange>
          </w:tcPr>
          <w:p w14:paraId="456589C3" w14:textId="63245384" w:rsidR="004B2EA2" w:rsidRPr="00541650" w:rsidRDefault="004B2EA2" w:rsidP="004B2EA2">
            <w:pPr>
              <w:pStyle w:val="BodyText"/>
              <w:rPr>
                <w:rFonts w:cs="Arial"/>
                <w:lang w:eastAsia="ar-SA"/>
                <w:rPrChange w:id="2475" w:author="outpost" w:date="2019-03-18T22:04:00Z">
                  <w:rPr>
                    <w:lang w:eastAsia="ar-SA"/>
                  </w:rPr>
                </w:rPrChange>
              </w:rPr>
            </w:pPr>
            <w:del w:id="2476" w:author="Fritz Gyger" w:date="2019-03-11T20:09:00Z">
              <w:r w:rsidRPr="00541650" w:rsidDel="00787888">
                <w:rPr>
                  <w:rFonts w:cs="Arial"/>
                  <w:lang w:eastAsia="ar-SA"/>
                  <w:rPrChange w:id="2477" w:author="outpost" w:date="2019-03-18T22:04:00Z">
                    <w:rPr>
                      <w:lang w:eastAsia="ar-SA"/>
                    </w:rPr>
                  </w:rPrChange>
                </w:rPr>
                <w:delText>??</w:delText>
              </w:r>
            </w:del>
          </w:p>
        </w:tc>
        <w:tc>
          <w:tcPr>
            <w:tcW w:w="992" w:type="dxa"/>
            <w:tcPrChange w:id="2478" w:author="outpost" w:date="2019-03-18T19:44:00Z">
              <w:tcPr>
                <w:tcW w:w="992" w:type="dxa"/>
              </w:tcPr>
            </w:tcPrChange>
          </w:tcPr>
          <w:p w14:paraId="6362DA39" w14:textId="14DC5136" w:rsidR="004B2EA2" w:rsidRPr="00541650" w:rsidRDefault="004B2EA2" w:rsidP="004B2EA2">
            <w:pPr>
              <w:pStyle w:val="BodyText"/>
              <w:rPr>
                <w:rFonts w:cs="Arial"/>
                <w:lang w:eastAsia="ar-SA"/>
                <w:rPrChange w:id="2479" w:author="outpost" w:date="2019-03-18T22:04:00Z">
                  <w:rPr>
                    <w:lang w:eastAsia="ar-SA"/>
                  </w:rPr>
                </w:rPrChange>
              </w:rPr>
            </w:pPr>
            <w:del w:id="2480" w:author="Fritz Gyger" w:date="2019-03-11T20:09:00Z">
              <w:r w:rsidRPr="00541650" w:rsidDel="00787888">
                <w:rPr>
                  <w:rFonts w:cs="Arial"/>
                  <w:lang w:eastAsia="ar-SA"/>
                  <w:rPrChange w:id="2481" w:author="outpost" w:date="2019-03-18T22:04:00Z">
                    <w:rPr>
                      <w:lang w:eastAsia="ar-SA"/>
                    </w:rPr>
                  </w:rPrChange>
                </w:rPr>
                <w:delText>??</w:delText>
              </w:r>
            </w:del>
          </w:p>
        </w:tc>
        <w:tc>
          <w:tcPr>
            <w:tcW w:w="1134" w:type="dxa"/>
            <w:tcPrChange w:id="2482" w:author="outpost" w:date="2019-03-18T19:44:00Z">
              <w:tcPr>
                <w:tcW w:w="1134" w:type="dxa"/>
              </w:tcPr>
            </w:tcPrChange>
          </w:tcPr>
          <w:p w14:paraId="625ABB7C" w14:textId="77777777" w:rsidR="004B2EA2" w:rsidRPr="00541650" w:rsidRDefault="004B2EA2" w:rsidP="00E477DB">
            <w:pPr>
              <w:pStyle w:val="BodyText"/>
              <w:jc w:val="center"/>
              <w:rPr>
                <w:rFonts w:cs="Arial"/>
                <w:lang w:eastAsia="ar-SA"/>
                <w:rPrChange w:id="2483" w:author="outpost" w:date="2019-03-18T22:04:00Z">
                  <w:rPr>
                    <w:lang w:eastAsia="ar-SA"/>
                  </w:rPr>
                </w:rPrChange>
              </w:rPr>
              <w:pPrChange w:id="2484" w:author="outpost" w:date="2019-03-18T19:41:00Z">
                <w:pPr>
                  <w:pStyle w:val="BodyText"/>
                </w:pPr>
              </w:pPrChange>
            </w:pPr>
            <w:r w:rsidRPr="00541650">
              <w:rPr>
                <w:rFonts w:cs="Arial"/>
                <w:lang w:eastAsia="ar-SA"/>
                <w:rPrChange w:id="2485" w:author="outpost" w:date="2019-03-18T22:04:00Z">
                  <w:rPr>
                    <w:lang w:eastAsia="ar-SA"/>
                  </w:rPr>
                </w:rPrChange>
              </w:rPr>
              <w:t>Y</w:t>
            </w:r>
          </w:p>
        </w:tc>
        <w:tc>
          <w:tcPr>
            <w:tcW w:w="2976" w:type="dxa"/>
            <w:tcPrChange w:id="2486" w:author="outpost" w:date="2019-03-18T19:44:00Z">
              <w:tcPr>
                <w:tcW w:w="2976" w:type="dxa"/>
              </w:tcPr>
            </w:tcPrChange>
          </w:tcPr>
          <w:p w14:paraId="4DD76AC6" w14:textId="5DA1694E" w:rsidR="004B2EA2" w:rsidRPr="00541650" w:rsidRDefault="00787888" w:rsidP="004B2EA2">
            <w:pPr>
              <w:pStyle w:val="BodyText"/>
              <w:rPr>
                <w:rFonts w:cs="Arial"/>
                <w:lang w:eastAsia="ar-SA"/>
                <w:rPrChange w:id="2487" w:author="outpost" w:date="2019-03-18T22:04:00Z">
                  <w:rPr>
                    <w:lang w:eastAsia="ar-SA"/>
                  </w:rPr>
                </w:rPrChange>
              </w:rPr>
            </w:pPr>
            <w:ins w:id="2488" w:author="Fritz Gyger" w:date="2019-03-11T20:09:00Z">
              <w:r w:rsidRPr="00541650">
                <w:rPr>
                  <w:rFonts w:cs="Arial"/>
                  <w:lang w:eastAsia="ar-SA"/>
                  <w:rPrChange w:id="2489" w:author="outpost" w:date="2019-03-18T22:04:00Z">
                    <w:rPr>
                      <w:lang w:eastAsia="ar-SA"/>
                    </w:rPr>
                  </w:rPrChange>
                </w:rPr>
                <w:t xml:space="preserve">Unknown type, unknown </w:t>
              </w:r>
            </w:ins>
            <w:ins w:id="2490" w:author="Fritz Gyger" w:date="2019-03-11T20:10:00Z">
              <w:r w:rsidRPr="00541650">
                <w:rPr>
                  <w:rFonts w:cs="Arial"/>
                  <w:lang w:eastAsia="ar-SA"/>
                  <w:rPrChange w:id="2491" w:author="outpost" w:date="2019-03-18T22:04:00Z">
                    <w:rPr>
                      <w:lang w:eastAsia="ar-SA"/>
                    </w:rPr>
                  </w:rPrChange>
                </w:rPr>
                <w:t>length</w:t>
              </w:r>
            </w:ins>
            <w:ins w:id="2492" w:author="Fritz Gyger" w:date="2019-03-11T20:09:00Z">
              <w:r w:rsidRPr="00541650">
                <w:rPr>
                  <w:rFonts w:cs="Arial"/>
                  <w:lang w:eastAsia="ar-SA"/>
                  <w:rPrChange w:id="2493" w:author="outpost" w:date="2019-03-18T22:04:00Z">
                    <w:rPr>
                      <w:lang w:eastAsia="ar-SA"/>
                    </w:rPr>
                  </w:rPrChange>
                </w:rPr>
                <w:t xml:space="preserve"> </w:t>
              </w:r>
            </w:ins>
            <w:ins w:id="2494" w:author="Fritz Gyger" w:date="2019-03-11T20:10:00Z">
              <w:r w:rsidRPr="00541650">
                <w:rPr>
                  <w:rFonts w:cs="Arial"/>
                  <w:lang w:eastAsia="ar-SA"/>
                  <w:rPrChange w:id="2495" w:author="outpost" w:date="2019-03-18T22:04:00Z">
                    <w:rPr>
                      <w:lang w:eastAsia="ar-SA"/>
                    </w:rPr>
                  </w:rPrChange>
                </w:rPr>
                <w:t xml:space="preserve">– not used by our system </w:t>
              </w:r>
            </w:ins>
          </w:p>
        </w:tc>
      </w:tr>
      <w:tr w:rsidR="004B2EA2" w:rsidRPr="00541650" w14:paraId="6D9C1CCC" w14:textId="77777777" w:rsidTr="00E477DB">
        <w:tblPrEx>
          <w:tblW w:w="0" w:type="auto"/>
          <w:tblPrExChange w:id="2496" w:author="outpost" w:date="2019-03-18T19:44:00Z">
            <w:tblPrEx>
              <w:tblW w:w="0" w:type="auto"/>
            </w:tblPrEx>
          </w:tblPrExChange>
        </w:tblPrEx>
        <w:tc>
          <w:tcPr>
            <w:tcW w:w="2681" w:type="dxa"/>
            <w:vAlign w:val="center"/>
            <w:tcPrChange w:id="2497" w:author="outpost" w:date="2019-03-18T19:44:00Z">
              <w:tcPr>
                <w:tcW w:w="2681" w:type="dxa"/>
                <w:vAlign w:val="bottom"/>
              </w:tcPr>
            </w:tcPrChange>
          </w:tcPr>
          <w:p w14:paraId="06EA004D" w14:textId="77777777" w:rsidR="004B2EA2" w:rsidRPr="00541650" w:rsidRDefault="004B2EA2" w:rsidP="00E477DB">
            <w:pPr>
              <w:spacing w:before="0" w:after="0"/>
              <w:rPr>
                <w:rFonts w:cs="Arial"/>
                <w:color w:val="000000"/>
                <w:szCs w:val="22"/>
                <w:lang w:val="en-CA" w:eastAsia="en-CA"/>
                <w:rPrChange w:id="2498" w:author="outpost" w:date="2019-03-18T22:04:00Z">
                  <w:rPr>
                    <w:rFonts w:ascii="Calibri" w:hAnsi="Calibri" w:cs="Calibri"/>
                    <w:color w:val="000000"/>
                    <w:szCs w:val="22"/>
                    <w:lang w:val="en-CA" w:eastAsia="en-CA"/>
                  </w:rPr>
                </w:rPrChange>
              </w:rPr>
              <w:pPrChange w:id="2499" w:author="outpost" w:date="2019-03-18T19:44:00Z">
                <w:pPr>
                  <w:spacing w:before="0" w:after="0"/>
                </w:pPr>
              </w:pPrChange>
            </w:pPr>
            <w:r w:rsidRPr="00541650">
              <w:rPr>
                <w:rFonts w:cs="Arial"/>
                <w:color w:val="000000"/>
                <w:szCs w:val="22"/>
                <w:lang w:val="en-CA" w:eastAsia="en-CA"/>
                <w:rPrChange w:id="2500" w:author="outpost" w:date="2019-03-18T22:04:00Z">
                  <w:rPr>
                    <w:rFonts w:ascii="Calibri" w:hAnsi="Calibri" w:cs="Calibri"/>
                    <w:color w:val="000000"/>
                    <w:szCs w:val="22"/>
                    <w:lang w:val="en-CA" w:eastAsia="en-CA"/>
                  </w:rPr>
                </w:rPrChange>
              </w:rPr>
              <w:t xml:space="preserve">Max Temp </w:t>
            </w:r>
          </w:p>
        </w:tc>
        <w:tc>
          <w:tcPr>
            <w:tcW w:w="1567" w:type="dxa"/>
            <w:tcPrChange w:id="2501" w:author="outpost" w:date="2019-03-18T19:44:00Z">
              <w:tcPr>
                <w:tcW w:w="1567" w:type="dxa"/>
              </w:tcPr>
            </w:tcPrChange>
          </w:tcPr>
          <w:p w14:paraId="5A1A4BE9" w14:textId="77777777" w:rsidR="004B2EA2" w:rsidRPr="00541650" w:rsidRDefault="004B2EA2" w:rsidP="004B2EA2">
            <w:pPr>
              <w:pStyle w:val="BodyText"/>
              <w:rPr>
                <w:rFonts w:cs="Arial"/>
                <w:lang w:eastAsia="ar-SA"/>
                <w:rPrChange w:id="2502" w:author="outpost" w:date="2019-03-18T22:04:00Z">
                  <w:rPr>
                    <w:lang w:eastAsia="ar-SA"/>
                  </w:rPr>
                </w:rPrChange>
              </w:rPr>
            </w:pPr>
            <w:r w:rsidRPr="00541650">
              <w:rPr>
                <w:rFonts w:cs="Arial"/>
                <w:lang w:eastAsia="ar-SA"/>
                <w:rPrChange w:id="2503" w:author="outpost" w:date="2019-03-18T22:04:00Z">
                  <w:rPr>
                    <w:lang w:eastAsia="ar-SA"/>
                  </w:rPr>
                </w:rPrChange>
              </w:rPr>
              <w:t>DECIMAL</w:t>
            </w:r>
          </w:p>
        </w:tc>
        <w:tc>
          <w:tcPr>
            <w:tcW w:w="992" w:type="dxa"/>
            <w:tcPrChange w:id="2504" w:author="outpost" w:date="2019-03-18T19:44:00Z">
              <w:tcPr>
                <w:tcW w:w="992" w:type="dxa"/>
              </w:tcPr>
            </w:tcPrChange>
          </w:tcPr>
          <w:p w14:paraId="3DDEFD7D" w14:textId="77777777" w:rsidR="004B2EA2" w:rsidRPr="00541650" w:rsidRDefault="004B2EA2" w:rsidP="004B2EA2">
            <w:pPr>
              <w:pStyle w:val="BodyText"/>
              <w:rPr>
                <w:rFonts w:cs="Arial"/>
                <w:lang w:eastAsia="ar-SA"/>
                <w:rPrChange w:id="2505" w:author="outpost" w:date="2019-03-18T22:04:00Z">
                  <w:rPr>
                    <w:lang w:eastAsia="ar-SA"/>
                  </w:rPr>
                </w:rPrChange>
              </w:rPr>
            </w:pPr>
            <w:r w:rsidRPr="00541650">
              <w:rPr>
                <w:rFonts w:cs="Arial"/>
                <w:lang w:eastAsia="ar-SA"/>
                <w:rPrChange w:id="2506" w:author="outpost" w:date="2019-03-18T22:04:00Z">
                  <w:rPr>
                    <w:lang w:eastAsia="ar-SA"/>
                  </w:rPr>
                </w:rPrChange>
              </w:rPr>
              <w:t>3,1</w:t>
            </w:r>
          </w:p>
        </w:tc>
        <w:tc>
          <w:tcPr>
            <w:tcW w:w="1134" w:type="dxa"/>
            <w:tcPrChange w:id="2507" w:author="outpost" w:date="2019-03-18T19:44:00Z">
              <w:tcPr>
                <w:tcW w:w="1134" w:type="dxa"/>
              </w:tcPr>
            </w:tcPrChange>
          </w:tcPr>
          <w:p w14:paraId="2EAF8811" w14:textId="77777777" w:rsidR="004B2EA2" w:rsidRPr="00541650" w:rsidRDefault="004B2EA2" w:rsidP="00E477DB">
            <w:pPr>
              <w:pStyle w:val="BodyText"/>
              <w:jc w:val="center"/>
              <w:rPr>
                <w:rFonts w:cs="Arial"/>
                <w:lang w:eastAsia="ar-SA"/>
                <w:rPrChange w:id="2508" w:author="outpost" w:date="2019-03-18T22:04:00Z">
                  <w:rPr>
                    <w:lang w:eastAsia="ar-SA"/>
                  </w:rPr>
                </w:rPrChange>
              </w:rPr>
              <w:pPrChange w:id="2509" w:author="outpost" w:date="2019-03-18T19:41:00Z">
                <w:pPr>
                  <w:pStyle w:val="BodyText"/>
                </w:pPr>
              </w:pPrChange>
            </w:pPr>
            <w:r w:rsidRPr="00541650">
              <w:rPr>
                <w:rFonts w:cs="Arial"/>
                <w:lang w:eastAsia="ar-SA"/>
                <w:rPrChange w:id="2510" w:author="outpost" w:date="2019-03-18T22:04:00Z">
                  <w:rPr>
                    <w:lang w:eastAsia="ar-SA"/>
                  </w:rPr>
                </w:rPrChange>
              </w:rPr>
              <w:t>Y</w:t>
            </w:r>
          </w:p>
        </w:tc>
        <w:tc>
          <w:tcPr>
            <w:tcW w:w="2976" w:type="dxa"/>
            <w:tcPrChange w:id="2511" w:author="outpost" w:date="2019-03-18T19:44:00Z">
              <w:tcPr>
                <w:tcW w:w="2976" w:type="dxa"/>
              </w:tcPr>
            </w:tcPrChange>
          </w:tcPr>
          <w:p w14:paraId="1F03BDFC" w14:textId="77777777" w:rsidR="004B2EA2" w:rsidRPr="00541650" w:rsidRDefault="004B2EA2" w:rsidP="00950888">
            <w:pPr>
              <w:pStyle w:val="BodyText"/>
              <w:rPr>
                <w:rFonts w:cs="Arial"/>
                <w:lang w:eastAsia="ar-SA"/>
                <w:rPrChange w:id="2512" w:author="outpost" w:date="2019-03-18T22:04:00Z">
                  <w:rPr>
                    <w:lang w:eastAsia="ar-SA"/>
                  </w:rPr>
                </w:rPrChange>
              </w:rPr>
            </w:pPr>
          </w:p>
        </w:tc>
      </w:tr>
      <w:tr w:rsidR="00787888" w:rsidRPr="00541650" w14:paraId="7F59998E" w14:textId="77777777" w:rsidTr="00E477DB">
        <w:tblPrEx>
          <w:tblW w:w="0" w:type="auto"/>
          <w:tblPrExChange w:id="2513" w:author="outpost" w:date="2019-03-18T19:44:00Z">
            <w:tblPrEx>
              <w:tblW w:w="0" w:type="auto"/>
            </w:tblPrEx>
          </w:tblPrExChange>
        </w:tblPrEx>
        <w:tc>
          <w:tcPr>
            <w:tcW w:w="2681" w:type="dxa"/>
            <w:vAlign w:val="center"/>
            <w:tcPrChange w:id="2514" w:author="outpost" w:date="2019-03-18T19:44:00Z">
              <w:tcPr>
                <w:tcW w:w="2681" w:type="dxa"/>
                <w:vAlign w:val="bottom"/>
              </w:tcPr>
            </w:tcPrChange>
          </w:tcPr>
          <w:p w14:paraId="1909BD6A" w14:textId="77777777" w:rsidR="00787888" w:rsidRPr="00541650" w:rsidRDefault="00787888" w:rsidP="00E477DB">
            <w:pPr>
              <w:spacing w:before="0" w:after="0"/>
              <w:rPr>
                <w:rFonts w:cs="Arial"/>
                <w:color w:val="000000"/>
                <w:szCs w:val="22"/>
                <w:lang w:val="en-CA" w:eastAsia="en-CA"/>
                <w:rPrChange w:id="2515" w:author="outpost" w:date="2019-03-18T22:04:00Z">
                  <w:rPr>
                    <w:rFonts w:ascii="Calibri" w:hAnsi="Calibri" w:cs="Calibri"/>
                    <w:color w:val="000000"/>
                    <w:szCs w:val="22"/>
                    <w:lang w:val="en-CA" w:eastAsia="en-CA"/>
                  </w:rPr>
                </w:rPrChange>
              </w:rPr>
              <w:pPrChange w:id="2516" w:author="outpost" w:date="2019-03-18T19:44:00Z">
                <w:pPr>
                  <w:spacing w:before="0" w:after="0"/>
                </w:pPr>
              </w:pPrChange>
            </w:pPr>
            <w:r w:rsidRPr="00541650">
              <w:rPr>
                <w:rFonts w:cs="Arial"/>
                <w:color w:val="000000"/>
                <w:szCs w:val="22"/>
                <w:lang w:val="en-CA" w:eastAsia="en-CA"/>
                <w:rPrChange w:id="2517" w:author="outpost" w:date="2019-03-18T22:04:00Z">
                  <w:rPr>
                    <w:rFonts w:ascii="Calibri" w:hAnsi="Calibri" w:cs="Calibri"/>
                    <w:color w:val="000000"/>
                    <w:szCs w:val="22"/>
                    <w:lang w:val="en-CA" w:eastAsia="en-CA"/>
                  </w:rPr>
                </w:rPrChange>
              </w:rPr>
              <w:lastRenderedPageBreak/>
              <w:t>Max Temp Flag</w:t>
            </w:r>
          </w:p>
        </w:tc>
        <w:tc>
          <w:tcPr>
            <w:tcW w:w="1567" w:type="dxa"/>
            <w:tcPrChange w:id="2518" w:author="outpost" w:date="2019-03-18T19:44:00Z">
              <w:tcPr>
                <w:tcW w:w="1567" w:type="dxa"/>
              </w:tcPr>
            </w:tcPrChange>
          </w:tcPr>
          <w:p w14:paraId="25B4565D" w14:textId="16EAECFC" w:rsidR="00787888" w:rsidRPr="00541650" w:rsidRDefault="00787888" w:rsidP="00787888">
            <w:pPr>
              <w:pStyle w:val="BodyText"/>
              <w:rPr>
                <w:rFonts w:cs="Arial"/>
                <w:lang w:eastAsia="ar-SA"/>
                <w:rPrChange w:id="2519" w:author="outpost" w:date="2019-03-18T22:04:00Z">
                  <w:rPr>
                    <w:lang w:eastAsia="ar-SA"/>
                  </w:rPr>
                </w:rPrChange>
              </w:rPr>
            </w:pPr>
            <w:del w:id="2520" w:author="Fritz Gyger" w:date="2019-03-11T20:10:00Z">
              <w:r w:rsidRPr="00541650" w:rsidDel="00787888">
                <w:rPr>
                  <w:rFonts w:cs="Arial"/>
                  <w:lang w:eastAsia="ar-SA"/>
                  <w:rPrChange w:id="2521" w:author="outpost" w:date="2019-03-18T22:04:00Z">
                    <w:rPr>
                      <w:lang w:eastAsia="ar-SA"/>
                    </w:rPr>
                  </w:rPrChange>
                </w:rPr>
                <w:delText>??</w:delText>
              </w:r>
            </w:del>
            <w:ins w:id="2522" w:author="Fritz Gyger" w:date="2019-03-11T20:10:00Z">
              <w:r w:rsidRPr="00541650">
                <w:rPr>
                  <w:rFonts w:cs="Arial"/>
                  <w:lang w:eastAsia="ar-SA"/>
                  <w:rPrChange w:id="2523" w:author="outpost" w:date="2019-03-18T22:04:00Z">
                    <w:rPr>
                      <w:lang w:eastAsia="ar-SA"/>
                    </w:rPr>
                  </w:rPrChange>
                </w:rPr>
                <w:t xml:space="preserve"> </w:t>
              </w:r>
            </w:ins>
          </w:p>
        </w:tc>
        <w:tc>
          <w:tcPr>
            <w:tcW w:w="992" w:type="dxa"/>
            <w:tcPrChange w:id="2524" w:author="outpost" w:date="2019-03-18T19:44:00Z">
              <w:tcPr>
                <w:tcW w:w="992" w:type="dxa"/>
              </w:tcPr>
            </w:tcPrChange>
          </w:tcPr>
          <w:p w14:paraId="1261F2DF" w14:textId="4970EBDD" w:rsidR="00787888" w:rsidRPr="00541650" w:rsidRDefault="00787888" w:rsidP="00787888">
            <w:pPr>
              <w:pStyle w:val="BodyText"/>
              <w:rPr>
                <w:rFonts w:cs="Arial"/>
                <w:lang w:eastAsia="ar-SA"/>
                <w:rPrChange w:id="2525" w:author="outpost" w:date="2019-03-18T22:04:00Z">
                  <w:rPr>
                    <w:lang w:eastAsia="ar-SA"/>
                  </w:rPr>
                </w:rPrChange>
              </w:rPr>
            </w:pPr>
            <w:del w:id="2526" w:author="Fritz Gyger" w:date="2019-03-11T20:10:00Z">
              <w:r w:rsidRPr="00541650" w:rsidDel="00787888">
                <w:rPr>
                  <w:rFonts w:cs="Arial"/>
                  <w:lang w:eastAsia="ar-SA"/>
                  <w:rPrChange w:id="2527" w:author="outpost" w:date="2019-03-18T22:04:00Z">
                    <w:rPr>
                      <w:lang w:eastAsia="ar-SA"/>
                    </w:rPr>
                  </w:rPrChange>
                </w:rPr>
                <w:delText>??</w:delText>
              </w:r>
            </w:del>
            <w:ins w:id="2528" w:author="Fritz Gyger" w:date="2019-03-11T20:10:00Z">
              <w:r w:rsidRPr="00541650">
                <w:rPr>
                  <w:rFonts w:cs="Arial"/>
                  <w:lang w:eastAsia="ar-SA"/>
                  <w:rPrChange w:id="2529" w:author="outpost" w:date="2019-03-18T22:04:00Z">
                    <w:rPr>
                      <w:lang w:eastAsia="ar-SA"/>
                    </w:rPr>
                  </w:rPrChange>
                </w:rPr>
                <w:t xml:space="preserve"> </w:t>
              </w:r>
            </w:ins>
          </w:p>
        </w:tc>
        <w:tc>
          <w:tcPr>
            <w:tcW w:w="1134" w:type="dxa"/>
            <w:tcPrChange w:id="2530" w:author="outpost" w:date="2019-03-18T19:44:00Z">
              <w:tcPr>
                <w:tcW w:w="1134" w:type="dxa"/>
              </w:tcPr>
            </w:tcPrChange>
          </w:tcPr>
          <w:p w14:paraId="52AF1A9F" w14:textId="77777777" w:rsidR="00787888" w:rsidRPr="00541650" w:rsidRDefault="00787888" w:rsidP="00E477DB">
            <w:pPr>
              <w:pStyle w:val="BodyText"/>
              <w:jc w:val="center"/>
              <w:rPr>
                <w:rFonts w:cs="Arial"/>
                <w:lang w:eastAsia="ar-SA"/>
                <w:rPrChange w:id="2531" w:author="outpost" w:date="2019-03-18T22:04:00Z">
                  <w:rPr>
                    <w:lang w:eastAsia="ar-SA"/>
                  </w:rPr>
                </w:rPrChange>
              </w:rPr>
              <w:pPrChange w:id="2532" w:author="outpost" w:date="2019-03-18T19:41:00Z">
                <w:pPr>
                  <w:pStyle w:val="BodyText"/>
                </w:pPr>
              </w:pPrChange>
            </w:pPr>
            <w:r w:rsidRPr="00541650">
              <w:rPr>
                <w:rFonts w:cs="Arial"/>
                <w:lang w:eastAsia="ar-SA"/>
                <w:rPrChange w:id="2533" w:author="outpost" w:date="2019-03-18T22:04:00Z">
                  <w:rPr>
                    <w:lang w:eastAsia="ar-SA"/>
                  </w:rPr>
                </w:rPrChange>
              </w:rPr>
              <w:t>Y</w:t>
            </w:r>
          </w:p>
        </w:tc>
        <w:tc>
          <w:tcPr>
            <w:tcW w:w="2976" w:type="dxa"/>
            <w:tcPrChange w:id="2534" w:author="outpost" w:date="2019-03-18T19:44:00Z">
              <w:tcPr>
                <w:tcW w:w="2976" w:type="dxa"/>
              </w:tcPr>
            </w:tcPrChange>
          </w:tcPr>
          <w:p w14:paraId="229D15CA" w14:textId="44291418" w:rsidR="00787888" w:rsidRPr="00541650" w:rsidRDefault="00787888" w:rsidP="00787888">
            <w:pPr>
              <w:pStyle w:val="BodyText"/>
              <w:rPr>
                <w:rFonts w:cs="Arial"/>
                <w:lang w:eastAsia="ar-SA"/>
                <w:rPrChange w:id="2535" w:author="outpost" w:date="2019-03-18T22:04:00Z">
                  <w:rPr>
                    <w:lang w:eastAsia="ar-SA"/>
                  </w:rPr>
                </w:rPrChange>
              </w:rPr>
            </w:pPr>
            <w:ins w:id="2536" w:author="Fritz Gyger" w:date="2019-03-11T20:10:00Z">
              <w:r w:rsidRPr="00541650">
                <w:rPr>
                  <w:rFonts w:cs="Arial"/>
                  <w:lang w:eastAsia="ar-SA"/>
                  <w:rPrChange w:id="2537" w:author="outpost" w:date="2019-03-18T22:04:00Z">
                    <w:rPr>
                      <w:lang w:eastAsia="ar-SA"/>
                    </w:rPr>
                  </w:rPrChange>
                </w:rPr>
                <w:t xml:space="preserve">Unknown type, unknown length – not used by our system </w:t>
              </w:r>
            </w:ins>
          </w:p>
        </w:tc>
      </w:tr>
      <w:tr w:rsidR="00787888" w:rsidRPr="00541650" w14:paraId="48D07CDA" w14:textId="77777777" w:rsidTr="00E477DB">
        <w:tblPrEx>
          <w:tblW w:w="0" w:type="auto"/>
          <w:tblPrExChange w:id="2538" w:author="outpost" w:date="2019-03-18T19:44:00Z">
            <w:tblPrEx>
              <w:tblW w:w="0" w:type="auto"/>
            </w:tblPrEx>
          </w:tblPrExChange>
        </w:tblPrEx>
        <w:tc>
          <w:tcPr>
            <w:tcW w:w="2681" w:type="dxa"/>
            <w:vAlign w:val="center"/>
            <w:tcPrChange w:id="2539" w:author="outpost" w:date="2019-03-18T19:44:00Z">
              <w:tcPr>
                <w:tcW w:w="2681" w:type="dxa"/>
              </w:tcPr>
            </w:tcPrChange>
          </w:tcPr>
          <w:p w14:paraId="2B64DF1D" w14:textId="77777777" w:rsidR="00787888" w:rsidRPr="00541650" w:rsidRDefault="00787888" w:rsidP="00E477DB">
            <w:pPr>
              <w:pStyle w:val="BodyText"/>
              <w:rPr>
                <w:rFonts w:cs="Arial"/>
                <w:lang w:eastAsia="ar-SA"/>
                <w:rPrChange w:id="2540" w:author="outpost" w:date="2019-03-18T22:04:00Z">
                  <w:rPr>
                    <w:lang w:eastAsia="ar-SA"/>
                  </w:rPr>
                </w:rPrChange>
              </w:rPr>
              <w:pPrChange w:id="2541" w:author="outpost" w:date="2019-03-18T19:44:00Z">
                <w:pPr>
                  <w:pStyle w:val="BodyText"/>
                </w:pPr>
              </w:pPrChange>
            </w:pPr>
            <w:r w:rsidRPr="00541650">
              <w:rPr>
                <w:rFonts w:cs="Arial"/>
                <w:color w:val="000000"/>
                <w:szCs w:val="22"/>
                <w:lang w:val="en-CA" w:eastAsia="en-CA"/>
                <w:rPrChange w:id="2542" w:author="outpost" w:date="2019-03-18T22:04:00Z">
                  <w:rPr>
                    <w:rFonts w:ascii="Calibri" w:hAnsi="Calibri" w:cs="Calibri"/>
                    <w:color w:val="000000"/>
                    <w:szCs w:val="22"/>
                    <w:lang w:val="en-CA" w:eastAsia="en-CA"/>
                  </w:rPr>
                </w:rPrChange>
              </w:rPr>
              <w:t>Min Temp (°C)</w:t>
            </w:r>
          </w:p>
        </w:tc>
        <w:tc>
          <w:tcPr>
            <w:tcW w:w="1567" w:type="dxa"/>
            <w:tcPrChange w:id="2543" w:author="outpost" w:date="2019-03-18T19:44:00Z">
              <w:tcPr>
                <w:tcW w:w="1567" w:type="dxa"/>
              </w:tcPr>
            </w:tcPrChange>
          </w:tcPr>
          <w:p w14:paraId="57D01F32" w14:textId="77777777" w:rsidR="00787888" w:rsidRPr="00541650" w:rsidRDefault="00787888" w:rsidP="00787888">
            <w:pPr>
              <w:pStyle w:val="BodyText"/>
              <w:rPr>
                <w:rFonts w:cs="Arial"/>
                <w:lang w:eastAsia="ar-SA"/>
                <w:rPrChange w:id="2544" w:author="outpost" w:date="2019-03-18T22:04:00Z">
                  <w:rPr>
                    <w:lang w:eastAsia="ar-SA"/>
                  </w:rPr>
                </w:rPrChange>
              </w:rPr>
            </w:pPr>
            <w:r w:rsidRPr="00541650">
              <w:rPr>
                <w:rFonts w:cs="Arial"/>
                <w:lang w:eastAsia="ar-SA"/>
                <w:rPrChange w:id="2545" w:author="outpost" w:date="2019-03-18T22:04:00Z">
                  <w:rPr>
                    <w:lang w:eastAsia="ar-SA"/>
                  </w:rPr>
                </w:rPrChange>
              </w:rPr>
              <w:t>DECIMAL</w:t>
            </w:r>
          </w:p>
        </w:tc>
        <w:tc>
          <w:tcPr>
            <w:tcW w:w="992" w:type="dxa"/>
            <w:tcPrChange w:id="2546" w:author="outpost" w:date="2019-03-18T19:44:00Z">
              <w:tcPr>
                <w:tcW w:w="992" w:type="dxa"/>
              </w:tcPr>
            </w:tcPrChange>
          </w:tcPr>
          <w:p w14:paraId="66499BD3" w14:textId="77777777" w:rsidR="00787888" w:rsidRPr="00541650" w:rsidRDefault="00787888" w:rsidP="00787888">
            <w:pPr>
              <w:pStyle w:val="BodyText"/>
              <w:rPr>
                <w:rFonts w:cs="Arial"/>
                <w:lang w:eastAsia="ar-SA"/>
                <w:rPrChange w:id="2547" w:author="outpost" w:date="2019-03-18T22:04:00Z">
                  <w:rPr>
                    <w:lang w:eastAsia="ar-SA"/>
                  </w:rPr>
                </w:rPrChange>
              </w:rPr>
            </w:pPr>
            <w:r w:rsidRPr="00541650">
              <w:rPr>
                <w:rFonts w:cs="Arial"/>
                <w:lang w:eastAsia="ar-SA"/>
                <w:rPrChange w:id="2548" w:author="outpost" w:date="2019-03-18T22:04:00Z">
                  <w:rPr>
                    <w:lang w:eastAsia="ar-SA"/>
                  </w:rPr>
                </w:rPrChange>
              </w:rPr>
              <w:t>3,1</w:t>
            </w:r>
          </w:p>
        </w:tc>
        <w:tc>
          <w:tcPr>
            <w:tcW w:w="1134" w:type="dxa"/>
            <w:tcPrChange w:id="2549" w:author="outpost" w:date="2019-03-18T19:44:00Z">
              <w:tcPr>
                <w:tcW w:w="1134" w:type="dxa"/>
              </w:tcPr>
            </w:tcPrChange>
          </w:tcPr>
          <w:p w14:paraId="30EBE59D" w14:textId="77777777" w:rsidR="00787888" w:rsidRPr="00541650" w:rsidRDefault="00787888" w:rsidP="00E477DB">
            <w:pPr>
              <w:pStyle w:val="BodyText"/>
              <w:jc w:val="center"/>
              <w:rPr>
                <w:rFonts w:cs="Arial"/>
                <w:lang w:eastAsia="ar-SA"/>
                <w:rPrChange w:id="2550" w:author="outpost" w:date="2019-03-18T22:04:00Z">
                  <w:rPr>
                    <w:lang w:eastAsia="ar-SA"/>
                  </w:rPr>
                </w:rPrChange>
              </w:rPr>
              <w:pPrChange w:id="2551" w:author="outpost" w:date="2019-03-18T19:41:00Z">
                <w:pPr>
                  <w:pStyle w:val="BodyText"/>
                </w:pPr>
              </w:pPrChange>
            </w:pPr>
            <w:r w:rsidRPr="00541650">
              <w:rPr>
                <w:rFonts w:cs="Arial"/>
                <w:lang w:eastAsia="ar-SA"/>
                <w:rPrChange w:id="2552" w:author="outpost" w:date="2019-03-18T22:04:00Z">
                  <w:rPr>
                    <w:lang w:eastAsia="ar-SA"/>
                  </w:rPr>
                </w:rPrChange>
              </w:rPr>
              <w:t>Y</w:t>
            </w:r>
          </w:p>
        </w:tc>
        <w:tc>
          <w:tcPr>
            <w:tcW w:w="2976" w:type="dxa"/>
            <w:tcPrChange w:id="2553" w:author="outpost" w:date="2019-03-18T19:44:00Z">
              <w:tcPr>
                <w:tcW w:w="2976" w:type="dxa"/>
              </w:tcPr>
            </w:tcPrChange>
          </w:tcPr>
          <w:p w14:paraId="64D48A74" w14:textId="77777777" w:rsidR="00787888" w:rsidRPr="00541650" w:rsidRDefault="00787888" w:rsidP="00787888">
            <w:pPr>
              <w:pStyle w:val="BodyText"/>
              <w:rPr>
                <w:rFonts w:cs="Arial"/>
                <w:lang w:eastAsia="ar-SA"/>
                <w:rPrChange w:id="2554" w:author="outpost" w:date="2019-03-18T22:04:00Z">
                  <w:rPr>
                    <w:lang w:eastAsia="ar-SA"/>
                  </w:rPr>
                </w:rPrChange>
              </w:rPr>
            </w:pPr>
          </w:p>
        </w:tc>
      </w:tr>
      <w:tr w:rsidR="00787888" w:rsidRPr="00541650" w14:paraId="6969AEAA" w14:textId="77777777" w:rsidTr="00E477DB">
        <w:tblPrEx>
          <w:tblW w:w="0" w:type="auto"/>
          <w:tblPrExChange w:id="2555" w:author="outpost" w:date="2019-03-18T19:44:00Z">
            <w:tblPrEx>
              <w:tblW w:w="0" w:type="auto"/>
            </w:tblPrEx>
          </w:tblPrExChange>
        </w:tblPrEx>
        <w:tc>
          <w:tcPr>
            <w:tcW w:w="2681" w:type="dxa"/>
            <w:vAlign w:val="center"/>
            <w:tcPrChange w:id="2556" w:author="outpost" w:date="2019-03-18T19:44:00Z">
              <w:tcPr>
                <w:tcW w:w="2681" w:type="dxa"/>
                <w:vAlign w:val="bottom"/>
              </w:tcPr>
            </w:tcPrChange>
          </w:tcPr>
          <w:p w14:paraId="01528294" w14:textId="77777777" w:rsidR="00787888" w:rsidRPr="00541650" w:rsidRDefault="00787888" w:rsidP="00E477DB">
            <w:pPr>
              <w:spacing w:before="0" w:after="0"/>
              <w:rPr>
                <w:rFonts w:cs="Arial"/>
                <w:color w:val="000000"/>
                <w:szCs w:val="22"/>
                <w:lang w:val="en-CA" w:eastAsia="en-CA"/>
                <w:rPrChange w:id="2557" w:author="outpost" w:date="2019-03-18T22:04:00Z">
                  <w:rPr>
                    <w:rFonts w:ascii="Calibri" w:hAnsi="Calibri" w:cs="Calibri"/>
                    <w:color w:val="000000"/>
                    <w:szCs w:val="22"/>
                    <w:lang w:val="en-CA" w:eastAsia="en-CA"/>
                  </w:rPr>
                </w:rPrChange>
              </w:rPr>
              <w:pPrChange w:id="2558" w:author="outpost" w:date="2019-03-18T19:44:00Z">
                <w:pPr>
                  <w:spacing w:before="0" w:after="0"/>
                </w:pPr>
              </w:pPrChange>
            </w:pPr>
            <w:r w:rsidRPr="00541650">
              <w:rPr>
                <w:rFonts w:cs="Arial"/>
                <w:color w:val="000000"/>
                <w:szCs w:val="22"/>
                <w:lang w:val="en-CA" w:eastAsia="en-CA"/>
                <w:rPrChange w:id="2559" w:author="outpost" w:date="2019-03-18T22:04:00Z">
                  <w:rPr>
                    <w:rFonts w:ascii="Calibri" w:hAnsi="Calibri" w:cs="Calibri"/>
                    <w:color w:val="000000"/>
                    <w:szCs w:val="22"/>
                    <w:lang w:val="en-CA" w:eastAsia="en-CA"/>
                  </w:rPr>
                </w:rPrChange>
              </w:rPr>
              <w:t>Min Temp Flag</w:t>
            </w:r>
          </w:p>
        </w:tc>
        <w:tc>
          <w:tcPr>
            <w:tcW w:w="1567" w:type="dxa"/>
            <w:tcPrChange w:id="2560" w:author="outpost" w:date="2019-03-18T19:44:00Z">
              <w:tcPr>
                <w:tcW w:w="1567" w:type="dxa"/>
              </w:tcPr>
            </w:tcPrChange>
          </w:tcPr>
          <w:p w14:paraId="556810E6" w14:textId="59DA69B7" w:rsidR="00787888" w:rsidRPr="00541650" w:rsidRDefault="00787888" w:rsidP="00787888">
            <w:pPr>
              <w:pStyle w:val="BodyText"/>
              <w:rPr>
                <w:rFonts w:cs="Arial"/>
                <w:lang w:eastAsia="ar-SA"/>
                <w:rPrChange w:id="2561" w:author="outpost" w:date="2019-03-18T22:04:00Z">
                  <w:rPr>
                    <w:lang w:eastAsia="ar-SA"/>
                  </w:rPr>
                </w:rPrChange>
              </w:rPr>
            </w:pPr>
            <w:del w:id="2562" w:author="Fritz Gyger" w:date="2019-03-11T20:10:00Z">
              <w:r w:rsidRPr="00541650" w:rsidDel="00787888">
                <w:rPr>
                  <w:rFonts w:cs="Arial"/>
                  <w:lang w:eastAsia="ar-SA"/>
                  <w:rPrChange w:id="2563" w:author="outpost" w:date="2019-03-18T22:04:00Z">
                    <w:rPr>
                      <w:lang w:eastAsia="ar-SA"/>
                    </w:rPr>
                  </w:rPrChange>
                </w:rPr>
                <w:delText>??</w:delText>
              </w:r>
            </w:del>
            <w:ins w:id="2564" w:author="Fritz Gyger" w:date="2019-03-11T20:10:00Z">
              <w:r w:rsidRPr="00541650">
                <w:rPr>
                  <w:rFonts w:cs="Arial"/>
                  <w:lang w:eastAsia="ar-SA"/>
                  <w:rPrChange w:id="2565" w:author="outpost" w:date="2019-03-18T22:04:00Z">
                    <w:rPr>
                      <w:lang w:eastAsia="ar-SA"/>
                    </w:rPr>
                  </w:rPrChange>
                </w:rPr>
                <w:t xml:space="preserve"> </w:t>
              </w:r>
            </w:ins>
          </w:p>
        </w:tc>
        <w:tc>
          <w:tcPr>
            <w:tcW w:w="992" w:type="dxa"/>
            <w:tcPrChange w:id="2566" w:author="outpost" w:date="2019-03-18T19:44:00Z">
              <w:tcPr>
                <w:tcW w:w="992" w:type="dxa"/>
              </w:tcPr>
            </w:tcPrChange>
          </w:tcPr>
          <w:p w14:paraId="145D3D0C" w14:textId="6E4F22EB" w:rsidR="00787888" w:rsidRPr="00541650" w:rsidRDefault="00787888" w:rsidP="00787888">
            <w:pPr>
              <w:pStyle w:val="BodyText"/>
              <w:rPr>
                <w:rFonts w:cs="Arial"/>
                <w:lang w:eastAsia="ar-SA"/>
                <w:rPrChange w:id="2567" w:author="outpost" w:date="2019-03-18T22:04:00Z">
                  <w:rPr>
                    <w:lang w:eastAsia="ar-SA"/>
                  </w:rPr>
                </w:rPrChange>
              </w:rPr>
            </w:pPr>
            <w:del w:id="2568" w:author="Fritz Gyger" w:date="2019-03-11T20:10:00Z">
              <w:r w:rsidRPr="00541650" w:rsidDel="00787888">
                <w:rPr>
                  <w:rFonts w:cs="Arial"/>
                  <w:lang w:eastAsia="ar-SA"/>
                  <w:rPrChange w:id="2569" w:author="outpost" w:date="2019-03-18T22:04:00Z">
                    <w:rPr>
                      <w:lang w:eastAsia="ar-SA"/>
                    </w:rPr>
                  </w:rPrChange>
                </w:rPr>
                <w:delText>??</w:delText>
              </w:r>
            </w:del>
            <w:ins w:id="2570" w:author="Fritz Gyger" w:date="2019-03-11T20:10:00Z">
              <w:r w:rsidRPr="00541650">
                <w:rPr>
                  <w:rFonts w:cs="Arial"/>
                  <w:lang w:eastAsia="ar-SA"/>
                  <w:rPrChange w:id="2571" w:author="outpost" w:date="2019-03-18T22:04:00Z">
                    <w:rPr>
                      <w:lang w:eastAsia="ar-SA"/>
                    </w:rPr>
                  </w:rPrChange>
                </w:rPr>
                <w:t xml:space="preserve"> </w:t>
              </w:r>
            </w:ins>
          </w:p>
        </w:tc>
        <w:tc>
          <w:tcPr>
            <w:tcW w:w="1134" w:type="dxa"/>
            <w:tcPrChange w:id="2572" w:author="outpost" w:date="2019-03-18T19:44:00Z">
              <w:tcPr>
                <w:tcW w:w="1134" w:type="dxa"/>
              </w:tcPr>
            </w:tcPrChange>
          </w:tcPr>
          <w:p w14:paraId="57FBAD1B" w14:textId="77777777" w:rsidR="00787888" w:rsidRPr="00541650" w:rsidRDefault="00787888" w:rsidP="00E477DB">
            <w:pPr>
              <w:pStyle w:val="BodyText"/>
              <w:jc w:val="center"/>
              <w:rPr>
                <w:rFonts w:cs="Arial"/>
                <w:lang w:eastAsia="ar-SA"/>
                <w:rPrChange w:id="2573" w:author="outpost" w:date="2019-03-18T22:04:00Z">
                  <w:rPr>
                    <w:lang w:eastAsia="ar-SA"/>
                  </w:rPr>
                </w:rPrChange>
              </w:rPr>
              <w:pPrChange w:id="2574" w:author="outpost" w:date="2019-03-18T19:41:00Z">
                <w:pPr>
                  <w:pStyle w:val="BodyText"/>
                </w:pPr>
              </w:pPrChange>
            </w:pPr>
            <w:r w:rsidRPr="00541650">
              <w:rPr>
                <w:rFonts w:cs="Arial"/>
                <w:lang w:eastAsia="ar-SA"/>
                <w:rPrChange w:id="2575" w:author="outpost" w:date="2019-03-18T22:04:00Z">
                  <w:rPr>
                    <w:lang w:eastAsia="ar-SA"/>
                  </w:rPr>
                </w:rPrChange>
              </w:rPr>
              <w:t>Y</w:t>
            </w:r>
          </w:p>
        </w:tc>
        <w:tc>
          <w:tcPr>
            <w:tcW w:w="2976" w:type="dxa"/>
            <w:tcPrChange w:id="2576" w:author="outpost" w:date="2019-03-18T19:44:00Z">
              <w:tcPr>
                <w:tcW w:w="2976" w:type="dxa"/>
              </w:tcPr>
            </w:tcPrChange>
          </w:tcPr>
          <w:p w14:paraId="6D2CC40A" w14:textId="6AEE17F9" w:rsidR="00787888" w:rsidRPr="00541650" w:rsidRDefault="00787888" w:rsidP="00787888">
            <w:pPr>
              <w:pStyle w:val="BodyText"/>
              <w:rPr>
                <w:rFonts w:cs="Arial"/>
                <w:lang w:eastAsia="ar-SA"/>
                <w:rPrChange w:id="2577" w:author="outpost" w:date="2019-03-18T22:04:00Z">
                  <w:rPr>
                    <w:lang w:eastAsia="ar-SA"/>
                  </w:rPr>
                </w:rPrChange>
              </w:rPr>
            </w:pPr>
            <w:ins w:id="2578" w:author="Fritz Gyger" w:date="2019-03-11T20:10:00Z">
              <w:r w:rsidRPr="00541650">
                <w:rPr>
                  <w:rFonts w:cs="Arial"/>
                  <w:lang w:eastAsia="ar-SA"/>
                  <w:rPrChange w:id="2579" w:author="outpost" w:date="2019-03-18T22:04:00Z">
                    <w:rPr>
                      <w:lang w:eastAsia="ar-SA"/>
                    </w:rPr>
                  </w:rPrChange>
                </w:rPr>
                <w:t xml:space="preserve">Unknown type, unknown length – not used by our system </w:t>
              </w:r>
            </w:ins>
          </w:p>
        </w:tc>
      </w:tr>
      <w:tr w:rsidR="00787888" w:rsidRPr="00541650" w14:paraId="33A6334D" w14:textId="77777777" w:rsidTr="00E477DB">
        <w:tblPrEx>
          <w:tblW w:w="0" w:type="auto"/>
          <w:tblPrExChange w:id="2580" w:author="outpost" w:date="2019-03-18T19:44:00Z">
            <w:tblPrEx>
              <w:tblW w:w="0" w:type="auto"/>
            </w:tblPrEx>
          </w:tblPrExChange>
        </w:tblPrEx>
        <w:trPr>
          <w:trHeight w:val="269"/>
          <w:trPrChange w:id="2581" w:author="outpost" w:date="2019-03-18T19:44:00Z">
            <w:trPr>
              <w:trHeight w:val="269"/>
            </w:trPr>
          </w:trPrChange>
        </w:trPr>
        <w:tc>
          <w:tcPr>
            <w:tcW w:w="2681" w:type="dxa"/>
            <w:vAlign w:val="center"/>
            <w:tcPrChange w:id="2582" w:author="outpost" w:date="2019-03-18T19:44:00Z">
              <w:tcPr>
                <w:tcW w:w="2681" w:type="dxa"/>
                <w:vAlign w:val="bottom"/>
              </w:tcPr>
            </w:tcPrChange>
          </w:tcPr>
          <w:p w14:paraId="165E937E" w14:textId="77777777" w:rsidR="00787888" w:rsidRPr="00541650" w:rsidRDefault="00787888" w:rsidP="00E477DB">
            <w:pPr>
              <w:spacing w:before="0" w:after="0"/>
              <w:rPr>
                <w:rFonts w:cs="Arial"/>
                <w:color w:val="000000"/>
                <w:szCs w:val="22"/>
                <w:lang w:val="en-CA" w:eastAsia="en-CA"/>
                <w:rPrChange w:id="2583" w:author="outpost" w:date="2019-03-18T22:04:00Z">
                  <w:rPr>
                    <w:rFonts w:ascii="Calibri" w:hAnsi="Calibri" w:cs="Calibri"/>
                    <w:color w:val="000000"/>
                    <w:szCs w:val="22"/>
                    <w:lang w:val="en-CA" w:eastAsia="en-CA"/>
                  </w:rPr>
                </w:rPrChange>
              </w:rPr>
              <w:pPrChange w:id="2584" w:author="outpost" w:date="2019-03-18T19:44:00Z">
                <w:pPr>
                  <w:spacing w:before="0" w:after="0"/>
                </w:pPr>
              </w:pPrChange>
            </w:pPr>
            <w:r w:rsidRPr="00541650">
              <w:rPr>
                <w:rFonts w:cs="Arial"/>
                <w:color w:val="000000"/>
                <w:szCs w:val="22"/>
                <w:lang w:val="en-CA" w:eastAsia="en-CA"/>
                <w:rPrChange w:id="2585" w:author="outpost" w:date="2019-03-18T22:04:00Z">
                  <w:rPr>
                    <w:rFonts w:ascii="Calibri" w:hAnsi="Calibri" w:cs="Calibri"/>
                    <w:color w:val="000000"/>
                    <w:szCs w:val="22"/>
                    <w:lang w:val="en-CA" w:eastAsia="en-CA"/>
                  </w:rPr>
                </w:rPrChange>
              </w:rPr>
              <w:t>Mean Temp (°C)</w:t>
            </w:r>
          </w:p>
        </w:tc>
        <w:tc>
          <w:tcPr>
            <w:tcW w:w="1567" w:type="dxa"/>
            <w:tcPrChange w:id="2586" w:author="outpost" w:date="2019-03-18T19:44:00Z">
              <w:tcPr>
                <w:tcW w:w="1567" w:type="dxa"/>
              </w:tcPr>
            </w:tcPrChange>
          </w:tcPr>
          <w:p w14:paraId="454CF32F" w14:textId="77777777" w:rsidR="00787888" w:rsidRPr="00541650" w:rsidRDefault="00787888" w:rsidP="00787888">
            <w:pPr>
              <w:pStyle w:val="BodyText"/>
              <w:rPr>
                <w:rFonts w:cs="Arial"/>
                <w:lang w:eastAsia="ar-SA"/>
                <w:rPrChange w:id="2587" w:author="outpost" w:date="2019-03-18T22:04:00Z">
                  <w:rPr>
                    <w:lang w:eastAsia="ar-SA"/>
                  </w:rPr>
                </w:rPrChange>
              </w:rPr>
            </w:pPr>
            <w:r w:rsidRPr="00541650">
              <w:rPr>
                <w:rFonts w:cs="Arial"/>
                <w:lang w:eastAsia="ar-SA"/>
                <w:rPrChange w:id="2588" w:author="outpost" w:date="2019-03-18T22:04:00Z">
                  <w:rPr>
                    <w:lang w:eastAsia="ar-SA"/>
                  </w:rPr>
                </w:rPrChange>
              </w:rPr>
              <w:t>DECIMAL</w:t>
            </w:r>
          </w:p>
        </w:tc>
        <w:tc>
          <w:tcPr>
            <w:tcW w:w="992" w:type="dxa"/>
            <w:tcPrChange w:id="2589" w:author="outpost" w:date="2019-03-18T19:44:00Z">
              <w:tcPr>
                <w:tcW w:w="992" w:type="dxa"/>
              </w:tcPr>
            </w:tcPrChange>
          </w:tcPr>
          <w:p w14:paraId="341A2492" w14:textId="77777777" w:rsidR="00787888" w:rsidRPr="00541650" w:rsidRDefault="00787888" w:rsidP="00787888">
            <w:pPr>
              <w:pStyle w:val="BodyText"/>
              <w:rPr>
                <w:rFonts w:cs="Arial"/>
                <w:lang w:eastAsia="ar-SA"/>
                <w:rPrChange w:id="2590" w:author="outpost" w:date="2019-03-18T22:04:00Z">
                  <w:rPr>
                    <w:lang w:eastAsia="ar-SA"/>
                  </w:rPr>
                </w:rPrChange>
              </w:rPr>
            </w:pPr>
            <w:r w:rsidRPr="00541650">
              <w:rPr>
                <w:rFonts w:cs="Arial"/>
                <w:lang w:eastAsia="ar-SA"/>
                <w:rPrChange w:id="2591" w:author="outpost" w:date="2019-03-18T22:04:00Z">
                  <w:rPr>
                    <w:lang w:eastAsia="ar-SA"/>
                  </w:rPr>
                </w:rPrChange>
              </w:rPr>
              <w:t>3,1</w:t>
            </w:r>
          </w:p>
        </w:tc>
        <w:tc>
          <w:tcPr>
            <w:tcW w:w="1134" w:type="dxa"/>
            <w:tcPrChange w:id="2592" w:author="outpost" w:date="2019-03-18T19:44:00Z">
              <w:tcPr>
                <w:tcW w:w="1134" w:type="dxa"/>
              </w:tcPr>
            </w:tcPrChange>
          </w:tcPr>
          <w:p w14:paraId="69F9CE5A" w14:textId="77777777" w:rsidR="00787888" w:rsidRPr="00541650" w:rsidRDefault="00787888" w:rsidP="00E477DB">
            <w:pPr>
              <w:pStyle w:val="BodyText"/>
              <w:jc w:val="center"/>
              <w:rPr>
                <w:rFonts w:cs="Arial"/>
                <w:lang w:eastAsia="ar-SA"/>
                <w:rPrChange w:id="2593" w:author="outpost" w:date="2019-03-18T22:04:00Z">
                  <w:rPr>
                    <w:lang w:eastAsia="ar-SA"/>
                  </w:rPr>
                </w:rPrChange>
              </w:rPr>
              <w:pPrChange w:id="2594" w:author="outpost" w:date="2019-03-18T19:41:00Z">
                <w:pPr>
                  <w:pStyle w:val="BodyText"/>
                </w:pPr>
              </w:pPrChange>
            </w:pPr>
            <w:r w:rsidRPr="00541650">
              <w:rPr>
                <w:rFonts w:cs="Arial"/>
                <w:lang w:eastAsia="ar-SA"/>
                <w:rPrChange w:id="2595" w:author="outpost" w:date="2019-03-18T22:04:00Z">
                  <w:rPr>
                    <w:lang w:eastAsia="ar-SA"/>
                  </w:rPr>
                </w:rPrChange>
              </w:rPr>
              <w:t>Y</w:t>
            </w:r>
          </w:p>
        </w:tc>
        <w:tc>
          <w:tcPr>
            <w:tcW w:w="2976" w:type="dxa"/>
            <w:tcPrChange w:id="2596" w:author="outpost" w:date="2019-03-18T19:44:00Z">
              <w:tcPr>
                <w:tcW w:w="2976" w:type="dxa"/>
              </w:tcPr>
            </w:tcPrChange>
          </w:tcPr>
          <w:p w14:paraId="2F6E4051" w14:textId="77777777" w:rsidR="00787888" w:rsidRPr="00541650" w:rsidRDefault="00787888" w:rsidP="00787888">
            <w:pPr>
              <w:pStyle w:val="BodyText"/>
              <w:rPr>
                <w:rFonts w:cs="Arial"/>
                <w:lang w:eastAsia="ar-SA"/>
                <w:rPrChange w:id="2597" w:author="outpost" w:date="2019-03-18T22:04:00Z">
                  <w:rPr>
                    <w:lang w:eastAsia="ar-SA"/>
                  </w:rPr>
                </w:rPrChange>
              </w:rPr>
            </w:pPr>
          </w:p>
        </w:tc>
      </w:tr>
      <w:tr w:rsidR="00787888" w:rsidRPr="00541650" w14:paraId="5B626F58" w14:textId="77777777" w:rsidTr="00E477DB">
        <w:tblPrEx>
          <w:tblW w:w="0" w:type="auto"/>
          <w:tblPrExChange w:id="2598" w:author="outpost" w:date="2019-03-18T19:44:00Z">
            <w:tblPrEx>
              <w:tblW w:w="0" w:type="auto"/>
            </w:tblPrEx>
          </w:tblPrExChange>
        </w:tblPrEx>
        <w:trPr>
          <w:trHeight w:val="269"/>
          <w:trPrChange w:id="2599" w:author="outpost" w:date="2019-03-18T19:44:00Z">
            <w:trPr>
              <w:trHeight w:val="269"/>
            </w:trPr>
          </w:trPrChange>
        </w:trPr>
        <w:tc>
          <w:tcPr>
            <w:tcW w:w="2681" w:type="dxa"/>
            <w:vAlign w:val="center"/>
            <w:tcPrChange w:id="2600" w:author="outpost" w:date="2019-03-18T19:44:00Z">
              <w:tcPr>
                <w:tcW w:w="2681" w:type="dxa"/>
                <w:vAlign w:val="bottom"/>
              </w:tcPr>
            </w:tcPrChange>
          </w:tcPr>
          <w:p w14:paraId="0A0ADC94" w14:textId="77777777" w:rsidR="00787888" w:rsidRPr="00541650" w:rsidRDefault="00787888" w:rsidP="00E477DB">
            <w:pPr>
              <w:spacing w:before="0" w:after="0"/>
              <w:rPr>
                <w:rFonts w:cs="Arial"/>
                <w:color w:val="000000"/>
                <w:szCs w:val="22"/>
                <w:lang w:val="en-CA" w:eastAsia="en-CA"/>
                <w:rPrChange w:id="2601" w:author="outpost" w:date="2019-03-18T22:04:00Z">
                  <w:rPr>
                    <w:rFonts w:ascii="Calibri" w:hAnsi="Calibri" w:cs="Calibri"/>
                    <w:color w:val="000000"/>
                    <w:szCs w:val="22"/>
                    <w:lang w:val="en-CA" w:eastAsia="en-CA"/>
                  </w:rPr>
                </w:rPrChange>
              </w:rPr>
              <w:pPrChange w:id="2602" w:author="outpost" w:date="2019-03-18T19:44:00Z">
                <w:pPr>
                  <w:spacing w:before="0" w:after="0"/>
                </w:pPr>
              </w:pPrChange>
            </w:pPr>
            <w:r w:rsidRPr="00541650">
              <w:rPr>
                <w:rFonts w:cs="Arial"/>
                <w:color w:val="000000"/>
                <w:szCs w:val="22"/>
                <w:lang w:val="en-CA" w:eastAsia="en-CA"/>
                <w:rPrChange w:id="2603" w:author="outpost" w:date="2019-03-18T22:04:00Z">
                  <w:rPr>
                    <w:rFonts w:ascii="Calibri" w:hAnsi="Calibri" w:cs="Calibri"/>
                    <w:color w:val="000000"/>
                    <w:szCs w:val="22"/>
                    <w:lang w:val="en-CA" w:eastAsia="en-CA"/>
                  </w:rPr>
                </w:rPrChange>
              </w:rPr>
              <w:t>Mean Temp Flag</w:t>
            </w:r>
          </w:p>
        </w:tc>
        <w:tc>
          <w:tcPr>
            <w:tcW w:w="1567" w:type="dxa"/>
            <w:tcPrChange w:id="2604" w:author="outpost" w:date="2019-03-18T19:44:00Z">
              <w:tcPr>
                <w:tcW w:w="1567" w:type="dxa"/>
              </w:tcPr>
            </w:tcPrChange>
          </w:tcPr>
          <w:p w14:paraId="5DBCD7CE" w14:textId="32C97A74" w:rsidR="00787888" w:rsidRPr="00541650" w:rsidRDefault="00787888" w:rsidP="00787888">
            <w:pPr>
              <w:pStyle w:val="BodyText"/>
              <w:rPr>
                <w:rFonts w:cs="Arial"/>
                <w:lang w:eastAsia="ar-SA"/>
                <w:rPrChange w:id="2605" w:author="outpost" w:date="2019-03-18T22:04:00Z">
                  <w:rPr>
                    <w:lang w:eastAsia="ar-SA"/>
                  </w:rPr>
                </w:rPrChange>
              </w:rPr>
            </w:pPr>
            <w:del w:id="2606" w:author="Fritz Gyger" w:date="2019-03-11T20:10:00Z">
              <w:r w:rsidRPr="00541650" w:rsidDel="00787888">
                <w:rPr>
                  <w:rFonts w:cs="Arial"/>
                  <w:lang w:eastAsia="ar-SA"/>
                  <w:rPrChange w:id="2607" w:author="outpost" w:date="2019-03-18T22:04:00Z">
                    <w:rPr>
                      <w:lang w:eastAsia="ar-SA"/>
                    </w:rPr>
                  </w:rPrChange>
                </w:rPr>
                <w:delText>??</w:delText>
              </w:r>
            </w:del>
            <w:ins w:id="2608" w:author="Fritz Gyger" w:date="2019-03-11T20:10:00Z">
              <w:r w:rsidRPr="00541650">
                <w:rPr>
                  <w:rFonts w:cs="Arial"/>
                  <w:lang w:eastAsia="ar-SA"/>
                  <w:rPrChange w:id="2609" w:author="outpost" w:date="2019-03-18T22:04:00Z">
                    <w:rPr>
                      <w:lang w:eastAsia="ar-SA"/>
                    </w:rPr>
                  </w:rPrChange>
                </w:rPr>
                <w:t xml:space="preserve"> </w:t>
              </w:r>
            </w:ins>
          </w:p>
        </w:tc>
        <w:tc>
          <w:tcPr>
            <w:tcW w:w="992" w:type="dxa"/>
            <w:tcPrChange w:id="2610" w:author="outpost" w:date="2019-03-18T19:44:00Z">
              <w:tcPr>
                <w:tcW w:w="992" w:type="dxa"/>
              </w:tcPr>
            </w:tcPrChange>
          </w:tcPr>
          <w:p w14:paraId="30AFE2F6" w14:textId="3E7DE384" w:rsidR="00787888" w:rsidRPr="00541650" w:rsidRDefault="00787888" w:rsidP="00787888">
            <w:pPr>
              <w:pStyle w:val="BodyText"/>
              <w:rPr>
                <w:rFonts w:cs="Arial"/>
                <w:lang w:eastAsia="ar-SA"/>
                <w:rPrChange w:id="2611" w:author="outpost" w:date="2019-03-18T22:04:00Z">
                  <w:rPr>
                    <w:lang w:eastAsia="ar-SA"/>
                  </w:rPr>
                </w:rPrChange>
              </w:rPr>
            </w:pPr>
            <w:del w:id="2612" w:author="Fritz Gyger" w:date="2019-03-11T20:10:00Z">
              <w:r w:rsidRPr="00541650" w:rsidDel="00787888">
                <w:rPr>
                  <w:rFonts w:cs="Arial"/>
                  <w:lang w:eastAsia="ar-SA"/>
                  <w:rPrChange w:id="2613" w:author="outpost" w:date="2019-03-18T22:04:00Z">
                    <w:rPr>
                      <w:lang w:eastAsia="ar-SA"/>
                    </w:rPr>
                  </w:rPrChange>
                </w:rPr>
                <w:delText>??</w:delText>
              </w:r>
            </w:del>
            <w:ins w:id="2614" w:author="Fritz Gyger" w:date="2019-03-11T20:10:00Z">
              <w:r w:rsidRPr="00541650">
                <w:rPr>
                  <w:rFonts w:cs="Arial"/>
                  <w:lang w:eastAsia="ar-SA"/>
                  <w:rPrChange w:id="2615" w:author="outpost" w:date="2019-03-18T22:04:00Z">
                    <w:rPr>
                      <w:lang w:eastAsia="ar-SA"/>
                    </w:rPr>
                  </w:rPrChange>
                </w:rPr>
                <w:t xml:space="preserve"> </w:t>
              </w:r>
            </w:ins>
          </w:p>
        </w:tc>
        <w:tc>
          <w:tcPr>
            <w:tcW w:w="1134" w:type="dxa"/>
            <w:tcPrChange w:id="2616" w:author="outpost" w:date="2019-03-18T19:44:00Z">
              <w:tcPr>
                <w:tcW w:w="1134" w:type="dxa"/>
              </w:tcPr>
            </w:tcPrChange>
          </w:tcPr>
          <w:p w14:paraId="66A2CB23" w14:textId="77777777" w:rsidR="00787888" w:rsidRPr="00541650" w:rsidRDefault="00787888" w:rsidP="00E477DB">
            <w:pPr>
              <w:pStyle w:val="BodyText"/>
              <w:jc w:val="center"/>
              <w:rPr>
                <w:rFonts w:cs="Arial"/>
                <w:lang w:eastAsia="ar-SA"/>
                <w:rPrChange w:id="2617" w:author="outpost" w:date="2019-03-18T22:04:00Z">
                  <w:rPr>
                    <w:lang w:eastAsia="ar-SA"/>
                  </w:rPr>
                </w:rPrChange>
              </w:rPr>
              <w:pPrChange w:id="2618" w:author="outpost" w:date="2019-03-18T19:41:00Z">
                <w:pPr>
                  <w:pStyle w:val="BodyText"/>
                </w:pPr>
              </w:pPrChange>
            </w:pPr>
            <w:r w:rsidRPr="00541650">
              <w:rPr>
                <w:rFonts w:cs="Arial"/>
                <w:lang w:eastAsia="ar-SA"/>
                <w:rPrChange w:id="2619" w:author="outpost" w:date="2019-03-18T22:04:00Z">
                  <w:rPr>
                    <w:lang w:eastAsia="ar-SA"/>
                  </w:rPr>
                </w:rPrChange>
              </w:rPr>
              <w:t>Y</w:t>
            </w:r>
          </w:p>
        </w:tc>
        <w:tc>
          <w:tcPr>
            <w:tcW w:w="2976" w:type="dxa"/>
            <w:tcPrChange w:id="2620" w:author="outpost" w:date="2019-03-18T19:44:00Z">
              <w:tcPr>
                <w:tcW w:w="2976" w:type="dxa"/>
              </w:tcPr>
            </w:tcPrChange>
          </w:tcPr>
          <w:p w14:paraId="0E57DA68" w14:textId="75C47A3A" w:rsidR="00787888" w:rsidRPr="00541650" w:rsidRDefault="00787888" w:rsidP="00787888">
            <w:pPr>
              <w:pStyle w:val="BodyText"/>
              <w:rPr>
                <w:rFonts w:cs="Arial"/>
                <w:lang w:eastAsia="ar-SA"/>
                <w:rPrChange w:id="2621" w:author="outpost" w:date="2019-03-18T22:04:00Z">
                  <w:rPr>
                    <w:lang w:eastAsia="ar-SA"/>
                  </w:rPr>
                </w:rPrChange>
              </w:rPr>
            </w:pPr>
            <w:ins w:id="2622" w:author="Fritz Gyger" w:date="2019-03-11T20:10:00Z">
              <w:r w:rsidRPr="00541650">
                <w:rPr>
                  <w:rFonts w:cs="Arial"/>
                  <w:lang w:eastAsia="ar-SA"/>
                  <w:rPrChange w:id="2623" w:author="outpost" w:date="2019-03-18T22:04:00Z">
                    <w:rPr>
                      <w:lang w:eastAsia="ar-SA"/>
                    </w:rPr>
                  </w:rPrChange>
                </w:rPr>
                <w:t xml:space="preserve">Unknown type, unknown length – not used by our system </w:t>
              </w:r>
            </w:ins>
          </w:p>
        </w:tc>
      </w:tr>
      <w:tr w:rsidR="00787888" w:rsidRPr="00541650" w14:paraId="4BFD5935" w14:textId="77777777" w:rsidTr="00E477DB">
        <w:tblPrEx>
          <w:tblW w:w="0" w:type="auto"/>
          <w:tblPrExChange w:id="2624" w:author="outpost" w:date="2019-03-18T19:44:00Z">
            <w:tblPrEx>
              <w:tblW w:w="0" w:type="auto"/>
            </w:tblPrEx>
          </w:tblPrExChange>
        </w:tblPrEx>
        <w:tc>
          <w:tcPr>
            <w:tcW w:w="2681" w:type="dxa"/>
            <w:vAlign w:val="center"/>
            <w:tcPrChange w:id="2625" w:author="outpost" w:date="2019-03-18T19:44:00Z">
              <w:tcPr>
                <w:tcW w:w="2681" w:type="dxa"/>
                <w:vAlign w:val="bottom"/>
              </w:tcPr>
            </w:tcPrChange>
          </w:tcPr>
          <w:p w14:paraId="6A565935" w14:textId="77777777" w:rsidR="00787888" w:rsidRPr="00541650" w:rsidRDefault="00787888" w:rsidP="00E477DB">
            <w:pPr>
              <w:spacing w:before="0" w:after="0"/>
              <w:rPr>
                <w:rFonts w:cs="Arial"/>
                <w:color w:val="000000"/>
                <w:szCs w:val="22"/>
                <w:lang w:val="en-CA" w:eastAsia="en-CA"/>
                <w:rPrChange w:id="2626" w:author="outpost" w:date="2019-03-18T22:04:00Z">
                  <w:rPr>
                    <w:rFonts w:ascii="Calibri" w:hAnsi="Calibri" w:cs="Calibri"/>
                    <w:color w:val="000000"/>
                    <w:szCs w:val="22"/>
                    <w:lang w:val="en-CA" w:eastAsia="en-CA"/>
                  </w:rPr>
                </w:rPrChange>
              </w:rPr>
              <w:pPrChange w:id="2627" w:author="outpost" w:date="2019-03-18T19:44:00Z">
                <w:pPr>
                  <w:spacing w:before="0" w:after="0"/>
                </w:pPr>
              </w:pPrChange>
            </w:pPr>
            <w:r w:rsidRPr="00541650">
              <w:rPr>
                <w:rFonts w:cs="Arial"/>
                <w:color w:val="000000"/>
                <w:szCs w:val="22"/>
                <w:lang w:val="en-CA" w:eastAsia="en-CA"/>
                <w:rPrChange w:id="2628" w:author="outpost" w:date="2019-03-18T22:04:00Z">
                  <w:rPr>
                    <w:rFonts w:ascii="Calibri" w:hAnsi="Calibri" w:cs="Calibri"/>
                    <w:color w:val="000000"/>
                    <w:szCs w:val="22"/>
                    <w:lang w:val="en-CA" w:eastAsia="en-CA"/>
                  </w:rPr>
                </w:rPrChange>
              </w:rPr>
              <w:t xml:space="preserve">Heat </w:t>
            </w:r>
            <w:proofErr w:type="spellStart"/>
            <w:r w:rsidRPr="00541650">
              <w:rPr>
                <w:rFonts w:cs="Arial"/>
                <w:color w:val="000000"/>
                <w:szCs w:val="22"/>
                <w:lang w:val="en-CA" w:eastAsia="en-CA"/>
                <w:rPrChange w:id="2629" w:author="outpost" w:date="2019-03-18T22:04:00Z">
                  <w:rPr>
                    <w:rFonts w:ascii="Calibri" w:hAnsi="Calibri" w:cs="Calibri"/>
                    <w:color w:val="000000"/>
                    <w:szCs w:val="22"/>
                    <w:lang w:val="en-CA" w:eastAsia="en-CA"/>
                  </w:rPr>
                </w:rPrChange>
              </w:rPr>
              <w:t>Deg</w:t>
            </w:r>
            <w:proofErr w:type="spellEnd"/>
            <w:r w:rsidRPr="00541650">
              <w:rPr>
                <w:rFonts w:cs="Arial"/>
                <w:color w:val="000000"/>
                <w:szCs w:val="22"/>
                <w:lang w:val="en-CA" w:eastAsia="en-CA"/>
                <w:rPrChange w:id="2630" w:author="outpost" w:date="2019-03-18T22:04:00Z">
                  <w:rPr>
                    <w:rFonts w:ascii="Calibri" w:hAnsi="Calibri" w:cs="Calibri"/>
                    <w:color w:val="000000"/>
                    <w:szCs w:val="22"/>
                    <w:lang w:val="en-CA" w:eastAsia="en-CA"/>
                  </w:rPr>
                </w:rPrChange>
              </w:rPr>
              <w:t xml:space="preserve"> Days (°C)</w:t>
            </w:r>
          </w:p>
        </w:tc>
        <w:tc>
          <w:tcPr>
            <w:tcW w:w="1567" w:type="dxa"/>
            <w:tcPrChange w:id="2631" w:author="outpost" w:date="2019-03-18T19:44:00Z">
              <w:tcPr>
                <w:tcW w:w="1567" w:type="dxa"/>
              </w:tcPr>
            </w:tcPrChange>
          </w:tcPr>
          <w:p w14:paraId="0DA94915" w14:textId="77777777" w:rsidR="00787888" w:rsidRPr="00541650" w:rsidRDefault="00787888" w:rsidP="00787888">
            <w:pPr>
              <w:pStyle w:val="BodyText"/>
              <w:rPr>
                <w:rFonts w:cs="Arial"/>
                <w:lang w:eastAsia="ar-SA"/>
                <w:rPrChange w:id="2632" w:author="outpost" w:date="2019-03-18T22:04:00Z">
                  <w:rPr>
                    <w:lang w:eastAsia="ar-SA"/>
                  </w:rPr>
                </w:rPrChange>
              </w:rPr>
            </w:pPr>
            <w:r w:rsidRPr="00541650">
              <w:rPr>
                <w:rFonts w:cs="Arial"/>
                <w:lang w:eastAsia="ar-SA"/>
                <w:rPrChange w:id="2633" w:author="outpost" w:date="2019-03-18T22:04:00Z">
                  <w:rPr>
                    <w:lang w:eastAsia="ar-SA"/>
                  </w:rPr>
                </w:rPrChange>
              </w:rPr>
              <w:t>DECIMAL</w:t>
            </w:r>
          </w:p>
        </w:tc>
        <w:tc>
          <w:tcPr>
            <w:tcW w:w="992" w:type="dxa"/>
            <w:tcPrChange w:id="2634" w:author="outpost" w:date="2019-03-18T19:44:00Z">
              <w:tcPr>
                <w:tcW w:w="992" w:type="dxa"/>
              </w:tcPr>
            </w:tcPrChange>
          </w:tcPr>
          <w:p w14:paraId="326563A7" w14:textId="77777777" w:rsidR="00787888" w:rsidRPr="00541650" w:rsidRDefault="00787888" w:rsidP="00787888">
            <w:pPr>
              <w:pStyle w:val="BodyText"/>
              <w:rPr>
                <w:rFonts w:cs="Arial"/>
                <w:lang w:eastAsia="ar-SA"/>
                <w:rPrChange w:id="2635" w:author="outpost" w:date="2019-03-18T22:04:00Z">
                  <w:rPr>
                    <w:lang w:eastAsia="ar-SA"/>
                  </w:rPr>
                </w:rPrChange>
              </w:rPr>
            </w:pPr>
            <w:r w:rsidRPr="00541650">
              <w:rPr>
                <w:rFonts w:cs="Arial"/>
                <w:lang w:eastAsia="ar-SA"/>
                <w:rPrChange w:id="2636" w:author="outpost" w:date="2019-03-18T22:04:00Z">
                  <w:rPr>
                    <w:lang w:eastAsia="ar-SA"/>
                  </w:rPr>
                </w:rPrChange>
              </w:rPr>
              <w:t>3,1</w:t>
            </w:r>
          </w:p>
        </w:tc>
        <w:tc>
          <w:tcPr>
            <w:tcW w:w="1134" w:type="dxa"/>
            <w:tcPrChange w:id="2637" w:author="outpost" w:date="2019-03-18T19:44:00Z">
              <w:tcPr>
                <w:tcW w:w="1134" w:type="dxa"/>
              </w:tcPr>
            </w:tcPrChange>
          </w:tcPr>
          <w:p w14:paraId="76ACB9E8" w14:textId="77777777" w:rsidR="00787888" w:rsidRPr="00541650" w:rsidRDefault="00787888" w:rsidP="00E477DB">
            <w:pPr>
              <w:pStyle w:val="BodyText"/>
              <w:jc w:val="center"/>
              <w:rPr>
                <w:rFonts w:cs="Arial"/>
                <w:lang w:eastAsia="ar-SA"/>
                <w:rPrChange w:id="2638" w:author="outpost" w:date="2019-03-18T22:04:00Z">
                  <w:rPr>
                    <w:lang w:eastAsia="ar-SA"/>
                  </w:rPr>
                </w:rPrChange>
              </w:rPr>
              <w:pPrChange w:id="2639" w:author="outpost" w:date="2019-03-18T19:41:00Z">
                <w:pPr>
                  <w:pStyle w:val="BodyText"/>
                </w:pPr>
              </w:pPrChange>
            </w:pPr>
            <w:r w:rsidRPr="00541650">
              <w:rPr>
                <w:rFonts w:cs="Arial"/>
                <w:lang w:eastAsia="ar-SA"/>
                <w:rPrChange w:id="2640" w:author="outpost" w:date="2019-03-18T22:04:00Z">
                  <w:rPr>
                    <w:lang w:eastAsia="ar-SA"/>
                  </w:rPr>
                </w:rPrChange>
              </w:rPr>
              <w:t>Y</w:t>
            </w:r>
          </w:p>
        </w:tc>
        <w:tc>
          <w:tcPr>
            <w:tcW w:w="2976" w:type="dxa"/>
            <w:tcPrChange w:id="2641" w:author="outpost" w:date="2019-03-18T19:44:00Z">
              <w:tcPr>
                <w:tcW w:w="2976" w:type="dxa"/>
              </w:tcPr>
            </w:tcPrChange>
          </w:tcPr>
          <w:p w14:paraId="5B64FAFB" w14:textId="77777777" w:rsidR="00787888" w:rsidRPr="00541650" w:rsidRDefault="00787888" w:rsidP="00787888">
            <w:pPr>
              <w:spacing w:before="0" w:after="0"/>
              <w:rPr>
                <w:rFonts w:cs="Arial"/>
                <w:color w:val="000000"/>
                <w:szCs w:val="22"/>
                <w:lang w:val="fr-CA"/>
                <w:rPrChange w:id="2642" w:author="outpost" w:date="2019-03-18T22:04:00Z">
                  <w:rPr>
                    <w:rFonts w:ascii="Calibri" w:hAnsi="Calibri" w:cs="Calibri"/>
                    <w:color w:val="000000"/>
                    <w:szCs w:val="22"/>
                    <w:lang w:val="fr-CA"/>
                  </w:rPr>
                </w:rPrChange>
              </w:rPr>
            </w:pPr>
          </w:p>
        </w:tc>
      </w:tr>
      <w:tr w:rsidR="00787888" w:rsidRPr="00541650" w14:paraId="74870B10" w14:textId="77777777" w:rsidTr="00E477DB">
        <w:tblPrEx>
          <w:tblW w:w="0" w:type="auto"/>
          <w:tblPrExChange w:id="2643" w:author="outpost" w:date="2019-03-18T19:44:00Z">
            <w:tblPrEx>
              <w:tblW w:w="0" w:type="auto"/>
            </w:tblPrEx>
          </w:tblPrExChange>
        </w:tblPrEx>
        <w:tc>
          <w:tcPr>
            <w:tcW w:w="2681" w:type="dxa"/>
            <w:vAlign w:val="center"/>
            <w:tcPrChange w:id="2644" w:author="outpost" w:date="2019-03-18T19:44:00Z">
              <w:tcPr>
                <w:tcW w:w="2681" w:type="dxa"/>
                <w:vAlign w:val="bottom"/>
              </w:tcPr>
            </w:tcPrChange>
          </w:tcPr>
          <w:p w14:paraId="515420EB" w14:textId="77777777" w:rsidR="00787888" w:rsidRPr="00541650" w:rsidRDefault="00787888" w:rsidP="00E477DB">
            <w:pPr>
              <w:spacing w:before="0" w:after="0"/>
              <w:rPr>
                <w:rFonts w:cs="Arial"/>
                <w:color w:val="000000"/>
                <w:szCs w:val="22"/>
                <w:lang w:val="en-CA" w:eastAsia="en-CA"/>
                <w:rPrChange w:id="2645" w:author="outpost" w:date="2019-03-18T22:04:00Z">
                  <w:rPr>
                    <w:rFonts w:ascii="Calibri" w:hAnsi="Calibri" w:cs="Calibri"/>
                    <w:color w:val="000000"/>
                    <w:szCs w:val="22"/>
                    <w:lang w:val="en-CA" w:eastAsia="en-CA"/>
                  </w:rPr>
                </w:rPrChange>
              </w:rPr>
              <w:pPrChange w:id="2646" w:author="outpost" w:date="2019-03-18T19:44:00Z">
                <w:pPr>
                  <w:spacing w:before="0" w:after="0"/>
                </w:pPr>
              </w:pPrChange>
            </w:pPr>
            <w:r w:rsidRPr="00541650">
              <w:rPr>
                <w:rFonts w:cs="Arial"/>
                <w:color w:val="000000"/>
                <w:szCs w:val="22"/>
                <w:lang w:val="en-CA" w:eastAsia="en-CA"/>
                <w:rPrChange w:id="2647" w:author="outpost" w:date="2019-03-18T22:04:00Z">
                  <w:rPr>
                    <w:rFonts w:ascii="Calibri" w:hAnsi="Calibri" w:cs="Calibri"/>
                    <w:color w:val="000000"/>
                    <w:szCs w:val="22"/>
                    <w:lang w:val="en-CA" w:eastAsia="en-CA"/>
                  </w:rPr>
                </w:rPrChange>
              </w:rPr>
              <w:t xml:space="preserve">Heat </w:t>
            </w:r>
            <w:proofErr w:type="spellStart"/>
            <w:r w:rsidRPr="00541650">
              <w:rPr>
                <w:rFonts w:cs="Arial"/>
                <w:color w:val="000000"/>
                <w:szCs w:val="22"/>
                <w:lang w:val="en-CA" w:eastAsia="en-CA"/>
                <w:rPrChange w:id="2648" w:author="outpost" w:date="2019-03-18T22:04:00Z">
                  <w:rPr>
                    <w:rFonts w:ascii="Calibri" w:hAnsi="Calibri" w:cs="Calibri"/>
                    <w:color w:val="000000"/>
                    <w:szCs w:val="22"/>
                    <w:lang w:val="en-CA" w:eastAsia="en-CA"/>
                  </w:rPr>
                </w:rPrChange>
              </w:rPr>
              <w:t>Deg</w:t>
            </w:r>
            <w:proofErr w:type="spellEnd"/>
            <w:r w:rsidRPr="00541650">
              <w:rPr>
                <w:rFonts w:cs="Arial"/>
                <w:color w:val="000000"/>
                <w:szCs w:val="22"/>
                <w:lang w:val="en-CA" w:eastAsia="en-CA"/>
                <w:rPrChange w:id="2649" w:author="outpost" w:date="2019-03-18T22:04:00Z">
                  <w:rPr>
                    <w:rFonts w:ascii="Calibri" w:hAnsi="Calibri" w:cs="Calibri"/>
                    <w:color w:val="000000"/>
                    <w:szCs w:val="22"/>
                    <w:lang w:val="en-CA" w:eastAsia="en-CA"/>
                  </w:rPr>
                </w:rPrChange>
              </w:rPr>
              <w:t xml:space="preserve"> Days Flag</w:t>
            </w:r>
          </w:p>
        </w:tc>
        <w:tc>
          <w:tcPr>
            <w:tcW w:w="1567" w:type="dxa"/>
            <w:tcPrChange w:id="2650" w:author="outpost" w:date="2019-03-18T19:44:00Z">
              <w:tcPr>
                <w:tcW w:w="1567" w:type="dxa"/>
              </w:tcPr>
            </w:tcPrChange>
          </w:tcPr>
          <w:p w14:paraId="237FA8F8" w14:textId="5BB49FB0" w:rsidR="00787888" w:rsidRPr="00541650" w:rsidRDefault="00787888" w:rsidP="00787888">
            <w:pPr>
              <w:pStyle w:val="BodyText"/>
              <w:rPr>
                <w:rFonts w:cs="Arial"/>
                <w:lang w:eastAsia="ar-SA"/>
                <w:rPrChange w:id="2651" w:author="outpost" w:date="2019-03-18T22:04:00Z">
                  <w:rPr>
                    <w:lang w:eastAsia="ar-SA"/>
                  </w:rPr>
                </w:rPrChange>
              </w:rPr>
            </w:pPr>
            <w:del w:id="2652" w:author="Fritz Gyger" w:date="2019-03-11T20:10:00Z">
              <w:r w:rsidRPr="00541650" w:rsidDel="00787888">
                <w:rPr>
                  <w:rFonts w:cs="Arial"/>
                  <w:lang w:eastAsia="ar-SA"/>
                  <w:rPrChange w:id="2653" w:author="outpost" w:date="2019-03-18T22:04:00Z">
                    <w:rPr>
                      <w:lang w:eastAsia="ar-SA"/>
                    </w:rPr>
                  </w:rPrChange>
                </w:rPr>
                <w:delText>??</w:delText>
              </w:r>
            </w:del>
            <w:ins w:id="2654" w:author="Fritz Gyger" w:date="2019-03-11T20:10:00Z">
              <w:r w:rsidRPr="00541650">
                <w:rPr>
                  <w:rFonts w:cs="Arial"/>
                  <w:lang w:eastAsia="ar-SA"/>
                  <w:rPrChange w:id="2655" w:author="outpost" w:date="2019-03-18T22:04:00Z">
                    <w:rPr>
                      <w:lang w:eastAsia="ar-SA"/>
                    </w:rPr>
                  </w:rPrChange>
                </w:rPr>
                <w:t xml:space="preserve"> </w:t>
              </w:r>
            </w:ins>
          </w:p>
        </w:tc>
        <w:tc>
          <w:tcPr>
            <w:tcW w:w="992" w:type="dxa"/>
            <w:tcPrChange w:id="2656" w:author="outpost" w:date="2019-03-18T19:44:00Z">
              <w:tcPr>
                <w:tcW w:w="992" w:type="dxa"/>
              </w:tcPr>
            </w:tcPrChange>
          </w:tcPr>
          <w:p w14:paraId="73820483" w14:textId="359A5EB9" w:rsidR="00787888" w:rsidRPr="00541650" w:rsidRDefault="00787888" w:rsidP="00787888">
            <w:pPr>
              <w:pStyle w:val="BodyText"/>
              <w:rPr>
                <w:rFonts w:cs="Arial"/>
                <w:lang w:eastAsia="ar-SA"/>
                <w:rPrChange w:id="2657" w:author="outpost" w:date="2019-03-18T22:04:00Z">
                  <w:rPr>
                    <w:lang w:eastAsia="ar-SA"/>
                  </w:rPr>
                </w:rPrChange>
              </w:rPr>
            </w:pPr>
            <w:del w:id="2658" w:author="Fritz Gyger" w:date="2019-03-11T20:10:00Z">
              <w:r w:rsidRPr="00541650" w:rsidDel="00787888">
                <w:rPr>
                  <w:rFonts w:cs="Arial"/>
                  <w:lang w:eastAsia="ar-SA"/>
                  <w:rPrChange w:id="2659" w:author="outpost" w:date="2019-03-18T22:04:00Z">
                    <w:rPr>
                      <w:lang w:eastAsia="ar-SA"/>
                    </w:rPr>
                  </w:rPrChange>
                </w:rPr>
                <w:delText>??</w:delText>
              </w:r>
            </w:del>
            <w:ins w:id="2660" w:author="Fritz Gyger" w:date="2019-03-11T20:10:00Z">
              <w:r w:rsidRPr="00541650">
                <w:rPr>
                  <w:rFonts w:cs="Arial"/>
                  <w:lang w:eastAsia="ar-SA"/>
                  <w:rPrChange w:id="2661" w:author="outpost" w:date="2019-03-18T22:04:00Z">
                    <w:rPr>
                      <w:lang w:eastAsia="ar-SA"/>
                    </w:rPr>
                  </w:rPrChange>
                </w:rPr>
                <w:t xml:space="preserve"> </w:t>
              </w:r>
            </w:ins>
          </w:p>
        </w:tc>
        <w:tc>
          <w:tcPr>
            <w:tcW w:w="1134" w:type="dxa"/>
            <w:tcPrChange w:id="2662" w:author="outpost" w:date="2019-03-18T19:44:00Z">
              <w:tcPr>
                <w:tcW w:w="1134" w:type="dxa"/>
              </w:tcPr>
            </w:tcPrChange>
          </w:tcPr>
          <w:p w14:paraId="5DF40E4C" w14:textId="77777777" w:rsidR="00787888" w:rsidRPr="00541650" w:rsidRDefault="00787888" w:rsidP="00E477DB">
            <w:pPr>
              <w:pStyle w:val="BodyText"/>
              <w:jc w:val="center"/>
              <w:rPr>
                <w:rFonts w:cs="Arial"/>
                <w:lang w:eastAsia="ar-SA"/>
                <w:rPrChange w:id="2663" w:author="outpost" w:date="2019-03-18T22:04:00Z">
                  <w:rPr>
                    <w:lang w:eastAsia="ar-SA"/>
                  </w:rPr>
                </w:rPrChange>
              </w:rPr>
              <w:pPrChange w:id="2664" w:author="outpost" w:date="2019-03-18T19:41:00Z">
                <w:pPr>
                  <w:pStyle w:val="BodyText"/>
                </w:pPr>
              </w:pPrChange>
            </w:pPr>
            <w:r w:rsidRPr="00541650">
              <w:rPr>
                <w:rFonts w:cs="Arial"/>
                <w:lang w:eastAsia="ar-SA"/>
                <w:rPrChange w:id="2665" w:author="outpost" w:date="2019-03-18T22:04:00Z">
                  <w:rPr>
                    <w:lang w:eastAsia="ar-SA"/>
                  </w:rPr>
                </w:rPrChange>
              </w:rPr>
              <w:t>Y</w:t>
            </w:r>
          </w:p>
        </w:tc>
        <w:tc>
          <w:tcPr>
            <w:tcW w:w="2976" w:type="dxa"/>
            <w:tcPrChange w:id="2666" w:author="outpost" w:date="2019-03-18T19:44:00Z">
              <w:tcPr>
                <w:tcW w:w="2976" w:type="dxa"/>
              </w:tcPr>
            </w:tcPrChange>
          </w:tcPr>
          <w:p w14:paraId="76D56B6C" w14:textId="187C2C63" w:rsidR="00787888" w:rsidRPr="00541650" w:rsidRDefault="00787888" w:rsidP="00787888">
            <w:pPr>
              <w:pStyle w:val="BodyText"/>
              <w:rPr>
                <w:rFonts w:cs="Arial"/>
                <w:lang w:eastAsia="ar-SA"/>
                <w:rPrChange w:id="2667" w:author="outpost" w:date="2019-03-18T22:04:00Z">
                  <w:rPr>
                    <w:lang w:eastAsia="ar-SA"/>
                  </w:rPr>
                </w:rPrChange>
              </w:rPr>
            </w:pPr>
            <w:ins w:id="2668" w:author="Fritz Gyger" w:date="2019-03-11T20:10:00Z">
              <w:r w:rsidRPr="00541650">
                <w:rPr>
                  <w:rFonts w:cs="Arial"/>
                  <w:lang w:eastAsia="ar-SA"/>
                  <w:rPrChange w:id="2669" w:author="outpost" w:date="2019-03-18T22:04:00Z">
                    <w:rPr>
                      <w:lang w:eastAsia="ar-SA"/>
                    </w:rPr>
                  </w:rPrChange>
                </w:rPr>
                <w:t xml:space="preserve">Unknown type, unknown length – not used by our system </w:t>
              </w:r>
            </w:ins>
          </w:p>
        </w:tc>
      </w:tr>
      <w:tr w:rsidR="00787888" w:rsidRPr="00541650" w14:paraId="0102579F" w14:textId="77777777" w:rsidTr="00E477DB">
        <w:tblPrEx>
          <w:tblW w:w="0" w:type="auto"/>
          <w:tblPrExChange w:id="2670" w:author="outpost" w:date="2019-03-18T19:44:00Z">
            <w:tblPrEx>
              <w:tblW w:w="0" w:type="auto"/>
            </w:tblPrEx>
          </w:tblPrExChange>
        </w:tblPrEx>
        <w:tc>
          <w:tcPr>
            <w:tcW w:w="2681" w:type="dxa"/>
            <w:vAlign w:val="center"/>
            <w:tcPrChange w:id="2671" w:author="outpost" w:date="2019-03-18T19:44:00Z">
              <w:tcPr>
                <w:tcW w:w="2681" w:type="dxa"/>
                <w:vAlign w:val="bottom"/>
              </w:tcPr>
            </w:tcPrChange>
          </w:tcPr>
          <w:p w14:paraId="7BC05653" w14:textId="77777777" w:rsidR="00787888" w:rsidRPr="00541650" w:rsidRDefault="00787888" w:rsidP="00E477DB">
            <w:pPr>
              <w:spacing w:before="0" w:after="0"/>
              <w:rPr>
                <w:rFonts w:cs="Arial"/>
                <w:color w:val="000000"/>
                <w:szCs w:val="22"/>
                <w:lang w:val="en-CA" w:eastAsia="en-CA"/>
                <w:rPrChange w:id="2672" w:author="outpost" w:date="2019-03-18T22:04:00Z">
                  <w:rPr>
                    <w:rFonts w:ascii="Calibri" w:hAnsi="Calibri" w:cs="Calibri"/>
                    <w:color w:val="000000"/>
                    <w:szCs w:val="22"/>
                    <w:lang w:val="en-CA" w:eastAsia="en-CA"/>
                  </w:rPr>
                </w:rPrChange>
              </w:rPr>
              <w:pPrChange w:id="2673" w:author="outpost" w:date="2019-03-18T19:44:00Z">
                <w:pPr>
                  <w:spacing w:before="0" w:after="0"/>
                </w:pPr>
              </w:pPrChange>
            </w:pPr>
            <w:r w:rsidRPr="00541650">
              <w:rPr>
                <w:rFonts w:cs="Arial"/>
                <w:color w:val="000000"/>
                <w:szCs w:val="22"/>
                <w:lang w:val="en-CA" w:eastAsia="en-CA"/>
                <w:rPrChange w:id="2674" w:author="outpost" w:date="2019-03-18T22:04:00Z">
                  <w:rPr>
                    <w:rFonts w:ascii="Calibri" w:hAnsi="Calibri" w:cs="Calibri"/>
                    <w:color w:val="000000"/>
                    <w:szCs w:val="22"/>
                    <w:lang w:val="en-CA" w:eastAsia="en-CA"/>
                  </w:rPr>
                </w:rPrChange>
              </w:rPr>
              <w:t xml:space="preserve">Cool </w:t>
            </w:r>
            <w:proofErr w:type="spellStart"/>
            <w:r w:rsidRPr="00541650">
              <w:rPr>
                <w:rFonts w:cs="Arial"/>
                <w:color w:val="000000"/>
                <w:szCs w:val="22"/>
                <w:lang w:val="en-CA" w:eastAsia="en-CA"/>
                <w:rPrChange w:id="2675" w:author="outpost" w:date="2019-03-18T22:04:00Z">
                  <w:rPr>
                    <w:rFonts w:ascii="Calibri" w:hAnsi="Calibri" w:cs="Calibri"/>
                    <w:color w:val="000000"/>
                    <w:szCs w:val="22"/>
                    <w:lang w:val="en-CA" w:eastAsia="en-CA"/>
                  </w:rPr>
                </w:rPrChange>
              </w:rPr>
              <w:t>Deg</w:t>
            </w:r>
            <w:proofErr w:type="spellEnd"/>
            <w:r w:rsidRPr="00541650">
              <w:rPr>
                <w:rFonts w:cs="Arial"/>
                <w:color w:val="000000"/>
                <w:szCs w:val="22"/>
                <w:lang w:val="en-CA" w:eastAsia="en-CA"/>
                <w:rPrChange w:id="2676" w:author="outpost" w:date="2019-03-18T22:04:00Z">
                  <w:rPr>
                    <w:rFonts w:ascii="Calibri" w:hAnsi="Calibri" w:cs="Calibri"/>
                    <w:color w:val="000000"/>
                    <w:szCs w:val="22"/>
                    <w:lang w:val="en-CA" w:eastAsia="en-CA"/>
                  </w:rPr>
                </w:rPrChange>
              </w:rPr>
              <w:t xml:space="preserve"> Days (°C)</w:t>
            </w:r>
          </w:p>
        </w:tc>
        <w:tc>
          <w:tcPr>
            <w:tcW w:w="1567" w:type="dxa"/>
            <w:tcPrChange w:id="2677" w:author="outpost" w:date="2019-03-18T19:44:00Z">
              <w:tcPr>
                <w:tcW w:w="1567" w:type="dxa"/>
              </w:tcPr>
            </w:tcPrChange>
          </w:tcPr>
          <w:p w14:paraId="1CBCB58D" w14:textId="77777777" w:rsidR="00787888" w:rsidRPr="00541650" w:rsidRDefault="00787888" w:rsidP="00787888">
            <w:pPr>
              <w:pStyle w:val="BodyText"/>
              <w:rPr>
                <w:rFonts w:cs="Arial"/>
                <w:lang w:eastAsia="ar-SA"/>
                <w:rPrChange w:id="2678" w:author="outpost" w:date="2019-03-18T22:04:00Z">
                  <w:rPr>
                    <w:lang w:eastAsia="ar-SA"/>
                  </w:rPr>
                </w:rPrChange>
              </w:rPr>
            </w:pPr>
            <w:r w:rsidRPr="00541650">
              <w:rPr>
                <w:rFonts w:cs="Arial"/>
                <w:lang w:eastAsia="ar-SA"/>
                <w:rPrChange w:id="2679" w:author="outpost" w:date="2019-03-18T22:04:00Z">
                  <w:rPr>
                    <w:lang w:eastAsia="ar-SA"/>
                  </w:rPr>
                </w:rPrChange>
              </w:rPr>
              <w:t>DECIMAL</w:t>
            </w:r>
          </w:p>
        </w:tc>
        <w:tc>
          <w:tcPr>
            <w:tcW w:w="992" w:type="dxa"/>
            <w:tcPrChange w:id="2680" w:author="outpost" w:date="2019-03-18T19:44:00Z">
              <w:tcPr>
                <w:tcW w:w="992" w:type="dxa"/>
              </w:tcPr>
            </w:tcPrChange>
          </w:tcPr>
          <w:p w14:paraId="0E8D9E65" w14:textId="77777777" w:rsidR="00787888" w:rsidRPr="00541650" w:rsidRDefault="00787888" w:rsidP="00787888">
            <w:pPr>
              <w:pStyle w:val="BodyText"/>
              <w:rPr>
                <w:rFonts w:cs="Arial"/>
                <w:lang w:eastAsia="ar-SA"/>
                <w:rPrChange w:id="2681" w:author="outpost" w:date="2019-03-18T22:04:00Z">
                  <w:rPr>
                    <w:lang w:eastAsia="ar-SA"/>
                  </w:rPr>
                </w:rPrChange>
              </w:rPr>
            </w:pPr>
            <w:r w:rsidRPr="00541650">
              <w:rPr>
                <w:rFonts w:cs="Arial"/>
                <w:lang w:eastAsia="ar-SA"/>
                <w:rPrChange w:id="2682" w:author="outpost" w:date="2019-03-18T22:04:00Z">
                  <w:rPr>
                    <w:lang w:eastAsia="ar-SA"/>
                  </w:rPr>
                </w:rPrChange>
              </w:rPr>
              <w:t>3,1</w:t>
            </w:r>
          </w:p>
        </w:tc>
        <w:tc>
          <w:tcPr>
            <w:tcW w:w="1134" w:type="dxa"/>
            <w:tcPrChange w:id="2683" w:author="outpost" w:date="2019-03-18T19:44:00Z">
              <w:tcPr>
                <w:tcW w:w="1134" w:type="dxa"/>
              </w:tcPr>
            </w:tcPrChange>
          </w:tcPr>
          <w:p w14:paraId="6A0236B2" w14:textId="77777777" w:rsidR="00787888" w:rsidRPr="00541650" w:rsidRDefault="00787888" w:rsidP="00E477DB">
            <w:pPr>
              <w:pStyle w:val="BodyText"/>
              <w:jc w:val="center"/>
              <w:rPr>
                <w:rFonts w:cs="Arial"/>
                <w:lang w:eastAsia="ar-SA"/>
                <w:rPrChange w:id="2684" w:author="outpost" w:date="2019-03-18T22:04:00Z">
                  <w:rPr>
                    <w:lang w:eastAsia="ar-SA"/>
                  </w:rPr>
                </w:rPrChange>
              </w:rPr>
              <w:pPrChange w:id="2685" w:author="outpost" w:date="2019-03-18T19:41:00Z">
                <w:pPr>
                  <w:pStyle w:val="BodyText"/>
                </w:pPr>
              </w:pPrChange>
            </w:pPr>
            <w:r w:rsidRPr="00541650">
              <w:rPr>
                <w:rFonts w:cs="Arial"/>
                <w:lang w:eastAsia="ar-SA"/>
                <w:rPrChange w:id="2686" w:author="outpost" w:date="2019-03-18T22:04:00Z">
                  <w:rPr>
                    <w:lang w:eastAsia="ar-SA"/>
                  </w:rPr>
                </w:rPrChange>
              </w:rPr>
              <w:t>Y</w:t>
            </w:r>
          </w:p>
        </w:tc>
        <w:tc>
          <w:tcPr>
            <w:tcW w:w="2976" w:type="dxa"/>
            <w:tcPrChange w:id="2687" w:author="outpost" w:date="2019-03-18T19:44:00Z">
              <w:tcPr>
                <w:tcW w:w="2976" w:type="dxa"/>
              </w:tcPr>
            </w:tcPrChange>
          </w:tcPr>
          <w:p w14:paraId="71F938BB" w14:textId="77777777" w:rsidR="00787888" w:rsidRPr="00541650" w:rsidRDefault="00787888" w:rsidP="00787888">
            <w:pPr>
              <w:pStyle w:val="BodyText"/>
              <w:rPr>
                <w:rFonts w:cs="Arial"/>
                <w:lang w:eastAsia="ar-SA"/>
                <w:rPrChange w:id="2688" w:author="outpost" w:date="2019-03-18T22:04:00Z">
                  <w:rPr>
                    <w:lang w:eastAsia="ar-SA"/>
                  </w:rPr>
                </w:rPrChange>
              </w:rPr>
            </w:pPr>
            <w:r w:rsidRPr="00541650">
              <w:rPr>
                <w:rFonts w:cs="Arial"/>
                <w:lang w:eastAsia="ar-SA"/>
                <w:rPrChange w:id="2689" w:author="outpost" w:date="2019-03-18T22:04:00Z">
                  <w:rPr>
                    <w:lang w:eastAsia="ar-SA"/>
                  </w:rPr>
                </w:rPrChange>
              </w:rPr>
              <w:t>Always 0</w:t>
            </w:r>
          </w:p>
        </w:tc>
      </w:tr>
      <w:tr w:rsidR="00787888" w:rsidRPr="00541650" w14:paraId="22484B40" w14:textId="77777777" w:rsidTr="00E477DB">
        <w:tblPrEx>
          <w:tblW w:w="0" w:type="auto"/>
          <w:tblPrExChange w:id="2690" w:author="outpost" w:date="2019-03-18T19:44:00Z">
            <w:tblPrEx>
              <w:tblW w:w="0" w:type="auto"/>
            </w:tblPrEx>
          </w:tblPrExChange>
        </w:tblPrEx>
        <w:tc>
          <w:tcPr>
            <w:tcW w:w="2681" w:type="dxa"/>
            <w:vAlign w:val="center"/>
            <w:tcPrChange w:id="2691" w:author="outpost" w:date="2019-03-18T19:44:00Z">
              <w:tcPr>
                <w:tcW w:w="2681" w:type="dxa"/>
                <w:vAlign w:val="bottom"/>
              </w:tcPr>
            </w:tcPrChange>
          </w:tcPr>
          <w:p w14:paraId="51E821A3" w14:textId="77777777" w:rsidR="00787888" w:rsidRPr="00541650" w:rsidRDefault="00787888" w:rsidP="00E477DB">
            <w:pPr>
              <w:spacing w:before="0" w:after="0"/>
              <w:rPr>
                <w:rFonts w:cs="Arial"/>
                <w:color w:val="000000"/>
                <w:szCs w:val="22"/>
                <w:lang w:val="en-CA" w:eastAsia="en-CA"/>
                <w:rPrChange w:id="2692" w:author="outpost" w:date="2019-03-18T22:04:00Z">
                  <w:rPr>
                    <w:rFonts w:ascii="Calibri" w:hAnsi="Calibri" w:cs="Calibri"/>
                    <w:color w:val="000000"/>
                    <w:szCs w:val="22"/>
                    <w:lang w:val="en-CA" w:eastAsia="en-CA"/>
                  </w:rPr>
                </w:rPrChange>
              </w:rPr>
              <w:pPrChange w:id="2693" w:author="outpost" w:date="2019-03-18T19:44:00Z">
                <w:pPr>
                  <w:spacing w:before="0" w:after="0"/>
                </w:pPr>
              </w:pPrChange>
            </w:pPr>
            <w:r w:rsidRPr="00541650">
              <w:rPr>
                <w:rFonts w:cs="Arial"/>
                <w:color w:val="000000"/>
                <w:szCs w:val="22"/>
                <w:lang w:val="en-CA" w:eastAsia="en-CA"/>
                <w:rPrChange w:id="2694" w:author="outpost" w:date="2019-03-18T22:04:00Z">
                  <w:rPr>
                    <w:rFonts w:ascii="Calibri" w:hAnsi="Calibri" w:cs="Calibri"/>
                    <w:color w:val="000000"/>
                    <w:szCs w:val="22"/>
                    <w:lang w:val="en-CA" w:eastAsia="en-CA"/>
                  </w:rPr>
                </w:rPrChange>
              </w:rPr>
              <w:t xml:space="preserve">Cool </w:t>
            </w:r>
            <w:proofErr w:type="spellStart"/>
            <w:r w:rsidRPr="00541650">
              <w:rPr>
                <w:rFonts w:cs="Arial"/>
                <w:color w:val="000000"/>
                <w:szCs w:val="22"/>
                <w:lang w:val="en-CA" w:eastAsia="en-CA"/>
                <w:rPrChange w:id="2695" w:author="outpost" w:date="2019-03-18T22:04:00Z">
                  <w:rPr>
                    <w:rFonts w:ascii="Calibri" w:hAnsi="Calibri" w:cs="Calibri"/>
                    <w:color w:val="000000"/>
                    <w:szCs w:val="22"/>
                    <w:lang w:val="en-CA" w:eastAsia="en-CA"/>
                  </w:rPr>
                </w:rPrChange>
              </w:rPr>
              <w:t>Deg</w:t>
            </w:r>
            <w:proofErr w:type="spellEnd"/>
            <w:r w:rsidRPr="00541650">
              <w:rPr>
                <w:rFonts w:cs="Arial"/>
                <w:color w:val="000000"/>
                <w:szCs w:val="22"/>
                <w:lang w:val="en-CA" w:eastAsia="en-CA"/>
                <w:rPrChange w:id="2696" w:author="outpost" w:date="2019-03-18T22:04:00Z">
                  <w:rPr>
                    <w:rFonts w:ascii="Calibri" w:hAnsi="Calibri" w:cs="Calibri"/>
                    <w:color w:val="000000"/>
                    <w:szCs w:val="22"/>
                    <w:lang w:val="en-CA" w:eastAsia="en-CA"/>
                  </w:rPr>
                </w:rPrChange>
              </w:rPr>
              <w:t xml:space="preserve"> Days Flag</w:t>
            </w:r>
          </w:p>
        </w:tc>
        <w:tc>
          <w:tcPr>
            <w:tcW w:w="1567" w:type="dxa"/>
            <w:tcPrChange w:id="2697" w:author="outpost" w:date="2019-03-18T19:44:00Z">
              <w:tcPr>
                <w:tcW w:w="1567" w:type="dxa"/>
              </w:tcPr>
            </w:tcPrChange>
          </w:tcPr>
          <w:p w14:paraId="515F50DE" w14:textId="452D1BB3" w:rsidR="00787888" w:rsidRPr="00541650" w:rsidRDefault="00787888" w:rsidP="00787888">
            <w:pPr>
              <w:pStyle w:val="BodyText"/>
              <w:rPr>
                <w:rFonts w:cs="Arial"/>
                <w:lang w:eastAsia="ar-SA"/>
                <w:rPrChange w:id="2698" w:author="outpost" w:date="2019-03-18T22:04:00Z">
                  <w:rPr>
                    <w:lang w:eastAsia="ar-SA"/>
                  </w:rPr>
                </w:rPrChange>
              </w:rPr>
            </w:pPr>
            <w:del w:id="2699" w:author="Fritz Gyger" w:date="2019-03-11T20:11:00Z">
              <w:r w:rsidRPr="00541650" w:rsidDel="00787888">
                <w:rPr>
                  <w:rFonts w:cs="Arial"/>
                  <w:lang w:eastAsia="ar-SA"/>
                  <w:rPrChange w:id="2700" w:author="outpost" w:date="2019-03-18T22:04:00Z">
                    <w:rPr>
                      <w:lang w:eastAsia="ar-SA"/>
                    </w:rPr>
                  </w:rPrChange>
                </w:rPr>
                <w:delText>??</w:delText>
              </w:r>
            </w:del>
            <w:ins w:id="2701" w:author="Fritz Gyger" w:date="2019-03-11T20:11:00Z">
              <w:r w:rsidRPr="00541650">
                <w:rPr>
                  <w:rFonts w:cs="Arial"/>
                  <w:lang w:eastAsia="ar-SA"/>
                  <w:rPrChange w:id="2702" w:author="outpost" w:date="2019-03-18T22:04:00Z">
                    <w:rPr>
                      <w:lang w:eastAsia="ar-SA"/>
                    </w:rPr>
                  </w:rPrChange>
                </w:rPr>
                <w:t xml:space="preserve"> </w:t>
              </w:r>
            </w:ins>
          </w:p>
        </w:tc>
        <w:tc>
          <w:tcPr>
            <w:tcW w:w="992" w:type="dxa"/>
            <w:tcPrChange w:id="2703" w:author="outpost" w:date="2019-03-18T19:44:00Z">
              <w:tcPr>
                <w:tcW w:w="992" w:type="dxa"/>
              </w:tcPr>
            </w:tcPrChange>
          </w:tcPr>
          <w:p w14:paraId="50AE341B" w14:textId="014CE8E8" w:rsidR="00787888" w:rsidRPr="00541650" w:rsidRDefault="00787888" w:rsidP="00787888">
            <w:pPr>
              <w:pStyle w:val="BodyText"/>
              <w:rPr>
                <w:rFonts w:cs="Arial"/>
                <w:lang w:eastAsia="ar-SA"/>
                <w:rPrChange w:id="2704" w:author="outpost" w:date="2019-03-18T22:04:00Z">
                  <w:rPr>
                    <w:lang w:eastAsia="ar-SA"/>
                  </w:rPr>
                </w:rPrChange>
              </w:rPr>
            </w:pPr>
            <w:del w:id="2705" w:author="Fritz Gyger" w:date="2019-03-11T20:10:00Z">
              <w:r w:rsidRPr="00541650" w:rsidDel="00787888">
                <w:rPr>
                  <w:rFonts w:cs="Arial"/>
                  <w:lang w:eastAsia="ar-SA"/>
                  <w:rPrChange w:id="2706" w:author="outpost" w:date="2019-03-18T22:04:00Z">
                    <w:rPr>
                      <w:lang w:eastAsia="ar-SA"/>
                    </w:rPr>
                  </w:rPrChange>
                </w:rPr>
                <w:delText>??</w:delText>
              </w:r>
            </w:del>
            <w:ins w:id="2707" w:author="Fritz Gyger" w:date="2019-03-11T20:10:00Z">
              <w:r w:rsidRPr="00541650">
                <w:rPr>
                  <w:rFonts w:cs="Arial"/>
                  <w:lang w:eastAsia="ar-SA"/>
                  <w:rPrChange w:id="2708" w:author="outpost" w:date="2019-03-18T22:04:00Z">
                    <w:rPr>
                      <w:lang w:eastAsia="ar-SA"/>
                    </w:rPr>
                  </w:rPrChange>
                </w:rPr>
                <w:t xml:space="preserve"> </w:t>
              </w:r>
            </w:ins>
          </w:p>
        </w:tc>
        <w:tc>
          <w:tcPr>
            <w:tcW w:w="1134" w:type="dxa"/>
            <w:tcPrChange w:id="2709" w:author="outpost" w:date="2019-03-18T19:44:00Z">
              <w:tcPr>
                <w:tcW w:w="1134" w:type="dxa"/>
              </w:tcPr>
            </w:tcPrChange>
          </w:tcPr>
          <w:p w14:paraId="4611D962" w14:textId="77777777" w:rsidR="00787888" w:rsidRPr="00541650" w:rsidRDefault="00787888" w:rsidP="00E477DB">
            <w:pPr>
              <w:pStyle w:val="BodyText"/>
              <w:jc w:val="center"/>
              <w:rPr>
                <w:rFonts w:cs="Arial"/>
                <w:lang w:eastAsia="ar-SA"/>
                <w:rPrChange w:id="2710" w:author="outpost" w:date="2019-03-18T22:04:00Z">
                  <w:rPr>
                    <w:lang w:eastAsia="ar-SA"/>
                  </w:rPr>
                </w:rPrChange>
              </w:rPr>
              <w:pPrChange w:id="2711" w:author="outpost" w:date="2019-03-18T19:41:00Z">
                <w:pPr>
                  <w:pStyle w:val="BodyText"/>
                </w:pPr>
              </w:pPrChange>
            </w:pPr>
            <w:r w:rsidRPr="00541650">
              <w:rPr>
                <w:rFonts w:cs="Arial"/>
                <w:lang w:eastAsia="ar-SA"/>
                <w:rPrChange w:id="2712" w:author="outpost" w:date="2019-03-18T22:04:00Z">
                  <w:rPr>
                    <w:lang w:eastAsia="ar-SA"/>
                  </w:rPr>
                </w:rPrChange>
              </w:rPr>
              <w:t>Y</w:t>
            </w:r>
          </w:p>
        </w:tc>
        <w:tc>
          <w:tcPr>
            <w:tcW w:w="2976" w:type="dxa"/>
            <w:tcPrChange w:id="2713" w:author="outpost" w:date="2019-03-18T19:44:00Z">
              <w:tcPr>
                <w:tcW w:w="2976" w:type="dxa"/>
              </w:tcPr>
            </w:tcPrChange>
          </w:tcPr>
          <w:p w14:paraId="35CD5BD2" w14:textId="77777777" w:rsidR="00787888" w:rsidRPr="00541650" w:rsidRDefault="00787888" w:rsidP="00787888">
            <w:pPr>
              <w:pStyle w:val="BodyText"/>
              <w:rPr>
                <w:rFonts w:cs="Arial"/>
                <w:lang w:eastAsia="ar-SA"/>
                <w:rPrChange w:id="2714" w:author="outpost" w:date="2019-03-18T22:04:00Z">
                  <w:rPr>
                    <w:lang w:eastAsia="ar-SA"/>
                  </w:rPr>
                </w:rPrChange>
              </w:rPr>
            </w:pPr>
            <w:r w:rsidRPr="00541650">
              <w:rPr>
                <w:rFonts w:cs="Arial"/>
                <w:lang w:eastAsia="ar-SA"/>
                <w:rPrChange w:id="2715" w:author="outpost" w:date="2019-03-18T22:04:00Z">
                  <w:rPr>
                    <w:lang w:eastAsia="ar-SA"/>
                  </w:rPr>
                </w:rPrChange>
              </w:rPr>
              <w:t>Always blank</w:t>
            </w:r>
          </w:p>
        </w:tc>
      </w:tr>
      <w:tr w:rsidR="00787888" w:rsidRPr="00541650" w14:paraId="32492785" w14:textId="77777777" w:rsidTr="00E477DB">
        <w:tblPrEx>
          <w:tblW w:w="0" w:type="auto"/>
          <w:tblPrExChange w:id="2716" w:author="outpost" w:date="2019-03-18T19:44:00Z">
            <w:tblPrEx>
              <w:tblW w:w="0" w:type="auto"/>
            </w:tblPrEx>
          </w:tblPrExChange>
        </w:tblPrEx>
        <w:trPr>
          <w:trHeight w:val="562"/>
          <w:trPrChange w:id="2717" w:author="outpost" w:date="2019-03-18T19:44:00Z">
            <w:trPr>
              <w:trHeight w:val="562"/>
            </w:trPr>
          </w:trPrChange>
        </w:trPr>
        <w:tc>
          <w:tcPr>
            <w:tcW w:w="2681" w:type="dxa"/>
            <w:vAlign w:val="center"/>
            <w:tcPrChange w:id="2718" w:author="outpost" w:date="2019-03-18T19:44:00Z">
              <w:tcPr>
                <w:tcW w:w="2681" w:type="dxa"/>
                <w:vAlign w:val="bottom"/>
              </w:tcPr>
            </w:tcPrChange>
          </w:tcPr>
          <w:p w14:paraId="4A7BA66C" w14:textId="77777777" w:rsidR="00787888" w:rsidRPr="00541650" w:rsidRDefault="00787888" w:rsidP="00E477DB">
            <w:pPr>
              <w:spacing w:before="0" w:after="0"/>
              <w:rPr>
                <w:rFonts w:cs="Arial"/>
                <w:color w:val="000000"/>
                <w:szCs w:val="22"/>
                <w:lang w:val="en-CA" w:eastAsia="en-CA"/>
                <w:rPrChange w:id="2719" w:author="outpost" w:date="2019-03-18T22:04:00Z">
                  <w:rPr>
                    <w:rFonts w:ascii="Calibri" w:hAnsi="Calibri" w:cs="Calibri"/>
                    <w:color w:val="000000"/>
                    <w:szCs w:val="22"/>
                    <w:lang w:val="en-CA" w:eastAsia="en-CA"/>
                  </w:rPr>
                </w:rPrChange>
              </w:rPr>
              <w:pPrChange w:id="2720" w:author="outpost" w:date="2019-03-18T19:44:00Z">
                <w:pPr>
                  <w:spacing w:before="0" w:after="0"/>
                </w:pPr>
              </w:pPrChange>
            </w:pPr>
            <w:r w:rsidRPr="00541650">
              <w:rPr>
                <w:rFonts w:cs="Arial"/>
                <w:color w:val="000000"/>
                <w:szCs w:val="22"/>
                <w:lang w:val="en-CA" w:eastAsia="en-CA"/>
                <w:rPrChange w:id="2721" w:author="outpost" w:date="2019-03-18T22:04:00Z">
                  <w:rPr>
                    <w:rFonts w:ascii="Calibri" w:hAnsi="Calibri" w:cs="Calibri"/>
                    <w:color w:val="000000"/>
                    <w:szCs w:val="22"/>
                    <w:lang w:val="en-CA" w:eastAsia="en-CA"/>
                  </w:rPr>
                </w:rPrChange>
              </w:rPr>
              <w:t>Total Rain (mm)</w:t>
            </w:r>
          </w:p>
        </w:tc>
        <w:tc>
          <w:tcPr>
            <w:tcW w:w="1567" w:type="dxa"/>
            <w:tcPrChange w:id="2722" w:author="outpost" w:date="2019-03-18T19:44:00Z">
              <w:tcPr>
                <w:tcW w:w="1567" w:type="dxa"/>
              </w:tcPr>
            </w:tcPrChange>
          </w:tcPr>
          <w:p w14:paraId="04AC64B7" w14:textId="5DEC859A" w:rsidR="00787888" w:rsidRPr="00541650" w:rsidRDefault="00787888" w:rsidP="00787888">
            <w:pPr>
              <w:pStyle w:val="BodyText"/>
              <w:rPr>
                <w:rFonts w:cs="Arial"/>
                <w:lang w:eastAsia="ar-SA"/>
                <w:rPrChange w:id="2723" w:author="outpost" w:date="2019-03-18T22:04:00Z">
                  <w:rPr>
                    <w:lang w:eastAsia="ar-SA"/>
                  </w:rPr>
                </w:rPrChange>
              </w:rPr>
            </w:pPr>
            <w:del w:id="2724" w:author="Fritz Gyger" w:date="2019-03-11T20:11:00Z">
              <w:r w:rsidRPr="00541650" w:rsidDel="00787888">
                <w:rPr>
                  <w:rFonts w:cs="Arial"/>
                  <w:lang w:eastAsia="ar-SA"/>
                  <w:rPrChange w:id="2725" w:author="outpost" w:date="2019-03-18T22:04:00Z">
                    <w:rPr>
                      <w:lang w:eastAsia="ar-SA"/>
                    </w:rPr>
                  </w:rPrChange>
                </w:rPr>
                <w:delText>??</w:delText>
              </w:r>
            </w:del>
            <w:ins w:id="2726" w:author="Fritz Gyger" w:date="2019-03-11T20:11:00Z">
              <w:r w:rsidRPr="00541650">
                <w:rPr>
                  <w:rFonts w:cs="Arial"/>
                  <w:lang w:eastAsia="ar-SA"/>
                  <w:rPrChange w:id="2727" w:author="outpost" w:date="2019-03-18T22:04:00Z">
                    <w:rPr>
                      <w:lang w:eastAsia="ar-SA"/>
                    </w:rPr>
                  </w:rPrChange>
                </w:rPr>
                <w:t xml:space="preserve"> </w:t>
              </w:r>
            </w:ins>
          </w:p>
        </w:tc>
        <w:tc>
          <w:tcPr>
            <w:tcW w:w="992" w:type="dxa"/>
            <w:tcPrChange w:id="2728" w:author="outpost" w:date="2019-03-18T19:44:00Z">
              <w:tcPr>
                <w:tcW w:w="992" w:type="dxa"/>
              </w:tcPr>
            </w:tcPrChange>
          </w:tcPr>
          <w:p w14:paraId="64A06E09" w14:textId="7B89673A" w:rsidR="00787888" w:rsidRPr="00541650" w:rsidRDefault="00787888" w:rsidP="00787888">
            <w:pPr>
              <w:pStyle w:val="BodyText"/>
              <w:rPr>
                <w:rFonts w:cs="Arial"/>
                <w:lang w:eastAsia="ar-SA"/>
                <w:rPrChange w:id="2729" w:author="outpost" w:date="2019-03-18T22:04:00Z">
                  <w:rPr>
                    <w:lang w:eastAsia="ar-SA"/>
                  </w:rPr>
                </w:rPrChange>
              </w:rPr>
            </w:pPr>
            <w:del w:id="2730" w:author="Fritz Gyger" w:date="2019-03-11T20:10:00Z">
              <w:r w:rsidRPr="00541650" w:rsidDel="00787888">
                <w:rPr>
                  <w:rFonts w:cs="Arial"/>
                  <w:lang w:eastAsia="ar-SA"/>
                  <w:rPrChange w:id="2731" w:author="outpost" w:date="2019-03-18T22:04:00Z">
                    <w:rPr>
                      <w:lang w:eastAsia="ar-SA"/>
                    </w:rPr>
                  </w:rPrChange>
                </w:rPr>
                <w:delText>??</w:delText>
              </w:r>
            </w:del>
            <w:ins w:id="2732" w:author="Fritz Gyger" w:date="2019-03-11T20:10:00Z">
              <w:r w:rsidRPr="00541650">
                <w:rPr>
                  <w:rFonts w:cs="Arial"/>
                  <w:lang w:eastAsia="ar-SA"/>
                  <w:rPrChange w:id="2733" w:author="outpost" w:date="2019-03-18T22:04:00Z">
                    <w:rPr>
                      <w:lang w:eastAsia="ar-SA"/>
                    </w:rPr>
                  </w:rPrChange>
                </w:rPr>
                <w:t xml:space="preserve"> </w:t>
              </w:r>
            </w:ins>
          </w:p>
        </w:tc>
        <w:tc>
          <w:tcPr>
            <w:tcW w:w="1134" w:type="dxa"/>
            <w:tcPrChange w:id="2734" w:author="outpost" w:date="2019-03-18T19:44:00Z">
              <w:tcPr>
                <w:tcW w:w="1134" w:type="dxa"/>
              </w:tcPr>
            </w:tcPrChange>
          </w:tcPr>
          <w:p w14:paraId="79AA39E4" w14:textId="77777777" w:rsidR="00787888" w:rsidRPr="00541650" w:rsidRDefault="00787888" w:rsidP="00E477DB">
            <w:pPr>
              <w:pStyle w:val="BodyText"/>
              <w:jc w:val="center"/>
              <w:rPr>
                <w:rFonts w:cs="Arial"/>
                <w:lang w:eastAsia="ar-SA"/>
                <w:rPrChange w:id="2735" w:author="outpost" w:date="2019-03-18T22:04:00Z">
                  <w:rPr>
                    <w:lang w:eastAsia="ar-SA"/>
                  </w:rPr>
                </w:rPrChange>
              </w:rPr>
              <w:pPrChange w:id="2736" w:author="outpost" w:date="2019-03-18T19:41:00Z">
                <w:pPr>
                  <w:pStyle w:val="BodyText"/>
                </w:pPr>
              </w:pPrChange>
            </w:pPr>
            <w:r w:rsidRPr="00541650">
              <w:rPr>
                <w:rFonts w:cs="Arial"/>
                <w:lang w:eastAsia="ar-SA"/>
                <w:rPrChange w:id="2737" w:author="outpost" w:date="2019-03-18T22:04:00Z">
                  <w:rPr>
                    <w:lang w:eastAsia="ar-SA"/>
                  </w:rPr>
                </w:rPrChange>
              </w:rPr>
              <w:t>Y</w:t>
            </w:r>
          </w:p>
        </w:tc>
        <w:tc>
          <w:tcPr>
            <w:tcW w:w="2976" w:type="dxa"/>
            <w:tcPrChange w:id="2738" w:author="outpost" w:date="2019-03-18T19:44:00Z">
              <w:tcPr>
                <w:tcW w:w="2976" w:type="dxa"/>
              </w:tcPr>
            </w:tcPrChange>
          </w:tcPr>
          <w:p w14:paraId="127BCBE1" w14:textId="605E2E3E" w:rsidR="00787888" w:rsidRPr="00541650" w:rsidRDefault="00787888" w:rsidP="00787888">
            <w:pPr>
              <w:pStyle w:val="BodyText"/>
              <w:rPr>
                <w:rFonts w:cs="Arial"/>
                <w:lang w:eastAsia="ar-SA"/>
                <w:rPrChange w:id="2739" w:author="outpost" w:date="2019-03-18T22:04:00Z">
                  <w:rPr>
                    <w:lang w:eastAsia="ar-SA"/>
                  </w:rPr>
                </w:rPrChange>
              </w:rPr>
            </w:pPr>
            <w:ins w:id="2740" w:author="Fritz Gyger" w:date="2019-03-11T20:10:00Z">
              <w:r w:rsidRPr="00541650">
                <w:rPr>
                  <w:rFonts w:cs="Arial"/>
                  <w:lang w:eastAsia="ar-SA"/>
                  <w:rPrChange w:id="2741" w:author="outpost" w:date="2019-03-18T22:04:00Z">
                    <w:rPr>
                      <w:lang w:eastAsia="ar-SA"/>
                    </w:rPr>
                  </w:rPrChange>
                </w:rPr>
                <w:t xml:space="preserve">Unknown type, unknown length – not used by our system </w:t>
              </w:r>
            </w:ins>
          </w:p>
        </w:tc>
      </w:tr>
      <w:tr w:rsidR="00787888" w:rsidRPr="00541650" w14:paraId="7AECD20E" w14:textId="77777777" w:rsidTr="00E477DB">
        <w:tblPrEx>
          <w:tblW w:w="0" w:type="auto"/>
          <w:tblPrExChange w:id="2742" w:author="outpost" w:date="2019-03-18T19:44:00Z">
            <w:tblPrEx>
              <w:tblW w:w="0" w:type="auto"/>
            </w:tblPrEx>
          </w:tblPrExChange>
        </w:tblPrEx>
        <w:tc>
          <w:tcPr>
            <w:tcW w:w="2681" w:type="dxa"/>
            <w:vAlign w:val="center"/>
            <w:tcPrChange w:id="2743" w:author="outpost" w:date="2019-03-18T19:44:00Z">
              <w:tcPr>
                <w:tcW w:w="2681" w:type="dxa"/>
                <w:vAlign w:val="bottom"/>
              </w:tcPr>
            </w:tcPrChange>
          </w:tcPr>
          <w:p w14:paraId="3B7DD64F" w14:textId="77777777" w:rsidR="00787888" w:rsidRPr="00541650" w:rsidRDefault="00787888" w:rsidP="00E477DB">
            <w:pPr>
              <w:spacing w:before="0" w:after="0"/>
              <w:rPr>
                <w:rFonts w:cs="Arial"/>
                <w:color w:val="000000"/>
                <w:szCs w:val="22"/>
                <w:lang w:val="en-CA" w:eastAsia="en-CA"/>
                <w:rPrChange w:id="2744" w:author="outpost" w:date="2019-03-18T22:04:00Z">
                  <w:rPr>
                    <w:rFonts w:ascii="Calibri" w:hAnsi="Calibri" w:cs="Calibri"/>
                    <w:color w:val="000000"/>
                    <w:szCs w:val="22"/>
                    <w:lang w:val="en-CA" w:eastAsia="en-CA"/>
                  </w:rPr>
                </w:rPrChange>
              </w:rPr>
              <w:pPrChange w:id="2745" w:author="outpost" w:date="2019-03-18T19:44:00Z">
                <w:pPr>
                  <w:spacing w:before="0" w:after="0"/>
                </w:pPr>
              </w:pPrChange>
            </w:pPr>
            <w:r w:rsidRPr="00541650">
              <w:rPr>
                <w:rFonts w:cs="Arial"/>
                <w:color w:val="000000"/>
                <w:szCs w:val="22"/>
                <w:lang w:val="en-CA" w:eastAsia="en-CA"/>
                <w:rPrChange w:id="2746" w:author="outpost" w:date="2019-03-18T22:04:00Z">
                  <w:rPr>
                    <w:rFonts w:ascii="Calibri" w:hAnsi="Calibri" w:cs="Calibri"/>
                    <w:color w:val="000000"/>
                    <w:szCs w:val="22"/>
                    <w:lang w:val="en-CA" w:eastAsia="en-CA"/>
                  </w:rPr>
                </w:rPrChange>
              </w:rPr>
              <w:t>Total Rain Flag</w:t>
            </w:r>
          </w:p>
        </w:tc>
        <w:tc>
          <w:tcPr>
            <w:tcW w:w="1567" w:type="dxa"/>
            <w:tcPrChange w:id="2747" w:author="outpost" w:date="2019-03-18T19:44:00Z">
              <w:tcPr>
                <w:tcW w:w="1567" w:type="dxa"/>
              </w:tcPr>
            </w:tcPrChange>
          </w:tcPr>
          <w:p w14:paraId="659368FE" w14:textId="24202FFB" w:rsidR="00787888" w:rsidRPr="00541650" w:rsidRDefault="00787888" w:rsidP="00787888">
            <w:pPr>
              <w:pStyle w:val="BodyText"/>
              <w:rPr>
                <w:rFonts w:cs="Arial"/>
                <w:lang w:eastAsia="ar-SA"/>
                <w:rPrChange w:id="2748" w:author="outpost" w:date="2019-03-18T22:04:00Z">
                  <w:rPr>
                    <w:lang w:eastAsia="ar-SA"/>
                  </w:rPr>
                </w:rPrChange>
              </w:rPr>
            </w:pPr>
            <w:del w:id="2749" w:author="Fritz Gyger" w:date="2019-03-11T20:11:00Z">
              <w:r w:rsidRPr="00541650" w:rsidDel="00787888">
                <w:rPr>
                  <w:rFonts w:cs="Arial"/>
                  <w:lang w:eastAsia="ar-SA"/>
                  <w:rPrChange w:id="2750" w:author="outpost" w:date="2019-03-18T22:04:00Z">
                    <w:rPr>
                      <w:lang w:eastAsia="ar-SA"/>
                    </w:rPr>
                  </w:rPrChange>
                </w:rPr>
                <w:delText>??</w:delText>
              </w:r>
            </w:del>
            <w:ins w:id="2751" w:author="Fritz Gyger" w:date="2019-03-11T20:11:00Z">
              <w:r w:rsidRPr="00541650">
                <w:rPr>
                  <w:rFonts w:cs="Arial"/>
                  <w:lang w:eastAsia="ar-SA"/>
                  <w:rPrChange w:id="2752" w:author="outpost" w:date="2019-03-18T22:04:00Z">
                    <w:rPr>
                      <w:lang w:eastAsia="ar-SA"/>
                    </w:rPr>
                  </w:rPrChange>
                </w:rPr>
                <w:t xml:space="preserve"> </w:t>
              </w:r>
            </w:ins>
          </w:p>
        </w:tc>
        <w:tc>
          <w:tcPr>
            <w:tcW w:w="992" w:type="dxa"/>
            <w:tcPrChange w:id="2753" w:author="outpost" w:date="2019-03-18T19:44:00Z">
              <w:tcPr>
                <w:tcW w:w="992" w:type="dxa"/>
              </w:tcPr>
            </w:tcPrChange>
          </w:tcPr>
          <w:p w14:paraId="632FBF5F" w14:textId="29A63BF9" w:rsidR="00787888" w:rsidRPr="00541650" w:rsidRDefault="00787888" w:rsidP="00787888">
            <w:pPr>
              <w:pStyle w:val="BodyText"/>
              <w:rPr>
                <w:rFonts w:cs="Arial"/>
                <w:lang w:eastAsia="ar-SA"/>
                <w:rPrChange w:id="2754" w:author="outpost" w:date="2019-03-18T22:04:00Z">
                  <w:rPr>
                    <w:lang w:eastAsia="ar-SA"/>
                  </w:rPr>
                </w:rPrChange>
              </w:rPr>
            </w:pPr>
            <w:del w:id="2755" w:author="Fritz Gyger" w:date="2019-03-11T20:10:00Z">
              <w:r w:rsidRPr="00541650" w:rsidDel="00787888">
                <w:rPr>
                  <w:rFonts w:cs="Arial"/>
                  <w:lang w:eastAsia="ar-SA"/>
                  <w:rPrChange w:id="2756" w:author="outpost" w:date="2019-03-18T22:04:00Z">
                    <w:rPr>
                      <w:lang w:eastAsia="ar-SA"/>
                    </w:rPr>
                  </w:rPrChange>
                </w:rPr>
                <w:delText>??</w:delText>
              </w:r>
            </w:del>
            <w:ins w:id="2757" w:author="Fritz Gyger" w:date="2019-03-11T20:10:00Z">
              <w:r w:rsidRPr="00541650">
                <w:rPr>
                  <w:rFonts w:cs="Arial"/>
                  <w:lang w:eastAsia="ar-SA"/>
                  <w:rPrChange w:id="2758" w:author="outpost" w:date="2019-03-18T22:04:00Z">
                    <w:rPr>
                      <w:lang w:eastAsia="ar-SA"/>
                    </w:rPr>
                  </w:rPrChange>
                </w:rPr>
                <w:t xml:space="preserve"> </w:t>
              </w:r>
            </w:ins>
          </w:p>
        </w:tc>
        <w:tc>
          <w:tcPr>
            <w:tcW w:w="1134" w:type="dxa"/>
            <w:tcPrChange w:id="2759" w:author="outpost" w:date="2019-03-18T19:44:00Z">
              <w:tcPr>
                <w:tcW w:w="1134" w:type="dxa"/>
              </w:tcPr>
            </w:tcPrChange>
          </w:tcPr>
          <w:p w14:paraId="39CD9D51" w14:textId="77777777" w:rsidR="00787888" w:rsidRPr="00541650" w:rsidRDefault="00787888" w:rsidP="00E477DB">
            <w:pPr>
              <w:pStyle w:val="BodyText"/>
              <w:jc w:val="center"/>
              <w:rPr>
                <w:rFonts w:cs="Arial"/>
                <w:lang w:eastAsia="ar-SA"/>
                <w:rPrChange w:id="2760" w:author="outpost" w:date="2019-03-18T22:04:00Z">
                  <w:rPr>
                    <w:lang w:eastAsia="ar-SA"/>
                  </w:rPr>
                </w:rPrChange>
              </w:rPr>
              <w:pPrChange w:id="2761" w:author="outpost" w:date="2019-03-18T19:41:00Z">
                <w:pPr>
                  <w:pStyle w:val="BodyText"/>
                </w:pPr>
              </w:pPrChange>
            </w:pPr>
            <w:r w:rsidRPr="00541650">
              <w:rPr>
                <w:rFonts w:cs="Arial"/>
                <w:lang w:eastAsia="ar-SA"/>
                <w:rPrChange w:id="2762" w:author="outpost" w:date="2019-03-18T22:04:00Z">
                  <w:rPr>
                    <w:lang w:eastAsia="ar-SA"/>
                  </w:rPr>
                </w:rPrChange>
              </w:rPr>
              <w:t>Y</w:t>
            </w:r>
          </w:p>
        </w:tc>
        <w:tc>
          <w:tcPr>
            <w:tcW w:w="2976" w:type="dxa"/>
            <w:tcPrChange w:id="2763" w:author="outpost" w:date="2019-03-18T19:44:00Z">
              <w:tcPr>
                <w:tcW w:w="2976" w:type="dxa"/>
              </w:tcPr>
            </w:tcPrChange>
          </w:tcPr>
          <w:p w14:paraId="2019054B" w14:textId="45860499" w:rsidR="00787888" w:rsidRPr="00541650" w:rsidRDefault="00787888" w:rsidP="00787888">
            <w:pPr>
              <w:pStyle w:val="BodyText"/>
              <w:rPr>
                <w:rFonts w:cs="Arial"/>
                <w:lang w:eastAsia="ar-SA"/>
                <w:rPrChange w:id="2764" w:author="outpost" w:date="2019-03-18T22:04:00Z">
                  <w:rPr>
                    <w:lang w:eastAsia="ar-SA"/>
                  </w:rPr>
                </w:rPrChange>
              </w:rPr>
            </w:pPr>
            <w:ins w:id="2765" w:author="Fritz Gyger" w:date="2019-03-11T20:10:00Z">
              <w:r w:rsidRPr="00541650">
                <w:rPr>
                  <w:rFonts w:cs="Arial"/>
                  <w:lang w:eastAsia="ar-SA"/>
                  <w:rPrChange w:id="2766" w:author="outpost" w:date="2019-03-18T22:04:00Z">
                    <w:rPr>
                      <w:lang w:eastAsia="ar-SA"/>
                    </w:rPr>
                  </w:rPrChange>
                </w:rPr>
                <w:t xml:space="preserve">Unknown type, unknown length – not used by our system </w:t>
              </w:r>
            </w:ins>
          </w:p>
        </w:tc>
      </w:tr>
      <w:tr w:rsidR="00787888" w:rsidRPr="00541650" w14:paraId="6B20E4FB" w14:textId="77777777" w:rsidTr="00E477DB">
        <w:tblPrEx>
          <w:tblW w:w="0" w:type="auto"/>
          <w:tblPrExChange w:id="2767" w:author="outpost" w:date="2019-03-18T19:44:00Z">
            <w:tblPrEx>
              <w:tblW w:w="0" w:type="auto"/>
            </w:tblPrEx>
          </w:tblPrExChange>
        </w:tblPrEx>
        <w:tc>
          <w:tcPr>
            <w:tcW w:w="2681" w:type="dxa"/>
            <w:vAlign w:val="center"/>
            <w:tcPrChange w:id="2768" w:author="outpost" w:date="2019-03-18T19:44:00Z">
              <w:tcPr>
                <w:tcW w:w="2681" w:type="dxa"/>
                <w:vAlign w:val="bottom"/>
              </w:tcPr>
            </w:tcPrChange>
          </w:tcPr>
          <w:p w14:paraId="6A434BAF" w14:textId="77777777" w:rsidR="00787888" w:rsidRPr="00541650" w:rsidRDefault="00787888" w:rsidP="00E477DB">
            <w:pPr>
              <w:spacing w:before="0" w:after="0"/>
              <w:rPr>
                <w:rFonts w:cs="Arial"/>
                <w:color w:val="000000"/>
                <w:szCs w:val="22"/>
                <w:lang w:val="en-CA" w:eastAsia="en-CA"/>
                <w:rPrChange w:id="2769" w:author="outpost" w:date="2019-03-18T22:04:00Z">
                  <w:rPr>
                    <w:rFonts w:ascii="Calibri" w:hAnsi="Calibri" w:cs="Calibri"/>
                    <w:color w:val="000000"/>
                    <w:szCs w:val="22"/>
                    <w:lang w:val="en-CA" w:eastAsia="en-CA"/>
                  </w:rPr>
                </w:rPrChange>
              </w:rPr>
              <w:pPrChange w:id="2770" w:author="outpost" w:date="2019-03-18T19:44:00Z">
                <w:pPr>
                  <w:spacing w:before="0" w:after="0"/>
                </w:pPr>
              </w:pPrChange>
            </w:pPr>
            <w:r w:rsidRPr="00541650">
              <w:rPr>
                <w:rFonts w:cs="Arial"/>
                <w:color w:val="000000"/>
                <w:szCs w:val="22"/>
                <w:lang w:val="en-CA" w:eastAsia="en-CA"/>
                <w:rPrChange w:id="2771" w:author="outpost" w:date="2019-03-18T22:04:00Z">
                  <w:rPr>
                    <w:rFonts w:ascii="Calibri" w:hAnsi="Calibri" w:cs="Calibri"/>
                    <w:color w:val="000000"/>
                    <w:szCs w:val="22"/>
                    <w:lang w:val="en-CA" w:eastAsia="en-CA"/>
                  </w:rPr>
                </w:rPrChange>
              </w:rPr>
              <w:t>Total Snow (cm)</w:t>
            </w:r>
          </w:p>
        </w:tc>
        <w:tc>
          <w:tcPr>
            <w:tcW w:w="1567" w:type="dxa"/>
            <w:tcPrChange w:id="2772" w:author="outpost" w:date="2019-03-18T19:44:00Z">
              <w:tcPr>
                <w:tcW w:w="1567" w:type="dxa"/>
              </w:tcPr>
            </w:tcPrChange>
          </w:tcPr>
          <w:p w14:paraId="32BB684B" w14:textId="3AAA393E" w:rsidR="00787888" w:rsidRPr="00541650" w:rsidRDefault="00787888" w:rsidP="00787888">
            <w:pPr>
              <w:pStyle w:val="BodyText"/>
              <w:rPr>
                <w:rFonts w:cs="Arial"/>
                <w:lang w:eastAsia="ar-SA"/>
                <w:rPrChange w:id="2773" w:author="outpost" w:date="2019-03-18T22:04:00Z">
                  <w:rPr>
                    <w:lang w:eastAsia="ar-SA"/>
                  </w:rPr>
                </w:rPrChange>
              </w:rPr>
            </w:pPr>
            <w:del w:id="2774" w:author="Fritz Gyger" w:date="2019-03-11T20:11:00Z">
              <w:r w:rsidRPr="00541650" w:rsidDel="00787888">
                <w:rPr>
                  <w:rFonts w:cs="Arial"/>
                  <w:lang w:eastAsia="ar-SA"/>
                  <w:rPrChange w:id="2775" w:author="outpost" w:date="2019-03-18T22:04:00Z">
                    <w:rPr>
                      <w:lang w:eastAsia="ar-SA"/>
                    </w:rPr>
                  </w:rPrChange>
                </w:rPr>
                <w:delText>??</w:delText>
              </w:r>
            </w:del>
            <w:ins w:id="2776" w:author="Fritz Gyger" w:date="2019-03-11T20:11:00Z">
              <w:r w:rsidRPr="00541650">
                <w:rPr>
                  <w:rFonts w:cs="Arial"/>
                  <w:lang w:eastAsia="ar-SA"/>
                  <w:rPrChange w:id="2777" w:author="outpost" w:date="2019-03-18T22:04:00Z">
                    <w:rPr>
                      <w:lang w:eastAsia="ar-SA"/>
                    </w:rPr>
                  </w:rPrChange>
                </w:rPr>
                <w:t xml:space="preserve"> </w:t>
              </w:r>
            </w:ins>
          </w:p>
        </w:tc>
        <w:tc>
          <w:tcPr>
            <w:tcW w:w="992" w:type="dxa"/>
            <w:tcPrChange w:id="2778" w:author="outpost" w:date="2019-03-18T19:44:00Z">
              <w:tcPr>
                <w:tcW w:w="992" w:type="dxa"/>
              </w:tcPr>
            </w:tcPrChange>
          </w:tcPr>
          <w:p w14:paraId="5A9CD86A" w14:textId="1E241B0A" w:rsidR="00787888" w:rsidRPr="00541650" w:rsidRDefault="00787888" w:rsidP="00787888">
            <w:pPr>
              <w:pStyle w:val="BodyText"/>
              <w:rPr>
                <w:rFonts w:cs="Arial"/>
                <w:lang w:eastAsia="ar-SA"/>
                <w:rPrChange w:id="2779" w:author="outpost" w:date="2019-03-18T22:04:00Z">
                  <w:rPr>
                    <w:lang w:eastAsia="ar-SA"/>
                  </w:rPr>
                </w:rPrChange>
              </w:rPr>
            </w:pPr>
            <w:del w:id="2780" w:author="Fritz Gyger" w:date="2019-03-11T20:10:00Z">
              <w:r w:rsidRPr="00541650" w:rsidDel="00787888">
                <w:rPr>
                  <w:rFonts w:cs="Arial"/>
                  <w:lang w:eastAsia="ar-SA"/>
                  <w:rPrChange w:id="2781" w:author="outpost" w:date="2019-03-18T22:04:00Z">
                    <w:rPr>
                      <w:lang w:eastAsia="ar-SA"/>
                    </w:rPr>
                  </w:rPrChange>
                </w:rPr>
                <w:delText>??</w:delText>
              </w:r>
            </w:del>
            <w:ins w:id="2782" w:author="Fritz Gyger" w:date="2019-03-11T20:10:00Z">
              <w:r w:rsidRPr="00541650">
                <w:rPr>
                  <w:rFonts w:cs="Arial"/>
                  <w:lang w:eastAsia="ar-SA"/>
                  <w:rPrChange w:id="2783" w:author="outpost" w:date="2019-03-18T22:04:00Z">
                    <w:rPr>
                      <w:lang w:eastAsia="ar-SA"/>
                    </w:rPr>
                  </w:rPrChange>
                </w:rPr>
                <w:t xml:space="preserve"> </w:t>
              </w:r>
            </w:ins>
          </w:p>
        </w:tc>
        <w:tc>
          <w:tcPr>
            <w:tcW w:w="1134" w:type="dxa"/>
            <w:tcPrChange w:id="2784" w:author="outpost" w:date="2019-03-18T19:44:00Z">
              <w:tcPr>
                <w:tcW w:w="1134" w:type="dxa"/>
              </w:tcPr>
            </w:tcPrChange>
          </w:tcPr>
          <w:p w14:paraId="4E274C2C" w14:textId="77777777" w:rsidR="00787888" w:rsidRPr="00541650" w:rsidRDefault="00787888" w:rsidP="00E477DB">
            <w:pPr>
              <w:pStyle w:val="BodyText"/>
              <w:jc w:val="center"/>
              <w:rPr>
                <w:rFonts w:cs="Arial"/>
                <w:lang w:eastAsia="ar-SA"/>
                <w:rPrChange w:id="2785" w:author="outpost" w:date="2019-03-18T22:04:00Z">
                  <w:rPr>
                    <w:lang w:eastAsia="ar-SA"/>
                  </w:rPr>
                </w:rPrChange>
              </w:rPr>
              <w:pPrChange w:id="2786" w:author="outpost" w:date="2019-03-18T19:41:00Z">
                <w:pPr>
                  <w:pStyle w:val="BodyText"/>
                </w:pPr>
              </w:pPrChange>
            </w:pPr>
            <w:r w:rsidRPr="00541650">
              <w:rPr>
                <w:rFonts w:cs="Arial"/>
                <w:lang w:eastAsia="ar-SA"/>
                <w:rPrChange w:id="2787" w:author="outpost" w:date="2019-03-18T22:04:00Z">
                  <w:rPr>
                    <w:lang w:eastAsia="ar-SA"/>
                  </w:rPr>
                </w:rPrChange>
              </w:rPr>
              <w:t>Y</w:t>
            </w:r>
          </w:p>
        </w:tc>
        <w:tc>
          <w:tcPr>
            <w:tcW w:w="2976" w:type="dxa"/>
            <w:tcPrChange w:id="2788" w:author="outpost" w:date="2019-03-18T19:44:00Z">
              <w:tcPr>
                <w:tcW w:w="2976" w:type="dxa"/>
              </w:tcPr>
            </w:tcPrChange>
          </w:tcPr>
          <w:p w14:paraId="54A222E1" w14:textId="779C46DB" w:rsidR="00787888" w:rsidRPr="00541650" w:rsidRDefault="00787888" w:rsidP="00787888">
            <w:pPr>
              <w:pStyle w:val="BodyText"/>
              <w:rPr>
                <w:rFonts w:cs="Arial"/>
                <w:lang w:eastAsia="ar-SA"/>
                <w:rPrChange w:id="2789" w:author="outpost" w:date="2019-03-18T22:04:00Z">
                  <w:rPr>
                    <w:lang w:eastAsia="ar-SA"/>
                  </w:rPr>
                </w:rPrChange>
              </w:rPr>
            </w:pPr>
            <w:ins w:id="2790" w:author="Fritz Gyger" w:date="2019-03-11T20:10:00Z">
              <w:r w:rsidRPr="00541650">
                <w:rPr>
                  <w:rFonts w:cs="Arial"/>
                  <w:lang w:eastAsia="ar-SA"/>
                  <w:rPrChange w:id="2791" w:author="outpost" w:date="2019-03-18T22:04:00Z">
                    <w:rPr>
                      <w:lang w:eastAsia="ar-SA"/>
                    </w:rPr>
                  </w:rPrChange>
                </w:rPr>
                <w:t xml:space="preserve">Unknown type, unknown length – not used by our system </w:t>
              </w:r>
            </w:ins>
          </w:p>
        </w:tc>
      </w:tr>
      <w:tr w:rsidR="00787888" w:rsidRPr="00541650" w14:paraId="5002BEA0" w14:textId="77777777" w:rsidTr="00E477DB">
        <w:tblPrEx>
          <w:tblW w:w="0" w:type="auto"/>
          <w:tblPrExChange w:id="2792" w:author="outpost" w:date="2019-03-18T19:44:00Z">
            <w:tblPrEx>
              <w:tblW w:w="0" w:type="auto"/>
            </w:tblPrEx>
          </w:tblPrExChange>
        </w:tblPrEx>
        <w:tc>
          <w:tcPr>
            <w:tcW w:w="2681" w:type="dxa"/>
            <w:vAlign w:val="center"/>
            <w:tcPrChange w:id="2793" w:author="outpost" w:date="2019-03-18T19:44:00Z">
              <w:tcPr>
                <w:tcW w:w="2681" w:type="dxa"/>
                <w:vAlign w:val="bottom"/>
              </w:tcPr>
            </w:tcPrChange>
          </w:tcPr>
          <w:p w14:paraId="67FD69D1" w14:textId="77777777" w:rsidR="00787888" w:rsidRPr="00541650" w:rsidRDefault="00787888" w:rsidP="00E477DB">
            <w:pPr>
              <w:spacing w:before="0" w:after="0"/>
              <w:rPr>
                <w:rFonts w:cs="Arial"/>
                <w:color w:val="000000"/>
                <w:szCs w:val="22"/>
                <w:lang w:val="en-CA" w:eastAsia="en-CA"/>
                <w:rPrChange w:id="2794" w:author="outpost" w:date="2019-03-18T22:04:00Z">
                  <w:rPr>
                    <w:rFonts w:ascii="Calibri" w:hAnsi="Calibri" w:cs="Calibri"/>
                    <w:color w:val="000000"/>
                    <w:szCs w:val="22"/>
                    <w:lang w:val="en-CA" w:eastAsia="en-CA"/>
                  </w:rPr>
                </w:rPrChange>
              </w:rPr>
              <w:pPrChange w:id="2795" w:author="outpost" w:date="2019-03-18T19:44:00Z">
                <w:pPr>
                  <w:spacing w:before="0" w:after="0"/>
                </w:pPr>
              </w:pPrChange>
            </w:pPr>
            <w:r w:rsidRPr="00541650">
              <w:rPr>
                <w:rFonts w:cs="Arial"/>
                <w:color w:val="000000"/>
                <w:szCs w:val="22"/>
                <w:lang w:val="en-CA" w:eastAsia="en-CA"/>
                <w:rPrChange w:id="2796" w:author="outpost" w:date="2019-03-18T22:04:00Z">
                  <w:rPr>
                    <w:rFonts w:ascii="Calibri" w:hAnsi="Calibri" w:cs="Calibri"/>
                    <w:color w:val="000000"/>
                    <w:szCs w:val="22"/>
                    <w:lang w:val="en-CA" w:eastAsia="en-CA"/>
                  </w:rPr>
                </w:rPrChange>
              </w:rPr>
              <w:t>Total Snow Flag</w:t>
            </w:r>
          </w:p>
        </w:tc>
        <w:tc>
          <w:tcPr>
            <w:tcW w:w="1567" w:type="dxa"/>
            <w:tcPrChange w:id="2797" w:author="outpost" w:date="2019-03-18T19:44:00Z">
              <w:tcPr>
                <w:tcW w:w="1567" w:type="dxa"/>
              </w:tcPr>
            </w:tcPrChange>
          </w:tcPr>
          <w:p w14:paraId="7FD161D8" w14:textId="77777777" w:rsidR="00787888" w:rsidRPr="00541650" w:rsidRDefault="00787888" w:rsidP="00787888">
            <w:pPr>
              <w:pStyle w:val="BodyText"/>
              <w:rPr>
                <w:rFonts w:cs="Arial"/>
                <w:lang w:eastAsia="ar-SA"/>
                <w:rPrChange w:id="2798" w:author="outpost" w:date="2019-03-18T22:04:00Z">
                  <w:rPr>
                    <w:lang w:eastAsia="ar-SA"/>
                  </w:rPr>
                </w:rPrChange>
              </w:rPr>
            </w:pPr>
            <w:r w:rsidRPr="00541650">
              <w:rPr>
                <w:rFonts w:cs="Arial"/>
                <w:lang w:eastAsia="ar-SA"/>
                <w:rPrChange w:id="2799" w:author="outpost" w:date="2019-03-18T22:04:00Z">
                  <w:rPr>
                    <w:lang w:eastAsia="ar-SA"/>
                  </w:rPr>
                </w:rPrChange>
              </w:rPr>
              <w:t>CHAR</w:t>
            </w:r>
          </w:p>
        </w:tc>
        <w:tc>
          <w:tcPr>
            <w:tcW w:w="992" w:type="dxa"/>
            <w:tcPrChange w:id="2800" w:author="outpost" w:date="2019-03-18T19:44:00Z">
              <w:tcPr>
                <w:tcW w:w="992" w:type="dxa"/>
              </w:tcPr>
            </w:tcPrChange>
          </w:tcPr>
          <w:p w14:paraId="1EA3A364" w14:textId="77777777" w:rsidR="00787888" w:rsidRPr="00541650" w:rsidRDefault="00787888" w:rsidP="00787888">
            <w:pPr>
              <w:pStyle w:val="BodyText"/>
              <w:rPr>
                <w:rFonts w:cs="Arial"/>
                <w:lang w:eastAsia="ar-SA"/>
                <w:rPrChange w:id="2801" w:author="outpost" w:date="2019-03-18T22:04:00Z">
                  <w:rPr>
                    <w:lang w:eastAsia="ar-SA"/>
                  </w:rPr>
                </w:rPrChange>
              </w:rPr>
            </w:pPr>
            <w:r w:rsidRPr="00541650">
              <w:rPr>
                <w:rFonts w:cs="Arial"/>
                <w:lang w:eastAsia="ar-SA"/>
                <w:rPrChange w:id="2802" w:author="outpost" w:date="2019-03-18T22:04:00Z">
                  <w:rPr>
                    <w:lang w:eastAsia="ar-SA"/>
                  </w:rPr>
                </w:rPrChange>
              </w:rPr>
              <w:t>1</w:t>
            </w:r>
          </w:p>
        </w:tc>
        <w:tc>
          <w:tcPr>
            <w:tcW w:w="1134" w:type="dxa"/>
            <w:tcPrChange w:id="2803" w:author="outpost" w:date="2019-03-18T19:44:00Z">
              <w:tcPr>
                <w:tcW w:w="1134" w:type="dxa"/>
              </w:tcPr>
            </w:tcPrChange>
          </w:tcPr>
          <w:p w14:paraId="06BFF9FD" w14:textId="77777777" w:rsidR="00787888" w:rsidRPr="00541650" w:rsidRDefault="00787888" w:rsidP="00E477DB">
            <w:pPr>
              <w:pStyle w:val="BodyText"/>
              <w:jc w:val="center"/>
              <w:rPr>
                <w:rFonts w:cs="Arial"/>
                <w:lang w:eastAsia="ar-SA"/>
                <w:rPrChange w:id="2804" w:author="outpost" w:date="2019-03-18T22:04:00Z">
                  <w:rPr>
                    <w:lang w:eastAsia="ar-SA"/>
                  </w:rPr>
                </w:rPrChange>
              </w:rPr>
              <w:pPrChange w:id="2805" w:author="outpost" w:date="2019-03-18T19:41:00Z">
                <w:pPr>
                  <w:pStyle w:val="BodyText"/>
                </w:pPr>
              </w:pPrChange>
            </w:pPr>
            <w:r w:rsidRPr="00541650">
              <w:rPr>
                <w:rFonts w:cs="Arial"/>
                <w:lang w:eastAsia="ar-SA"/>
                <w:rPrChange w:id="2806" w:author="outpost" w:date="2019-03-18T22:04:00Z">
                  <w:rPr>
                    <w:lang w:eastAsia="ar-SA"/>
                  </w:rPr>
                </w:rPrChange>
              </w:rPr>
              <w:t>Y</w:t>
            </w:r>
          </w:p>
        </w:tc>
        <w:tc>
          <w:tcPr>
            <w:tcW w:w="2976" w:type="dxa"/>
            <w:tcPrChange w:id="2807" w:author="outpost" w:date="2019-03-18T19:44:00Z">
              <w:tcPr>
                <w:tcW w:w="2976" w:type="dxa"/>
              </w:tcPr>
            </w:tcPrChange>
          </w:tcPr>
          <w:p w14:paraId="0DE61D67" w14:textId="77777777" w:rsidR="00787888" w:rsidRPr="00541650" w:rsidRDefault="00787888" w:rsidP="00787888">
            <w:pPr>
              <w:pStyle w:val="BodyText"/>
              <w:rPr>
                <w:rFonts w:cs="Arial"/>
                <w:lang w:eastAsia="ar-SA"/>
                <w:rPrChange w:id="2808" w:author="outpost" w:date="2019-03-18T22:04:00Z">
                  <w:rPr>
                    <w:lang w:eastAsia="ar-SA"/>
                  </w:rPr>
                </w:rPrChange>
              </w:rPr>
            </w:pPr>
            <w:r w:rsidRPr="00541650">
              <w:rPr>
                <w:rFonts w:cs="Arial"/>
                <w:lang w:eastAsia="ar-SA"/>
                <w:rPrChange w:id="2809" w:author="outpost" w:date="2019-03-18T22:04:00Z">
                  <w:rPr>
                    <w:lang w:eastAsia="ar-SA"/>
                  </w:rPr>
                </w:rPrChange>
              </w:rPr>
              <w:t>Value : M</w:t>
            </w:r>
          </w:p>
        </w:tc>
      </w:tr>
      <w:tr w:rsidR="00787888" w:rsidRPr="00541650" w14:paraId="23FC883A" w14:textId="77777777" w:rsidTr="00E477DB">
        <w:tblPrEx>
          <w:tblW w:w="0" w:type="auto"/>
          <w:tblPrExChange w:id="2810" w:author="outpost" w:date="2019-03-18T19:44:00Z">
            <w:tblPrEx>
              <w:tblW w:w="0" w:type="auto"/>
            </w:tblPrEx>
          </w:tblPrExChange>
        </w:tblPrEx>
        <w:tc>
          <w:tcPr>
            <w:tcW w:w="2681" w:type="dxa"/>
            <w:vAlign w:val="center"/>
            <w:tcPrChange w:id="2811" w:author="outpost" w:date="2019-03-18T19:44:00Z">
              <w:tcPr>
                <w:tcW w:w="2681" w:type="dxa"/>
                <w:vAlign w:val="bottom"/>
              </w:tcPr>
            </w:tcPrChange>
          </w:tcPr>
          <w:p w14:paraId="1457E189" w14:textId="77777777" w:rsidR="00787888" w:rsidRPr="00541650" w:rsidRDefault="00787888" w:rsidP="00E477DB">
            <w:pPr>
              <w:spacing w:before="0" w:after="0"/>
              <w:rPr>
                <w:rFonts w:cs="Arial"/>
                <w:color w:val="000000"/>
                <w:szCs w:val="22"/>
                <w:lang w:val="en-CA" w:eastAsia="en-CA"/>
                <w:rPrChange w:id="2812" w:author="outpost" w:date="2019-03-18T22:04:00Z">
                  <w:rPr>
                    <w:rFonts w:ascii="Calibri" w:hAnsi="Calibri" w:cs="Calibri"/>
                    <w:color w:val="000000"/>
                    <w:szCs w:val="22"/>
                    <w:lang w:val="en-CA" w:eastAsia="en-CA"/>
                  </w:rPr>
                </w:rPrChange>
              </w:rPr>
              <w:pPrChange w:id="2813" w:author="outpost" w:date="2019-03-18T19:44:00Z">
                <w:pPr>
                  <w:spacing w:before="0" w:after="0"/>
                </w:pPr>
              </w:pPrChange>
            </w:pPr>
            <w:r w:rsidRPr="00541650">
              <w:rPr>
                <w:rFonts w:cs="Arial"/>
                <w:color w:val="000000"/>
                <w:szCs w:val="22"/>
                <w:lang w:val="en-CA" w:eastAsia="en-CA"/>
                <w:rPrChange w:id="2814" w:author="outpost" w:date="2019-03-18T22:04:00Z">
                  <w:rPr>
                    <w:rFonts w:ascii="Calibri" w:hAnsi="Calibri" w:cs="Calibri"/>
                    <w:color w:val="000000"/>
                    <w:szCs w:val="22"/>
                    <w:lang w:val="en-CA" w:eastAsia="en-CA"/>
                  </w:rPr>
                </w:rPrChange>
              </w:rPr>
              <w:t xml:space="preserve">Total </w:t>
            </w:r>
            <w:proofErr w:type="spellStart"/>
            <w:r w:rsidRPr="00541650">
              <w:rPr>
                <w:rFonts w:cs="Arial"/>
                <w:color w:val="000000"/>
                <w:szCs w:val="22"/>
                <w:lang w:val="en-CA" w:eastAsia="en-CA"/>
                <w:rPrChange w:id="2815" w:author="outpost" w:date="2019-03-18T22:04:00Z">
                  <w:rPr>
                    <w:rFonts w:ascii="Calibri" w:hAnsi="Calibri" w:cs="Calibri"/>
                    <w:color w:val="000000"/>
                    <w:szCs w:val="22"/>
                    <w:lang w:val="en-CA" w:eastAsia="en-CA"/>
                  </w:rPr>
                </w:rPrChange>
              </w:rPr>
              <w:t>Precip</w:t>
            </w:r>
            <w:proofErr w:type="spellEnd"/>
            <w:r w:rsidRPr="00541650">
              <w:rPr>
                <w:rFonts w:cs="Arial"/>
                <w:color w:val="000000"/>
                <w:szCs w:val="22"/>
                <w:lang w:val="en-CA" w:eastAsia="en-CA"/>
                <w:rPrChange w:id="2816" w:author="outpost" w:date="2019-03-18T22:04:00Z">
                  <w:rPr>
                    <w:rFonts w:ascii="Calibri" w:hAnsi="Calibri" w:cs="Calibri"/>
                    <w:color w:val="000000"/>
                    <w:szCs w:val="22"/>
                    <w:lang w:val="en-CA" w:eastAsia="en-CA"/>
                  </w:rPr>
                </w:rPrChange>
              </w:rPr>
              <w:t xml:space="preserve"> (mm)</w:t>
            </w:r>
          </w:p>
        </w:tc>
        <w:tc>
          <w:tcPr>
            <w:tcW w:w="1567" w:type="dxa"/>
            <w:tcPrChange w:id="2817" w:author="outpost" w:date="2019-03-18T19:44:00Z">
              <w:tcPr>
                <w:tcW w:w="1567" w:type="dxa"/>
              </w:tcPr>
            </w:tcPrChange>
          </w:tcPr>
          <w:p w14:paraId="0A73FD58" w14:textId="77777777" w:rsidR="00787888" w:rsidRPr="00541650" w:rsidRDefault="00787888" w:rsidP="00787888">
            <w:pPr>
              <w:pStyle w:val="BodyText"/>
              <w:rPr>
                <w:rFonts w:cs="Arial"/>
                <w:lang w:eastAsia="ar-SA"/>
                <w:rPrChange w:id="2818" w:author="outpost" w:date="2019-03-18T22:04:00Z">
                  <w:rPr>
                    <w:lang w:eastAsia="ar-SA"/>
                  </w:rPr>
                </w:rPrChange>
              </w:rPr>
            </w:pPr>
            <w:r w:rsidRPr="00541650">
              <w:rPr>
                <w:rFonts w:cs="Arial"/>
                <w:lang w:eastAsia="ar-SA"/>
                <w:rPrChange w:id="2819" w:author="outpost" w:date="2019-03-18T22:04:00Z">
                  <w:rPr>
                    <w:lang w:eastAsia="ar-SA"/>
                  </w:rPr>
                </w:rPrChange>
              </w:rPr>
              <w:t>DECIMAL</w:t>
            </w:r>
          </w:p>
        </w:tc>
        <w:tc>
          <w:tcPr>
            <w:tcW w:w="992" w:type="dxa"/>
            <w:tcPrChange w:id="2820" w:author="outpost" w:date="2019-03-18T19:44:00Z">
              <w:tcPr>
                <w:tcW w:w="992" w:type="dxa"/>
              </w:tcPr>
            </w:tcPrChange>
          </w:tcPr>
          <w:p w14:paraId="1ECAD1C4" w14:textId="77777777" w:rsidR="00787888" w:rsidRPr="00541650" w:rsidRDefault="00787888" w:rsidP="00787888">
            <w:pPr>
              <w:pStyle w:val="BodyText"/>
              <w:rPr>
                <w:rFonts w:cs="Arial"/>
                <w:lang w:eastAsia="ar-SA"/>
                <w:rPrChange w:id="2821" w:author="outpost" w:date="2019-03-18T22:04:00Z">
                  <w:rPr>
                    <w:lang w:eastAsia="ar-SA"/>
                  </w:rPr>
                </w:rPrChange>
              </w:rPr>
            </w:pPr>
            <w:r w:rsidRPr="00541650">
              <w:rPr>
                <w:rFonts w:cs="Arial"/>
                <w:lang w:eastAsia="ar-SA"/>
                <w:rPrChange w:id="2822" w:author="outpost" w:date="2019-03-18T22:04:00Z">
                  <w:rPr>
                    <w:lang w:eastAsia="ar-SA"/>
                  </w:rPr>
                </w:rPrChange>
              </w:rPr>
              <w:t>3,1</w:t>
            </w:r>
          </w:p>
        </w:tc>
        <w:tc>
          <w:tcPr>
            <w:tcW w:w="1134" w:type="dxa"/>
            <w:tcPrChange w:id="2823" w:author="outpost" w:date="2019-03-18T19:44:00Z">
              <w:tcPr>
                <w:tcW w:w="1134" w:type="dxa"/>
              </w:tcPr>
            </w:tcPrChange>
          </w:tcPr>
          <w:p w14:paraId="65DE19E7" w14:textId="77777777" w:rsidR="00787888" w:rsidRPr="00541650" w:rsidRDefault="00787888" w:rsidP="00E477DB">
            <w:pPr>
              <w:pStyle w:val="BodyText"/>
              <w:jc w:val="center"/>
              <w:rPr>
                <w:rFonts w:cs="Arial"/>
                <w:lang w:eastAsia="ar-SA"/>
                <w:rPrChange w:id="2824" w:author="outpost" w:date="2019-03-18T22:04:00Z">
                  <w:rPr>
                    <w:lang w:eastAsia="ar-SA"/>
                  </w:rPr>
                </w:rPrChange>
              </w:rPr>
              <w:pPrChange w:id="2825" w:author="outpost" w:date="2019-03-18T19:41:00Z">
                <w:pPr>
                  <w:pStyle w:val="BodyText"/>
                </w:pPr>
              </w:pPrChange>
            </w:pPr>
            <w:r w:rsidRPr="00541650">
              <w:rPr>
                <w:rFonts w:cs="Arial"/>
                <w:lang w:eastAsia="ar-SA"/>
                <w:rPrChange w:id="2826" w:author="outpost" w:date="2019-03-18T22:04:00Z">
                  <w:rPr>
                    <w:lang w:eastAsia="ar-SA"/>
                  </w:rPr>
                </w:rPrChange>
              </w:rPr>
              <w:t>Y</w:t>
            </w:r>
          </w:p>
        </w:tc>
        <w:tc>
          <w:tcPr>
            <w:tcW w:w="2976" w:type="dxa"/>
            <w:tcPrChange w:id="2827" w:author="outpost" w:date="2019-03-18T19:44:00Z">
              <w:tcPr>
                <w:tcW w:w="2976" w:type="dxa"/>
              </w:tcPr>
            </w:tcPrChange>
          </w:tcPr>
          <w:p w14:paraId="14949A9F" w14:textId="77777777" w:rsidR="00787888" w:rsidRPr="00541650" w:rsidRDefault="00787888" w:rsidP="00787888">
            <w:pPr>
              <w:pStyle w:val="BodyText"/>
              <w:rPr>
                <w:rFonts w:cs="Arial"/>
                <w:lang w:eastAsia="ar-SA"/>
                <w:rPrChange w:id="2828" w:author="outpost" w:date="2019-03-18T22:04:00Z">
                  <w:rPr>
                    <w:lang w:eastAsia="ar-SA"/>
                  </w:rPr>
                </w:rPrChange>
              </w:rPr>
            </w:pPr>
          </w:p>
        </w:tc>
      </w:tr>
      <w:tr w:rsidR="00787888" w:rsidRPr="00541650" w14:paraId="12E38E19" w14:textId="77777777" w:rsidTr="00E477DB">
        <w:tblPrEx>
          <w:tblW w:w="0" w:type="auto"/>
          <w:tblPrExChange w:id="2829" w:author="outpost" w:date="2019-03-18T19:44:00Z">
            <w:tblPrEx>
              <w:tblW w:w="0" w:type="auto"/>
            </w:tblPrEx>
          </w:tblPrExChange>
        </w:tblPrEx>
        <w:tc>
          <w:tcPr>
            <w:tcW w:w="2681" w:type="dxa"/>
            <w:vAlign w:val="center"/>
            <w:tcPrChange w:id="2830" w:author="outpost" w:date="2019-03-18T19:44:00Z">
              <w:tcPr>
                <w:tcW w:w="2681" w:type="dxa"/>
                <w:vAlign w:val="bottom"/>
              </w:tcPr>
            </w:tcPrChange>
          </w:tcPr>
          <w:p w14:paraId="2A02D0F8" w14:textId="77777777" w:rsidR="00787888" w:rsidRPr="00541650" w:rsidRDefault="00787888" w:rsidP="00E477DB">
            <w:pPr>
              <w:spacing w:before="0" w:after="0"/>
              <w:rPr>
                <w:rFonts w:cs="Arial"/>
                <w:color w:val="000000"/>
                <w:szCs w:val="22"/>
                <w:lang w:val="en-CA" w:eastAsia="en-CA"/>
                <w:rPrChange w:id="2831" w:author="outpost" w:date="2019-03-18T22:04:00Z">
                  <w:rPr>
                    <w:rFonts w:ascii="Calibri" w:hAnsi="Calibri" w:cs="Calibri"/>
                    <w:color w:val="000000"/>
                    <w:szCs w:val="22"/>
                    <w:lang w:val="en-CA" w:eastAsia="en-CA"/>
                  </w:rPr>
                </w:rPrChange>
              </w:rPr>
              <w:pPrChange w:id="2832" w:author="outpost" w:date="2019-03-18T19:44:00Z">
                <w:pPr>
                  <w:spacing w:before="0" w:after="0"/>
                </w:pPr>
              </w:pPrChange>
            </w:pPr>
            <w:r w:rsidRPr="00541650">
              <w:rPr>
                <w:rFonts w:cs="Arial"/>
                <w:color w:val="000000"/>
                <w:szCs w:val="22"/>
                <w:lang w:val="en-CA" w:eastAsia="en-CA"/>
                <w:rPrChange w:id="2833" w:author="outpost" w:date="2019-03-18T22:04:00Z">
                  <w:rPr>
                    <w:rFonts w:ascii="Calibri" w:hAnsi="Calibri" w:cs="Calibri"/>
                    <w:color w:val="000000"/>
                    <w:szCs w:val="22"/>
                    <w:lang w:val="en-CA" w:eastAsia="en-CA"/>
                  </w:rPr>
                </w:rPrChange>
              </w:rPr>
              <w:t xml:space="preserve">Total </w:t>
            </w:r>
            <w:proofErr w:type="spellStart"/>
            <w:r w:rsidRPr="00541650">
              <w:rPr>
                <w:rFonts w:cs="Arial"/>
                <w:color w:val="000000"/>
                <w:szCs w:val="22"/>
                <w:lang w:val="en-CA" w:eastAsia="en-CA"/>
                <w:rPrChange w:id="2834" w:author="outpost" w:date="2019-03-18T22:04:00Z">
                  <w:rPr>
                    <w:rFonts w:ascii="Calibri" w:hAnsi="Calibri" w:cs="Calibri"/>
                    <w:color w:val="000000"/>
                    <w:szCs w:val="22"/>
                    <w:lang w:val="en-CA" w:eastAsia="en-CA"/>
                  </w:rPr>
                </w:rPrChange>
              </w:rPr>
              <w:t>Precip</w:t>
            </w:r>
            <w:proofErr w:type="spellEnd"/>
            <w:r w:rsidRPr="00541650">
              <w:rPr>
                <w:rFonts w:cs="Arial"/>
                <w:color w:val="000000"/>
                <w:szCs w:val="22"/>
                <w:lang w:val="en-CA" w:eastAsia="en-CA"/>
                <w:rPrChange w:id="2835" w:author="outpost" w:date="2019-03-18T22:04:00Z">
                  <w:rPr>
                    <w:rFonts w:ascii="Calibri" w:hAnsi="Calibri" w:cs="Calibri"/>
                    <w:color w:val="000000"/>
                    <w:szCs w:val="22"/>
                    <w:lang w:val="en-CA" w:eastAsia="en-CA"/>
                  </w:rPr>
                </w:rPrChange>
              </w:rPr>
              <w:t xml:space="preserve"> Flag</w:t>
            </w:r>
          </w:p>
        </w:tc>
        <w:tc>
          <w:tcPr>
            <w:tcW w:w="1567" w:type="dxa"/>
            <w:tcPrChange w:id="2836" w:author="outpost" w:date="2019-03-18T19:44:00Z">
              <w:tcPr>
                <w:tcW w:w="1567" w:type="dxa"/>
              </w:tcPr>
            </w:tcPrChange>
          </w:tcPr>
          <w:p w14:paraId="491780E7" w14:textId="77777777" w:rsidR="00787888" w:rsidRPr="00541650" w:rsidRDefault="00787888" w:rsidP="00787888">
            <w:pPr>
              <w:pStyle w:val="BodyText"/>
              <w:rPr>
                <w:rFonts w:cs="Arial"/>
                <w:lang w:eastAsia="ar-SA"/>
                <w:rPrChange w:id="2837" w:author="outpost" w:date="2019-03-18T22:04:00Z">
                  <w:rPr>
                    <w:lang w:eastAsia="ar-SA"/>
                  </w:rPr>
                </w:rPrChange>
              </w:rPr>
            </w:pPr>
            <w:r w:rsidRPr="00541650">
              <w:rPr>
                <w:rFonts w:cs="Arial"/>
                <w:lang w:eastAsia="ar-SA"/>
                <w:rPrChange w:id="2838" w:author="outpost" w:date="2019-03-18T22:04:00Z">
                  <w:rPr>
                    <w:lang w:eastAsia="ar-SA"/>
                  </w:rPr>
                </w:rPrChange>
              </w:rPr>
              <w:t>CHAR</w:t>
            </w:r>
          </w:p>
        </w:tc>
        <w:tc>
          <w:tcPr>
            <w:tcW w:w="992" w:type="dxa"/>
            <w:tcPrChange w:id="2839" w:author="outpost" w:date="2019-03-18T19:44:00Z">
              <w:tcPr>
                <w:tcW w:w="992" w:type="dxa"/>
              </w:tcPr>
            </w:tcPrChange>
          </w:tcPr>
          <w:p w14:paraId="25B8EA59" w14:textId="77777777" w:rsidR="00787888" w:rsidRPr="00541650" w:rsidRDefault="00787888" w:rsidP="00787888">
            <w:pPr>
              <w:pStyle w:val="BodyText"/>
              <w:rPr>
                <w:rFonts w:cs="Arial"/>
                <w:lang w:eastAsia="ar-SA"/>
                <w:rPrChange w:id="2840" w:author="outpost" w:date="2019-03-18T22:04:00Z">
                  <w:rPr>
                    <w:lang w:eastAsia="ar-SA"/>
                  </w:rPr>
                </w:rPrChange>
              </w:rPr>
            </w:pPr>
            <w:r w:rsidRPr="00541650">
              <w:rPr>
                <w:rFonts w:cs="Arial"/>
                <w:lang w:eastAsia="ar-SA"/>
                <w:rPrChange w:id="2841" w:author="outpost" w:date="2019-03-18T22:04:00Z">
                  <w:rPr>
                    <w:lang w:eastAsia="ar-SA"/>
                  </w:rPr>
                </w:rPrChange>
              </w:rPr>
              <w:t>1</w:t>
            </w:r>
          </w:p>
        </w:tc>
        <w:tc>
          <w:tcPr>
            <w:tcW w:w="1134" w:type="dxa"/>
            <w:tcPrChange w:id="2842" w:author="outpost" w:date="2019-03-18T19:44:00Z">
              <w:tcPr>
                <w:tcW w:w="1134" w:type="dxa"/>
              </w:tcPr>
            </w:tcPrChange>
          </w:tcPr>
          <w:p w14:paraId="4203164C" w14:textId="77777777" w:rsidR="00787888" w:rsidRPr="00541650" w:rsidRDefault="00787888" w:rsidP="00E477DB">
            <w:pPr>
              <w:pStyle w:val="BodyText"/>
              <w:jc w:val="center"/>
              <w:rPr>
                <w:rFonts w:cs="Arial"/>
                <w:lang w:eastAsia="ar-SA"/>
                <w:rPrChange w:id="2843" w:author="outpost" w:date="2019-03-18T22:04:00Z">
                  <w:rPr>
                    <w:lang w:eastAsia="ar-SA"/>
                  </w:rPr>
                </w:rPrChange>
              </w:rPr>
              <w:pPrChange w:id="2844" w:author="outpost" w:date="2019-03-18T19:41:00Z">
                <w:pPr>
                  <w:pStyle w:val="BodyText"/>
                </w:pPr>
              </w:pPrChange>
            </w:pPr>
            <w:r w:rsidRPr="00541650">
              <w:rPr>
                <w:rFonts w:cs="Arial"/>
                <w:lang w:eastAsia="ar-SA"/>
                <w:rPrChange w:id="2845" w:author="outpost" w:date="2019-03-18T22:04:00Z">
                  <w:rPr>
                    <w:lang w:eastAsia="ar-SA"/>
                  </w:rPr>
                </w:rPrChange>
              </w:rPr>
              <w:t>Y</w:t>
            </w:r>
          </w:p>
        </w:tc>
        <w:tc>
          <w:tcPr>
            <w:tcW w:w="2976" w:type="dxa"/>
            <w:tcPrChange w:id="2846" w:author="outpost" w:date="2019-03-18T19:44:00Z">
              <w:tcPr>
                <w:tcW w:w="2976" w:type="dxa"/>
              </w:tcPr>
            </w:tcPrChange>
          </w:tcPr>
          <w:p w14:paraId="0B7B43C5" w14:textId="77777777" w:rsidR="00787888" w:rsidRPr="00541650" w:rsidRDefault="00787888" w:rsidP="00787888">
            <w:pPr>
              <w:pStyle w:val="BodyText"/>
              <w:rPr>
                <w:rFonts w:cs="Arial"/>
                <w:lang w:eastAsia="ar-SA"/>
                <w:rPrChange w:id="2847" w:author="outpost" w:date="2019-03-18T22:04:00Z">
                  <w:rPr>
                    <w:lang w:eastAsia="ar-SA"/>
                  </w:rPr>
                </w:rPrChange>
              </w:rPr>
            </w:pPr>
            <w:r w:rsidRPr="00541650">
              <w:rPr>
                <w:rFonts w:cs="Arial"/>
                <w:lang w:eastAsia="ar-SA"/>
                <w:rPrChange w:id="2848" w:author="outpost" w:date="2019-03-18T22:04:00Z">
                  <w:rPr>
                    <w:lang w:eastAsia="ar-SA"/>
                  </w:rPr>
                </w:rPrChange>
              </w:rPr>
              <w:t>Value : M</w:t>
            </w:r>
          </w:p>
        </w:tc>
      </w:tr>
      <w:tr w:rsidR="00787888" w:rsidRPr="00541650" w14:paraId="02B0854F" w14:textId="77777777" w:rsidTr="00E477DB">
        <w:tblPrEx>
          <w:tblW w:w="0" w:type="auto"/>
          <w:tblPrExChange w:id="2849" w:author="outpost" w:date="2019-03-18T19:44:00Z">
            <w:tblPrEx>
              <w:tblW w:w="0" w:type="auto"/>
            </w:tblPrEx>
          </w:tblPrExChange>
        </w:tblPrEx>
        <w:tc>
          <w:tcPr>
            <w:tcW w:w="2681" w:type="dxa"/>
            <w:vAlign w:val="center"/>
            <w:tcPrChange w:id="2850" w:author="outpost" w:date="2019-03-18T19:44:00Z">
              <w:tcPr>
                <w:tcW w:w="2681" w:type="dxa"/>
                <w:vAlign w:val="bottom"/>
              </w:tcPr>
            </w:tcPrChange>
          </w:tcPr>
          <w:p w14:paraId="3ECF0B08" w14:textId="77777777" w:rsidR="00787888" w:rsidRPr="00541650" w:rsidRDefault="00787888" w:rsidP="00E477DB">
            <w:pPr>
              <w:spacing w:before="0" w:after="0"/>
              <w:rPr>
                <w:rFonts w:cs="Arial"/>
                <w:color w:val="000000"/>
                <w:szCs w:val="22"/>
                <w:lang w:val="en-CA" w:eastAsia="en-CA"/>
                <w:rPrChange w:id="2851" w:author="outpost" w:date="2019-03-18T22:04:00Z">
                  <w:rPr>
                    <w:rFonts w:ascii="Calibri" w:hAnsi="Calibri" w:cs="Calibri"/>
                    <w:color w:val="000000"/>
                    <w:szCs w:val="22"/>
                    <w:lang w:val="en-CA" w:eastAsia="en-CA"/>
                  </w:rPr>
                </w:rPrChange>
              </w:rPr>
              <w:pPrChange w:id="2852" w:author="outpost" w:date="2019-03-18T19:44:00Z">
                <w:pPr>
                  <w:spacing w:before="0" w:after="0"/>
                </w:pPr>
              </w:pPrChange>
            </w:pPr>
            <w:r w:rsidRPr="00541650">
              <w:rPr>
                <w:rFonts w:cs="Arial"/>
                <w:color w:val="000000"/>
                <w:szCs w:val="22"/>
                <w:lang w:val="en-CA" w:eastAsia="en-CA"/>
                <w:rPrChange w:id="2853" w:author="outpost" w:date="2019-03-18T22:04:00Z">
                  <w:rPr>
                    <w:rFonts w:ascii="Calibri" w:hAnsi="Calibri" w:cs="Calibri"/>
                    <w:color w:val="000000"/>
                    <w:szCs w:val="22"/>
                    <w:lang w:val="en-CA" w:eastAsia="en-CA"/>
                  </w:rPr>
                </w:rPrChange>
              </w:rPr>
              <w:t xml:space="preserve">Snow on </w:t>
            </w:r>
            <w:proofErr w:type="spellStart"/>
            <w:r w:rsidRPr="00541650">
              <w:rPr>
                <w:rFonts w:cs="Arial"/>
                <w:color w:val="000000"/>
                <w:szCs w:val="22"/>
                <w:lang w:val="en-CA" w:eastAsia="en-CA"/>
                <w:rPrChange w:id="2854" w:author="outpost" w:date="2019-03-18T22:04:00Z">
                  <w:rPr>
                    <w:rFonts w:ascii="Calibri" w:hAnsi="Calibri" w:cs="Calibri"/>
                    <w:color w:val="000000"/>
                    <w:szCs w:val="22"/>
                    <w:lang w:val="en-CA" w:eastAsia="en-CA"/>
                  </w:rPr>
                </w:rPrChange>
              </w:rPr>
              <w:t>Grnd</w:t>
            </w:r>
            <w:proofErr w:type="spellEnd"/>
            <w:r w:rsidRPr="00541650">
              <w:rPr>
                <w:rFonts w:cs="Arial"/>
                <w:color w:val="000000"/>
                <w:szCs w:val="22"/>
                <w:lang w:val="en-CA" w:eastAsia="en-CA"/>
                <w:rPrChange w:id="2855" w:author="outpost" w:date="2019-03-18T22:04:00Z">
                  <w:rPr>
                    <w:rFonts w:ascii="Calibri" w:hAnsi="Calibri" w:cs="Calibri"/>
                    <w:color w:val="000000"/>
                    <w:szCs w:val="22"/>
                    <w:lang w:val="en-CA" w:eastAsia="en-CA"/>
                  </w:rPr>
                </w:rPrChange>
              </w:rPr>
              <w:t xml:space="preserve"> (cm)</w:t>
            </w:r>
          </w:p>
        </w:tc>
        <w:tc>
          <w:tcPr>
            <w:tcW w:w="1567" w:type="dxa"/>
            <w:tcPrChange w:id="2856" w:author="outpost" w:date="2019-03-18T19:44:00Z">
              <w:tcPr>
                <w:tcW w:w="1567" w:type="dxa"/>
              </w:tcPr>
            </w:tcPrChange>
          </w:tcPr>
          <w:p w14:paraId="27E7035B" w14:textId="77777777" w:rsidR="00787888" w:rsidRPr="00541650" w:rsidRDefault="00787888" w:rsidP="00787888">
            <w:pPr>
              <w:pStyle w:val="BodyText"/>
              <w:rPr>
                <w:rFonts w:cs="Arial"/>
                <w:lang w:eastAsia="ar-SA"/>
                <w:rPrChange w:id="2857" w:author="outpost" w:date="2019-03-18T22:04:00Z">
                  <w:rPr>
                    <w:lang w:eastAsia="ar-SA"/>
                  </w:rPr>
                </w:rPrChange>
              </w:rPr>
            </w:pPr>
            <w:r w:rsidRPr="00541650">
              <w:rPr>
                <w:rFonts w:cs="Arial"/>
                <w:lang w:eastAsia="ar-SA"/>
                <w:rPrChange w:id="2858" w:author="outpost" w:date="2019-03-18T22:04:00Z">
                  <w:rPr>
                    <w:lang w:eastAsia="ar-SA"/>
                  </w:rPr>
                </w:rPrChange>
              </w:rPr>
              <w:t>INT</w:t>
            </w:r>
          </w:p>
        </w:tc>
        <w:tc>
          <w:tcPr>
            <w:tcW w:w="992" w:type="dxa"/>
            <w:tcPrChange w:id="2859" w:author="outpost" w:date="2019-03-18T19:44:00Z">
              <w:tcPr>
                <w:tcW w:w="992" w:type="dxa"/>
              </w:tcPr>
            </w:tcPrChange>
          </w:tcPr>
          <w:p w14:paraId="64787E8B" w14:textId="77777777" w:rsidR="00787888" w:rsidRPr="00541650" w:rsidRDefault="00787888" w:rsidP="00787888">
            <w:pPr>
              <w:pStyle w:val="BodyText"/>
              <w:rPr>
                <w:rFonts w:cs="Arial"/>
                <w:lang w:eastAsia="ar-SA"/>
                <w:rPrChange w:id="2860" w:author="outpost" w:date="2019-03-18T22:04:00Z">
                  <w:rPr>
                    <w:lang w:eastAsia="ar-SA"/>
                  </w:rPr>
                </w:rPrChange>
              </w:rPr>
            </w:pPr>
            <w:r w:rsidRPr="00541650">
              <w:rPr>
                <w:rFonts w:cs="Arial"/>
                <w:lang w:eastAsia="ar-SA"/>
                <w:rPrChange w:id="2861" w:author="outpost" w:date="2019-03-18T22:04:00Z">
                  <w:rPr>
                    <w:lang w:eastAsia="ar-SA"/>
                  </w:rPr>
                </w:rPrChange>
              </w:rPr>
              <w:t>2</w:t>
            </w:r>
          </w:p>
        </w:tc>
        <w:tc>
          <w:tcPr>
            <w:tcW w:w="1134" w:type="dxa"/>
            <w:tcPrChange w:id="2862" w:author="outpost" w:date="2019-03-18T19:44:00Z">
              <w:tcPr>
                <w:tcW w:w="1134" w:type="dxa"/>
              </w:tcPr>
            </w:tcPrChange>
          </w:tcPr>
          <w:p w14:paraId="7D9B7515" w14:textId="77777777" w:rsidR="00787888" w:rsidRPr="00541650" w:rsidRDefault="00787888" w:rsidP="00E477DB">
            <w:pPr>
              <w:pStyle w:val="BodyText"/>
              <w:jc w:val="center"/>
              <w:rPr>
                <w:rFonts w:cs="Arial"/>
                <w:lang w:eastAsia="ar-SA"/>
                <w:rPrChange w:id="2863" w:author="outpost" w:date="2019-03-18T22:04:00Z">
                  <w:rPr>
                    <w:lang w:eastAsia="ar-SA"/>
                  </w:rPr>
                </w:rPrChange>
              </w:rPr>
              <w:pPrChange w:id="2864" w:author="outpost" w:date="2019-03-18T19:41:00Z">
                <w:pPr>
                  <w:pStyle w:val="BodyText"/>
                </w:pPr>
              </w:pPrChange>
            </w:pPr>
            <w:r w:rsidRPr="00541650">
              <w:rPr>
                <w:rFonts w:cs="Arial"/>
                <w:lang w:eastAsia="ar-SA"/>
                <w:rPrChange w:id="2865" w:author="outpost" w:date="2019-03-18T22:04:00Z">
                  <w:rPr>
                    <w:lang w:eastAsia="ar-SA"/>
                  </w:rPr>
                </w:rPrChange>
              </w:rPr>
              <w:t>Y</w:t>
            </w:r>
          </w:p>
        </w:tc>
        <w:tc>
          <w:tcPr>
            <w:tcW w:w="2976" w:type="dxa"/>
            <w:tcPrChange w:id="2866" w:author="outpost" w:date="2019-03-18T19:44:00Z">
              <w:tcPr>
                <w:tcW w:w="2976" w:type="dxa"/>
              </w:tcPr>
            </w:tcPrChange>
          </w:tcPr>
          <w:p w14:paraId="4FE7979F" w14:textId="77777777" w:rsidR="00787888" w:rsidRPr="00541650" w:rsidRDefault="00787888" w:rsidP="00787888">
            <w:pPr>
              <w:pStyle w:val="BodyText"/>
              <w:rPr>
                <w:rFonts w:cs="Arial"/>
                <w:lang w:eastAsia="ar-SA"/>
                <w:rPrChange w:id="2867" w:author="outpost" w:date="2019-03-18T22:04:00Z">
                  <w:rPr>
                    <w:lang w:eastAsia="ar-SA"/>
                  </w:rPr>
                </w:rPrChange>
              </w:rPr>
            </w:pPr>
          </w:p>
        </w:tc>
      </w:tr>
      <w:tr w:rsidR="00787888" w:rsidRPr="00541650" w14:paraId="5B02A6BD" w14:textId="77777777" w:rsidTr="00E477DB">
        <w:tblPrEx>
          <w:tblW w:w="0" w:type="auto"/>
          <w:tblPrExChange w:id="2868" w:author="outpost" w:date="2019-03-18T19:44:00Z">
            <w:tblPrEx>
              <w:tblW w:w="0" w:type="auto"/>
            </w:tblPrEx>
          </w:tblPrExChange>
        </w:tblPrEx>
        <w:tc>
          <w:tcPr>
            <w:tcW w:w="2681" w:type="dxa"/>
            <w:vAlign w:val="center"/>
            <w:tcPrChange w:id="2869" w:author="outpost" w:date="2019-03-18T19:44:00Z">
              <w:tcPr>
                <w:tcW w:w="2681" w:type="dxa"/>
                <w:vAlign w:val="bottom"/>
              </w:tcPr>
            </w:tcPrChange>
          </w:tcPr>
          <w:p w14:paraId="48F6D34F" w14:textId="57FDD724" w:rsidR="00787888" w:rsidRPr="00541650" w:rsidRDefault="00787888" w:rsidP="00E477DB">
            <w:pPr>
              <w:spacing w:before="0" w:after="0"/>
              <w:rPr>
                <w:rFonts w:cs="Arial"/>
                <w:color w:val="000000"/>
                <w:szCs w:val="22"/>
                <w:lang w:val="en-CA" w:eastAsia="en-CA"/>
                <w:rPrChange w:id="2870" w:author="outpost" w:date="2019-03-18T22:04:00Z">
                  <w:rPr>
                    <w:rFonts w:ascii="Calibri" w:hAnsi="Calibri" w:cs="Calibri"/>
                    <w:color w:val="000000"/>
                    <w:szCs w:val="22"/>
                    <w:lang w:val="en-CA" w:eastAsia="en-CA"/>
                  </w:rPr>
                </w:rPrChange>
              </w:rPr>
              <w:pPrChange w:id="2871" w:author="outpost" w:date="2019-03-18T19:44:00Z">
                <w:pPr>
                  <w:spacing w:before="0" w:after="0"/>
                </w:pPr>
              </w:pPrChange>
            </w:pPr>
            <w:r w:rsidRPr="00541650">
              <w:rPr>
                <w:rFonts w:cs="Arial"/>
                <w:color w:val="000000"/>
                <w:szCs w:val="22"/>
                <w:lang w:val="en-CA" w:eastAsia="en-CA"/>
                <w:rPrChange w:id="2872" w:author="outpost" w:date="2019-03-18T22:04:00Z">
                  <w:rPr>
                    <w:rFonts w:ascii="Calibri" w:hAnsi="Calibri" w:cs="Calibri"/>
                    <w:color w:val="000000"/>
                    <w:szCs w:val="22"/>
                    <w:lang w:val="en-CA" w:eastAsia="en-CA"/>
                  </w:rPr>
                </w:rPrChange>
              </w:rPr>
              <w:t xml:space="preserve">Snow on </w:t>
            </w:r>
            <w:proofErr w:type="spellStart"/>
            <w:r w:rsidRPr="00541650">
              <w:rPr>
                <w:rFonts w:cs="Arial"/>
                <w:color w:val="000000"/>
                <w:szCs w:val="22"/>
                <w:lang w:val="en-CA" w:eastAsia="en-CA"/>
                <w:rPrChange w:id="2873" w:author="outpost" w:date="2019-03-18T22:04:00Z">
                  <w:rPr>
                    <w:rFonts w:ascii="Calibri" w:hAnsi="Calibri" w:cs="Calibri"/>
                    <w:color w:val="000000"/>
                    <w:szCs w:val="22"/>
                    <w:lang w:val="en-CA" w:eastAsia="en-CA"/>
                  </w:rPr>
                </w:rPrChange>
              </w:rPr>
              <w:t>Grnd</w:t>
            </w:r>
            <w:proofErr w:type="spellEnd"/>
            <w:r w:rsidRPr="00541650">
              <w:rPr>
                <w:rFonts w:cs="Arial"/>
                <w:color w:val="000000"/>
                <w:szCs w:val="22"/>
                <w:lang w:val="en-CA" w:eastAsia="en-CA"/>
                <w:rPrChange w:id="2874" w:author="outpost" w:date="2019-03-18T22:04:00Z">
                  <w:rPr>
                    <w:rFonts w:ascii="Calibri" w:hAnsi="Calibri" w:cs="Calibri"/>
                    <w:color w:val="000000"/>
                    <w:szCs w:val="22"/>
                    <w:lang w:val="en-CA" w:eastAsia="en-CA"/>
                  </w:rPr>
                </w:rPrChange>
              </w:rPr>
              <w:t xml:space="preserve"> Flag</w:t>
            </w:r>
          </w:p>
        </w:tc>
        <w:tc>
          <w:tcPr>
            <w:tcW w:w="1567" w:type="dxa"/>
            <w:tcPrChange w:id="2875" w:author="outpost" w:date="2019-03-18T19:44:00Z">
              <w:tcPr>
                <w:tcW w:w="1567" w:type="dxa"/>
              </w:tcPr>
            </w:tcPrChange>
          </w:tcPr>
          <w:p w14:paraId="40154C9A" w14:textId="29967C1E" w:rsidR="00787888" w:rsidRPr="00541650" w:rsidRDefault="00787888" w:rsidP="00787888">
            <w:pPr>
              <w:pStyle w:val="BodyText"/>
              <w:rPr>
                <w:rFonts w:cs="Arial"/>
                <w:lang w:eastAsia="ar-SA"/>
                <w:rPrChange w:id="2876" w:author="outpost" w:date="2019-03-18T22:04:00Z">
                  <w:rPr>
                    <w:lang w:eastAsia="ar-SA"/>
                  </w:rPr>
                </w:rPrChange>
              </w:rPr>
            </w:pPr>
            <w:del w:id="2877" w:author="Fritz Gyger" w:date="2019-03-11T20:11:00Z">
              <w:r w:rsidRPr="00541650" w:rsidDel="00787888">
                <w:rPr>
                  <w:rFonts w:cs="Arial"/>
                  <w:lang w:eastAsia="ar-SA"/>
                  <w:rPrChange w:id="2878" w:author="outpost" w:date="2019-03-18T22:04:00Z">
                    <w:rPr>
                      <w:lang w:eastAsia="ar-SA"/>
                    </w:rPr>
                  </w:rPrChange>
                </w:rPr>
                <w:delText>??</w:delText>
              </w:r>
            </w:del>
            <w:ins w:id="2879" w:author="Fritz Gyger" w:date="2019-03-11T20:11:00Z">
              <w:r w:rsidRPr="00541650">
                <w:rPr>
                  <w:rFonts w:cs="Arial"/>
                  <w:lang w:eastAsia="ar-SA"/>
                  <w:rPrChange w:id="2880" w:author="outpost" w:date="2019-03-18T22:04:00Z">
                    <w:rPr>
                      <w:lang w:eastAsia="ar-SA"/>
                    </w:rPr>
                  </w:rPrChange>
                </w:rPr>
                <w:t xml:space="preserve"> </w:t>
              </w:r>
            </w:ins>
          </w:p>
        </w:tc>
        <w:tc>
          <w:tcPr>
            <w:tcW w:w="992" w:type="dxa"/>
            <w:tcPrChange w:id="2881" w:author="outpost" w:date="2019-03-18T19:44:00Z">
              <w:tcPr>
                <w:tcW w:w="992" w:type="dxa"/>
              </w:tcPr>
            </w:tcPrChange>
          </w:tcPr>
          <w:p w14:paraId="0C2884B1" w14:textId="3F486956" w:rsidR="00787888" w:rsidRPr="00541650" w:rsidRDefault="00787888" w:rsidP="00787888">
            <w:pPr>
              <w:pStyle w:val="BodyText"/>
              <w:rPr>
                <w:rFonts w:cs="Arial"/>
                <w:lang w:eastAsia="ar-SA"/>
                <w:rPrChange w:id="2882" w:author="outpost" w:date="2019-03-18T22:04:00Z">
                  <w:rPr>
                    <w:lang w:eastAsia="ar-SA"/>
                  </w:rPr>
                </w:rPrChange>
              </w:rPr>
            </w:pPr>
            <w:del w:id="2883" w:author="Fritz Gyger" w:date="2019-03-11T20:11:00Z">
              <w:r w:rsidRPr="00541650" w:rsidDel="00787888">
                <w:rPr>
                  <w:rFonts w:cs="Arial"/>
                  <w:lang w:eastAsia="ar-SA"/>
                  <w:rPrChange w:id="2884" w:author="outpost" w:date="2019-03-18T22:04:00Z">
                    <w:rPr>
                      <w:lang w:eastAsia="ar-SA"/>
                    </w:rPr>
                  </w:rPrChange>
                </w:rPr>
                <w:delText>??</w:delText>
              </w:r>
            </w:del>
            <w:ins w:id="2885" w:author="Fritz Gyger" w:date="2019-03-11T20:11:00Z">
              <w:r w:rsidRPr="00541650">
                <w:rPr>
                  <w:rFonts w:cs="Arial"/>
                  <w:lang w:eastAsia="ar-SA"/>
                  <w:rPrChange w:id="2886" w:author="outpost" w:date="2019-03-18T22:04:00Z">
                    <w:rPr>
                      <w:lang w:eastAsia="ar-SA"/>
                    </w:rPr>
                  </w:rPrChange>
                </w:rPr>
                <w:t xml:space="preserve"> </w:t>
              </w:r>
            </w:ins>
          </w:p>
        </w:tc>
        <w:tc>
          <w:tcPr>
            <w:tcW w:w="1134" w:type="dxa"/>
            <w:tcPrChange w:id="2887" w:author="outpost" w:date="2019-03-18T19:44:00Z">
              <w:tcPr>
                <w:tcW w:w="1134" w:type="dxa"/>
              </w:tcPr>
            </w:tcPrChange>
          </w:tcPr>
          <w:p w14:paraId="09773E7D" w14:textId="77777777" w:rsidR="00787888" w:rsidRPr="00541650" w:rsidRDefault="00787888" w:rsidP="00E477DB">
            <w:pPr>
              <w:pStyle w:val="BodyText"/>
              <w:jc w:val="center"/>
              <w:rPr>
                <w:rFonts w:cs="Arial"/>
                <w:lang w:eastAsia="ar-SA"/>
                <w:rPrChange w:id="2888" w:author="outpost" w:date="2019-03-18T22:04:00Z">
                  <w:rPr>
                    <w:lang w:eastAsia="ar-SA"/>
                  </w:rPr>
                </w:rPrChange>
              </w:rPr>
              <w:pPrChange w:id="2889" w:author="outpost" w:date="2019-03-18T19:41:00Z">
                <w:pPr>
                  <w:pStyle w:val="BodyText"/>
                </w:pPr>
              </w:pPrChange>
            </w:pPr>
            <w:r w:rsidRPr="00541650">
              <w:rPr>
                <w:rFonts w:cs="Arial"/>
                <w:lang w:eastAsia="ar-SA"/>
                <w:rPrChange w:id="2890" w:author="outpost" w:date="2019-03-18T22:04:00Z">
                  <w:rPr>
                    <w:lang w:eastAsia="ar-SA"/>
                  </w:rPr>
                </w:rPrChange>
              </w:rPr>
              <w:t>Y</w:t>
            </w:r>
          </w:p>
        </w:tc>
        <w:tc>
          <w:tcPr>
            <w:tcW w:w="2976" w:type="dxa"/>
            <w:tcPrChange w:id="2891" w:author="outpost" w:date="2019-03-18T19:44:00Z">
              <w:tcPr>
                <w:tcW w:w="2976" w:type="dxa"/>
              </w:tcPr>
            </w:tcPrChange>
          </w:tcPr>
          <w:p w14:paraId="3EA50020" w14:textId="7B4DFAC2" w:rsidR="00787888" w:rsidRPr="00541650" w:rsidRDefault="00787888" w:rsidP="00787888">
            <w:pPr>
              <w:pStyle w:val="BodyText"/>
              <w:rPr>
                <w:rFonts w:cs="Arial"/>
                <w:lang w:eastAsia="ar-SA"/>
                <w:rPrChange w:id="2892" w:author="outpost" w:date="2019-03-18T22:04:00Z">
                  <w:rPr>
                    <w:lang w:eastAsia="ar-SA"/>
                  </w:rPr>
                </w:rPrChange>
              </w:rPr>
            </w:pPr>
            <w:ins w:id="2893" w:author="Fritz Gyger" w:date="2019-03-11T20:11:00Z">
              <w:r w:rsidRPr="00541650">
                <w:rPr>
                  <w:rFonts w:cs="Arial"/>
                  <w:lang w:eastAsia="ar-SA"/>
                  <w:rPrChange w:id="2894" w:author="outpost" w:date="2019-03-18T22:04:00Z">
                    <w:rPr>
                      <w:lang w:eastAsia="ar-SA"/>
                    </w:rPr>
                  </w:rPrChange>
                </w:rPr>
                <w:t xml:space="preserve">Unknown type, unknown length – not used by our system </w:t>
              </w:r>
            </w:ins>
            <w:del w:id="2895" w:author="Fritz Gyger" w:date="2019-03-11T20:11:00Z">
              <w:r w:rsidRPr="00541650" w:rsidDel="00BD665B">
                <w:rPr>
                  <w:rFonts w:cs="Arial"/>
                  <w:lang w:eastAsia="ar-SA"/>
                  <w:rPrChange w:id="2896" w:author="outpost" w:date="2019-03-18T22:04:00Z">
                    <w:rPr>
                      <w:lang w:eastAsia="ar-SA"/>
                    </w:rPr>
                  </w:rPrChange>
                </w:rPr>
                <w:delText>Always blank</w:delText>
              </w:r>
            </w:del>
          </w:p>
        </w:tc>
      </w:tr>
      <w:tr w:rsidR="00787888" w:rsidRPr="00541650" w14:paraId="2CB9A37F" w14:textId="77777777" w:rsidTr="00E477DB">
        <w:tblPrEx>
          <w:tblW w:w="0" w:type="auto"/>
          <w:tblPrExChange w:id="2897" w:author="outpost" w:date="2019-03-18T19:44:00Z">
            <w:tblPrEx>
              <w:tblW w:w="0" w:type="auto"/>
            </w:tblPrEx>
          </w:tblPrExChange>
        </w:tblPrEx>
        <w:tc>
          <w:tcPr>
            <w:tcW w:w="2681" w:type="dxa"/>
            <w:vAlign w:val="center"/>
            <w:tcPrChange w:id="2898" w:author="outpost" w:date="2019-03-18T19:44:00Z">
              <w:tcPr>
                <w:tcW w:w="2681" w:type="dxa"/>
                <w:vAlign w:val="bottom"/>
              </w:tcPr>
            </w:tcPrChange>
          </w:tcPr>
          <w:p w14:paraId="0FC375B5" w14:textId="77777777" w:rsidR="00787888" w:rsidRPr="00541650" w:rsidRDefault="00787888" w:rsidP="00E477DB">
            <w:pPr>
              <w:spacing w:before="0" w:after="0"/>
              <w:rPr>
                <w:rFonts w:cs="Arial"/>
                <w:color w:val="000000"/>
                <w:szCs w:val="22"/>
                <w:lang w:val="en-CA" w:eastAsia="en-CA"/>
                <w:rPrChange w:id="2899" w:author="outpost" w:date="2019-03-18T22:04:00Z">
                  <w:rPr>
                    <w:rFonts w:ascii="Calibri" w:hAnsi="Calibri" w:cs="Calibri"/>
                    <w:color w:val="000000"/>
                    <w:szCs w:val="22"/>
                    <w:lang w:val="en-CA" w:eastAsia="en-CA"/>
                  </w:rPr>
                </w:rPrChange>
              </w:rPr>
              <w:pPrChange w:id="2900" w:author="outpost" w:date="2019-03-18T19:44:00Z">
                <w:pPr>
                  <w:spacing w:before="0" w:after="0"/>
                </w:pPr>
              </w:pPrChange>
            </w:pPr>
            <w:r w:rsidRPr="00541650">
              <w:rPr>
                <w:rFonts w:cs="Arial"/>
                <w:color w:val="000000"/>
                <w:szCs w:val="22"/>
                <w:lang w:val="en-CA" w:eastAsia="en-CA"/>
                <w:rPrChange w:id="2901" w:author="outpost" w:date="2019-03-18T22:04:00Z">
                  <w:rPr>
                    <w:rFonts w:ascii="Calibri" w:hAnsi="Calibri" w:cs="Calibri"/>
                    <w:color w:val="000000"/>
                    <w:szCs w:val="22"/>
                    <w:lang w:val="en-CA" w:eastAsia="en-CA"/>
                  </w:rPr>
                </w:rPrChange>
              </w:rPr>
              <w:t xml:space="preserve">Dir of Max Gust (10s </w:t>
            </w:r>
            <w:proofErr w:type="spellStart"/>
            <w:r w:rsidRPr="00541650">
              <w:rPr>
                <w:rFonts w:cs="Arial"/>
                <w:color w:val="000000"/>
                <w:szCs w:val="22"/>
                <w:lang w:val="en-CA" w:eastAsia="en-CA"/>
                <w:rPrChange w:id="2902" w:author="outpost" w:date="2019-03-18T22:04:00Z">
                  <w:rPr>
                    <w:rFonts w:ascii="Calibri" w:hAnsi="Calibri" w:cs="Calibri"/>
                    <w:color w:val="000000"/>
                    <w:szCs w:val="22"/>
                    <w:lang w:val="en-CA" w:eastAsia="en-CA"/>
                  </w:rPr>
                </w:rPrChange>
              </w:rPr>
              <w:t>deg</w:t>
            </w:r>
            <w:proofErr w:type="spellEnd"/>
            <w:r w:rsidRPr="00541650">
              <w:rPr>
                <w:rFonts w:cs="Arial"/>
                <w:color w:val="000000"/>
                <w:szCs w:val="22"/>
                <w:lang w:val="en-CA" w:eastAsia="en-CA"/>
                <w:rPrChange w:id="2903" w:author="outpost" w:date="2019-03-18T22:04:00Z">
                  <w:rPr>
                    <w:rFonts w:ascii="Calibri" w:hAnsi="Calibri" w:cs="Calibri"/>
                    <w:color w:val="000000"/>
                    <w:szCs w:val="22"/>
                    <w:lang w:val="en-CA" w:eastAsia="en-CA"/>
                  </w:rPr>
                </w:rPrChange>
              </w:rPr>
              <w:t>)</w:t>
            </w:r>
          </w:p>
        </w:tc>
        <w:tc>
          <w:tcPr>
            <w:tcW w:w="1567" w:type="dxa"/>
            <w:tcPrChange w:id="2904" w:author="outpost" w:date="2019-03-18T19:44:00Z">
              <w:tcPr>
                <w:tcW w:w="1567" w:type="dxa"/>
              </w:tcPr>
            </w:tcPrChange>
          </w:tcPr>
          <w:p w14:paraId="58875A73" w14:textId="77777777" w:rsidR="00787888" w:rsidRPr="00541650" w:rsidRDefault="00787888" w:rsidP="00787888">
            <w:pPr>
              <w:pStyle w:val="BodyText"/>
              <w:rPr>
                <w:rFonts w:cs="Arial"/>
                <w:lang w:eastAsia="ar-SA"/>
                <w:rPrChange w:id="2905" w:author="outpost" w:date="2019-03-18T22:04:00Z">
                  <w:rPr>
                    <w:lang w:eastAsia="ar-SA"/>
                  </w:rPr>
                </w:rPrChange>
              </w:rPr>
            </w:pPr>
            <w:r w:rsidRPr="00541650">
              <w:rPr>
                <w:rFonts w:cs="Arial"/>
                <w:lang w:eastAsia="ar-SA"/>
                <w:rPrChange w:id="2906" w:author="outpost" w:date="2019-03-18T22:04:00Z">
                  <w:rPr>
                    <w:lang w:eastAsia="ar-SA"/>
                  </w:rPr>
                </w:rPrChange>
              </w:rPr>
              <w:t>INT</w:t>
            </w:r>
          </w:p>
        </w:tc>
        <w:tc>
          <w:tcPr>
            <w:tcW w:w="992" w:type="dxa"/>
            <w:tcPrChange w:id="2907" w:author="outpost" w:date="2019-03-18T19:44:00Z">
              <w:tcPr>
                <w:tcW w:w="992" w:type="dxa"/>
              </w:tcPr>
            </w:tcPrChange>
          </w:tcPr>
          <w:p w14:paraId="5BA5C25F" w14:textId="77777777" w:rsidR="00787888" w:rsidRPr="00541650" w:rsidRDefault="00787888" w:rsidP="00787888">
            <w:pPr>
              <w:pStyle w:val="BodyText"/>
              <w:rPr>
                <w:rFonts w:cs="Arial"/>
                <w:lang w:eastAsia="ar-SA"/>
                <w:rPrChange w:id="2908" w:author="outpost" w:date="2019-03-18T22:04:00Z">
                  <w:rPr>
                    <w:lang w:eastAsia="ar-SA"/>
                  </w:rPr>
                </w:rPrChange>
              </w:rPr>
            </w:pPr>
            <w:r w:rsidRPr="00541650">
              <w:rPr>
                <w:rFonts w:cs="Arial"/>
                <w:lang w:eastAsia="ar-SA"/>
                <w:rPrChange w:id="2909" w:author="outpost" w:date="2019-03-18T22:04:00Z">
                  <w:rPr>
                    <w:lang w:eastAsia="ar-SA"/>
                  </w:rPr>
                </w:rPrChange>
              </w:rPr>
              <w:t>2</w:t>
            </w:r>
          </w:p>
        </w:tc>
        <w:tc>
          <w:tcPr>
            <w:tcW w:w="1134" w:type="dxa"/>
            <w:tcPrChange w:id="2910" w:author="outpost" w:date="2019-03-18T19:44:00Z">
              <w:tcPr>
                <w:tcW w:w="1134" w:type="dxa"/>
              </w:tcPr>
            </w:tcPrChange>
          </w:tcPr>
          <w:p w14:paraId="011E9321" w14:textId="77777777" w:rsidR="00787888" w:rsidRPr="00541650" w:rsidRDefault="00787888" w:rsidP="00E477DB">
            <w:pPr>
              <w:pStyle w:val="BodyText"/>
              <w:jc w:val="center"/>
              <w:rPr>
                <w:rFonts w:cs="Arial"/>
                <w:lang w:eastAsia="ar-SA"/>
                <w:rPrChange w:id="2911" w:author="outpost" w:date="2019-03-18T22:04:00Z">
                  <w:rPr>
                    <w:lang w:eastAsia="ar-SA"/>
                  </w:rPr>
                </w:rPrChange>
              </w:rPr>
              <w:pPrChange w:id="2912" w:author="outpost" w:date="2019-03-18T19:41:00Z">
                <w:pPr>
                  <w:pStyle w:val="BodyText"/>
                </w:pPr>
              </w:pPrChange>
            </w:pPr>
            <w:r w:rsidRPr="00541650">
              <w:rPr>
                <w:rFonts w:cs="Arial"/>
                <w:lang w:eastAsia="ar-SA"/>
                <w:rPrChange w:id="2913" w:author="outpost" w:date="2019-03-18T22:04:00Z">
                  <w:rPr>
                    <w:lang w:eastAsia="ar-SA"/>
                  </w:rPr>
                </w:rPrChange>
              </w:rPr>
              <w:t>Y</w:t>
            </w:r>
          </w:p>
        </w:tc>
        <w:tc>
          <w:tcPr>
            <w:tcW w:w="2976" w:type="dxa"/>
            <w:tcPrChange w:id="2914" w:author="outpost" w:date="2019-03-18T19:44:00Z">
              <w:tcPr>
                <w:tcW w:w="2976" w:type="dxa"/>
              </w:tcPr>
            </w:tcPrChange>
          </w:tcPr>
          <w:p w14:paraId="0CFEF996" w14:textId="77777777" w:rsidR="00787888" w:rsidRPr="00541650" w:rsidRDefault="00787888" w:rsidP="00787888">
            <w:pPr>
              <w:pStyle w:val="BodyText"/>
              <w:rPr>
                <w:rFonts w:cs="Arial"/>
                <w:lang w:eastAsia="ar-SA"/>
                <w:rPrChange w:id="2915" w:author="outpost" w:date="2019-03-18T22:04:00Z">
                  <w:rPr>
                    <w:lang w:eastAsia="ar-SA"/>
                  </w:rPr>
                </w:rPrChange>
              </w:rPr>
            </w:pPr>
          </w:p>
        </w:tc>
      </w:tr>
      <w:tr w:rsidR="00787888" w:rsidRPr="00541650" w14:paraId="2E71A996" w14:textId="77777777" w:rsidTr="00E477DB">
        <w:tblPrEx>
          <w:tblW w:w="0" w:type="auto"/>
          <w:tblPrExChange w:id="2916" w:author="outpost" w:date="2019-03-18T19:44:00Z">
            <w:tblPrEx>
              <w:tblW w:w="0" w:type="auto"/>
            </w:tblPrEx>
          </w:tblPrExChange>
        </w:tblPrEx>
        <w:tc>
          <w:tcPr>
            <w:tcW w:w="2681" w:type="dxa"/>
            <w:vAlign w:val="center"/>
            <w:tcPrChange w:id="2917" w:author="outpost" w:date="2019-03-18T19:44:00Z">
              <w:tcPr>
                <w:tcW w:w="2681" w:type="dxa"/>
                <w:vAlign w:val="bottom"/>
              </w:tcPr>
            </w:tcPrChange>
          </w:tcPr>
          <w:p w14:paraId="68C2005C" w14:textId="77777777" w:rsidR="00787888" w:rsidRPr="00541650" w:rsidRDefault="00787888" w:rsidP="00E477DB">
            <w:pPr>
              <w:spacing w:before="0" w:after="0"/>
              <w:rPr>
                <w:rFonts w:cs="Arial"/>
                <w:color w:val="000000"/>
                <w:szCs w:val="22"/>
                <w:lang w:val="en-CA" w:eastAsia="en-CA"/>
                <w:rPrChange w:id="2918" w:author="outpost" w:date="2019-03-18T22:04:00Z">
                  <w:rPr>
                    <w:rFonts w:ascii="Calibri" w:hAnsi="Calibri" w:cs="Calibri"/>
                    <w:color w:val="000000"/>
                    <w:szCs w:val="22"/>
                    <w:lang w:val="en-CA" w:eastAsia="en-CA"/>
                  </w:rPr>
                </w:rPrChange>
              </w:rPr>
              <w:pPrChange w:id="2919" w:author="outpost" w:date="2019-03-18T19:44:00Z">
                <w:pPr>
                  <w:spacing w:before="0" w:after="0"/>
                </w:pPr>
              </w:pPrChange>
            </w:pPr>
            <w:r w:rsidRPr="00541650">
              <w:rPr>
                <w:rFonts w:cs="Arial"/>
                <w:color w:val="000000"/>
                <w:szCs w:val="22"/>
                <w:lang w:val="en-CA" w:eastAsia="en-CA"/>
                <w:rPrChange w:id="2920" w:author="outpost" w:date="2019-03-18T22:04:00Z">
                  <w:rPr>
                    <w:rFonts w:ascii="Calibri" w:hAnsi="Calibri" w:cs="Calibri"/>
                    <w:color w:val="000000"/>
                    <w:szCs w:val="22"/>
                    <w:lang w:val="en-CA" w:eastAsia="en-CA"/>
                  </w:rPr>
                </w:rPrChange>
              </w:rPr>
              <w:t>Dir of Max Gust Flag</w:t>
            </w:r>
          </w:p>
        </w:tc>
        <w:tc>
          <w:tcPr>
            <w:tcW w:w="1567" w:type="dxa"/>
            <w:tcPrChange w:id="2921" w:author="outpost" w:date="2019-03-18T19:44:00Z">
              <w:tcPr>
                <w:tcW w:w="1567" w:type="dxa"/>
              </w:tcPr>
            </w:tcPrChange>
          </w:tcPr>
          <w:p w14:paraId="7594BAF9" w14:textId="77777777" w:rsidR="00787888" w:rsidRPr="00541650" w:rsidRDefault="00787888" w:rsidP="00787888">
            <w:pPr>
              <w:pStyle w:val="BodyText"/>
              <w:rPr>
                <w:rFonts w:cs="Arial"/>
                <w:lang w:eastAsia="ar-SA"/>
                <w:rPrChange w:id="2922" w:author="outpost" w:date="2019-03-18T22:04:00Z">
                  <w:rPr>
                    <w:lang w:eastAsia="ar-SA"/>
                  </w:rPr>
                </w:rPrChange>
              </w:rPr>
            </w:pPr>
            <w:r w:rsidRPr="00541650">
              <w:rPr>
                <w:rFonts w:cs="Arial"/>
                <w:lang w:eastAsia="ar-SA"/>
                <w:rPrChange w:id="2923" w:author="outpost" w:date="2019-03-18T22:04:00Z">
                  <w:rPr>
                    <w:lang w:eastAsia="ar-SA"/>
                  </w:rPr>
                </w:rPrChange>
              </w:rPr>
              <w:t>CHAR</w:t>
            </w:r>
          </w:p>
        </w:tc>
        <w:tc>
          <w:tcPr>
            <w:tcW w:w="992" w:type="dxa"/>
            <w:tcPrChange w:id="2924" w:author="outpost" w:date="2019-03-18T19:44:00Z">
              <w:tcPr>
                <w:tcW w:w="992" w:type="dxa"/>
              </w:tcPr>
            </w:tcPrChange>
          </w:tcPr>
          <w:p w14:paraId="65D5DA0A" w14:textId="77777777" w:rsidR="00787888" w:rsidRPr="00541650" w:rsidRDefault="00787888" w:rsidP="00787888">
            <w:pPr>
              <w:pStyle w:val="BodyText"/>
              <w:rPr>
                <w:rFonts w:cs="Arial"/>
                <w:lang w:eastAsia="ar-SA"/>
                <w:rPrChange w:id="2925" w:author="outpost" w:date="2019-03-18T22:04:00Z">
                  <w:rPr>
                    <w:lang w:eastAsia="ar-SA"/>
                  </w:rPr>
                </w:rPrChange>
              </w:rPr>
            </w:pPr>
            <w:r w:rsidRPr="00541650">
              <w:rPr>
                <w:rFonts w:cs="Arial"/>
                <w:lang w:eastAsia="ar-SA"/>
                <w:rPrChange w:id="2926" w:author="outpost" w:date="2019-03-18T22:04:00Z">
                  <w:rPr>
                    <w:lang w:eastAsia="ar-SA"/>
                  </w:rPr>
                </w:rPrChange>
              </w:rPr>
              <w:t>1</w:t>
            </w:r>
          </w:p>
        </w:tc>
        <w:tc>
          <w:tcPr>
            <w:tcW w:w="1134" w:type="dxa"/>
            <w:tcPrChange w:id="2927" w:author="outpost" w:date="2019-03-18T19:44:00Z">
              <w:tcPr>
                <w:tcW w:w="1134" w:type="dxa"/>
              </w:tcPr>
            </w:tcPrChange>
          </w:tcPr>
          <w:p w14:paraId="581AADF0" w14:textId="77777777" w:rsidR="00787888" w:rsidRPr="00541650" w:rsidRDefault="00787888" w:rsidP="00E477DB">
            <w:pPr>
              <w:pStyle w:val="BodyText"/>
              <w:jc w:val="center"/>
              <w:rPr>
                <w:rFonts w:cs="Arial"/>
                <w:lang w:eastAsia="ar-SA"/>
                <w:rPrChange w:id="2928" w:author="outpost" w:date="2019-03-18T22:04:00Z">
                  <w:rPr>
                    <w:lang w:eastAsia="ar-SA"/>
                  </w:rPr>
                </w:rPrChange>
              </w:rPr>
              <w:pPrChange w:id="2929" w:author="outpost" w:date="2019-03-18T19:41:00Z">
                <w:pPr>
                  <w:pStyle w:val="BodyText"/>
                </w:pPr>
              </w:pPrChange>
            </w:pPr>
            <w:r w:rsidRPr="00541650">
              <w:rPr>
                <w:rFonts w:cs="Arial"/>
                <w:lang w:eastAsia="ar-SA"/>
                <w:rPrChange w:id="2930" w:author="outpost" w:date="2019-03-18T22:04:00Z">
                  <w:rPr>
                    <w:lang w:eastAsia="ar-SA"/>
                  </w:rPr>
                </w:rPrChange>
              </w:rPr>
              <w:t>Y</w:t>
            </w:r>
          </w:p>
        </w:tc>
        <w:tc>
          <w:tcPr>
            <w:tcW w:w="2976" w:type="dxa"/>
            <w:tcPrChange w:id="2931" w:author="outpost" w:date="2019-03-18T19:44:00Z">
              <w:tcPr>
                <w:tcW w:w="2976" w:type="dxa"/>
              </w:tcPr>
            </w:tcPrChange>
          </w:tcPr>
          <w:p w14:paraId="128FB724" w14:textId="77777777" w:rsidR="00787888" w:rsidRPr="00541650" w:rsidRDefault="00787888" w:rsidP="00787888">
            <w:pPr>
              <w:pStyle w:val="BodyText"/>
              <w:rPr>
                <w:rFonts w:cs="Arial"/>
                <w:lang w:eastAsia="ar-SA"/>
                <w:rPrChange w:id="2932" w:author="outpost" w:date="2019-03-18T22:04:00Z">
                  <w:rPr>
                    <w:lang w:eastAsia="ar-SA"/>
                  </w:rPr>
                </w:rPrChange>
              </w:rPr>
            </w:pPr>
            <w:r w:rsidRPr="00541650">
              <w:rPr>
                <w:rFonts w:cs="Arial"/>
                <w:lang w:eastAsia="ar-SA"/>
                <w:rPrChange w:id="2933" w:author="outpost" w:date="2019-03-18T22:04:00Z">
                  <w:rPr>
                    <w:lang w:eastAsia="ar-SA"/>
                  </w:rPr>
                </w:rPrChange>
              </w:rPr>
              <w:t>Value : M</w:t>
            </w:r>
          </w:p>
        </w:tc>
      </w:tr>
      <w:tr w:rsidR="00787888" w:rsidRPr="00541650" w14:paraId="27687E86" w14:textId="77777777" w:rsidTr="00E477DB">
        <w:tblPrEx>
          <w:tblW w:w="0" w:type="auto"/>
          <w:tblPrExChange w:id="2934" w:author="outpost" w:date="2019-03-18T19:44:00Z">
            <w:tblPrEx>
              <w:tblW w:w="0" w:type="auto"/>
            </w:tblPrEx>
          </w:tblPrExChange>
        </w:tblPrEx>
        <w:tc>
          <w:tcPr>
            <w:tcW w:w="2681" w:type="dxa"/>
            <w:vAlign w:val="center"/>
            <w:tcPrChange w:id="2935" w:author="outpost" w:date="2019-03-18T19:44:00Z">
              <w:tcPr>
                <w:tcW w:w="2681" w:type="dxa"/>
                <w:vAlign w:val="bottom"/>
              </w:tcPr>
            </w:tcPrChange>
          </w:tcPr>
          <w:p w14:paraId="59839A3C" w14:textId="77777777" w:rsidR="00787888" w:rsidRPr="00541650" w:rsidRDefault="00787888" w:rsidP="00E477DB">
            <w:pPr>
              <w:spacing w:before="0" w:after="0"/>
              <w:rPr>
                <w:rFonts w:cs="Arial"/>
                <w:color w:val="000000"/>
                <w:szCs w:val="22"/>
                <w:lang w:val="en-CA" w:eastAsia="en-CA"/>
                <w:rPrChange w:id="2936" w:author="outpost" w:date="2019-03-18T22:04:00Z">
                  <w:rPr>
                    <w:rFonts w:ascii="Calibri" w:hAnsi="Calibri" w:cs="Calibri"/>
                    <w:color w:val="000000"/>
                    <w:szCs w:val="22"/>
                    <w:lang w:val="en-CA" w:eastAsia="en-CA"/>
                  </w:rPr>
                </w:rPrChange>
              </w:rPr>
              <w:pPrChange w:id="2937" w:author="outpost" w:date="2019-03-18T19:44:00Z">
                <w:pPr>
                  <w:spacing w:before="0" w:after="0"/>
                </w:pPr>
              </w:pPrChange>
            </w:pPr>
            <w:proofErr w:type="spellStart"/>
            <w:r w:rsidRPr="00541650">
              <w:rPr>
                <w:rFonts w:cs="Arial"/>
                <w:color w:val="000000"/>
                <w:szCs w:val="22"/>
                <w:lang w:val="en-CA" w:eastAsia="en-CA"/>
                <w:rPrChange w:id="2938" w:author="outpost" w:date="2019-03-18T22:04:00Z">
                  <w:rPr>
                    <w:rFonts w:ascii="Calibri" w:hAnsi="Calibri" w:cs="Calibri"/>
                    <w:color w:val="000000"/>
                    <w:szCs w:val="22"/>
                    <w:lang w:val="en-CA" w:eastAsia="en-CA"/>
                  </w:rPr>
                </w:rPrChange>
              </w:rPr>
              <w:lastRenderedPageBreak/>
              <w:t>Spd</w:t>
            </w:r>
            <w:proofErr w:type="spellEnd"/>
            <w:r w:rsidRPr="00541650">
              <w:rPr>
                <w:rFonts w:cs="Arial"/>
                <w:color w:val="000000"/>
                <w:szCs w:val="22"/>
                <w:lang w:val="en-CA" w:eastAsia="en-CA"/>
                <w:rPrChange w:id="2939" w:author="outpost" w:date="2019-03-18T22:04:00Z">
                  <w:rPr>
                    <w:rFonts w:ascii="Calibri" w:hAnsi="Calibri" w:cs="Calibri"/>
                    <w:color w:val="000000"/>
                    <w:szCs w:val="22"/>
                    <w:lang w:val="en-CA" w:eastAsia="en-CA"/>
                  </w:rPr>
                </w:rPrChange>
              </w:rPr>
              <w:t xml:space="preserve"> of Max Gust (km/h)</w:t>
            </w:r>
          </w:p>
        </w:tc>
        <w:tc>
          <w:tcPr>
            <w:tcW w:w="1567" w:type="dxa"/>
            <w:tcPrChange w:id="2940" w:author="outpost" w:date="2019-03-18T19:44:00Z">
              <w:tcPr>
                <w:tcW w:w="1567" w:type="dxa"/>
              </w:tcPr>
            </w:tcPrChange>
          </w:tcPr>
          <w:p w14:paraId="28C0D939" w14:textId="77777777" w:rsidR="00787888" w:rsidRPr="00541650" w:rsidRDefault="00787888" w:rsidP="00787888">
            <w:pPr>
              <w:pStyle w:val="BodyText"/>
              <w:rPr>
                <w:rFonts w:cs="Arial"/>
                <w:lang w:eastAsia="ar-SA"/>
                <w:rPrChange w:id="2941" w:author="outpost" w:date="2019-03-18T22:04:00Z">
                  <w:rPr>
                    <w:lang w:eastAsia="ar-SA"/>
                  </w:rPr>
                </w:rPrChange>
              </w:rPr>
            </w:pPr>
            <w:r w:rsidRPr="00541650">
              <w:rPr>
                <w:rFonts w:cs="Arial"/>
                <w:lang w:eastAsia="ar-SA"/>
                <w:rPrChange w:id="2942" w:author="outpost" w:date="2019-03-18T22:04:00Z">
                  <w:rPr>
                    <w:lang w:eastAsia="ar-SA"/>
                  </w:rPr>
                </w:rPrChange>
              </w:rPr>
              <w:t>INT</w:t>
            </w:r>
          </w:p>
        </w:tc>
        <w:tc>
          <w:tcPr>
            <w:tcW w:w="992" w:type="dxa"/>
            <w:tcPrChange w:id="2943" w:author="outpost" w:date="2019-03-18T19:44:00Z">
              <w:tcPr>
                <w:tcW w:w="992" w:type="dxa"/>
              </w:tcPr>
            </w:tcPrChange>
          </w:tcPr>
          <w:p w14:paraId="095A28FE" w14:textId="77777777" w:rsidR="00787888" w:rsidRPr="00541650" w:rsidRDefault="00787888" w:rsidP="00787888">
            <w:pPr>
              <w:pStyle w:val="BodyText"/>
              <w:rPr>
                <w:rFonts w:cs="Arial"/>
                <w:lang w:eastAsia="ar-SA"/>
                <w:rPrChange w:id="2944" w:author="outpost" w:date="2019-03-18T22:04:00Z">
                  <w:rPr>
                    <w:lang w:eastAsia="ar-SA"/>
                  </w:rPr>
                </w:rPrChange>
              </w:rPr>
            </w:pPr>
            <w:r w:rsidRPr="00541650">
              <w:rPr>
                <w:rFonts w:cs="Arial"/>
                <w:lang w:eastAsia="ar-SA"/>
                <w:rPrChange w:id="2945" w:author="outpost" w:date="2019-03-18T22:04:00Z">
                  <w:rPr>
                    <w:lang w:eastAsia="ar-SA"/>
                  </w:rPr>
                </w:rPrChange>
              </w:rPr>
              <w:t>2</w:t>
            </w:r>
          </w:p>
        </w:tc>
        <w:tc>
          <w:tcPr>
            <w:tcW w:w="1134" w:type="dxa"/>
            <w:tcPrChange w:id="2946" w:author="outpost" w:date="2019-03-18T19:44:00Z">
              <w:tcPr>
                <w:tcW w:w="1134" w:type="dxa"/>
              </w:tcPr>
            </w:tcPrChange>
          </w:tcPr>
          <w:p w14:paraId="62E33E1C" w14:textId="77777777" w:rsidR="00787888" w:rsidRPr="00541650" w:rsidRDefault="00787888" w:rsidP="00E477DB">
            <w:pPr>
              <w:pStyle w:val="BodyText"/>
              <w:jc w:val="center"/>
              <w:rPr>
                <w:rFonts w:cs="Arial"/>
                <w:lang w:eastAsia="ar-SA"/>
                <w:rPrChange w:id="2947" w:author="outpost" w:date="2019-03-18T22:04:00Z">
                  <w:rPr>
                    <w:lang w:eastAsia="ar-SA"/>
                  </w:rPr>
                </w:rPrChange>
              </w:rPr>
              <w:pPrChange w:id="2948" w:author="outpost" w:date="2019-03-18T19:41:00Z">
                <w:pPr>
                  <w:pStyle w:val="BodyText"/>
                </w:pPr>
              </w:pPrChange>
            </w:pPr>
            <w:r w:rsidRPr="00541650">
              <w:rPr>
                <w:rFonts w:cs="Arial"/>
                <w:lang w:eastAsia="ar-SA"/>
                <w:rPrChange w:id="2949" w:author="outpost" w:date="2019-03-18T22:04:00Z">
                  <w:rPr>
                    <w:lang w:eastAsia="ar-SA"/>
                  </w:rPr>
                </w:rPrChange>
              </w:rPr>
              <w:t>Y</w:t>
            </w:r>
          </w:p>
        </w:tc>
        <w:tc>
          <w:tcPr>
            <w:tcW w:w="2976" w:type="dxa"/>
            <w:tcPrChange w:id="2950" w:author="outpost" w:date="2019-03-18T19:44:00Z">
              <w:tcPr>
                <w:tcW w:w="2976" w:type="dxa"/>
              </w:tcPr>
            </w:tcPrChange>
          </w:tcPr>
          <w:p w14:paraId="42D2ADF6" w14:textId="77777777" w:rsidR="00787888" w:rsidRPr="00541650" w:rsidRDefault="00787888" w:rsidP="00787888">
            <w:pPr>
              <w:pStyle w:val="BodyText"/>
              <w:rPr>
                <w:rFonts w:cs="Arial"/>
                <w:lang w:eastAsia="ar-SA"/>
                <w:rPrChange w:id="2951" w:author="outpost" w:date="2019-03-18T22:04:00Z">
                  <w:rPr>
                    <w:lang w:eastAsia="ar-SA"/>
                  </w:rPr>
                </w:rPrChange>
              </w:rPr>
            </w:pPr>
          </w:p>
        </w:tc>
      </w:tr>
      <w:tr w:rsidR="00787888" w:rsidRPr="00541650" w14:paraId="1C2EC311" w14:textId="77777777" w:rsidTr="00E477DB">
        <w:tblPrEx>
          <w:tblW w:w="0" w:type="auto"/>
          <w:tblPrExChange w:id="2952" w:author="outpost" w:date="2019-03-18T19:44:00Z">
            <w:tblPrEx>
              <w:tblW w:w="0" w:type="auto"/>
            </w:tblPrEx>
          </w:tblPrExChange>
        </w:tblPrEx>
        <w:tc>
          <w:tcPr>
            <w:tcW w:w="2681" w:type="dxa"/>
            <w:vAlign w:val="center"/>
            <w:tcPrChange w:id="2953" w:author="outpost" w:date="2019-03-18T19:44:00Z">
              <w:tcPr>
                <w:tcW w:w="2681" w:type="dxa"/>
                <w:vAlign w:val="bottom"/>
              </w:tcPr>
            </w:tcPrChange>
          </w:tcPr>
          <w:p w14:paraId="6ECAB172" w14:textId="77777777" w:rsidR="00787888" w:rsidRPr="00541650" w:rsidRDefault="00787888" w:rsidP="00E477DB">
            <w:pPr>
              <w:spacing w:before="0" w:after="0"/>
              <w:rPr>
                <w:rFonts w:cs="Arial"/>
                <w:color w:val="000000"/>
                <w:szCs w:val="22"/>
                <w:lang w:val="en-CA" w:eastAsia="en-CA"/>
                <w:rPrChange w:id="2954" w:author="outpost" w:date="2019-03-18T22:04:00Z">
                  <w:rPr>
                    <w:rFonts w:ascii="Calibri" w:hAnsi="Calibri" w:cs="Calibri"/>
                    <w:color w:val="000000"/>
                    <w:szCs w:val="22"/>
                    <w:lang w:val="en-CA" w:eastAsia="en-CA"/>
                  </w:rPr>
                </w:rPrChange>
              </w:rPr>
              <w:pPrChange w:id="2955" w:author="outpost" w:date="2019-03-18T19:44:00Z">
                <w:pPr>
                  <w:spacing w:before="0" w:after="0"/>
                </w:pPr>
              </w:pPrChange>
            </w:pPr>
            <w:proofErr w:type="spellStart"/>
            <w:r w:rsidRPr="00541650">
              <w:rPr>
                <w:rFonts w:cs="Arial"/>
                <w:color w:val="000000"/>
                <w:szCs w:val="22"/>
                <w:lang w:val="en-CA" w:eastAsia="en-CA"/>
                <w:rPrChange w:id="2956" w:author="outpost" w:date="2019-03-18T22:04:00Z">
                  <w:rPr>
                    <w:rFonts w:ascii="Calibri" w:hAnsi="Calibri" w:cs="Calibri"/>
                    <w:color w:val="000000"/>
                    <w:szCs w:val="22"/>
                    <w:lang w:val="en-CA" w:eastAsia="en-CA"/>
                  </w:rPr>
                </w:rPrChange>
              </w:rPr>
              <w:t>Spd</w:t>
            </w:r>
            <w:proofErr w:type="spellEnd"/>
            <w:r w:rsidRPr="00541650">
              <w:rPr>
                <w:rFonts w:cs="Arial"/>
                <w:color w:val="000000"/>
                <w:szCs w:val="22"/>
                <w:lang w:val="en-CA" w:eastAsia="en-CA"/>
                <w:rPrChange w:id="2957" w:author="outpost" w:date="2019-03-18T22:04:00Z">
                  <w:rPr>
                    <w:rFonts w:ascii="Calibri" w:hAnsi="Calibri" w:cs="Calibri"/>
                    <w:color w:val="000000"/>
                    <w:szCs w:val="22"/>
                    <w:lang w:val="en-CA" w:eastAsia="en-CA"/>
                  </w:rPr>
                </w:rPrChange>
              </w:rPr>
              <w:t xml:space="preserve"> of Max Gust Flag</w:t>
            </w:r>
          </w:p>
        </w:tc>
        <w:tc>
          <w:tcPr>
            <w:tcW w:w="1567" w:type="dxa"/>
            <w:tcPrChange w:id="2958" w:author="outpost" w:date="2019-03-18T19:44:00Z">
              <w:tcPr>
                <w:tcW w:w="1567" w:type="dxa"/>
              </w:tcPr>
            </w:tcPrChange>
          </w:tcPr>
          <w:p w14:paraId="7106494A" w14:textId="77777777" w:rsidR="00787888" w:rsidRPr="00541650" w:rsidRDefault="00787888" w:rsidP="00787888">
            <w:pPr>
              <w:pStyle w:val="BodyText"/>
              <w:rPr>
                <w:rFonts w:cs="Arial"/>
                <w:lang w:eastAsia="ar-SA"/>
                <w:rPrChange w:id="2959" w:author="outpost" w:date="2019-03-18T22:04:00Z">
                  <w:rPr>
                    <w:lang w:eastAsia="ar-SA"/>
                  </w:rPr>
                </w:rPrChange>
              </w:rPr>
            </w:pPr>
            <w:r w:rsidRPr="00541650">
              <w:rPr>
                <w:rFonts w:cs="Arial"/>
                <w:lang w:eastAsia="ar-SA"/>
                <w:rPrChange w:id="2960" w:author="outpost" w:date="2019-03-18T22:04:00Z">
                  <w:rPr>
                    <w:lang w:eastAsia="ar-SA"/>
                  </w:rPr>
                </w:rPrChange>
              </w:rPr>
              <w:t>CHAR</w:t>
            </w:r>
          </w:p>
        </w:tc>
        <w:tc>
          <w:tcPr>
            <w:tcW w:w="992" w:type="dxa"/>
            <w:tcPrChange w:id="2961" w:author="outpost" w:date="2019-03-18T19:44:00Z">
              <w:tcPr>
                <w:tcW w:w="992" w:type="dxa"/>
              </w:tcPr>
            </w:tcPrChange>
          </w:tcPr>
          <w:p w14:paraId="193684DC" w14:textId="77777777" w:rsidR="00787888" w:rsidRPr="00541650" w:rsidRDefault="00787888" w:rsidP="00787888">
            <w:pPr>
              <w:pStyle w:val="BodyText"/>
              <w:rPr>
                <w:rFonts w:cs="Arial"/>
                <w:lang w:eastAsia="ar-SA"/>
                <w:rPrChange w:id="2962" w:author="outpost" w:date="2019-03-18T22:04:00Z">
                  <w:rPr>
                    <w:lang w:eastAsia="ar-SA"/>
                  </w:rPr>
                </w:rPrChange>
              </w:rPr>
            </w:pPr>
            <w:r w:rsidRPr="00541650">
              <w:rPr>
                <w:rFonts w:cs="Arial"/>
                <w:lang w:eastAsia="ar-SA"/>
                <w:rPrChange w:id="2963" w:author="outpost" w:date="2019-03-18T22:04:00Z">
                  <w:rPr>
                    <w:lang w:eastAsia="ar-SA"/>
                  </w:rPr>
                </w:rPrChange>
              </w:rPr>
              <w:t>1</w:t>
            </w:r>
          </w:p>
        </w:tc>
        <w:tc>
          <w:tcPr>
            <w:tcW w:w="1134" w:type="dxa"/>
            <w:tcPrChange w:id="2964" w:author="outpost" w:date="2019-03-18T19:44:00Z">
              <w:tcPr>
                <w:tcW w:w="1134" w:type="dxa"/>
              </w:tcPr>
            </w:tcPrChange>
          </w:tcPr>
          <w:p w14:paraId="5B93B1D4" w14:textId="77777777" w:rsidR="00787888" w:rsidRPr="00541650" w:rsidRDefault="00787888" w:rsidP="00E477DB">
            <w:pPr>
              <w:pStyle w:val="BodyText"/>
              <w:jc w:val="center"/>
              <w:rPr>
                <w:rFonts w:cs="Arial"/>
                <w:lang w:eastAsia="ar-SA"/>
                <w:rPrChange w:id="2965" w:author="outpost" w:date="2019-03-18T22:04:00Z">
                  <w:rPr>
                    <w:lang w:eastAsia="ar-SA"/>
                  </w:rPr>
                </w:rPrChange>
              </w:rPr>
              <w:pPrChange w:id="2966" w:author="outpost" w:date="2019-03-18T19:41:00Z">
                <w:pPr>
                  <w:pStyle w:val="BodyText"/>
                </w:pPr>
              </w:pPrChange>
            </w:pPr>
            <w:r w:rsidRPr="00541650">
              <w:rPr>
                <w:rFonts w:cs="Arial"/>
                <w:lang w:eastAsia="ar-SA"/>
                <w:rPrChange w:id="2967" w:author="outpost" w:date="2019-03-18T22:04:00Z">
                  <w:rPr>
                    <w:lang w:eastAsia="ar-SA"/>
                  </w:rPr>
                </w:rPrChange>
              </w:rPr>
              <w:t>Y</w:t>
            </w:r>
          </w:p>
        </w:tc>
        <w:tc>
          <w:tcPr>
            <w:tcW w:w="2976" w:type="dxa"/>
            <w:tcPrChange w:id="2968" w:author="outpost" w:date="2019-03-18T19:44:00Z">
              <w:tcPr>
                <w:tcW w:w="2976" w:type="dxa"/>
              </w:tcPr>
            </w:tcPrChange>
          </w:tcPr>
          <w:p w14:paraId="4C19FDE9" w14:textId="77777777" w:rsidR="00787888" w:rsidRPr="00541650" w:rsidRDefault="00787888" w:rsidP="00787888">
            <w:pPr>
              <w:pStyle w:val="BodyText"/>
              <w:rPr>
                <w:rFonts w:cs="Arial"/>
                <w:lang w:eastAsia="ar-SA"/>
                <w:rPrChange w:id="2969" w:author="outpost" w:date="2019-03-18T22:04:00Z">
                  <w:rPr>
                    <w:lang w:eastAsia="ar-SA"/>
                  </w:rPr>
                </w:rPrChange>
              </w:rPr>
            </w:pPr>
            <w:r w:rsidRPr="00541650">
              <w:rPr>
                <w:rFonts w:cs="Arial"/>
                <w:lang w:eastAsia="ar-SA"/>
                <w:rPrChange w:id="2970" w:author="outpost" w:date="2019-03-18T22:04:00Z">
                  <w:rPr>
                    <w:lang w:eastAsia="ar-SA"/>
                  </w:rPr>
                </w:rPrChange>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Pr="00541650" w:rsidRDefault="00D469CA" w:rsidP="00541650">
      <w:pPr>
        <w:pStyle w:val="Heading5"/>
        <w:rPr>
          <w:rPrChange w:id="2971" w:author="outpost" w:date="2019-03-18T22:05:00Z">
            <w:rPr>
              <w:b/>
              <w:lang w:val="en-CA"/>
            </w:rPr>
          </w:rPrChange>
        </w:rPr>
        <w:pPrChange w:id="2972" w:author="outpost" w:date="2019-03-18T22:05:00Z">
          <w:pPr/>
        </w:pPrChange>
      </w:pPr>
      <w:r w:rsidRPr="00541650">
        <w:rPr>
          <w:rPrChange w:id="2973" w:author="outpost" w:date="2019-03-18T22:05:00Z">
            <w:rPr>
              <w:b/>
              <w:lang w:val="en-CA"/>
            </w:rPr>
          </w:rPrChange>
        </w:rPr>
        <w:t>Validation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541650" w:rsidRDefault="000076D9" w:rsidP="00541650">
      <w:pPr>
        <w:pStyle w:val="Heading5"/>
        <w:rPr>
          <w:rPrChange w:id="2974" w:author="outpost" w:date="2019-03-18T22:05:00Z">
            <w:rPr>
              <w:b/>
              <w:lang w:val="en-CA"/>
            </w:rPr>
          </w:rPrChange>
        </w:rPr>
        <w:pPrChange w:id="2975" w:author="outpost" w:date="2019-03-18T22:05:00Z">
          <w:pPr/>
        </w:pPrChange>
      </w:pPr>
      <w:r w:rsidRPr="00541650">
        <w:rPr>
          <w:rPrChange w:id="2976" w:author="outpost" w:date="2019-03-18T22:05:00Z">
            <w:rPr>
              <w:b/>
              <w:lang w:val="en-CA"/>
            </w:rPr>
          </w:rPrChange>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FA688B4" w14:textId="6C816DE6" w:rsidR="00222860" w:rsidRDefault="00222860">
      <w:pPr>
        <w:spacing w:before="0" w:after="0"/>
        <w:rPr>
          <w:ins w:id="2977" w:author="outpost" w:date="2019-03-18T21:57:00Z"/>
          <w:szCs w:val="22"/>
          <w:lang w:val="en-CA" w:eastAsia="ar-SA"/>
        </w:rPr>
      </w:pPr>
      <w:ins w:id="2978" w:author="outpost" w:date="2019-03-18T21:57:00Z">
        <w:r>
          <w:rPr>
            <w:szCs w:val="22"/>
            <w:lang w:val="en-CA" w:eastAsia="ar-SA"/>
          </w:rPr>
          <w:br w:type="page"/>
        </w:r>
      </w:ins>
    </w:p>
    <w:p w14:paraId="3C620B5D" w14:textId="185ABD8A" w:rsidR="00D469CA" w:rsidRPr="003B79C6" w:rsidDel="00222860" w:rsidRDefault="00D469CA" w:rsidP="003B79C6">
      <w:pPr>
        <w:pStyle w:val="Heading5"/>
        <w:rPr>
          <w:del w:id="2979" w:author="outpost" w:date="2019-03-18T21:57:00Z"/>
          <w:rPrChange w:id="2980" w:author="outpost" w:date="2019-03-18T22:03:00Z">
            <w:rPr>
              <w:del w:id="2981" w:author="outpost" w:date="2019-03-18T21:57:00Z"/>
              <w:lang w:val="en-CA" w:eastAsia="ar-SA"/>
            </w:rPr>
          </w:rPrChange>
        </w:rPr>
        <w:pPrChange w:id="2982" w:author="outpost" w:date="2019-03-18T22:03:00Z">
          <w:pPr>
            <w:pStyle w:val="BodyText"/>
            <w:ind w:left="1440"/>
          </w:pPr>
        </w:pPrChange>
      </w:pPr>
    </w:p>
    <w:p w14:paraId="22D73C22" w14:textId="77777777" w:rsidR="006C31C9" w:rsidRPr="00222860" w:rsidRDefault="006C31C9" w:rsidP="003B79C6">
      <w:pPr>
        <w:pStyle w:val="Heading5"/>
        <w:rPr>
          <w:rPrChange w:id="2983" w:author="outpost" w:date="2019-03-18T21:56:00Z">
            <w:rPr>
              <w:b/>
              <w:lang w:eastAsia="ar-SA"/>
            </w:rPr>
          </w:rPrChange>
        </w:rPr>
        <w:pPrChange w:id="2984" w:author="outpost" w:date="2019-03-18T22:03:00Z">
          <w:pPr>
            <w:pStyle w:val="BodyText"/>
          </w:pPr>
        </w:pPrChange>
      </w:pPr>
      <w:r w:rsidRPr="00222860">
        <w:rPr>
          <w:rPrChange w:id="2985" w:author="outpost" w:date="2019-03-18T21:56:00Z">
            <w:rPr>
              <w:b/>
              <w:lang w:eastAsia="ar-SA"/>
            </w:rPr>
          </w:rPrChange>
        </w:rPr>
        <w:t xml:space="preserve">Target tables </w:t>
      </w:r>
    </w:p>
    <w:p w14:paraId="362A968E" w14:textId="7F8355D9" w:rsidR="00102536" w:rsidRPr="000C2785" w:rsidDel="00222860" w:rsidRDefault="008D539A" w:rsidP="00102536">
      <w:pPr>
        <w:pStyle w:val="BodyText"/>
        <w:rPr>
          <w:del w:id="2986" w:author="outpost" w:date="2019-03-18T21:57:00Z"/>
          <w:lang w:val="fr-CA" w:eastAsia="ar-SA"/>
        </w:rPr>
      </w:pPr>
      <w:del w:id="2987" w:author="outpost" w:date="2019-03-18T21:57:00Z">
        <w:r w:rsidDel="00222860">
          <w:rPr>
            <w:rFonts w:cs="Arial"/>
            <w:b/>
            <w:bCs/>
            <w:color w:val="1A1A1A"/>
            <w:sz w:val="21"/>
            <w:szCs w:val="21"/>
            <w:shd w:val="clear" w:color="auto" w:fill="FFFFFF"/>
          </w:rPr>
          <w:delText>DEPOTS</w:delText>
        </w:r>
      </w:del>
    </w:p>
    <w:p w14:paraId="196DD7DB" w14:textId="7C03C200" w:rsidR="00222860" w:rsidRDefault="00222860" w:rsidP="00222860">
      <w:pPr>
        <w:pStyle w:val="Caption"/>
        <w:jc w:val="center"/>
        <w:rPr>
          <w:ins w:id="2988" w:author="outpost" w:date="2019-03-18T21:57:00Z"/>
        </w:rPr>
        <w:pPrChange w:id="2989" w:author="outpost" w:date="2019-03-18T21:57:00Z">
          <w:pPr/>
        </w:pPrChange>
      </w:pPr>
      <w:ins w:id="2990" w:author="outpost" w:date="2019-03-18T21:57:00Z">
        <w:r>
          <w:t xml:space="preserve">Table </w:t>
        </w:r>
        <w:r>
          <w:fldChar w:fldCharType="begin"/>
        </w:r>
        <w:r>
          <w:instrText xml:space="preserve"> SEQ Table \* ARABIC </w:instrText>
        </w:r>
      </w:ins>
      <w:r>
        <w:fldChar w:fldCharType="separate"/>
      </w:r>
      <w:ins w:id="2991" w:author="outpost" w:date="2019-03-18T22:04:00Z">
        <w:r w:rsidR="00541650">
          <w:rPr>
            <w:noProof/>
          </w:rPr>
          <w:t>6</w:t>
        </w:r>
      </w:ins>
      <w:ins w:id="2992" w:author="outpost" w:date="2019-03-18T21:57:00Z">
        <w:r>
          <w:fldChar w:fldCharType="end"/>
        </w:r>
        <w:r>
          <w:t xml:space="preserve"> Depots</w:t>
        </w:r>
      </w:ins>
    </w:p>
    <w:tbl>
      <w:tblPr>
        <w:tblStyle w:val="TableGrid"/>
        <w:tblW w:w="0" w:type="auto"/>
        <w:tblLook w:val="04A0" w:firstRow="1" w:lastRow="0" w:firstColumn="1" w:lastColumn="0" w:noHBand="0" w:noVBand="1"/>
      </w:tblPr>
      <w:tblGrid>
        <w:gridCol w:w="2681"/>
        <w:gridCol w:w="1567"/>
        <w:gridCol w:w="992"/>
        <w:gridCol w:w="1134"/>
        <w:gridCol w:w="2976"/>
        <w:tblGridChange w:id="2993">
          <w:tblGrid>
            <w:gridCol w:w="2681"/>
            <w:gridCol w:w="1567"/>
            <w:gridCol w:w="992"/>
            <w:gridCol w:w="1134"/>
            <w:gridCol w:w="2976"/>
          </w:tblGrid>
        </w:tblGridChange>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C23A13">
            <w:pPr>
              <w:pStyle w:val="BodyText"/>
              <w:jc w:val="center"/>
              <w:rPr>
                <w:rFonts w:cs="Arial"/>
                <w:lang w:eastAsia="ar-SA"/>
              </w:rPr>
              <w:pPrChange w:id="2994" w:author="outpost" w:date="2019-03-18T19:41:00Z">
                <w:pPr>
                  <w:pStyle w:val="BodyText"/>
                </w:pPr>
              </w:pPrChange>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E477DB">
        <w:tblPrEx>
          <w:tblW w:w="0" w:type="auto"/>
          <w:tblPrExChange w:id="2995" w:author="outpost" w:date="2019-03-18T19:44:00Z">
            <w:tblPrEx>
              <w:tblW w:w="0" w:type="auto"/>
            </w:tblPrEx>
          </w:tblPrExChange>
        </w:tblPrEx>
        <w:tc>
          <w:tcPr>
            <w:tcW w:w="2681" w:type="dxa"/>
            <w:vAlign w:val="center"/>
            <w:tcPrChange w:id="2996" w:author="outpost" w:date="2019-03-18T19:44:00Z">
              <w:tcPr>
                <w:tcW w:w="2681" w:type="dxa"/>
              </w:tcPr>
            </w:tcPrChange>
          </w:tcPr>
          <w:p w14:paraId="2A41E82C" w14:textId="77777777" w:rsidR="00102536" w:rsidRPr="009F78B7" w:rsidRDefault="00102536" w:rsidP="00E477DB">
            <w:pPr>
              <w:pStyle w:val="BodyText"/>
              <w:rPr>
                <w:rFonts w:cs="Arial"/>
                <w:lang w:eastAsia="ar-SA"/>
              </w:rPr>
              <w:pPrChange w:id="2997" w:author="outpost" w:date="2019-03-18T19:44:00Z">
                <w:pPr>
                  <w:pStyle w:val="BodyText"/>
                </w:pPr>
              </w:pPrChange>
            </w:pPr>
            <w:proofErr w:type="spellStart"/>
            <w:r w:rsidRPr="009F78B7">
              <w:rPr>
                <w:rFonts w:cs="Arial"/>
                <w:color w:val="000000"/>
                <w:lang w:val="en-CA" w:eastAsia="en-CA"/>
              </w:rPr>
              <w:t>NomDepot</w:t>
            </w:r>
            <w:proofErr w:type="spellEnd"/>
          </w:p>
        </w:tc>
        <w:tc>
          <w:tcPr>
            <w:tcW w:w="1567" w:type="dxa"/>
            <w:tcPrChange w:id="2998" w:author="outpost" w:date="2019-03-18T19:44:00Z">
              <w:tcPr>
                <w:tcW w:w="1567" w:type="dxa"/>
              </w:tcPr>
            </w:tcPrChange>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2999" w:author="outpost" w:date="2019-03-18T19:44:00Z">
              <w:tcPr>
                <w:tcW w:w="992" w:type="dxa"/>
              </w:tcPr>
            </w:tcPrChange>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Change w:id="3000" w:author="outpost" w:date="2019-03-18T19:44:00Z">
              <w:tcPr>
                <w:tcW w:w="1134" w:type="dxa"/>
              </w:tcPr>
            </w:tcPrChange>
          </w:tcPr>
          <w:p w14:paraId="12DEEA40" w14:textId="77777777" w:rsidR="00102536" w:rsidRPr="009F78B7" w:rsidRDefault="00102536" w:rsidP="00C23A13">
            <w:pPr>
              <w:pStyle w:val="BodyText"/>
              <w:jc w:val="center"/>
              <w:rPr>
                <w:rFonts w:cs="Arial"/>
                <w:lang w:eastAsia="ar-SA"/>
              </w:rPr>
              <w:pPrChange w:id="3001" w:author="outpost" w:date="2019-03-18T19:41:00Z">
                <w:pPr>
                  <w:pStyle w:val="BodyText"/>
                </w:pPr>
              </w:pPrChange>
            </w:pPr>
            <w:r w:rsidRPr="009F78B7">
              <w:rPr>
                <w:rFonts w:cs="Arial"/>
                <w:lang w:eastAsia="ar-SA"/>
              </w:rPr>
              <w:t>N</w:t>
            </w:r>
          </w:p>
        </w:tc>
        <w:tc>
          <w:tcPr>
            <w:tcW w:w="2976" w:type="dxa"/>
            <w:tcPrChange w:id="3002" w:author="outpost" w:date="2019-03-18T19:44:00Z">
              <w:tcPr>
                <w:tcW w:w="2976" w:type="dxa"/>
              </w:tcPr>
            </w:tcPrChange>
          </w:tcPr>
          <w:p w14:paraId="0CCD48FC" w14:textId="77777777" w:rsidR="00102536" w:rsidRPr="009F78B7" w:rsidRDefault="00102536" w:rsidP="00424AC2">
            <w:pPr>
              <w:pStyle w:val="BodyText"/>
              <w:rPr>
                <w:rFonts w:cs="Arial"/>
                <w:lang w:eastAsia="ar-SA"/>
              </w:rPr>
            </w:pPr>
          </w:p>
        </w:tc>
      </w:tr>
      <w:tr w:rsidR="00102536" w:rsidRPr="003D26B2" w14:paraId="3F651882" w14:textId="77777777" w:rsidTr="00E477DB">
        <w:tblPrEx>
          <w:tblW w:w="0" w:type="auto"/>
          <w:tblPrExChange w:id="3003" w:author="outpost" w:date="2019-03-18T19:44:00Z">
            <w:tblPrEx>
              <w:tblW w:w="0" w:type="auto"/>
            </w:tblPrEx>
          </w:tblPrExChange>
        </w:tblPrEx>
        <w:tc>
          <w:tcPr>
            <w:tcW w:w="2681" w:type="dxa"/>
            <w:vAlign w:val="center"/>
            <w:tcPrChange w:id="3004" w:author="outpost" w:date="2019-03-18T19:44:00Z">
              <w:tcPr>
                <w:tcW w:w="2681" w:type="dxa"/>
              </w:tcPr>
            </w:tcPrChange>
          </w:tcPr>
          <w:p w14:paraId="4BB06E61" w14:textId="77777777" w:rsidR="00102536" w:rsidRPr="009F78B7" w:rsidRDefault="00102536" w:rsidP="00E477DB">
            <w:pPr>
              <w:pStyle w:val="BodyText"/>
              <w:rPr>
                <w:rFonts w:cs="Arial"/>
                <w:lang w:eastAsia="ar-SA"/>
              </w:rPr>
              <w:pPrChange w:id="3005" w:author="outpost" w:date="2019-03-18T19:44:00Z">
                <w:pPr>
                  <w:pStyle w:val="BodyText"/>
                </w:pPr>
              </w:pPrChange>
            </w:pPr>
            <w:proofErr w:type="spellStart"/>
            <w:r w:rsidRPr="009F78B7">
              <w:rPr>
                <w:rFonts w:cs="Arial"/>
                <w:color w:val="000000"/>
                <w:lang w:val="en-CA" w:eastAsia="en-CA"/>
              </w:rPr>
              <w:t>TypeDepot</w:t>
            </w:r>
            <w:proofErr w:type="spellEnd"/>
          </w:p>
        </w:tc>
        <w:tc>
          <w:tcPr>
            <w:tcW w:w="1567" w:type="dxa"/>
            <w:tcPrChange w:id="3006" w:author="outpost" w:date="2019-03-18T19:44:00Z">
              <w:tcPr>
                <w:tcW w:w="1567" w:type="dxa"/>
              </w:tcPr>
            </w:tcPrChange>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007" w:author="outpost" w:date="2019-03-18T19:44:00Z">
              <w:tcPr>
                <w:tcW w:w="992" w:type="dxa"/>
              </w:tcPr>
            </w:tcPrChange>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Change w:id="3008" w:author="outpost" w:date="2019-03-18T19:44:00Z">
              <w:tcPr>
                <w:tcW w:w="1134" w:type="dxa"/>
              </w:tcPr>
            </w:tcPrChange>
          </w:tcPr>
          <w:p w14:paraId="383783E1" w14:textId="77777777" w:rsidR="00102536" w:rsidRPr="009F78B7" w:rsidRDefault="00102536" w:rsidP="00C23A13">
            <w:pPr>
              <w:pStyle w:val="BodyText"/>
              <w:jc w:val="center"/>
              <w:rPr>
                <w:rFonts w:cs="Arial"/>
                <w:lang w:eastAsia="ar-SA"/>
              </w:rPr>
              <w:pPrChange w:id="3009" w:author="outpost" w:date="2019-03-18T19:41:00Z">
                <w:pPr>
                  <w:pStyle w:val="BodyText"/>
                </w:pPr>
              </w:pPrChange>
            </w:pPr>
            <w:r w:rsidRPr="009F78B7">
              <w:rPr>
                <w:rFonts w:cs="Arial"/>
                <w:lang w:eastAsia="ar-SA"/>
              </w:rPr>
              <w:t>N</w:t>
            </w:r>
          </w:p>
        </w:tc>
        <w:tc>
          <w:tcPr>
            <w:tcW w:w="2976" w:type="dxa"/>
            <w:tcPrChange w:id="3010" w:author="outpost" w:date="2019-03-18T19:44:00Z">
              <w:tcPr>
                <w:tcW w:w="2976" w:type="dxa"/>
              </w:tcPr>
            </w:tcPrChange>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7A0B03B2" w14:textId="77777777" w:rsidTr="00E477DB">
        <w:tblPrEx>
          <w:tblW w:w="0" w:type="auto"/>
          <w:tblPrExChange w:id="3011" w:author="outpost" w:date="2019-03-18T19:44:00Z">
            <w:tblPrEx>
              <w:tblW w:w="0" w:type="auto"/>
            </w:tblPrEx>
          </w:tblPrExChange>
        </w:tblPrEx>
        <w:tc>
          <w:tcPr>
            <w:tcW w:w="2681" w:type="dxa"/>
            <w:vAlign w:val="center"/>
            <w:tcPrChange w:id="3012" w:author="outpost" w:date="2019-03-18T19:44:00Z">
              <w:tcPr>
                <w:tcW w:w="2681" w:type="dxa"/>
              </w:tcPr>
            </w:tcPrChange>
          </w:tcPr>
          <w:p w14:paraId="246A1383" w14:textId="77777777" w:rsidR="00102536" w:rsidRPr="009F78B7" w:rsidRDefault="00102536" w:rsidP="00E477DB">
            <w:pPr>
              <w:pStyle w:val="BodyText"/>
              <w:rPr>
                <w:rFonts w:cs="Arial"/>
                <w:lang w:eastAsia="ar-SA"/>
              </w:rPr>
              <w:pPrChange w:id="3013" w:author="outpost" w:date="2019-03-18T19:44:00Z">
                <w:pPr>
                  <w:pStyle w:val="BodyText"/>
                </w:pPr>
              </w:pPrChange>
            </w:pPr>
            <w:proofErr w:type="spellStart"/>
            <w:r w:rsidRPr="009F78B7">
              <w:rPr>
                <w:rFonts w:cs="Arial"/>
                <w:color w:val="000000"/>
                <w:lang w:val="en-CA" w:eastAsia="en-CA"/>
              </w:rPr>
              <w:t>Capacite</w:t>
            </w:r>
            <w:proofErr w:type="spellEnd"/>
          </w:p>
        </w:tc>
        <w:tc>
          <w:tcPr>
            <w:tcW w:w="1567" w:type="dxa"/>
            <w:tcPrChange w:id="3014" w:author="outpost" w:date="2019-03-18T19:44:00Z">
              <w:tcPr>
                <w:tcW w:w="1567" w:type="dxa"/>
              </w:tcPr>
            </w:tcPrChange>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015" w:author="outpost" w:date="2019-03-18T19:44:00Z">
              <w:tcPr>
                <w:tcW w:w="992" w:type="dxa"/>
              </w:tcPr>
            </w:tcPrChange>
          </w:tcPr>
          <w:p w14:paraId="5914EED1" w14:textId="77777777" w:rsidR="00102536" w:rsidRPr="009F78B7" w:rsidRDefault="00102536" w:rsidP="00424AC2">
            <w:pPr>
              <w:pStyle w:val="BodyText"/>
              <w:rPr>
                <w:rFonts w:cs="Arial"/>
                <w:lang w:eastAsia="ar-SA"/>
              </w:rPr>
            </w:pPr>
          </w:p>
        </w:tc>
        <w:tc>
          <w:tcPr>
            <w:tcW w:w="1134" w:type="dxa"/>
            <w:tcPrChange w:id="3016" w:author="outpost" w:date="2019-03-18T19:44:00Z">
              <w:tcPr>
                <w:tcW w:w="1134" w:type="dxa"/>
              </w:tcPr>
            </w:tcPrChange>
          </w:tcPr>
          <w:p w14:paraId="131AB660" w14:textId="77777777" w:rsidR="00102536" w:rsidRPr="009F78B7" w:rsidRDefault="00102536" w:rsidP="00C23A13">
            <w:pPr>
              <w:pStyle w:val="BodyText"/>
              <w:jc w:val="center"/>
              <w:rPr>
                <w:rFonts w:cs="Arial"/>
                <w:lang w:eastAsia="ar-SA"/>
              </w:rPr>
              <w:pPrChange w:id="3017" w:author="outpost" w:date="2019-03-18T19:41:00Z">
                <w:pPr>
                  <w:pStyle w:val="BodyText"/>
                </w:pPr>
              </w:pPrChange>
            </w:pPr>
            <w:r w:rsidRPr="009F78B7">
              <w:rPr>
                <w:rFonts w:cs="Arial"/>
                <w:lang w:eastAsia="ar-SA"/>
              </w:rPr>
              <w:t>Y</w:t>
            </w:r>
          </w:p>
        </w:tc>
        <w:tc>
          <w:tcPr>
            <w:tcW w:w="2976" w:type="dxa"/>
            <w:tcPrChange w:id="3018" w:author="outpost" w:date="2019-03-18T19:44:00Z">
              <w:tcPr>
                <w:tcW w:w="2976" w:type="dxa"/>
              </w:tcPr>
            </w:tcPrChange>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02190161" w14:textId="77777777" w:rsidTr="00E477DB">
        <w:tblPrEx>
          <w:tblW w:w="0" w:type="auto"/>
          <w:tblPrExChange w:id="3019" w:author="outpost" w:date="2019-03-18T19:44:00Z">
            <w:tblPrEx>
              <w:tblW w:w="0" w:type="auto"/>
            </w:tblPrEx>
          </w:tblPrExChange>
        </w:tblPrEx>
        <w:tc>
          <w:tcPr>
            <w:tcW w:w="2681" w:type="dxa"/>
            <w:vAlign w:val="center"/>
            <w:tcPrChange w:id="3020" w:author="outpost" w:date="2019-03-18T19:44:00Z">
              <w:tcPr>
                <w:tcW w:w="2681" w:type="dxa"/>
              </w:tcPr>
            </w:tcPrChange>
          </w:tcPr>
          <w:p w14:paraId="1399AC32" w14:textId="77777777" w:rsidR="00102536" w:rsidRPr="009F78B7" w:rsidRDefault="00102536" w:rsidP="00E477DB">
            <w:pPr>
              <w:pStyle w:val="BodyText"/>
              <w:rPr>
                <w:rFonts w:cs="Arial"/>
                <w:lang w:val="fr-CA" w:eastAsia="ar-SA"/>
              </w:rPr>
              <w:pPrChange w:id="3021" w:author="outpost" w:date="2019-03-18T19:44:00Z">
                <w:pPr>
                  <w:pStyle w:val="BodyText"/>
                </w:pPr>
              </w:pPrChange>
            </w:pPr>
            <w:r w:rsidRPr="009F78B7">
              <w:rPr>
                <w:rFonts w:cs="Arial"/>
                <w:color w:val="000000"/>
                <w:lang w:val="fr-CA" w:eastAsia="en-CA"/>
              </w:rPr>
              <w:t>Latitude</w:t>
            </w:r>
          </w:p>
        </w:tc>
        <w:tc>
          <w:tcPr>
            <w:tcW w:w="1567" w:type="dxa"/>
            <w:tcPrChange w:id="3022" w:author="outpost" w:date="2019-03-18T19:44:00Z">
              <w:tcPr>
                <w:tcW w:w="1567" w:type="dxa"/>
              </w:tcPr>
            </w:tcPrChange>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Change w:id="3023" w:author="outpost" w:date="2019-03-18T19:44:00Z">
              <w:tcPr>
                <w:tcW w:w="992" w:type="dxa"/>
              </w:tcPr>
            </w:tcPrChange>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Change w:id="3024" w:author="outpost" w:date="2019-03-18T19:44:00Z">
              <w:tcPr>
                <w:tcW w:w="1134" w:type="dxa"/>
              </w:tcPr>
            </w:tcPrChange>
          </w:tcPr>
          <w:p w14:paraId="5D6B7B4B" w14:textId="77777777" w:rsidR="00102536" w:rsidRPr="009F78B7" w:rsidRDefault="00102536" w:rsidP="00C23A13">
            <w:pPr>
              <w:pStyle w:val="BodyText"/>
              <w:jc w:val="center"/>
              <w:rPr>
                <w:rFonts w:cs="Arial"/>
                <w:lang w:val="fr-CA" w:eastAsia="ar-SA"/>
              </w:rPr>
              <w:pPrChange w:id="3025" w:author="outpost" w:date="2019-03-18T19:41:00Z">
                <w:pPr>
                  <w:pStyle w:val="BodyText"/>
                </w:pPr>
              </w:pPrChange>
            </w:pPr>
            <w:r w:rsidRPr="009F78B7">
              <w:rPr>
                <w:rFonts w:cs="Arial"/>
                <w:lang w:val="fr-CA" w:eastAsia="ar-SA"/>
              </w:rPr>
              <w:t>N</w:t>
            </w:r>
          </w:p>
        </w:tc>
        <w:tc>
          <w:tcPr>
            <w:tcW w:w="2976" w:type="dxa"/>
            <w:tcPrChange w:id="3026" w:author="outpost" w:date="2019-03-18T19:44:00Z">
              <w:tcPr>
                <w:tcW w:w="2976" w:type="dxa"/>
              </w:tcPr>
            </w:tcPrChange>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E477DB">
        <w:tblPrEx>
          <w:tblW w:w="0" w:type="auto"/>
          <w:tblPrExChange w:id="3027" w:author="outpost" w:date="2019-03-18T19:44:00Z">
            <w:tblPrEx>
              <w:tblW w:w="0" w:type="auto"/>
            </w:tblPrEx>
          </w:tblPrExChange>
        </w:tblPrEx>
        <w:tc>
          <w:tcPr>
            <w:tcW w:w="2681" w:type="dxa"/>
            <w:vAlign w:val="center"/>
            <w:tcPrChange w:id="3028" w:author="outpost" w:date="2019-03-18T19:44:00Z">
              <w:tcPr>
                <w:tcW w:w="2681" w:type="dxa"/>
                <w:vAlign w:val="bottom"/>
              </w:tcPr>
            </w:tcPrChange>
          </w:tcPr>
          <w:p w14:paraId="14569479" w14:textId="77777777" w:rsidR="00102536" w:rsidRPr="009F78B7" w:rsidRDefault="00102536" w:rsidP="00E477DB">
            <w:pPr>
              <w:spacing w:before="0" w:after="0"/>
              <w:rPr>
                <w:rFonts w:cs="Arial"/>
                <w:color w:val="000000"/>
                <w:lang w:val="fr-CA" w:eastAsia="en-CA"/>
              </w:rPr>
              <w:pPrChange w:id="3029" w:author="outpost" w:date="2019-03-18T19:44:00Z">
                <w:pPr>
                  <w:spacing w:before="0" w:after="0"/>
                </w:pPr>
              </w:pPrChange>
            </w:pPr>
            <w:r w:rsidRPr="009F78B7">
              <w:rPr>
                <w:rFonts w:cs="Arial"/>
                <w:color w:val="000000"/>
                <w:lang w:val="fr-CA" w:eastAsia="en-CA"/>
              </w:rPr>
              <w:t>Longitude</w:t>
            </w:r>
          </w:p>
        </w:tc>
        <w:tc>
          <w:tcPr>
            <w:tcW w:w="1567" w:type="dxa"/>
            <w:tcPrChange w:id="3030" w:author="outpost" w:date="2019-03-18T19:44:00Z">
              <w:tcPr>
                <w:tcW w:w="1567" w:type="dxa"/>
              </w:tcPr>
            </w:tcPrChange>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Change w:id="3031" w:author="outpost" w:date="2019-03-18T19:44:00Z">
              <w:tcPr>
                <w:tcW w:w="992" w:type="dxa"/>
              </w:tcPr>
            </w:tcPrChange>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Change w:id="3032" w:author="outpost" w:date="2019-03-18T19:44:00Z">
              <w:tcPr>
                <w:tcW w:w="1134" w:type="dxa"/>
              </w:tcPr>
            </w:tcPrChange>
          </w:tcPr>
          <w:p w14:paraId="465EBE47" w14:textId="77777777" w:rsidR="00102536" w:rsidRPr="009F78B7" w:rsidRDefault="00102536" w:rsidP="00C23A13">
            <w:pPr>
              <w:pStyle w:val="BodyText"/>
              <w:jc w:val="center"/>
              <w:rPr>
                <w:rFonts w:cs="Arial"/>
                <w:lang w:val="fr-CA" w:eastAsia="ar-SA"/>
              </w:rPr>
              <w:pPrChange w:id="3033" w:author="outpost" w:date="2019-03-18T19:41:00Z">
                <w:pPr>
                  <w:pStyle w:val="BodyText"/>
                </w:pPr>
              </w:pPrChange>
            </w:pPr>
            <w:r w:rsidRPr="009F78B7">
              <w:rPr>
                <w:rFonts w:cs="Arial"/>
                <w:lang w:val="fr-CA" w:eastAsia="ar-SA"/>
              </w:rPr>
              <w:t>N</w:t>
            </w:r>
          </w:p>
        </w:tc>
        <w:tc>
          <w:tcPr>
            <w:tcW w:w="2976" w:type="dxa"/>
            <w:tcPrChange w:id="3034" w:author="outpost" w:date="2019-03-18T19:44:00Z">
              <w:tcPr>
                <w:tcW w:w="2976" w:type="dxa"/>
              </w:tcPr>
            </w:tcPrChange>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E477DB">
        <w:tblPrEx>
          <w:tblW w:w="0" w:type="auto"/>
          <w:tblPrExChange w:id="3035" w:author="outpost" w:date="2019-03-18T19:44:00Z">
            <w:tblPrEx>
              <w:tblW w:w="0" w:type="auto"/>
            </w:tblPrEx>
          </w:tblPrExChange>
        </w:tblPrEx>
        <w:tc>
          <w:tcPr>
            <w:tcW w:w="2681" w:type="dxa"/>
            <w:vAlign w:val="center"/>
            <w:tcPrChange w:id="3036" w:author="outpost" w:date="2019-03-18T19:44:00Z">
              <w:tcPr>
                <w:tcW w:w="2681" w:type="dxa"/>
              </w:tcPr>
            </w:tcPrChange>
          </w:tcPr>
          <w:p w14:paraId="00757697" w14:textId="77777777" w:rsidR="00102536" w:rsidRPr="009F78B7" w:rsidRDefault="00102536" w:rsidP="00E477DB">
            <w:pPr>
              <w:pStyle w:val="BodyText"/>
              <w:rPr>
                <w:rFonts w:cs="Arial"/>
                <w:lang w:val="fr-CA" w:eastAsia="ar-SA"/>
              </w:rPr>
              <w:pPrChange w:id="3037" w:author="outpost" w:date="2019-03-18T19:44:00Z">
                <w:pPr>
                  <w:pStyle w:val="BodyText"/>
                </w:pPr>
              </w:pPrChange>
            </w:pPr>
            <w:proofErr w:type="spellStart"/>
            <w:r w:rsidRPr="009F78B7">
              <w:rPr>
                <w:rFonts w:cs="Arial"/>
                <w:color w:val="000000"/>
                <w:lang w:val="fr-CA" w:eastAsia="en-CA"/>
              </w:rPr>
              <w:t>VolumeDeverse</w:t>
            </w:r>
            <w:proofErr w:type="spellEnd"/>
          </w:p>
        </w:tc>
        <w:tc>
          <w:tcPr>
            <w:tcW w:w="1567" w:type="dxa"/>
            <w:tcPrChange w:id="3038" w:author="outpost" w:date="2019-03-18T19:44:00Z">
              <w:tcPr>
                <w:tcW w:w="1567" w:type="dxa"/>
              </w:tcPr>
            </w:tcPrChange>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Change w:id="3039" w:author="outpost" w:date="2019-03-18T19:44:00Z">
              <w:tcPr>
                <w:tcW w:w="992" w:type="dxa"/>
              </w:tcPr>
            </w:tcPrChange>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Change w:id="3040" w:author="outpost" w:date="2019-03-18T19:44:00Z">
              <w:tcPr>
                <w:tcW w:w="1134" w:type="dxa"/>
              </w:tcPr>
            </w:tcPrChange>
          </w:tcPr>
          <w:p w14:paraId="607B8CA5" w14:textId="77777777" w:rsidR="00102536" w:rsidRPr="009F78B7" w:rsidRDefault="00102536" w:rsidP="00C23A13">
            <w:pPr>
              <w:pStyle w:val="BodyText"/>
              <w:jc w:val="center"/>
              <w:rPr>
                <w:rFonts w:cs="Arial"/>
                <w:lang w:val="fr-CA" w:eastAsia="ar-SA"/>
              </w:rPr>
              <w:pPrChange w:id="3041" w:author="outpost" w:date="2019-03-18T19:41:00Z">
                <w:pPr>
                  <w:pStyle w:val="BodyText"/>
                </w:pPr>
              </w:pPrChange>
            </w:pPr>
            <w:r w:rsidRPr="009F78B7">
              <w:rPr>
                <w:rFonts w:cs="Arial"/>
                <w:lang w:val="fr-CA" w:eastAsia="ar-SA"/>
              </w:rPr>
              <w:t>N</w:t>
            </w:r>
          </w:p>
        </w:tc>
        <w:tc>
          <w:tcPr>
            <w:tcW w:w="2976" w:type="dxa"/>
            <w:tcPrChange w:id="3042" w:author="outpost" w:date="2019-03-18T19:44:00Z">
              <w:tcPr>
                <w:tcW w:w="2976" w:type="dxa"/>
              </w:tcPr>
            </w:tcPrChange>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E477DB">
        <w:tblPrEx>
          <w:tblW w:w="0" w:type="auto"/>
          <w:tblPrExChange w:id="3043" w:author="outpost" w:date="2019-03-18T19:44:00Z">
            <w:tblPrEx>
              <w:tblW w:w="0" w:type="auto"/>
            </w:tblPrEx>
          </w:tblPrExChange>
        </w:tblPrEx>
        <w:tc>
          <w:tcPr>
            <w:tcW w:w="2681" w:type="dxa"/>
            <w:vAlign w:val="center"/>
            <w:tcPrChange w:id="3044" w:author="outpost" w:date="2019-03-18T19:44:00Z">
              <w:tcPr>
                <w:tcW w:w="2681" w:type="dxa"/>
                <w:vAlign w:val="bottom"/>
              </w:tcPr>
            </w:tcPrChange>
          </w:tcPr>
          <w:p w14:paraId="347C572A" w14:textId="77777777" w:rsidR="00102536" w:rsidRPr="009F78B7" w:rsidRDefault="00102536" w:rsidP="00E477DB">
            <w:pPr>
              <w:spacing w:before="0" w:after="0"/>
              <w:rPr>
                <w:rFonts w:cs="Arial"/>
                <w:color w:val="000000"/>
                <w:lang w:val="fr-CA" w:eastAsia="en-CA"/>
              </w:rPr>
              <w:pPrChange w:id="3045" w:author="outpost" w:date="2019-03-18T19:44:00Z">
                <w:pPr>
                  <w:spacing w:before="0" w:after="0"/>
                </w:pPr>
              </w:pPrChange>
            </w:pPr>
            <w:proofErr w:type="spellStart"/>
            <w:r w:rsidRPr="009F78B7">
              <w:rPr>
                <w:rFonts w:cs="Arial"/>
                <w:color w:val="000000"/>
                <w:lang w:val="fr-CA" w:eastAsia="en-CA"/>
              </w:rPr>
              <w:t>IdentifiantArrondissement</w:t>
            </w:r>
            <w:proofErr w:type="spellEnd"/>
          </w:p>
        </w:tc>
        <w:tc>
          <w:tcPr>
            <w:tcW w:w="1567" w:type="dxa"/>
            <w:tcPrChange w:id="3046" w:author="outpost" w:date="2019-03-18T19:44:00Z">
              <w:tcPr>
                <w:tcW w:w="1567" w:type="dxa"/>
              </w:tcPr>
            </w:tcPrChange>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Change w:id="3047" w:author="outpost" w:date="2019-03-18T19:44:00Z">
              <w:tcPr>
                <w:tcW w:w="992" w:type="dxa"/>
              </w:tcPr>
            </w:tcPrChange>
          </w:tcPr>
          <w:p w14:paraId="31C6231F" w14:textId="77777777" w:rsidR="00102536" w:rsidRPr="009F78B7" w:rsidRDefault="00102536" w:rsidP="00424AC2">
            <w:pPr>
              <w:pStyle w:val="BodyText"/>
              <w:rPr>
                <w:rFonts w:cs="Arial"/>
                <w:lang w:val="fr-CA" w:eastAsia="ar-SA"/>
              </w:rPr>
            </w:pPr>
          </w:p>
        </w:tc>
        <w:tc>
          <w:tcPr>
            <w:tcW w:w="1134" w:type="dxa"/>
            <w:tcPrChange w:id="3048" w:author="outpost" w:date="2019-03-18T19:44:00Z">
              <w:tcPr>
                <w:tcW w:w="1134" w:type="dxa"/>
              </w:tcPr>
            </w:tcPrChange>
          </w:tcPr>
          <w:p w14:paraId="193E1908" w14:textId="77777777" w:rsidR="00102536" w:rsidRPr="009F78B7" w:rsidRDefault="00102536" w:rsidP="00C23A13">
            <w:pPr>
              <w:pStyle w:val="BodyText"/>
              <w:jc w:val="center"/>
              <w:rPr>
                <w:rFonts w:cs="Arial"/>
                <w:lang w:val="fr-CA" w:eastAsia="ar-SA"/>
              </w:rPr>
              <w:pPrChange w:id="3049" w:author="outpost" w:date="2019-03-18T19:41:00Z">
                <w:pPr>
                  <w:pStyle w:val="BodyText"/>
                </w:pPr>
              </w:pPrChange>
            </w:pPr>
            <w:r w:rsidRPr="009F78B7">
              <w:rPr>
                <w:rFonts w:cs="Arial"/>
                <w:lang w:val="fr-CA" w:eastAsia="ar-SA"/>
              </w:rPr>
              <w:t>N</w:t>
            </w:r>
          </w:p>
        </w:tc>
        <w:tc>
          <w:tcPr>
            <w:tcW w:w="2976" w:type="dxa"/>
            <w:tcPrChange w:id="3050" w:author="outpost" w:date="2019-03-18T19:44:00Z">
              <w:tcPr>
                <w:tcW w:w="2976" w:type="dxa"/>
              </w:tcPr>
            </w:tcPrChange>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652E0FE5" w:rsidR="00102536" w:rsidRPr="009F78B7" w:rsidDel="00222860" w:rsidRDefault="00204EA7" w:rsidP="00102536">
      <w:pPr>
        <w:pStyle w:val="BodyText"/>
        <w:rPr>
          <w:del w:id="3051" w:author="outpost" w:date="2019-03-18T21:57:00Z"/>
          <w:rFonts w:cs="Arial"/>
          <w:sz w:val="20"/>
          <w:lang w:val="fr-CA" w:eastAsia="ar-SA"/>
        </w:rPr>
      </w:pPr>
      <w:del w:id="3052" w:author="outpost" w:date="2019-03-18T21:57:00Z">
        <w:r w:rsidRPr="009F78B7" w:rsidDel="00222860">
          <w:rPr>
            <w:rFonts w:cs="Arial"/>
            <w:b/>
            <w:bCs/>
            <w:color w:val="1A1A1A"/>
            <w:sz w:val="20"/>
            <w:shd w:val="clear" w:color="auto" w:fill="FFFFFF"/>
          </w:rPr>
          <w:delText>SECTEUR</w:delText>
        </w:r>
      </w:del>
    </w:p>
    <w:p w14:paraId="3071C8CB" w14:textId="26AFAC7A" w:rsidR="00222860" w:rsidRDefault="00222860" w:rsidP="00222860">
      <w:pPr>
        <w:pStyle w:val="Caption"/>
        <w:jc w:val="center"/>
        <w:rPr>
          <w:ins w:id="3053" w:author="outpost" w:date="2019-03-18T21:57:00Z"/>
        </w:rPr>
        <w:pPrChange w:id="3054" w:author="outpost" w:date="2019-03-18T21:57:00Z">
          <w:pPr/>
        </w:pPrChange>
      </w:pPr>
      <w:ins w:id="3055" w:author="outpost" w:date="2019-03-18T21:57:00Z">
        <w:r>
          <w:t xml:space="preserve">Table </w:t>
        </w:r>
        <w:r>
          <w:fldChar w:fldCharType="begin"/>
        </w:r>
        <w:r>
          <w:instrText xml:space="preserve"> SEQ Table \* ARABIC </w:instrText>
        </w:r>
      </w:ins>
      <w:r>
        <w:fldChar w:fldCharType="separate"/>
      </w:r>
      <w:ins w:id="3056" w:author="outpost" w:date="2019-03-18T22:04:00Z">
        <w:r w:rsidR="00541650">
          <w:rPr>
            <w:noProof/>
          </w:rPr>
          <w:t>7</w:t>
        </w:r>
      </w:ins>
      <w:ins w:id="3057" w:author="outpost" w:date="2019-03-18T21:57:00Z">
        <w:r>
          <w:fldChar w:fldCharType="end"/>
        </w:r>
        <w:r>
          <w:t xml:space="preserve"> </w:t>
        </w:r>
        <w:proofErr w:type="spellStart"/>
        <w:r>
          <w:t>Secteurs</w:t>
        </w:r>
        <w:proofErr w:type="spellEnd"/>
      </w:ins>
    </w:p>
    <w:tbl>
      <w:tblPr>
        <w:tblStyle w:val="TableGrid"/>
        <w:tblW w:w="0" w:type="auto"/>
        <w:tblLayout w:type="fixed"/>
        <w:tblLook w:val="04A0" w:firstRow="1" w:lastRow="0" w:firstColumn="1" w:lastColumn="0" w:noHBand="0" w:noVBand="1"/>
      </w:tblPr>
      <w:tblGrid>
        <w:gridCol w:w="2689"/>
        <w:gridCol w:w="1559"/>
        <w:gridCol w:w="992"/>
        <w:gridCol w:w="1134"/>
        <w:gridCol w:w="2976"/>
        <w:tblGridChange w:id="3058">
          <w:tblGrid>
            <w:gridCol w:w="2689"/>
            <w:gridCol w:w="1559"/>
            <w:gridCol w:w="992"/>
            <w:gridCol w:w="1134"/>
            <w:gridCol w:w="2976"/>
          </w:tblGrid>
        </w:tblGridChange>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C23A13">
            <w:pPr>
              <w:pStyle w:val="BodyText"/>
              <w:jc w:val="center"/>
              <w:rPr>
                <w:rFonts w:cs="Arial"/>
                <w:lang w:eastAsia="ar-SA"/>
              </w:rPr>
              <w:pPrChange w:id="3059" w:author="outpost" w:date="2019-03-18T19:41:00Z">
                <w:pPr>
                  <w:pStyle w:val="BodyText"/>
                </w:pPr>
              </w:pPrChange>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E477DB">
        <w:tblPrEx>
          <w:tblW w:w="0" w:type="auto"/>
          <w:tblLayout w:type="fixed"/>
          <w:tblPrExChange w:id="3060" w:author="outpost" w:date="2019-03-18T19:45:00Z">
            <w:tblPrEx>
              <w:tblW w:w="0" w:type="auto"/>
              <w:tblLayout w:type="fixed"/>
            </w:tblPrEx>
          </w:tblPrExChange>
        </w:tblPrEx>
        <w:tc>
          <w:tcPr>
            <w:tcW w:w="2689" w:type="dxa"/>
            <w:vAlign w:val="center"/>
            <w:tcPrChange w:id="3061" w:author="outpost" w:date="2019-03-18T19:45:00Z">
              <w:tcPr>
                <w:tcW w:w="2689" w:type="dxa"/>
              </w:tcPr>
            </w:tcPrChange>
          </w:tcPr>
          <w:p w14:paraId="4F4B1D9B" w14:textId="77777777" w:rsidR="00102536" w:rsidRPr="009F78B7" w:rsidRDefault="00102536" w:rsidP="00E477DB">
            <w:pPr>
              <w:pStyle w:val="BodyText"/>
              <w:rPr>
                <w:rFonts w:cs="Arial"/>
                <w:lang w:eastAsia="ar-SA"/>
              </w:rPr>
              <w:pPrChange w:id="3062" w:author="outpost" w:date="2019-03-18T19:45:00Z">
                <w:pPr>
                  <w:pStyle w:val="BodyText"/>
                </w:pPr>
              </w:pPrChange>
            </w:pPr>
            <w:proofErr w:type="spellStart"/>
            <w:r w:rsidRPr="009F78B7">
              <w:rPr>
                <w:rFonts w:cs="Arial"/>
                <w:color w:val="000000"/>
                <w:lang w:val="en-CA" w:eastAsia="en-CA"/>
              </w:rPr>
              <w:t>NomSecteur</w:t>
            </w:r>
            <w:proofErr w:type="spellEnd"/>
          </w:p>
        </w:tc>
        <w:tc>
          <w:tcPr>
            <w:tcW w:w="1559" w:type="dxa"/>
            <w:tcPrChange w:id="3063" w:author="outpost" w:date="2019-03-18T19:45:00Z">
              <w:tcPr>
                <w:tcW w:w="1559" w:type="dxa"/>
              </w:tcPr>
            </w:tcPrChange>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064" w:author="outpost" w:date="2019-03-18T19:45:00Z">
              <w:tcPr>
                <w:tcW w:w="992" w:type="dxa"/>
              </w:tcPr>
            </w:tcPrChange>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Change w:id="3065" w:author="outpost" w:date="2019-03-18T19:45:00Z">
              <w:tcPr>
                <w:tcW w:w="1134" w:type="dxa"/>
              </w:tcPr>
            </w:tcPrChange>
          </w:tcPr>
          <w:p w14:paraId="167228B5" w14:textId="77777777" w:rsidR="00102536" w:rsidRPr="009F78B7" w:rsidRDefault="00102536" w:rsidP="00C23A13">
            <w:pPr>
              <w:pStyle w:val="BodyText"/>
              <w:jc w:val="center"/>
              <w:rPr>
                <w:rFonts w:cs="Arial"/>
                <w:lang w:eastAsia="ar-SA"/>
              </w:rPr>
              <w:pPrChange w:id="3066" w:author="outpost" w:date="2019-03-18T19:41:00Z">
                <w:pPr>
                  <w:pStyle w:val="BodyText"/>
                </w:pPr>
              </w:pPrChange>
            </w:pPr>
            <w:r w:rsidRPr="009F78B7">
              <w:rPr>
                <w:rFonts w:cs="Arial"/>
                <w:lang w:eastAsia="ar-SA"/>
              </w:rPr>
              <w:t>N</w:t>
            </w:r>
          </w:p>
        </w:tc>
        <w:tc>
          <w:tcPr>
            <w:tcW w:w="2976" w:type="dxa"/>
            <w:tcPrChange w:id="3067" w:author="outpost" w:date="2019-03-18T19:45:00Z">
              <w:tcPr>
                <w:tcW w:w="2976" w:type="dxa"/>
              </w:tcPr>
            </w:tcPrChange>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E477DB">
        <w:tblPrEx>
          <w:tblW w:w="0" w:type="auto"/>
          <w:tblLayout w:type="fixed"/>
          <w:tblPrExChange w:id="3068" w:author="outpost" w:date="2019-03-18T19:45:00Z">
            <w:tblPrEx>
              <w:tblW w:w="0" w:type="auto"/>
              <w:tblLayout w:type="fixed"/>
            </w:tblPrEx>
          </w:tblPrExChange>
        </w:tblPrEx>
        <w:tc>
          <w:tcPr>
            <w:tcW w:w="2689" w:type="dxa"/>
            <w:vAlign w:val="center"/>
            <w:tcPrChange w:id="3069" w:author="outpost" w:date="2019-03-18T19:45:00Z">
              <w:tcPr>
                <w:tcW w:w="2689" w:type="dxa"/>
              </w:tcPr>
            </w:tcPrChange>
          </w:tcPr>
          <w:p w14:paraId="05F2E714" w14:textId="77777777" w:rsidR="00102536" w:rsidRPr="009F78B7" w:rsidRDefault="00102536" w:rsidP="00E477DB">
            <w:pPr>
              <w:pStyle w:val="BodyText"/>
              <w:rPr>
                <w:rFonts w:cs="Arial"/>
                <w:lang w:eastAsia="ar-SA"/>
              </w:rPr>
              <w:pPrChange w:id="3070" w:author="outpost" w:date="2019-03-18T19:45:00Z">
                <w:pPr>
                  <w:pStyle w:val="BodyText"/>
                </w:pPr>
              </w:pPrChange>
            </w:pPr>
            <w:proofErr w:type="spellStart"/>
            <w:r w:rsidRPr="009F78B7">
              <w:rPr>
                <w:rFonts w:cs="Arial"/>
                <w:color w:val="000000"/>
                <w:lang w:val="en-CA" w:eastAsia="en-CA"/>
              </w:rPr>
              <w:t>IdentifiantArrondissement</w:t>
            </w:r>
            <w:proofErr w:type="spellEnd"/>
          </w:p>
        </w:tc>
        <w:tc>
          <w:tcPr>
            <w:tcW w:w="1559" w:type="dxa"/>
            <w:tcPrChange w:id="3071" w:author="outpost" w:date="2019-03-18T19:45:00Z">
              <w:tcPr>
                <w:tcW w:w="1559" w:type="dxa"/>
              </w:tcPr>
            </w:tcPrChange>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072" w:author="outpost" w:date="2019-03-18T19:45:00Z">
              <w:tcPr>
                <w:tcW w:w="992" w:type="dxa"/>
              </w:tcPr>
            </w:tcPrChange>
          </w:tcPr>
          <w:p w14:paraId="1EF2A388" w14:textId="77777777" w:rsidR="00102536" w:rsidRPr="009F78B7" w:rsidRDefault="00102536" w:rsidP="00424AC2">
            <w:pPr>
              <w:pStyle w:val="BodyText"/>
              <w:rPr>
                <w:rFonts w:cs="Arial"/>
                <w:lang w:eastAsia="ar-SA"/>
              </w:rPr>
            </w:pPr>
          </w:p>
        </w:tc>
        <w:tc>
          <w:tcPr>
            <w:tcW w:w="1134" w:type="dxa"/>
            <w:tcPrChange w:id="3073" w:author="outpost" w:date="2019-03-18T19:45:00Z">
              <w:tcPr>
                <w:tcW w:w="1134" w:type="dxa"/>
              </w:tcPr>
            </w:tcPrChange>
          </w:tcPr>
          <w:p w14:paraId="5D786163" w14:textId="77777777" w:rsidR="00102536" w:rsidRPr="009F78B7" w:rsidRDefault="00102536" w:rsidP="00C23A13">
            <w:pPr>
              <w:pStyle w:val="BodyText"/>
              <w:jc w:val="center"/>
              <w:rPr>
                <w:rFonts w:cs="Arial"/>
                <w:lang w:eastAsia="ar-SA"/>
              </w:rPr>
              <w:pPrChange w:id="3074" w:author="outpost" w:date="2019-03-18T19:41:00Z">
                <w:pPr>
                  <w:pStyle w:val="BodyText"/>
                </w:pPr>
              </w:pPrChange>
            </w:pPr>
            <w:r w:rsidRPr="009F78B7">
              <w:rPr>
                <w:rFonts w:cs="Arial"/>
                <w:lang w:eastAsia="ar-SA"/>
              </w:rPr>
              <w:t>N</w:t>
            </w:r>
          </w:p>
        </w:tc>
        <w:tc>
          <w:tcPr>
            <w:tcW w:w="2976" w:type="dxa"/>
            <w:tcPrChange w:id="3075" w:author="outpost" w:date="2019-03-18T19:45:00Z">
              <w:tcPr>
                <w:tcW w:w="2976" w:type="dxa"/>
              </w:tcPr>
            </w:tcPrChange>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56684813" w:rsidR="00204EA7" w:rsidRPr="009F78B7" w:rsidDel="00222860" w:rsidRDefault="00204EA7" w:rsidP="00222860">
      <w:pPr>
        <w:pStyle w:val="BodyText"/>
        <w:rPr>
          <w:del w:id="3076" w:author="outpost" w:date="2019-03-18T21:57:00Z"/>
          <w:rFonts w:cs="Arial"/>
          <w:b/>
          <w:bCs/>
          <w:color w:val="1A1A1A"/>
          <w:sz w:val="20"/>
          <w:shd w:val="clear" w:color="auto" w:fill="FFFFFF"/>
        </w:rPr>
        <w:pPrChange w:id="3077" w:author="outpost" w:date="2019-03-18T21:57:00Z">
          <w:pPr>
            <w:pStyle w:val="BodyText"/>
          </w:pPr>
        </w:pPrChange>
      </w:pPr>
    </w:p>
    <w:p w14:paraId="61A3A31B" w14:textId="531D6801" w:rsidR="00204EA7" w:rsidRPr="009F78B7" w:rsidDel="00222860" w:rsidRDefault="00204EA7" w:rsidP="00222860">
      <w:pPr>
        <w:pStyle w:val="BodyText"/>
        <w:rPr>
          <w:del w:id="3078" w:author="outpost" w:date="2019-03-18T21:57:00Z"/>
          <w:rFonts w:cs="Arial"/>
          <w:sz w:val="20"/>
          <w:lang w:val="fr-CA" w:eastAsia="ar-SA"/>
        </w:rPr>
        <w:pPrChange w:id="3079" w:author="outpost" w:date="2019-03-18T21:57:00Z">
          <w:pPr>
            <w:pStyle w:val="BodyText"/>
          </w:pPr>
        </w:pPrChange>
      </w:pPr>
      <w:del w:id="3080" w:author="outpost" w:date="2019-03-18T21:57:00Z">
        <w:r w:rsidRPr="009F78B7" w:rsidDel="00222860">
          <w:rPr>
            <w:rFonts w:cs="Arial"/>
            <w:b/>
            <w:bCs/>
            <w:color w:val="1A1A1A"/>
            <w:sz w:val="20"/>
            <w:shd w:val="clear" w:color="auto" w:fill="FFFFFF"/>
          </w:rPr>
          <w:delText>ARRONDISSEMENT</w:delText>
        </w:r>
      </w:del>
    </w:p>
    <w:p w14:paraId="2A2BC090" w14:textId="77777777" w:rsidR="00222860" w:rsidRDefault="00222860" w:rsidP="00222860">
      <w:pPr>
        <w:pStyle w:val="Caption"/>
        <w:rPr>
          <w:ins w:id="3081" w:author="outpost" w:date="2019-03-18T21:57:00Z"/>
        </w:rPr>
        <w:pPrChange w:id="3082" w:author="outpost" w:date="2019-03-18T21:57:00Z">
          <w:pPr/>
        </w:pPrChange>
      </w:pPr>
    </w:p>
    <w:p w14:paraId="46B79500" w14:textId="189F4438" w:rsidR="00222860" w:rsidRDefault="00222860" w:rsidP="00222860">
      <w:pPr>
        <w:pStyle w:val="Caption"/>
        <w:jc w:val="center"/>
        <w:rPr>
          <w:ins w:id="3083" w:author="outpost" w:date="2019-03-18T21:57:00Z"/>
        </w:rPr>
        <w:pPrChange w:id="3084" w:author="outpost" w:date="2019-03-18T21:57:00Z">
          <w:pPr/>
        </w:pPrChange>
      </w:pPr>
      <w:ins w:id="3085" w:author="outpost" w:date="2019-03-18T21:57:00Z">
        <w:r>
          <w:t xml:space="preserve">Table </w:t>
        </w:r>
        <w:r>
          <w:fldChar w:fldCharType="begin"/>
        </w:r>
        <w:r>
          <w:instrText xml:space="preserve"> SEQ Table \* ARABIC </w:instrText>
        </w:r>
      </w:ins>
      <w:r>
        <w:fldChar w:fldCharType="separate"/>
      </w:r>
      <w:ins w:id="3086" w:author="outpost" w:date="2019-03-18T22:04:00Z">
        <w:r w:rsidR="00541650">
          <w:rPr>
            <w:noProof/>
          </w:rPr>
          <w:t>8</w:t>
        </w:r>
      </w:ins>
      <w:ins w:id="3087" w:author="outpost" w:date="2019-03-18T21:57:00Z">
        <w:r>
          <w:fldChar w:fldCharType="end"/>
        </w:r>
        <w:r>
          <w:t xml:space="preserve"> Arrondissement</w:t>
        </w:r>
      </w:ins>
    </w:p>
    <w:tbl>
      <w:tblPr>
        <w:tblStyle w:val="TableGrid"/>
        <w:tblW w:w="0" w:type="auto"/>
        <w:tblLayout w:type="fixed"/>
        <w:tblLook w:val="04A0" w:firstRow="1" w:lastRow="0" w:firstColumn="1" w:lastColumn="0" w:noHBand="0" w:noVBand="1"/>
      </w:tblPr>
      <w:tblGrid>
        <w:gridCol w:w="2689"/>
        <w:gridCol w:w="1559"/>
        <w:gridCol w:w="992"/>
        <w:gridCol w:w="1134"/>
        <w:gridCol w:w="2976"/>
        <w:tblGridChange w:id="3088">
          <w:tblGrid>
            <w:gridCol w:w="2689"/>
            <w:gridCol w:w="1559"/>
            <w:gridCol w:w="992"/>
            <w:gridCol w:w="1134"/>
            <w:gridCol w:w="2976"/>
          </w:tblGrid>
        </w:tblGridChange>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E477DB">
        <w:tblPrEx>
          <w:tblW w:w="0" w:type="auto"/>
          <w:tblLayout w:type="fixed"/>
          <w:tblPrExChange w:id="3089" w:author="outpost" w:date="2019-03-18T19:45:00Z">
            <w:tblPrEx>
              <w:tblW w:w="0" w:type="auto"/>
              <w:tblLayout w:type="fixed"/>
            </w:tblPrEx>
          </w:tblPrExChange>
        </w:tblPrEx>
        <w:tc>
          <w:tcPr>
            <w:tcW w:w="2689" w:type="dxa"/>
            <w:vAlign w:val="center"/>
            <w:tcPrChange w:id="3090" w:author="outpost" w:date="2019-03-18T19:45:00Z">
              <w:tcPr>
                <w:tcW w:w="2689" w:type="dxa"/>
              </w:tcPr>
            </w:tcPrChange>
          </w:tcPr>
          <w:p w14:paraId="4C74DB87" w14:textId="77777777" w:rsidR="00204EA7" w:rsidRPr="009F78B7" w:rsidRDefault="00204EA7" w:rsidP="00E477DB">
            <w:pPr>
              <w:spacing w:before="0" w:after="0"/>
              <w:rPr>
                <w:rFonts w:cs="Arial"/>
                <w:b/>
                <w:color w:val="000000"/>
                <w:lang w:val="en-CA" w:eastAsia="en-CA"/>
              </w:rPr>
              <w:pPrChange w:id="3091" w:author="outpost" w:date="2019-03-18T19:45:00Z">
                <w:pPr>
                  <w:spacing w:before="0" w:after="0"/>
                </w:pPr>
              </w:pPrChange>
            </w:pPr>
            <w:proofErr w:type="spellStart"/>
            <w:r w:rsidRPr="009F78B7">
              <w:rPr>
                <w:rFonts w:cs="Arial"/>
                <w:color w:val="000000"/>
                <w:lang w:val="en-CA" w:eastAsia="en-CA"/>
              </w:rPr>
              <w:t>IdentifiantArrondissement</w:t>
            </w:r>
            <w:proofErr w:type="spellEnd"/>
          </w:p>
        </w:tc>
        <w:tc>
          <w:tcPr>
            <w:tcW w:w="1559" w:type="dxa"/>
            <w:tcPrChange w:id="3092" w:author="outpost" w:date="2019-03-18T19:45:00Z">
              <w:tcPr>
                <w:tcW w:w="1559" w:type="dxa"/>
              </w:tcPr>
            </w:tcPrChange>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Change w:id="3093" w:author="outpost" w:date="2019-03-18T19:45:00Z">
              <w:tcPr>
                <w:tcW w:w="992" w:type="dxa"/>
              </w:tcPr>
            </w:tcPrChange>
          </w:tcPr>
          <w:p w14:paraId="14D2F8AA" w14:textId="77777777" w:rsidR="00204EA7" w:rsidRPr="009F78B7" w:rsidRDefault="00204EA7" w:rsidP="00424AC2">
            <w:pPr>
              <w:pStyle w:val="BodyText"/>
              <w:rPr>
                <w:rFonts w:cs="Arial"/>
                <w:lang w:eastAsia="ar-SA"/>
              </w:rPr>
            </w:pPr>
          </w:p>
        </w:tc>
        <w:tc>
          <w:tcPr>
            <w:tcW w:w="1134" w:type="dxa"/>
            <w:tcPrChange w:id="3094" w:author="outpost" w:date="2019-03-18T19:45:00Z">
              <w:tcPr>
                <w:tcW w:w="1134" w:type="dxa"/>
              </w:tcPr>
            </w:tcPrChange>
          </w:tcPr>
          <w:p w14:paraId="7C9A423C" w14:textId="77777777" w:rsidR="00204EA7" w:rsidRPr="009F78B7" w:rsidRDefault="00204EA7" w:rsidP="00C23A13">
            <w:pPr>
              <w:pStyle w:val="BodyText"/>
              <w:jc w:val="center"/>
              <w:rPr>
                <w:rFonts w:cs="Arial"/>
                <w:lang w:eastAsia="ar-SA"/>
              </w:rPr>
              <w:pPrChange w:id="3095" w:author="outpost" w:date="2019-03-18T19:41:00Z">
                <w:pPr>
                  <w:pStyle w:val="BodyText"/>
                </w:pPr>
              </w:pPrChange>
            </w:pPr>
            <w:r w:rsidRPr="009F78B7">
              <w:rPr>
                <w:rFonts w:cs="Arial"/>
                <w:lang w:eastAsia="ar-SA"/>
              </w:rPr>
              <w:t>N</w:t>
            </w:r>
          </w:p>
        </w:tc>
        <w:tc>
          <w:tcPr>
            <w:tcW w:w="2976" w:type="dxa"/>
            <w:tcPrChange w:id="3096" w:author="outpost" w:date="2019-03-18T19:45:00Z">
              <w:tcPr>
                <w:tcW w:w="2976" w:type="dxa"/>
              </w:tcPr>
            </w:tcPrChange>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E477DB">
        <w:tblPrEx>
          <w:tblW w:w="0" w:type="auto"/>
          <w:tblLayout w:type="fixed"/>
          <w:tblPrExChange w:id="3097" w:author="outpost" w:date="2019-03-18T19:45:00Z">
            <w:tblPrEx>
              <w:tblW w:w="0" w:type="auto"/>
              <w:tblLayout w:type="fixed"/>
            </w:tblPrEx>
          </w:tblPrExChange>
        </w:tblPrEx>
        <w:tc>
          <w:tcPr>
            <w:tcW w:w="2689" w:type="dxa"/>
            <w:vAlign w:val="center"/>
            <w:tcPrChange w:id="3098" w:author="outpost" w:date="2019-03-18T19:45:00Z">
              <w:tcPr>
                <w:tcW w:w="2689" w:type="dxa"/>
                <w:vAlign w:val="bottom"/>
              </w:tcPr>
            </w:tcPrChange>
          </w:tcPr>
          <w:p w14:paraId="27D4AD68" w14:textId="77777777" w:rsidR="00204EA7" w:rsidRPr="009F78B7" w:rsidRDefault="00204EA7" w:rsidP="00E477DB">
            <w:pPr>
              <w:spacing w:before="0" w:after="0"/>
              <w:rPr>
                <w:rFonts w:cs="Arial"/>
                <w:color w:val="000000"/>
                <w:lang w:val="en-CA" w:eastAsia="en-CA"/>
              </w:rPr>
              <w:pPrChange w:id="3099" w:author="outpost" w:date="2019-03-18T19:45:00Z">
                <w:pPr>
                  <w:spacing w:before="0" w:after="0"/>
                </w:pPr>
              </w:pPrChange>
            </w:pPr>
            <w:proofErr w:type="spellStart"/>
            <w:r w:rsidRPr="009F78B7">
              <w:rPr>
                <w:rFonts w:cs="Arial"/>
                <w:color w:val="000000"/>
                <w:lang w:val="en-CA" w:eastAsia="en-CA"/>
              </w:rPr>
              <w:t>ArrondissementCode</w:t>
            </w:r>
            <w:proofErr w:type="spellEnd"/>
          </w:p>
        </w:tc>
        <w:tc>
          <w:tcPr>
            <w:tcW w:w="1559" w:type="dxa"/>
            <w:tcPrChange w:id="3100" w:author="outpost" w:date="2019-03-18T19:45:00Z">
              <w:tcPr>
                <w:tcW w:w="1559" w:type="dxa"/>
              </w:tcPr>
            </w:tcPrChange>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Change w:id="3101" w:author="outpost" w:date="2019-03-18T19:45:00Z">
              <w:tcPr>
                <w:tcW w:w="992" w:type="dxa"/>
              </w:tcPr>
            </w:tcPrChange>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Change w:id="3102" w:author="outpost" w:date="2019-03-18T19:45:00Z">
              <w:tcPr>
                <w:tcW w:w="1134" w:type="dxa"/>
              </w:tcPr>
            </w:tcPrChange>
          </w:tcPr>
          <w:p w14:paraId="495433AA" w14:textId="77777777" w:rsidR="00204EA7" w:rsidRPr="009F78B7" w:rsidRDefault="00204EA7" w:rsidP="00C23A13">
            <w:pPr>
              <w:pStyle w:val="BodyText"/>
              <w:jc w:val="center"/>
              <w:rPr>
                <w:rFonts w:cs="Arial"/>
                <w:lang w:eastAsia="ar-SA"/>
              </w:rPr>
              <w:pPrChange w:id="3103" w:author="outpost" w:date="2019-03-18T19:41:00Z">
                <w:pPr>
                  <w:pStyle w:val="BodyText"/>
                </w:pPr>
              </w:pPrChange>
            </w:pPr>
            <w:r w:rsidRPr="009F78B7">
              <w:rPr>
                <w:rFonts w:cs="Arial"/>
                <w:lang w:eastAsia="ar-SA"/>
              </w:rPr>
              <w:t>N</w:t>
            </w:r>
          </w:p>
        </w:tc>
        <w:tc>
          <w:tcPr>
            <w:tcW w:w="2976" w:type="dxa"/>
            <w:tcPrChange w:id="3104" w:author="outpost" w:date="2019-03-18T19:45:00Z">
              <w:tcPr>
                <w:tcW w:w="2976" w:type="dxa"/>
              </w:tcPr>
            </w:tcPrChange>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E477DB">
        <w:tblPrEx>
          <w:tblW w:w="0" w:type="auto"/>
          <w:tblLayout w:type="fixed"/>
          <w:tblPrExChange w:id="3105" w:author="outpost" w:date="2019-03-18T19:45:00Z">
            <w:tblPrEx>
              <w:tblW w:w="0" w:type="auto"/>
              <w:tblLayout w:type="fixed"/>
            </w:tblPrEx>
          </w:tblPrExChange>
        </w:tblPrEx>
        <w:tc>
          <w:tcPr>
            <w:tcW w:w="2689" w:type="dxa"/>
            <w:vAlign w:val="center"/>
            <w:tcPrChange w:id="3106" w:author="outpost" w:date="2019-03-18T19:45:00Z">
              <w:tcPr>
                <w:tcW w:w="2689" w:type="dxa"/>
                <w:vAlign w:val="bottom"/>
              </w:tcPr>
            </w:tcPrChange>
          </w:tcPr>
          <w:p w14:paraId="5CE929CD" w14:textId="77777777" w:rsidR="00204EA7" w:rsidRPr="009F78B7" w:rsidRDefault="00204EA7" w:rsidP="00E477DB">
            <w:pPr>
              <w:spacing w:before="0" w:after="0"/>
              <w:rPr>
                <w:rFonts w:cs="Arial"/>
                <w:color w:val="000000"/>
                <w:lang w:val="en-CA" w:eastAsia="en-CA"/>
              </w:rPr>
              <w:pPrChange w:id="3107" w:author="outpost" w:date="2019-03-18T19:45:00Z">
                <w:pPr>
                  <w:spacing w:before="0" w:after="0"/>
                </w:pPr>
              </w:pPrChange>
            </w:pPr>
            <w:r w:rsidRPr="009F78B7">
              <w:rPr>
                <w:rFonts w:cs="Arial"/>
                <w:color w:val="000000"/>
                <w:lang w:val="en-CA" w:eastAsia="en-CA"/>
              </w:rPr>
              <w:t>Arrondissement</w:t>
            </w:r>
          </w:p>
        </w:tc>
        <w:tc>
          <w:tcPr>
            <w:tcW w:w="1559" w:type="dxa"/>
            <w:tcPrChange w:id="3108" w:author="outpost" w:date="2019-03-18T19:45:00Z">
              <w:tcPr>
                <w:tcW w:w="1559" w:type="dxa"/>
              </w:tcPr>
            </w:tcPrChange>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Change w:id="3109" w:author="outpost" w:date="2019-03-18T19:45:00Z">
              <w:tcPr>
                <w:tcW w:w="992" w:type="dxa"/>
              </w:tcPr>
            </w:tcPrChange>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Change w:id="3110" w:author="outpost" w:date="2019-03-18T19:45:00Z">
              <w:tcPr>
                <w:tcW w:w="1134" w:type="dxa"/>
              </w:tcPr>
            </w:tcPrChange>
          </w:tcPr>
          <w:p w14:paraId="17D84AC9" w14:textId="77777777" w:rsidR="00204EA7" w:rsidRPr="009F78B7" w:rsidRDefault="00204EA7" w:rsidP="00C23A13">
            <w:pPr>
              <w:pStyle w:val="BodyText"/>
              <w:jc w:val="center"/>
              <w:rPr>
                <w:rFonts w:cs="Arial"/>
                <w:lang w:eastAsia="ar-SA"/>
              </w:rPr>
              <w:pPrChange w:id="3111" w:author="outpost" w:date="2019-03-18T19:41:00Z">
                <w:pPr>
                  <w:pStyle w:val="BodyText"/>
                </w:pPr>
              </w:pPrChange>
            </w:pPr>
            <w:r w:rsidRPr="009F78B7">
              <w:rPr>
                <w:rFonts w:cs="Arial"/>
                <w:lang w:eastAsia="ar-SA"/>
              </w:rPr>
              <w:t>N</w:t>
            </w:r>
          </w:p>
        </w:tc>
        <w:tc>
          <w:tcPr>
            <w:tcW w:w="2976" w:type="dxa"/>
            <w:tcPrChange w:id="3112" w:author="outpost" w:date="2019-03-18T19:45:00Z">
              <w:tcPr>
                <w:tcW w:w="2976" w:type="dxa"/>
              </w:tcPr>
            </w:tcPrChange>
          </w:tcPr>
          <w:p w14:paraId="5FB9BC83" w14:textId="77777777" w:rsidR="00204EA7" w:rsidRPr="009F78B7" w:rsidRDefault="00204EA7" w:rsidP="00204EA7">
            <w:pPr>
              <w:pStyle w:val="BodyText"/>
              <w:rPr>
                <w:rFonts w:cs="Arial"/>
                <w:lang w:eastAsia="ar-SA"/>
              </w:rPr>
            </w:pPr>
          </w:p>
        </w:tc>
      </w:tr>
    </w:tbl>
    <w:p w14:paraId="561449E3" w14:textId="080CBD63" w:rsidR="00222860" w:rsidRDefault="00222860" w:rsidP="00102536">
      <w:pPr>
        <w:pStyle w:val="BodyText"/>
        <w:rPr>
          <w:ins w:id="3113" w:author="outpost" w:date="2019-03-18T21:58:00Z"/>
          <w:b/>
          <w:lang w:eastAsia="ar-SA"/>
        </w:rPr>
      </w:pPr>
    </w:p>
    <w:p w14:paraId="6BCA3E94" w14:textId="77777777" w:rsidR="00222860" w:rsidRDefault="00222860">
      <w:pPr>
        <w:spacing w:before="0" w:after="0"/>
        <w:rPr>
          <w:ins w:id="3114" w:author="outpost" w:date="2019-03-18T21:58:00Z"/>
          <w:b/>
          <w:lang w:eastAsia="ar-SA"/>
        </w:rPr>
      </w:pPr>
      <w:ins w:id="3115" w:author="outpost" w:date="2019-03-18T21:58:00Z">
        <w:r>
          <w:rPr>
            <w:b/>
            <w:lang w:eastAsia="ar-SA"/>
          </w:rPr>
          <w:br w:type="page"/>
        </w:r>
      </w:ins>
    </w:p>
    <w:p w14:paraId="7FE4D001" w14:textId="77777777" w:rsidR="00204EA7" w:rsidDel="00222860" w:rsidRDefault="00204EA7" w:rsidP="00204EA7">
      <w:pPr>
        <w:pStyle w:val="BodyText"/>
        <w:rPr>
          <w:del w:id="3116" w:author="outpost" w:date="2019-03-18T21:58:00Z"/>
          <w:b/>
          <w:lang w:eastAsia="ar-SA"/>
        </w:rPr>
      </w:pPr>
    </w:p>
    <w:p w14:paraId="63637FC6" w14:textId="48CF95C6" w:rsidR="00102536" w:rsidDel="00222860" w:rsidRDefault="00102536" w:rsidP="00102536">
      <w:pPr>
        <w:pStyle w:val="BodyText"/>
        <w:rPr>
          <w:del w:id="3117" w:author="outpost" w:date="2019-03-18T21:58:00Z"/>
          <w:b/>
          <w:lang w:eastAsia="ar-SA"/>
        </w:rPr>
      </w:pPr>
    </w:p>
    <w:p w14:paraId="7B29C7DC" w14:textId="3DFD8A92" w:rsidR="00102536" w:rsidRPr="0048753C" w:rsidDel="00222860" w:rsidRDefault="00204EA7" w:rsidP="00102536">
      <w:pPr>
        <w:pStyle w:val="BodyText"/>
        <w:rPr>
          <w:del w:id="3118" w:author="outpost" w:date="2019-03-18T21:58:00Z"/>
          <w:lang w:val="fr-CA" w:eastAsia="ar-SA"/>
        </w:rPr>
      </w:pPr>
      <w:del w:id="3119" w:author="outpost" w:date="2019-03-18T21:58:00Z">
        <w:r w:rsidDel="00222860">
          <w:rPr>
            <w:rFonts w:cs="Arial"/>
            <w:b/>
            <w:bCs/>
            <w:color w:val="1A1A1A"/>
            <w:sz w:val="21"/>
            <w:szCs w:val="21"/>
            <w:shd w:val="clear" w:color="auto" w:fill="FFFFFF"/>
          </w:rPr>
          <w:delText>CONTRATS</w:delText>
        </w:r>
        <w:r w:rsidRPr="0048753C" w:rsidDel="00222860">
          <w:rPr>
            <w:lang w:val="fr-CA" w:eastAsia="ar-SA"/>
          </w:rPr>
          <w:delText xml:space="preserve"> </w:delText>
        </w:r>
      </w:del>
    </w:p>
    <w:p w14:paraId="4B1B3DBB" w14:textId="55B71D52" w:rsidR="00222860" w:rsidRDefault="00222860" w:rsidP="00222860">
      <w:pPr>
        <w:pStyle w:val="Caption"/>
        <w:jc w:val="center"/>
        <w:rPr>
          <w:ins w:id="3120" w:author="outpost" w:date="2019-03-18T21:58:00Z"/>
        </w:rPr>
        <w:pPrChange w:id="3121" w:author="outpost" w:date="2019-03-18T21:58:00Z">
          <w:pPr/>
        </w:pPrChange>
      </w:pPr>
      <w:ins w:id="3122" w:author="outpost" w:date="2019-03-18T21:58:00Z">
        <w:r>
          <w:t xml:space="preserve">Table </w:t>
        </w:r>
        <w:r>
          <w:fldChar w:fldCharType="begin"/>
        </w:r>
        <w:r>
          <w:instrText xml:space="preserve"> SEQ Table \* ARABIC </w:instrText>
        </w:r>
      </w:ins>
      <w:r>
        <w:fldChar w:fldCharType="separate"/>
      </w:r>
      <w:ins w:id="3123" w:author="outpost" w:date="2019-03-18T22:04:00Z">
        <w:r w:rsidR="00541650">
          <w:rPr>
            <w:noProof/>
          </w:rPr>
          <w:t>9</w:t>
        </w:r>
      </w:ins>
      <w:ins w:id="3124" w:author="outpost" w:date="2019-03-18T21:58:00Z">
        <w:r>
          <w:fldChar w:fldCharType="end"/>
        </w:r>
        <w:r>
          <w:t xml:space="preserve"> </w:t>
        </w:r>
        <w:proofErr w:type="spellStart"/>
        <w:r>
          <w:t>Contrats</w:t>
        </w:r>
        <w:proofErr w:type="spellEnd"/>
      </w:ins>
    </w:p>
    <w:tbl>
      <w:tblPr>
        <w:tblStyle w:val="TableGrid"/>
        <w:tblW w:w="0" w:type="auto"/>
        <w:tblLook w:val="04A0" w:firstRow="1" w:lastRow="0" w:firstColumn="1" w:lastColumn="0" w:noHBand="0" w:noVBand="1"/>
      </w:tblPr>
      <w:tblGrid>
        <w:gridCol w:w="2681"/>
        <w:gridCol w:w="1567"/>
        <w:gridCol w:w="992"/>
        <w:gridCol w:w="1134"/>
        <w:gridCol w:w="2976"/>
        <w:tblGridChange w:id="3125">
          <w:tblGrid>
            <w:gridCol w:w="2681"/>
            <w:gridCol w:w="1567"/>
            <w:gridCol w:w="992"/>
            <w:gridCol w:w="1134"/>
            <w:gridCol w:w="2976"/>
          </w:tblGrid>
        </w:tblGridChange>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E477DB">
        <w:tblPrEx>
          <w:tblW w:w="0" w:type="auto"/>
          <w:tblPrExChange w:id="3126" w:author="outpost" w:date="2019-03-18T19:45:00Z">
            <w:tblPrEx>
              <w:tblW w:w="0" w:type="auto"/>
            </w:tblPrEx>
          </w:tblPrExChange>
        </w:tblPrEx>
        <w:tc>
          <w:tcPr>
            <w:tcW w:w="2681" w:type="dxa"/>
            <w:vAlign w:val="center"/>
            <w:tcPrChange w:id="3127" w:author="outpost" w:date="2019-03-18T19:45:00Z">
              <w:tcPr>
                <w:tcW w:w="2681" w:type="dxa"/>
                <w:vAlign w:val="bottom"/>
              </w:tcPr>
            </w:tcPrChange>
          </w:tcPr>
          <w:p w14:paraId="2405D074" w14:textId="77777777" w:rsidR="00102536" w:rsidRPr="009F78B7" w:rsidRDefault="00102536" w:rsidP="00E477DB">
            <w:pPr>
              <w:spacing w:before="0" w:after="0"/>
              <w:rPr>
                <w:rFonts w:cs="Arial"/>
                <w:b/>
                <w:color w:val="000000"/>
                <w:lang w:val="en-CA" w:eastAsia="en-CA"/>
              </w:rPr>
              <w:pPrChange w:id="3128" w:author="outpost" w:date="2019-03-18T19:45:00Z">
                <w:pPr>
                  <w:spacing w:before="0" w:after="0"/>
                </w:pPr>
              </w:pPrChange>
            </w:pPr>
            <w:proofErr w:type="spellStart"/>
            <w:r w:rsidRPr="009F78B7">
              <w:rPr>
                <w:rFonts w:cs="Arial"/>
                <w:b/>
                <w:color w:val="000000"/>
                <w:lang w:val="en-CA" w:eastAsia="en-CA"/>
              </w:rPr>
              <w:t>IdentifiantContrat</w:t>
            </w:r>
            <w:proofErr w:type="spellEnd"/>
          </w:p>
        </w:tc>
        <w:tc>
          <w:tcPr>
            <w:tcW w:w="1567" w:type="dxa"/>
            <w:tcPrChange w:id="3129" w:author="outpost" w:date="2019-03-18T19:45:00Z">
              <w:tcPr>
                <w:tcW w:w="1567" w:type="dxa"/>
              </w:tcPr>
            </w:tcPrChange>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130" w:author="outpost" w:date="2019-03-18T19:45:00Z">
              <w:tcPr>
                <w:tcW w:w="992" w:type="dxa"/>
              </w:tcPr>
            </w:tcPrChange>
          </w:tcPr>
          <w:p w14:paraId="31E2B275" w14:textId="77777777" w:rsidR="00102536" w:rsidRPr="009F78B7" w:rsidRDefault="00102536" w:rsidP="00424AC2">
            <w:pPr>
              <w:pStyle w:val="BodyText"/>
              <w:rPr>
                <w:rFonts w:cs="Arial"/>
                <w:lang w:eastAsia="ar-SA"/>
              </w:rPr>
            </w:pPr>
          </w:p>
        </w:tc>
        <w:tc>
          <w:tcPr>
            <w:tcW w:w="1134" w:type="dxa"/>
            <w:tcPrChange w:id="3131" w:author="outpost" w:date="2019-03-18T19:45:00Z">
              <w:tcPr>
                <w:tcW w:w="1134" w:type="dxa"/>
              </w:tcPr>
            </w:tcPrChange>
          </w:tcPr>
          <w:p w14:paraId="60E4F4E4" w14:textId="77777777" w:rsidR="00102536" w:rsidRPr="009F78B7" w:rsidRDefault="00102536" w:rsidP="00C23A13">
            <w:pPr>
              <w:pStyle w:val="BodyText"/>
              <w:jc w:val="center"/>
              <w:rPr>
                <w:rFonts w:cs="Arial"/>
                <w:lang w:eastAsia="ar-SA"/>
              </w:rPr>
              <w:pPrChange w:id="3132" w:author="outpost" w:date="2019-03-18T19:41:00Z">
                <w:pPr>
                  <w:pStyle w:val="BodyText"/>
                </w:pPr>
              </w:pPrChange>
            </w:pPr>
            <w:r w:rsidRPr="009F78B7">
              <w:rPr>
                <w:rFonts w:cs="Arial"/>
                <w:lang w:eastAsia="ar-SA"/>
              </w:rPr>
              <w:t>N</w:t>
            </w:r>
          </w:p>
        </w:tc>
        <w:tc>
          <w:tcPr>
            <w:tcW w:w="2976" w:type="dxa"/>
            <w:tcPrChange w:id="3133" w:author="outpost" w:date="2019-03-18T19:45:00Z">
              <w:tcPr>
                <w:tcW w:w="2976" w:type="dxa"/>
              </w:tcPr>
            </w:tcPrChange>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E477DB">
        <w:tblPrEx>
          <w:tblW w:w="0" w:type="auto"/>
          <w:tblPrExChange w:id="3134" w:author="outpost" w:date="2019-03-18T19:45:00Z">
            <w:tblPrEx>
              <w:tblW w:w="0" w:type="auto"/>
            </w:tblPrEx>
          </w:tblPrExChange>
        </w:tblPrEx>
        <w:tc>
          <w:tcPr>
            <w:tcW w:w="2681" w:type="dxa"/>
            <w:vAlign w:val="center"/>
            <w:tcPrChange w:id="3135" w:author="outpost" w:date="2019-03-18T19:45:00Z">
              <w:tcPr>
                <w:tcW w:w="2681" w:type="dxa"/>
              </w:tcPr>
            </w:tcPrChange>
          </w:tcPr>
          <w:p w14:paraId="708529DA" w14:textId="77777777" w:rsidR="00102536" w:rsidRPr="009F78B7" w:rsidRDefault="00102536" w:rsidP="00E477DB">
            <w:pPr>
              <w:pStyle w:val="BodyText"/>
              <w:rPr>
                <w:rFonts w:cs="Arial"/>
                <w:lang w:eastAsia="ar-SA"/>
              </w:rPr>
              <w:pPrChange w:id="3136" w:author="outpost" w:date="2019-03-18T19:45:00Z">
                <w:pPr>
                  <w:pStyle w:val="BodyText"/>
                </w:pPr>
              </w:pPrChange>
            </w:pPr>
            <w:proofErr w:type="spellStart"/>
            <w:r w:rsidRPr="009F78B7">
              <w:rPr>
                <w:rFonts w:cs="Arial"/>
                <w:color w:val="000000"/>
                <w:lang w:val="en-CA" w:eastAsia="en-CA"/>
              </w:rPr>
              <w:t>NumeroContrat</w:t>
            </w:r>
            <w:proofErr w:type="spellEnd"/>
          </w:p>
        </w:tc>
        <w:tc>
          <w:tcPr>
            <w:tcW w:w="1567" w:type="dxa"/>
            <w:tcPrChange w:id="3137" w:author="outpost" w:date="2019-03-18T19:45:00Z">
              <w:tcPr>
                <w:tcW w:w="1567" w:type="dxa"/>
              </w:tcPr>
            </w:tcPrChange>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138" w:author="outpost" w:date="2019-03-18T19:45:00Z">
              <w:tcPr>
                <w:tcW w:w="992" w:type="dxa"/>
              </w:tcPr>
            </w:tcPrChange>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Change w:id="3139" w:author="outpost" w:date="2019-03-18T19:45:00Z">
              <w:tcPr>
                <w:tcW w:w="1134" w:type="dxa"/>
              </w:tcPr>
            </w:tcPrChange>
          </w:tcPr>
          <w:p w14:paraId="49978C3C" w14:textId="77777777" w:rsidR="00102536" w:rsidRPr="009F78B7" w:rsidRDefault="00102536" w:rsidP="00C23A13">
            <w:pPr>
              <w:pStyle w:val="BodyText"/>
              <w:jc w:val="center"/>
              <w:rPr>
                <w:rFonts w:cs="Arial"/>
                <w:lang w:eastAsia="ar-SA"/>
              </w:rPr>
              <w:pPrChange w:id="3140" w:author="outpost" w:date="2019-03-18T19:41:00Z">
                <w:pPr>
                  <w:pStyle w:val="BodyText"/>
                </w:pPr>
              </w:pPrChange>
            </w:pPr>
            <w:r w:rsidRPr="009F78B7">
              <w:rPr>
                <w:rFonts w:cs="Arial"/>
                <w:lang w:eastAsia="ar-SA"/>
              </w:rPr>
              <w:t>N</w:t>
            </w:r>
          </w:p>
        </w:tc>
        <w:tc>
          <w:tcPr>
            <w:tcW w:w="2976" w:type="dxa"/>
            <w:tcPrChange w:id="3141" w:author="outpost" w:date="2019-03-18T19:45:00Z">
              <w:tcPr>
                <w:tcW w:w="2976" w:type="dxa"/>
              </w:tcPr>
            </w:tcPrChange>
          </w:tcPr>
          <w:p w14:paraId="55EBBFA0" w14:textId="77777777" w:rsidR="00102536" w:rsidRPr="009F78B7" w:rsidRDefault="00102536" w:rsidP="00424AC2">
            <w:pPr>
              <w:pStyle w:val="BodyText"/>
              <w:rPr>
                <w:rFonts w:cs="Arial"/>
                <w:lang w:eastAsia="ar-SA"/>
              </w:rPr>
            </w:pPr>
          </w:p>
        </w:tc>
      </w:tr>
      <w:tr w:rsidR="00102536" w:rsidRPr="003D26B2" w14:paraId="6747B45D" w14:textId="77777777" w:rsidTr="00E477DB">
        <w:tblPrEx>
          <w:tblW w:w="0" w:type="auto"/>
          <w:tblPrExChange w:id="3142" w:author="outpost" w:date="2019-03-18T19:45:00Z">
            <w:tblPrEx>
              <w:tblW w:w="0" w:type="auto"/>
            </w:tblPrEx>
          </w:tblPrExChange>
        </w:tblPrEx>
        <w:tc>
          <w:tcPr>
            <w:tcW w:w="2681" w:type="dxa"/>
            <w:vAlign w:val="center"/>
            <w:tcPrChange w:id="3143" w:author="outpost" w:date="2019-03-18T19:45:00Z">
              <w:tcPr>
                <w:tcW w:w="2681" w:type="dxa"/>
                <w:vAlign w:val="bottom"/>
              </w:tcPr>
            </w:tcPrChange>
          </w:tcPr>
          <w:p w14:paraId="71231D5C" w14:textId="77777777" w:rsidR="00102536" w:rsidRPr="009F78B7" w:rsidRDefault="00102536" w:rsidP="00E477DB">
            <w:pPr>
              <w:spacing w:before="0" w:after="0"/>
              <w:rPr>
                <w:rFonts w:cs="Arial"/>
                <w:color w:val="000000"/>
                <w:lang w:val="en-CA" w:eastAsia="en-CA"/>
              </w:rPr>
              <w:pPrChange w:id="3144" w:author="outpost" w:date="2019-03-18T19:45:00Z">
                <w:pPr>
                  <w:spacing w:before="0" w:after="0"/>
                </w:pPr>
              </w:pPrChange>
            </w:pPr>
            <w:proofErr w:type="spellStart"/>
            <w:r w:rsidRPr="009F78B7">
              <w:rPr>
                <w:rFonts w:cs="Arial"/>
                <w:color w:val="000000"/>
                <w:lang w:val="en-CA" w:eastAsia="en-CA"/>
              </w:rPr>
              <w:t>TypeContrat</w:t>
            </w:r>
            <w:proofErr w:type="spellEnd"/>
          </w:p>
        </w:tc>
        <w:tc>
          <w:tcPr>
            <w:tcW w:w="1567" w:type="dxa"/>
            <w:tcPrChange w:id="3145" w:author="outpost" w:date="2019-03-18T19:45:00Z">
              <w:tcPr>
                <w:tcW w:w="1567" w:type="dxa"/>
              </w:tcPr>
            </w:tcPrChange>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146" w:author="outpost" w:date="2019-03-18T19:45:00Z">
              <w:tcPr>
                <w:tcW w:w="992" w:type="dxa"/>
              </w:tcPr>
            </w:tcPrChange>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Change w:id="3147" w:author="outpost" w:date="2019-03-18T19:45:00Z">
              <w:tcPr>
                <w:tcW w:w="1134" w:type="dxa"/>
              </w:tcPr>
            </w:tcPrChange>
          </w:tcPr>
          <w:p w14:paraId="3C30C803" w14:textId="77777777" w:rsidR="00102536" w:rsidRPr="009F78B7" w:rsidRDefault="00102536" w:rsidP="00C23A13">
            <w:pPr>
              <w:pStyle w:val="BodyText"/>
              <w:jc w:val="center"/>
              <w:rPr>
                <w:rFonts w:cs="Arial"/>
                <w:lang w:eastAsia="ar-SA"/>
              </w:rPr>
              <w:pPrChange w:id="3148" w:author="outpost" w:date="2019-03-18T19:41:00Z">
                <w:pPr>
                  <w:pStyle w:val="BodyText"/>
                </w:pPr>
              </w:pPrChange>
            </w:pPr>
            <w:r w:rsidRPr="009F78B7">
              <w:rPr>
                <w:rFonts w:cs="Arial"/>
                <w:lang w:eastAsia="ar-SA"/>
              </w:rPr>
              <w:t>Y</w:t>
            </w:r>
          </w:p>
        </w:tc>
        <w:tc>
          <w:tcPr>
            <w:tcW w:w="2976" w:type="dxa"/>
            <w:tcPrChange w:id="3149" w:author="outpost" w:date="2019-03-18T19:45:00Z">
              <w:tcPr>
                <w:tcW w:w="2976" w:type="dxa"/>
              </w:tcPr>
            </w:tcPrChange>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7BC52EEE" w14:textId="77777777" w:rsidTr="00E477DB">
        <w:tblPrEx>
          <w:tblW w:w="0" w:type="auto"/>
          <w:tblPrExChange w:id="3150" w:author="outpost" w:date="2019-03-18T19:45:00Z">
            <w:tblPrEx>
              <w:tblW w:w="0" w:type="auto"/>
            </w:tblPrEx>
          </w:tblPrExChange>
        </w:tblPrEx>
        <w:tc>
          <w:tcPr>
            <w:tcW w:w="2681" w:type="dxa"/>
            <w:vAlign w:val="center"/>
            <w:tcPrChange w:id="3151" w:author="outpost" w:date="2019-03-18T19:45:00Z">
              <w:tcPr>
                <w:tcW w:w="2681" w:type="dxa"/>
              </w:tcPr>
            </w:tcPrChange>
          </w:tcPr>
          <w:p w14:paraId="44DF35CB" w14:textId="77777777" w:rsidR="00102536" w:rsidRPr="009F78B7" w:rsidRDefault="00102536" w:rsidP="00E477DB">
            <w:pPr>
              <w:pStyle w:val="BodyText"/>
              <w:rPr>
                <w:rFonts w:cs="Arial"/>
                <w:lang w:eastAsia="ar-SA"/>
              </w:rPr>
              <w:pPrChange w:id="3152" w:author="outpost" w:date="2019-03-18T19:45:00Z">
                <w:pPr>
                  <w:pStyle w:val="BodyText"/>
                </w:pPr>
              </w:pPrChange>
            </w:pPr>
            <w:proofErr w:type="spellStart"/>
            <w:r w:rsidRPr="009F78B7">
              <w:rPr>
                <w:rFonts w:cs="Arial"/>
                <w:color w:val="000000"/>
                <w:lang w:val="en-CA" w:eastAsia="en-CA"/>
              </w:rPr>
              <w:t>AnneeContrat</w:t>
            </w:r>
            <w:proofErr w:type="spellEnd"/>
          </w:p>
        </w:tc>
        <w:tc>
          <w:tcPr>
            <w:tcW w:w="1567" w:type="dxa"/>
            <w:tcPrChange w:id="3153" w:author="outpost" w:date="2019-03-18T19:45:00Z">
              <w:tcPr>
                <w:tcW w:w="1567" w:type="dxa"/>
              </w:tcPr>
            </w:tcPrChange>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Change w:id="3154" w:author="outpost" w:date="2019-03-18T19:45:00Z">
              <w:tcPr>
                <w:tcW w:w="992" w:type="dxa"/>
              </w:tcPr>
            </w:tcPrChange>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Change w:id="3155" w:author="outpost" w:date="2019-03-18T19:45:00Z">
              <w:tcPr>
                <w:tcW w:w="1134" w:type="dxa"/>
              </w:tcPr>
            </w:tcPrChange>
          </w:tcPr>
          <w:p w14:paraId="0C8C45D5" w14:textId="77777777" w:rsidR="00102536" w:rsidRPr="009F78B7" w:rsidRDefault="00102536" w:rsidP="00C23A13">
            <w:pPr>
              <w:pStyle w:val="BodyText"/>
              <w:jc w:val="center"/>
              <w:rPr>
                <w:rFonts w:cs="Arial"/>
                <w:lang w:eastAsia="ar-SA"/>
              </w:rPr>
              <w:pPrChange w:id="3156" w:author="outpost" w:date="2019-03-18T19:41:00Z">
                <w:pPr>
                  <w:pStyle w:val="BodyText"/>
                </w:pPr>
              </w:pPrChange>
            </w:pPr>
            <w:r w:rsidRPr="009F78B7">
              <w:rPr>
                <w:rFonts w:cs="Arial"/>
                <w:lang w:eastAsia="ar-SA"/>
              </w:rPr>
              <w:t>N</w:t>
            </w:r>
          </w:p>
        </w:tc>
        <w:tc>
          <w:tcPr>
            <w:tcW w:w="2976" w:type="dxa"/>
            <w:tcPrChange w:id="3157" w:author="outpost" w:date="2019-03-18T19:45:00Z">
              <w:tcPr>
                <w:tcW w:w="2976" w:type="dxa"/>
              </w:tcPr>
            </w:tcPrChange>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E477DB">
        <w:tblPrEx>
          <w:tblW w:w="0" w:type="auto"/>
          <w:tblPrExChange w:id="3158" w:author="outpost" w:date="2019-03-18T19:45:00Z">
            <w:tblPrEx>
              <w:tblW w:w="0" w:type="auto"/>
            </w:tblPrEx>
          </w:tblPrExChange>
        </w:tblPrEx>
        <w:tc>
          <w:tcPr>
            <w:tcW w:w="2681" w:type="dxa"/>
            <w:vAlign w:val="center"/>
            <w:tcPrChange w:id="3159" w:author="outpost" w:date="2019-03-18T19:45:00Z">
              <w:tcPr>
                <w:tcW w:w="2681" w:type="dxa"/>
              </w:tcPr>
            </w:tcPrChange>
          </w:tcPr>
          <w:p w14:paraId="56A64DC8" w14:textId="77777777" w:rsidR="00204EA7" w:rsidRPr="009F78B7" w:rsidRDefault="009F78B7" w:rsidP="00E477DB">
            <w:pPr>
              <w:pStyle w:val="BodyText"/>
              <w:rPr>
                <w:rFonts w:cs="Arial"/>
                <w:lang w:eastAsia="ar-SA"/>
              </w:rPr>
              <w:pPrChange w:id="3160" w:author="outpost" w:date="2019-03-18T19:45:00Z">
                <w:pPr>
                  <w:pStyle w:val="BodyText"/>
                </w:pPr>
              </w:pPrChange>
            </w:pPr>
            <w:proofErr w:type="spellStart"/>
            <w:r w:rsidRPr="009F78B7">
              <w:rPr>
                <w:rFonts w:cs="Arial"/>
                <w:lang w:val="en-CA" w:eastAsia="ar-SA"/>
              </w:rPr>
              <w:t>FirstYear</w:t>
            </w:r>
            <w:proofErr w:type="spellEnd"/>
          </w:p>
        </w:tc>
        <w:tc>
          <w:tcPr>
            <w:tcW w:w="1567" w:type="dxa"/>
            <w:tcPrChange w:id="3161" w:author="outpost" w:date="2019-03-18T19:45:00Z">
              <w:tcPr>
                <w:tcW w:w="1567" w:type="dxa"/>
              </w:tcPr>
            </w:tcPrChange>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Change w:id="3162" w:author="outpost" w:date="2019-03-18T19:45:00Z">
              <w:tcPr>
                <w:tcW w:w="992" w:type="dxa"/>
              </w:tcPr>
            </w:tcPrChange>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Change w:id="3163" w:author="outpost" w:date="2019-03-18T19:45:00Z">
              <w:tcPr>
                <w:tcW w:w="1134" w:type="dxa"/>
              </w:tcPr>
            </w:tcPrChange>
          </w:tcPr>
          <w:p w14:paraId="563765B7" w14:textId="77777777" w:rsidR="00204EA7" w:rsidRPr="009F78B7" w:rsidRDefault="00204EA7" w:rsidP="00C23A13">
            <w:pPr>
              <w:pStyle w:val="BodyText"/>
              <w:jc w:val="center"/>
              <w:rPr>
                <w:rFonts w:cs="Arial"/>
                <w:lang w:eastAsia="ar-SA"/>
              </w:rPr>
              <w:pPrChange w:id="3164" w:author="outpost" w:date="2019-03-18T19:41:00Z">
                <w:pPr>
                  <w:pStyle w:val="BodyText"/>
                </w:pPr>
              </w:pPrChange>
            </w:pPr>
            <w:r w:rsidRPr="009F78B7">
              <w:rPr>
                <w:rFonts w:cs="Arial"/>
                <w:lang w:eastAsia="ar-SA"/>
              </w:rPr>
              <w:t>N</w:t>
            </w:r>
          </w:p>
        </w:tc>
        <w:tc>
          <w:tcPr>
            <w:tcW w:w="2976" w:type="dxa"/>
            <w:tcPrChange w:id="3165" w:author="outpost" w:date="2019-03-18T19:45:00Z">
              <w:tcPr>
                <w:tcW w:w="2976" w:type="dxa"/>
              </w:tcPr>
            </w:tcPrChange>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E477DB">
        <w:tblPrEx>
          <w:tblW w:w="0" w:type="auto"/>
          <w:tblPrExChange w:id="3166" w:author="outpost" w:date="2019-03-18T19:45:00Z">
            <w:tblPrEx>
              <w:tblW w:w="0" w:type="auto"/>
            </w:tblPrEx>
          </w:tblPrExChange>
        </w:tblPrEx>
        <w:tc>
          <w:tcPr>
            <w:tcW w:w="2681" w:type="dxa"/>
            <w:vAlign w:val="center"/>
            <w:tcPrChange w:id="3167" w:author="outpost" w:date="2019-03-18T19:45:00Z">
              <w:tcPr>
                <w:tcW w:w="2681" w:type="dxa"/>
              </w:tcPr>
            </w:tcPrChange>
          </w:tcPr>
          <w:p w14:paraId="20E7B4D5" w14:textId="77777777" w:rsidR="00204EA7" w:rsidRPr="009F78B7" w:rsidRDefault="009F78B7" w:rsidP="00E477DB">
            <w:pPr>
              <w:pStyle w:val="BodyText"/>
              <w:rPr>
                <w:rFonts w:cs="Arial"/>
                <w:lang w:eastAsia="ar-SA"/>
              </w:rPr>
              <w:pPrChange w:id="3168" w:author="outpost" w:date="2019-03-18T19:45:00Z">
                <w:pPr>
                  <w:pStyle w:val="BodyText"/>
                </w:pPr>
              </w:pPrChange>
            </w:pPr>
            <w:proofErr w:type="spellStart"/>
            <w:r w:rsidRPr="009F78B7">
              <w:rPr>
                <w:rFonts w:cs="Arial"/>
                <w:color w:val="000000"/>
                <w:lang w:val="en-CA" w:eastAsia="en-CA"/>
              </w:rPr>
              <w:t>LastYear</w:t>
            </w:r>
            <w:proofErr w:type="spellEnd"/>
          </w:p>
        </w:tc>
        <w:tc>
          <w:tcPr>
            <w:tcW w:w="1567" w:type="dxa"/>
            <w:tcPrChange w:id="3169" w:author="outpost" w:date="2019-03-18T19:45:00Z">
              <w:tcPr>
                <w:tcW w:w="1567" w:type="dxa"/>
              </w:tcPr>
            </w:tcPrChange>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Change w:id="3170" w:author="outpost" w:date="2019-03-18T19:45:00Z">
              <w:tcPr>
                <w:tcW w:w="992" w:type="dxa"/>
              </w:tcPr>
            </w:tcPrChange>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Change w:id="3171" w:author="outpost" w:date="2019-03-18T19:45:00Z">
              <w:tcPr>
                <w:tcW w:w="1134" w:type="dxa"/>
              </w:tcPr>
            </w:tcPrChange>
          </w:tcPr>
          <w:p w14:paraId="138E15AE" w14:textId="77777777" w:rsidR="00204EA7" w:rsidRPr="009F78B7" w:rsidRDefault="00204EA7" w:rsidP="00C23A13">
            <w:pPr>
              <w:pStyle w:val="BodyText"/>
              <w:jc w:val="center"/>
              <w:rPr>
                <w:rFonts w:cs="Arial"/>
                <w:lang w:eastAsia="ar-SA"/>
              </w:rPr>
              <w:pPrChange w:id="3172" w:author="outpost" w:date="2019-03-18T19:41:00Z">
                <w:pPr>
                  <w:pStyle w:val="BodyText"/>
                </w:pPr>
              </w:pPrChange>
            </w:pPr>
            <w:r w:rsidRPr="009F78B7">
              <w:rPr>
                <w:rFonts w:cs="Arial"/>
                <w:lang w:eastAsia="ar-SA"/>
              </w:rPr>
              <w:t>N</w:t>
            </w:r>
          </w:p>
        </w:tc>
        <w:tc>
          <w:tcPr>
            <w:tcW w:w="2976" w:type="dxa"/>
            <w:tcPrChange w:id="3173" w:author="outpost" w:date="2019-03-18T19:45:00Z">
              <w:tcPr>
                <w:tcW w:w="2976" w:type="dxa"/>
              </w:tcPr>
            </w:tcPrChange>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E477DB">
        <w:tblPrEx>
          <w:tblW w:w="0" w:type="auto"/>
          <w:tblPrExChange w:id="3174" w:author="outpost" w:date="2019-03-18T19:45:00Z">
            <w:tblPrEx>
              <w:tblW w:w="0" w:type="auto"/>
            </w:tblPrEx>
          </w:tblPrExChange>
        </w:tblPrEx>
        <w:tc>
          <w:tcPr>
            <w:tcW w:w="2681" w:type="dxa"/>
            <w:vAlign w:val="center"/>
            <w:tcPrChange w:id="3175" w:author="outpost" w:date="2019-03-18T19:45:00Z">
              <w:tcPr>
                <w:tcW w:w="2681" w:type="dxa"/>
                <w:vAlign w:val="bottom"/>
              </w:tcPr>
            </w:tcPrChange>
          </w:tcPr>
          <w:p w14:paraId="007F4440" w14:textId="77777777" w:rsidR="00102536" w:rsidRPr="009F78B7" w:rsidRDefault="00102536" w:rsidP="00E477DB">
            <w:pPr>
              <w:spacing w:before="0" w:after="0"/>
              <w:rPr>
                <w:rFonts w:cs="Arial"/>
                <w:color w:val="000000"/>
                <w:lang w:val="en-CA" w:eastAsia="en-CA"/>
              </w:rPr>
              <w:pPrChange w:id="3176" w:author="outpost" w:date="2019-03-18T19:45:00Z">
                <w:pPr>
                  <w:spacing w:before="0" w:after="0"/>
                </w:pPr>
              </w:pPrChange>
            </w:pPr>
            <w:proofErr w:type="spellStart"/>
            <w:r w:rsidRPr="009F78B7">
              <w:rPr>
                <w:rFonts w:cs="Arial"/>
                <w:color w:val="000000"/>
                <w:lang w:val="en-CA" w:eastAsia="en-CA"/>
              </w:rPr>
              <w:t>NoResolution</w:t>
            </w:r>
            <w:proofErr w:type="spellEnd"/>
          </w:p>
        </w:tc>
        <w:tc>
          <w:tcPr>
            <w:tcW w:w="1567" w:type="dxa"/>
            <w:tcPrChange w:id="3177" w:author="outpost" w:date="2019-03-18T19:45:00Z">
              <w:tcPr>
                <w:tcW w:w="1567" w:type="dxa"/>
              </w:tcPr>
            </w:tcPrChange>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178" w:author="outpost" w:date="2019-03-18T19:45:00Z">
              <w:tcPr>
                <w:tcW w:w="992" w:type="dxa"/>
              </w:tcPr>
            </w:tcPrChange>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Change w:id="3179" w:author="outpost" w:date="2019-03-18T19:45:00Z">
              <w:tcPr>
                <w:tcW w:w="1134" w:type="dxa"/>
              </w:tcPr>
            </w:tcPrChange>
          </w:tcPr>
          <w:p w14:paraId="44F94C38" w14:textId="77777777" w:rsidR="00102536" w:rsidRPr="009F78B7" w:rsidRDefault="00102536" w:rsidP="00C23A13">
            <w:pPr>
              <w:pStyle w:val="BodyText"/>
              <w:jc w:val="center"/>
              <w:rPr>
                <w:rFonts w:cs="Arial"/>
                <w:lang w:eastAsia="ar-SA"/>
              </w:rPr>
              <w:pPrChange w:id="3180" w:author="outpost" w:date="2019-03-18T19:41:00Z">
                <w:pPr>
                  <w:pStyle w:val="BodyText"/>
                </w:pPr>
              </w:pPrChange>
            </w:pPr>
            <w:r w:rsidRPr="009F78B7">
              <w:rPr>
                <w:rFonts w:cs="Arial"/>
                <w:lang w:eastAsia="ar-SA"/>
              </w:rPr>
              <w:t>Y</w:t>
            </w:r>
          </w:p>
        </w:tc>
        <w:tc>
          <w:tcPr>
            <w:tcW w:w="2976" w:type="dxa"/>
            <w:tcPrChange w:id="3181" w:author="outpost" w:date="2019-03-18T19:45:00Z">
              <w:tcPr>
                <w:tcW w:w="2976" w:type="dxa"/>
              </w:tcPr>
            </w:tcPrChange>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E477DB">
        <w:tblPrEx>
          <w:tblW w:w="0" w:type="auto"/>
          <w:tblPrExChange w:id="3182" w:author="outpost" w:date="2019-03-18T19:45:00Z">
            <w:tblPrEx>
              <w:tblW w:w="0" w:type="auto"/>
            </w:tblPrEx>
          </w:tblPrExChange>
        </w:tblPrEx>
        <w:tc>
          <w:tcPr>
            <w:tcW w:w="2681" w:type="dxa"/>
            <w:vAlign w:val="center"/>
            <w:tcPrChange w:id="3183" w:author="outpost" w:date="2019-03-18T19:45:00Z">
              <w:tcPr>
                <w:tcW w:w="2681" w:type="dxa"/>
              </w:tcPr>
            </w:tcPrChange>
          </w:tcPr>
          <w:p w14:paraId="4F18FD59" w14:textId="77777777" w:rsidR="00102536" w:rsidRPr="009F78B7" w:rsidRDefault="00102536" w:rsidP="00E477DB">
            <w:pPr>
              <w:pStyle w:val="BodyText"/>
              <w:rPr>
                <w:rFonts w:cs="Arial"/>
                <w:lang w:eastAsia="ar-SA"/>
              </w:rPr>
              <w:pPrChange w:id="3184" w:author="outpost" w:date="2019-03-18T19:45:00Z">
                <w:pPr>
                  <w:pStyle w:val="BodyText"/>
                </w:pPr>
              </w:pPrChange>
            </w:pPr>
            <w:proofErr w:type="spellStart"/>
            <w:r w:rsidRPr="009F78B7">
              <w:rPr>
                <w:rFonts w:cs="Arial"/>
                <w:color w:val="000000"/>
                <w:lang w:val="en-CA" w:eastAsia="en-CA"/>
              </w:rPr>
              <w:t>IdentifiantArrondissement</w:t>
            </w:r>
            <w:proofErr w:type="spellEnd"/>
          </w:p>
        </w:tc>
        <w:tc>
          <w:tcPr>
            <w:tcW w:w="1567" w:type="dxa"/>
            <w:tcPrChange w:id="3185" w:author="outpost" w:date="2019-03-18T19:45:00Z">
              <w:tcPr>
                <w:tcW w:w="1567" w:type="dxa"/>
              </w:tcPr>
            </w:tcPrChange>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186" w:author="outpost" w:date="2019-03-18T19:45:00Z">
              <w:tcPr>
                <w:tcW w:w="992" w:type="dxa"/>
              </w:tcPr>
            </w:tcPrChange>
          </w:tcPr>
          <w:p w14:paraId="2A6BA41A" w14:textId="77777777" w:rsidR="00102536" w:rsidRPr="009F78B7" w:rsidRDefault="00102536" w:rsidP="00424AC2">
            <w:pPr>
              <w:pStyle w:val="BodyText"/>
              <w:rPr>
                <w:rFonts w:cs="Arial"/>
                <w:lang w:eastAsia="ar-SA"/>
              </w:rPr>
            </w:pPr>
          </w:p>
        </w:tc>
        <w:tc>
          <w:tcPr>
            <w:tcW w:w="1134" w:type="dxa"/>
            <w:tcPrChange w:id="3187" w:author="outpost" w:date="2019-03-18T19:45:00Z">
              <w:tcPr>
                <w:tcW w:w="1134" w:type="dxa"/>
              </w:tcPr>
            </w:tcPrChange>
          </w:tcPr>
          <w:p w14:paraId="7E83347C" w14:textId="77777777" w:rsidR="00102536" w:rsidRPr="009F78B7" w:rsidRDefault="00102536" w:rsidP="00C23A13">
            <w:pPr>
              <w:pStyle w:val="BodyText"/>
              <w:jc w:val="center"/>
              <w:rPr>
                <w:rFonts w:cs="Arial"/>
                <w:lang w:eastAsia="ar-SA"/>
              </w:rPr>
              <w:pPrChange w:id="3188" w:author="outpost" w:date="2019-03-18T19:41:00Z">
                <w:pPr>
                  <w:pStyle w:val="BodyText"/>
                </w:pPr>
              </w:pPrChange>
            </w:pPr>
            <w:r w:rsidRPr="009F78B7">
              <w:rPr>
                <w:rFonts w:cs="Arial"/>
                <w:lang w:eastAsia="ar-SA"/>
              </w:rPr>
              <w:t>N</w:t>
            </w:r>
          </w:p>
        </w:tc>
        <w:tc>
          <w:tcPr>
            <w:tcW w:w="2976" w:type="dxa"/>
            <w:tcPrChange w:id="3189" w:author="outpost" w:date="2019-03-18T19:45:00Z">
              <w:tcPr>
                <w:tcW w:w="2976" w:type="dxa"/>
              </w:tcPr>
            </w:tcPrChange>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E477DB">
        <w:tblPrEx>
          <w:tblW w:w="0" w:type="auto"/>
          <w:tblPrExChange w:id="3190" w:author="outpost" w:date="2019-03-18T19:45:00Z">
            <w:tblPrEx>
              <w:tblW w:w="0" w:type="auto"/>
            </w:tblPrEx>
          </w:tblPrExChange>
        </w:tblPrEx>
        <w:trPr>
          <w:trHeight w:val="269"/>
          <w:trPrChange w:id="3191" w:author="outpost" w:date="2019-03-18T19:45:00Z">
            <w:trPr>
              <w:trHeight w:val="269"/>
            </w:trPr>
          </w:trPrChange>
        </w:trPr>
        <w:tc>
          <w:tcPr>
            <w:tcW w:w="2681" w:type="dxa"/>
            <w:vAlign w:val="center"/>
            <w:tcPrChange w:id="3192" w:author="outpost" w:date="2019-03-18T19:45:00Z">
              <w:tcPr>
                <w:tcW w:w="2681" w:type="dxa"/>
                <w:vAlign w:val="bottom"/>
              </w:tcPr>
            </w:tcPrChange>
          </w:tcPr>
          <w:p w14:paraId="6FBA5187" w14:textId="77777777" w:rsidR="00102536" w:rsidRPr="009F78B7" w:rsidRDefault="00102536" w:rsidP="00E477DB">
            <w:pPr>
              <w:spacing w:before="0" w:after="0"/>
              <w:rPr>
                <w:rFonts w:cs="Arial"/>
                <w:color w:val="000000"/>
                <w:lang w:val="en-CA" w:eastAsia="en-CA"/>
              </w:rPr>
              <w:pPrChange w:id="3193" w:author="outpost" w:date="2019-03-18T19:45:00Z">
                <w:pPr>
                  <w:spacing w:before="0" w:after="0"/>
                </w:pPr>
              </w:pPrChange>
            </w:pPr>
            <w:proofErr w:type="spellStart"/>
            <w:r w:rsidRPr="009F78B7">
              <w:rPr>
                <w:rFonts w:cs="Arial"/>
                <w:color w:val="000000"/>
                <w:lang w:val="en-CA" w:eastAsia="en-CA"/>
              </w:rPr>
              <w:t>DescriptionType</w:t>
            </w:r>
            <w:proofErr w:type="spellEnd"/>
          </w:p>
        </w:tc>
        <w:tc>
          <w:tcPr>
            <w:tcW w:w="1567" w:type="dxa"/>
            <w:tcPrChange w:id="3194" w:author="outpost" w:date="2019-03-18T19:45:00Z">
              <w:tcPr>
                <w:tcW w:w="1567" w:type="dxa"/>
              </w:tcPr>
            </w:tcPrChange>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195" w:author="outpost" w:date="2019-03-18T19:45:00Z">
              <w:tcPr>
                <w:tcW w:w="992" w:type="dxa"/>
              </w:tcPr>
            </w:tcPrChange>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Change w:id="3196" w:author="outpost" w:date="2019-03-18T19:45:00Z">
              <w:tcPr>
                <w:tcW w:w="1134" w:type="dxa"/>
              </w:tcPr>
            </w:tcPrChange>
          </w:tcPr>
          <w:p w14:paraId="5D252CE7" w14:textId="77777777" w:rsidR="00102536" w:rsidRPr="009F78B7" w:rsidRDefault="00102536" w:rsidP="00C23A13">
            <w:pPr>
              <w:pStyle w:val="BodyText"/>
              <w:jc w:val="center"/>
              <w:rPr>
                <w:rFonts w:cs="Arial"/>
                <w:lang w:eastAsia="ar-SA"/>
              </w:rPr>
              <w:pPrChange w:id="3197" w:author="outpost" w:date="2019-03-18T19:41:00Z">
                <w:pPr>
                  <w:pStyle w:val="BodyText"/>
                </w:pPr>
              </w:pPrChange>
            </w:pPr>
            <w:r w:rsidRPr="009F78B7">
              <w:rPr>
                <w:rFonts w:cs="Arial"/>
                <w:lang w:eastAsia="ar-SA"/>
              </w:rPr>
              <w:t>Y</w:t>
            </w:r>
          </w:p>
        </w:tc>
        <w:tc>
          <w:tcPr>
            <w:tcW w:w="2976" w:type="dxa"/>
            <w:tcPrChange w:id="3198" w:author="outpost" w:date="2019-03-18T19:45:00Z">
              <w:tcPr>
                <w:tcW w:w="2976" w:type="dxa"/>
              </w:tcPr>
            </w:tcPrChange>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E477DB">
        <w:tblPrEx>
          <w:tblW w:w="0" w:type="auto"/>
          <w:tblPrExChange w:id="3199" w:author="outpost" w:date="2019-03-18T19:45:00Z">
            <w:tblPrEx>
              <w:tblW w:w="0" w:type="auto"/>
            </w:tblPrEx>
          </w:tblPrExChange>
        </w:tblPrEx>
        <w:trPr>
          <w:trHeight w:val="269"/>
          <w:trPrChange w:id="3200" w:author="outpost" w:date="2019-03-18T19:45:00Z">
            <w:trPr>
              <w:trHeight w:val="269"/>
            </w:trPr>
          </w:trPrChange>
        </w:trPr>
        <w:tc>
          <w:tcPr>
            <w:tcW w:w="2681" w:type="dxa"/>
            <w:vAlign w:val="center"/>
            <w:tcPrChange w:id="3201" w:author="outpost" w:date="2019-03-18T19:45:00Z">
              <w:tcPr>
                <w:tcW w:w="2681" w:type="dxa"/>
                <w:vAlign w:val="bottom"/>
              </w:tcPr>
            </w:tcPrChange>
          </w:tcPr>
          <w:p w14:paraId="33D3BF0D" w14:textId="77777777" w:rsidR="00102536" w:rsidRPr="009F78B7" w:rsidRDefault="00102536" w:rsidP="00E477DB">
            <w:pPr>
              <w:spacing w:before="0" w:after="0"/>
              <w:rPr>
                <w:rFonts w:cs="Arial"/>
                <w:color w:val="000000"/>
                <w:lang w:val="en-CA" w:eastAsia="en-CA"/>
              </w:rPr>
              <w:pPrChange w:id="3202" w:author="outpost" w:date="2019-03-18T19:45:00Z">
                <w:pPr>
                  <w:spacing w:before="0" w:after="0"/>
                </w:pPr>
              </w:pPrChange>
            </w:pPr>
            <w:proofErr w:type="spellStart"/>
            <w:r w:rsidRPr="009F78B7">
              <w:rPr>
                <w:rFonts w:cs="Arial"/>
                <w:color w:val="000000"/>
                <w:lang w:val="en-CA" w:eastAsia="en-CA"/>
              </w:rPr>
              <w:t>Entreprise</w:t>
            </w:r>
            <w:proofErr w:type="spellEnd"/>
          </w:p>
        </w:tc>
        <w:tc>
          <w:tcPr>
            <w:tcW w:w="1567" w:type="dxa"/>
            <w:tcPrChange w:id="3203" w:author="outpost" w:date="2019-03-18T19:45:00Z">
              <w:tcPr>
                <w:tcW w:w="1567" w:type="dxa"/>
              </w:tcPr>
            </w:tcPrChange>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204" w:author="outpost" w:date="2019-03-18T19:45:00Z">
              <w:tcPr>
                <w:tcW w:w="992" w:type="dxa"/>
              </w:tcPr>
            </w:tcPrChange>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Change w:id="3205" w:author="outpost" w:date="2019-03-18T19:45:00Z">
              <w:tcPr>
                <w:tcW w:w="1134" w:type="dxa"/>
              </w:tcPr>
            </w:tcPrChange>
          </w:tcPr>
          <w:p w14:paraId="61C59200" w14:textId="77777777" w:rsidR="00102536" w:rsidRPr="009F78B7" w:rsidRDefault="00102536" w:rsidP="00C23A13">
            <w:pPr>
              <w:pStyle w:val="BodyText"/>
              <w:jc w:val="center"/>
              <w:rPr>
                <w:rFonts w:cs="Arial"/>
                <w:lang w:eastAsia="ar-SA"/>
              </w:rPr>
              <w:pPrChange w:id="3206" w:author="outpost" w:date="2019-03-18T19:41:00Z">
                <w:pPr>
                  <w:pStyle w:val="BodyText"/>
                </w:pPr>
              </w:pPrChange>
            </w:pPr>
            <w:r w:rsidRPr="009F78B7">
              <w:rPr>
                <w:rFonts w:cs="Arial"/>
                <w:lang w:eastAsia="ar-SA"/>
              </w:rPr>
              <w:t>N</w:t>
            </w:r>
          </w:p>
        </w:tc>
        <w:tc>
          <w:tcPr>
            <w:tcW w:w="2976" w:type="dxa"/>
            <w:tcPrChange w:id="3207" w:author="outpost" w:date="2019-03-18T19:45:00Z">
              <w:tcPr>
                <w:tcW w:w="2976" w:type="dxa"/>
              </w:tcPr>
            </w:tcPrChange>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120C374" w:rsidR="00102536" w:rsidRPr="009F78B7" w:rsidDel="00222860" w:rsidRDefault="00950888" w:rsidP="00102536">
      <w:pPr>
        <w:rPr>
          <w:del w:id="3208" w:author="outpost" w:date="2019-03-18T21:58:00Z"/>
          <w:rFonts w:cs="Arial"/>
          <w:sz w:val="20"/>
          <w:lang w:val="fr-CA"/>
        </w:rPr>
      </w:pPr>
      <w:del w:id="3209" w:author="outpost" w:date="2019-03-18T21:58:00Z">
        <w:r w:rsidRPr="009F78B7" w:rsidDel="00222860">
          <w:rPr>
            <w:rFonts w:cs="Arial"/>
            <w:b/>
            <w:bCs/>
            <w:color w:val="1A1A1A"/>
            <w:sz w:val="20"/>
            <w:shd w:val="clear" w:color="auto" w:fill="FFFFFF"/>
          </w:rPr>
          <w:delText>TRANSACTIONS</w:delText>
        </w:r>
      </w:del>
    </w:p>
    <w:p w14:paraId="3FF62222" w14:textId="5B4E5601" w:rsidR="00222860" w:rsidRDefault="00222860" w:rsidP="00222860">
      <w:pPr>
        <w:pStyle w:val="Caption"/>
        <w:jc w:val="center"/>
        <w:rPr>
          <w:ins w:id="3210" w:author="outpost" w:date="2019-03-18T21:58:00Z"/>
        </w:rPr>
        <w:pPrChange w:id="3211" w:author="outpost" w:date="2019-03-18T21:58:00Z">
          <w:pPr/>
        </w:pPrChange>
      </w:pPr>
      <w:ins w:id="3212" w:author="outpost" w:date="2019-03-18T21:58:00Z">
        <w:r>
          <w:t xml:space="preserve">Table </w:t>
        </w:r>
        <w:r>
          <w:fldChar w:fldCharType="begin"/>
        </w:r>
        <w:r>
          <w:instrText xml:space="preserve"> SEQ Table \* ARABIC </w:instrText>
        </w:r>
      </w:ins>
      <w:r>
        <w:fldChar w:fldCharType="separate"/>
      </w:r>
      <w:ins w:id="3213" w:author="outpost" w:date="2019-03-18T22:04:00Z">
        <w:r w:rsidR="00541650">
          <w:rPr>
            <w:noProof/>
          </w:rPr>
          <w:t>10</w:t>
        </w:r>
      </w:ins>
      <w:ins w:id="3214" w:author="outpost" w:date="2019-03-18T21:58:00Z">
        <w:r>
          <w:fldChar w:fldCharType="end"/>
        </w:r>
        <w:r>
          <w:t xml:space="preserve"> Transactions</w:t>
        </w:r>
      </w:ins>
    </w:p>
    <w:tbl>
      <w:tblPr>
        <w:tblStyle w:val="TableGrid"/>
        <w:tblW w:w="0" w:type="auto"/>
        <w:tblLook w:val="04A0" w:firstRow="1" w:lastRow="0" w:firstColumn="1" w:lastColumn="0" w:noHBand="0" w:noVBand="1"/>
        <w:tblPrChange w:id="3215" w:author="outpost" w:date="2019-03-18T19:45:00Z">
          <w:tblPr>
            <w:tblStyle w:val="TableGrid"/>
            <w:tblW w:w="0" w:type="auto"/>
            <w:tblLook w:val="04A0" w:firstRow="1" w:lastRow="0" w:firstColumn="1" w:lastColumn="0" w:noHBand="0" w:noVBand="1"/>
          </w:tblPr>
        </w:tblPrChange>
      </w:tblPr>
      <w:tblGrid>
        <w:gridCol w:w="2681"/>
        <w:gridCol w:w="1567"/>
        <w:gridCol w:w="992"/>
        <w:gridCol w:w="1134"/>
        <w:gridCol w:w="2976"/>
        <w:tblGridChange w:id="3216">
          <w:tblGrid>
            <w:gridCol w:w="2681"/>
            <w:gridCol w:w="1567"/>
            <w:gridCol w:w="992"/>
            <w:gridCol w:w="1134"/>
            <w:gridCol w:w="2976"/>
          </w:tblGrid>
        </w:tblGridChange>
      </w:tblGrid>
      <w:tr w:rsidR="00102536" w:rsidRPr="009F78B7" w14:paraId="10A52251" w14:textId="77777777" w:rsidTr="00E477DB">
        <w:tc>
          <w:tcPr>
            <w:tcW w:w="2681" w:type="dxa"/>
            <w:vAlign w:val="center"/>
            <w:tcPrChange w:id="3217" w:author="outpost" w:date="2019-03-18T19:45:00Z">
              <w:tcPr>
                <w:tcW w:w="2681" w:type="dxa"/>
              </w:tcPr>
            </w:tcPrChange>
          </w:tcPr>
          <w:p w14:paraId="4D4724D3" w14:textId="77777777" w:rsidR="00102536" w:rsidRPr="009F78B7" w:rsidRDefault="00102536" w:rsidP="00E477DB">
            <w:pPr>
              <w:pStyle w:val="BodyText"/>
              <w:rPr>
                <w:rFonts w:cs="Arial"/>
                <w:b/>
                <w:lang w:eastAsia="ar-SA"/>
              </w:rPr>
              <w:pPrChange w:id="3218" w:author="outpost" w:date="2019-03-18T19:45:00Z">
                <w:pPr>
                  <w:pStyle w:val="BodyText"/>
                </w:pPr>
              </w:pPrChange>
            </w:pPr>
            <w:r w:rsidRPr="009F78B7">
              <w:rPr>
                <w:rFonts w:cs="Arial"/>
                <w:b/>
                <w:lang w:eastAsia="ar-SA"/>
              </w:rPr>
              <w:t>Name</w:t>
            </w:r>
          </w:p>
        </w:tc>
        <w:tc>
          <w:tcPr>
            <w:tcW w:w="1567" w:type="dxa"/>
            <w:tcPrChange w:id="3219" w:author="outpost" w:date="2019-03-18T19:45:00Z">
              <w:tcPr>
                <w:tcW w:w="1567" w:type="dxa"/>
              </w:tcPr>
            </w:tcPrChange>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Change w:id="3220" w:author="outpost" w:date="2019-03-18T19:45:00Z">
              <w:tcPr>
                <w:tcW w:w="992" w:type="dxa"/>
              </w:tcPr>
            </w:tcPrChange>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Change w:id="3221" w:author="outpost" w:date="2019-03-18T19:45:00Z">
              <w:tcPr>
                <w:tcW w:w="1134" w:type="dxa"/>
              </w:tcPr>
            </w:tcPrChange>
          </w:tcPr>
          <w:p w14:paraId="251CA21A"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Change w:id="3222" w:author="outpost" w:date="2019-03-18T19:45:00Z">
              <w:tcPr>
                <w:tcW w:w="2976" w:type="dxa"/>
              </w:tcPr>
            </w:tcPrChange>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E477DB">
        <w:tc>
          <w:tcPr>
            <w:tcW w:w="2681" w:type="dxa"/>
            <w:vAlign w:val="center"/>
            <w:tcPrChange w:id="3223" w:author="outpost" w:date="2019-03-18T19:45:00Z">
              <w:tcPr>
                <w:tcW w:w="2681" w:type="dxa"/>
                <w:vAlign w:val="bottom"/>
              </w:tcPr>
            </w:tcPrChange>
          </w:tcPr>
          <w:p w14:paraId="2A223998" w14:textId="77777777" w:rsidR="00102536" w:rsidRPr="009F78B7" w:rsidRDefault="00102536" w:rsidP="00E477DB">
            <w:pPr>
              <w:spacing w:before="0" w:after="0"/>
              <w:rPr>
                <w:rFonts w:cs="Arial"/>
                <w:b/>
                <w:color w:val="000000"/>
                <w:lang w:val="en-CA" w:eastAsia="en-CA"/>
              </w:rPr>
              <w:pPrChange w:id="3224" w:author="outpost" w:date="2019-03-18T19:45:00Z">
                <w:pPr>
                  <w:spacing w:before="0" w:after="0"/>
                </w:pPr>
              </w:pPrChange>
            </w:pPr>
            <w:proofErr w:type="spellStart"/>
            <w:r w:rsidRPr="009F78B7">
              <w:rPr>
                <w:rFonts w:cs="Arial"/>
                <w:b/>
                <w:color w:val="000000"/>
                <w:lang w:val="en-CA" w:eastAsia="en-CA"/>
              </w:rPr>
              <w:t>TransactionID</w:t>
            </w:r>
            <w:proofErr w:type="spellEnd"/>
          </w:p>
        </w:tc>
        <w:tc>
          <w:tcPr>
            <w:tcW w:w="1567" w:type="dxa"/>
            <w:tcPrChange w:id="3225" w:author="outpost" w:date="2019-03-18T19:45:00Z">
              <w:tcPr>
                <w:tcW w:w="1567" w:type="dxa"/>
              </w:tcPr>
            </w:tcPrChange>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226" w:author="outpost" w:date="2019-03-18T19:45:00Z">
              <w:tcPr>
                <w:tcW w:w="992" w:type="dxa"/>
              </w:tcPr>
            </w:tcPrChange>
          </w:tcPr>
          <w:p w14:paraId="20087890" w14:textId="77777777" w:rsidR="00102536" w:rsidRPr="009F78B7" w:rsidRDefault="00102536" w:rsidP="00424AC2">
            <w:pPr>
              <w:pStyle w:val="BodyText"/>
              <w:rPr>
                <w:rFonts w:cs="Arial"/>
                <w:lang w:eastAsia="ar-SA"/>
              </w:rPr>
            </w:pPr>
          </w:p>
        </w:tc>
        <w:tc>
          <w:tcPr>
            <w:tcW w:w="1134" w:type="dxa"/>
            <w:tcPrChange w:id="3227" w:author="outpost" w:date="2019-03-18T19:45:00Z">
              <w:tcPr>
                <w:tcW w:w="1134" w:type="dxa"/>
              </w:tcPr>
            </w:tcPrChange>
          </w:tcPr>
          <w:p w14:paraId="0005FFB6" w14:textId="77777777" w:rsidR="00102536" w:rsidRPr="009F78B7" w:rsidRDefault="00102536" w:rsidP="00C23A13">
            <w:pPr>
              <w:pStyle w:val="BodyText"/>
              <w:jc w:val="center"/>
              <w:rPr>
                <w:rFonts w:cs="Arial"/>
                <w:lang w:eastAsia="ar-SA"/>
              </w:rPr>
              <w:pPrChange w:id="3228" w:author="outpost" w:date="2019-03-18T19:41:00Z">
                <w:pPr>
                  <w:pStyle w:val="BodyText"/>
                </w:pPr>
              </w:pPrChange>
            </w:pPr>
            <w:r w:rsidRPr="009F78B7">
              <w:rPr>
                <w:rFonts w:cs="Arial"/>
                <w:lang w:eastAsia="ar-SA"/>
              </w:rPr>
              <w:t>N</w:t>
            </w:r>
          </w:p>
        </w:tc>
        <w:tc>
          <w:tcPr>
            <w:tcW w:w="2976" w:type="dxa"/>
            <w:tcPrChange w:id="3229" w:author="outpost" w:date="2019-03-18T19:45:00Z">
              <w:tcPr>
                <w:tcW w:w="2976" w:type="dxa"/>
              </w:tcPr>
            </w:tcPrChange>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E477DB">
        <w:tc>
          <w:tcPr>
            <w:tcW w:w="2681" w:type="dxa"/>
            <w:vAlign w:val="center"/>
            <w:tcPrChange w:id="3230" w:author="outpost" w:date="2019-03-18T19:45:00Z">
              <w:tcPr>
                <w:tcW w:w="2681" w:type="dxa"/>
              </w:tcPr>
            </w:tcPrChange>
          </w:tcPr>
          <w:p w14:paraId="559BEE94" w14:textId="77777777" w:rsidR="00102536" w:rsidRPr="009F78B7" w:rsidRDefault="00102536" w:rsidP="00E477DB">
            <w:pPr>
              <w:pStyle w:val="BodyText"/>
              <w:rPr>
                <w:rFonts w:cs="Arial"/>
                <w:lang w:eastAsia="ar-SA"/>
              </w:rPr>
              <w:pPrChange w:id="3231" w:author="outpost" w:date="2019-03-18T19:45:00Z">
                <w:pPr>
                  <w:pStyle w:val="BodyText"/>
                </w:pPr>
              </w:pPrChange>
            </w:pPr>
            <w:proofErr w:type="spellStart"/>
            <w:r w:rsidRPr="009F78B7">
              <w:rPr>
                <w:rFonts w:cs="Arial"/>
                <w:color w:val="000000"/>
                <w:lang w:val="en-CA" w:eastAsia="en-CA"/>
              </w:rPr>
              <w:t>DateChargement</w:t>
            </w:r>
            <w:proofErr w:type="spellEnd"/>
          </w:p>
        </w:tc>
        <w:tc>
          <w:tcPr>
            <w:tcW w:w="1567" w:type="dxa"/>
            <w:tcPrChange w:id="3232" w:author="outpost" w:date="2019-03-18T19:45:00Z">
              <w:tcPr>
                <w:tcW w:w="1567" w:type="dxa"/>
              </w:tcPr>
            </w:tcPrChange>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Change w:id="3233" w:author="outpost" w:date="2019-03-18T19:45:00Z">
              <w:tcPr>
                <w:tcW w:w="992" w:type="dxa"/>
              </w:tcPr>
            </w:tcPrChange>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Change w:id="3234" w:author="outpost" w:date="2019-03-18T19:45:00Z">
              <w:tcPr>
                <w:tcW w:w="1134" w:type="dxa"/>
              </w:tcPr>
            </w:tcPrChange>
          </w:tcPr>
          <w:p w14:paraId="7420F9FA" w14:textId="77777777" w:rsidR="00102536" w:rsidRPr="009F78B7" w:rsidRDefault="00102536" w:rsidP="00C23A13">
            <w:pPr>
              <w:pStyle w:val="BodyText"/>
              <w:jc w:val="center"/>
              <w:rPr>
                <w:rFonts w:cs="Arial"/>
                <w:lang w:eastAsia="ar-SA"/>
              </w:rPr>
              <w:pPrChange w:id="3235" w:author="outpost" w:date="2019-03-18T19:41:00Z">
                <w:pPr>
                  <w:pStyle w:val="BodyText"/>
                </w:pPr>
              </w:pPrChange>
            </w:pPr>
            <w:r w:rsidRPr="009F78B7">
              <w:rPr>
                <w:rFonts w:cs="Arial"/>
                <w:lang w:eastAsia="ar-SA"/>
              </w:rPr>
              <w:t>N</w:t>
            </w:r>
          </w:p>
        </w:tc>
        <w:tc>
          <w:tcPr>
            <w:tcW w:w="2976" w:type="dxa"/>
            <w:tcPrChange w:id="3236" w:author="outpost" w:date="2019-03-18T19:45:00Z">
              <w:tcPr>
                <w:tcW w:w="2976" w:type="dxa"/>
              </w:tcPr>
            </w:tcPrChange>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E477DB">
        <w:tc>
          <w:tcPr>
            <w:tcW w:w="2681" w:type="dxa"/>
            <w:vAlign w:val="center"/>
            <w:tcPrChange w:id="3237" w:author="outpost" w:date="2019-03-18T19:45:00Z">
              <w:tcPr>
                <w:tcW w:w="2681" w:type="dxa"/>
              </w:tcPr>
            </w:tcPrChange>
          </w:tcPr>
          <w:p w14:paraId="722496A6" w14:textId="77777777" w:rsidR="00950888" w:rsidRPr="009F78B7" w:rsidRDefault="00950888" w:rsidP="00E477DB">
            <w:pPr>
              <w:pStyle w:val="BodyText"/>
              <w:rPr>
                <w:rFonts w:cs="Arial"/>
                <w:lang w:eastAsia="ar-SA"/>
              </w:rPr>
              <w:pPrChange w:id="3238" w:author="outpost" w:date="2019-03-18T19:45:00Z">
                <w:pPr>
                  <w:pStyle w:val="BodyText"/>
                </w:pPr>
              </w:pPrChange>
            </w:pPr>
            <w:proofErr w:type="spellStart"/>
            <w:r w:rsidRPr="009F78B7">
              <w:rPr>
                <w:rFonts w:cs="Arial"/>
                <w:color w:val="000000"/>
                <w:lang w:val="en-CA" w:eastAsia="en-CA"/>
              </w:rPr>
              <w:t>TimeChargement</w:t>
            </w:r>
            <w:proofErr w:type="spellEnd"/>
          </w:p>
        </w:tc>
        <w:tc>
          <w:tcPr>
            <w:tcW w:w="1567" w:type="dxa"/>
            <w:tcPrChange w:id="3239" w:author="outpost" w:date="2019-03-18T19:45:00Z">
              <w:tcPr>
                <w:tcW w:w="1567" w:type="dxa"/>
              </w:tcPr>
            </w:tcPrChange>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Change w:id="3240" w:author="outpost" w:date="2019-03-18T19:45:00Z">
              <w:tcPr>
                <w:tcW w:w="992" w:type="dxa"/>
              </w:tcPr>
            </w:tcPrChange>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Change w:id="3241" w:author="outpost" w:date="2019-03-18T19:45:00Z">
              <w:tcPr>
                <w:tcW w:w="1134" w:type="dxa"/>
              </w:tcPr>
            </w:tcPrChange>
          </w:tcPr>
          <w:p w14:paraId="2860C324" w14:textId="77777777" w:rsidR="00950888" w:rsidRPr="009F78B7" w:rsidRDefault="00950888" w:rsidP="00C23A13">
            <w:pPr>
              <w:pStyle w:val="BodyText"/>
              <w:jc w:val="center"/>
              <w:rPr>
                <w:rFonts w:cs="Arial"/>
                <w:lang w:eastAsia="ar-SA"/>
              </w:rPr>
              <w:pPrChange w:id="3242" w:author="outpost" w:date="2019-03-18T19:41:00Z">
                <w:pPr>
                  <w:pStyle w:val="BodyText"/>
                </w:pPr>
              </w:pPrChange>
            </w:pPr>
            <w:r w:rsidRPr="009F78B7">
              <w:rPr>
                <w:rFonts w:cs="Arial"/>
                <w:lang w:eastAsia="ar-SA"/>
              </w:rPr>
              <w:t>N</w:t>
            </w:r>
          </w:p>
        </w:tc>
        <w:tc>
          <w:tcPr>
            <w:tcW w:w="2976" w:type="dxa"/>
            <w:tcPrChange w:id="3243" w:author="outpost" w:date="2019-03-18T19:45:00Z">
              <w:tcPr>
                <w:tcW w:w="2976" w:type="dxa"/>
              </w:tcPr>
            </w:tcPrChange>
          </w:tcPr>
          <w:p w14:paraId="232B167B"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1D9B1BC6" w14:textId="77777777" w:rsidTr="00E477DB">
        <w:tc>
          <w:tcPr>
            <w:tcW w:w="2681" w:type="dxa"/>
            <w:vAlign w:val="center"/>
            <w:tcPrChange w:id="3244" w:author="outpost" w:date="2019-03-18T19:45:00Z">
              <w:tcPr>
                <w:tcW w:w="2681" w:type="dxa"/>
              </w:tcPr>
            </w:tcPrChange>
          </w:tcPr>
          <w:p w14:paraId="6E3C5B90" w14:textId="77777777" w:rsidR="00102536" w:rsidRPr="009F78B7" w:rsidRDefault="00102536" w:rsidP="00E477DB">
            <w:pPr>
              <w:spacing w:before="0" w:after="0"/>
              <w:rPr>
                <w:rFonts w:cs="Arial"/>
                <w:color w:val="000000"/>
                <w:lang w:val="en-CA" w:eastAsia="en-CA"/>
              </w:rPr>
              <w:pPrChange w:id="3245" w:author="outpost" w:date="2019-03-18T19:45:00Z">
                <w:pPr>
                  <w:spacing w:before="0" w:after="0"/>
                </w:pPr>
              </w:pPrChange>
            </w:pPr>
            <w:proofErr w:type="spellStart"/>
            <w:r w:rsidRPr="009F78B7">
              <w:rPr>
                <w:rFonts w:cs="Arial"/>
                <w:color w:val="000000"/>
                <w:lang w:val="en-CA" w:eastAsia="en-CA"/>
              </w:rPr>
              <w:t>IdenfiantSecteur</w:t>
            </w:r>
            <w:proofErr w:type="spellEnd"/>
          </w:p>
        </w:tc>
        <w:tc>
          <w:tcPr>
            <w:tcW w:w="1567" w:type="dxa"/>
            <w:tcPrChange w:id="3246" w:author="outpost" w:date="2019-03-18T19:45:00Z">
              <w:tcPr>
                <w:tcW w:w="1567" w:type="dxa"/>
              </w:tcPr>
            </w:tcPrChange>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247" w:author="outpost" w:date="2019-03-18T19:45:00Z">
              <w:tcPr>
                <w:tcW w:w="992" w:type="dxa"/>
              </w:tcPr>
            </w:tcPrChange>
          </w:tcPr>
          <w:p w14:paraId="18EA7FE9" w14:textId="77777777" w:rsidR="00102536" w:rsidRPr="009F78B7" w:rsidRDefault="00102536" w:rsidP="00424AC2">
            <w:pPr>
              <w:pStyle w:val="BodyText"/>
              <w:rPr>
                <w:rFonts w:cs="Arial"/>
                <w:lang w:eastAsia="ar-SA"/>
              </w:rPr>
            </w:pPr>
          </w:p>
        </w:tc>
        <w:tc>
          <w:tcPr>
            <w:tcW w:w="1134" w:type="dxa"/>
            <w:tcPrChange w:id="3248" w:author="outpost" w:date="2019-03-18T19:45:00Z">
              <w:tcPr>
                <w:tcW w:w="1134" w:type="dxa"/>
              </w:tcPr>
            </w:tcPrChange>
          </w:tcPr>
          <w:p w14:paraId="7739BE0C" w14:textId="77777777" w:rsidR="00102536" w:rsidRPr="009F78B7" w:rsidRDefault="00102536" w:rsidP="00C23A13">
            <w:pPr>
              <w:pStyle w:val="BodyText"/>
              <w:jc w:val="center"/>
              <w:rPr>
                <w:rFonts w:cs="Arial"/>
                <w:lang w:eastAsia="ar-SA"/>
              </w:rPr>
              <w:pPrChange w:id="3249" w:author="outpost" w:date="2019-03-18T19:41:00Z">
                <w:pPr>
                  <w:pStyle w:val="BodyText"/>
                </w:pPr>
              </w:pPrChange>
            </w:pPr>
            <w:r w:rsidRPr="009F78B7">
              <w:rPr>
                <w:rFonts w:cs="Arial"/>
                <w:lang w:eastAsia="ar-SA"/>
              </w:rPr>
              <w:t>Y</w:t>
            </w:r>
          </w:p>
        </w:tc>
        <w:tc>
          <w:tcPr>
            <w:tcW w:w="2976" w:type="dxa"/>
            <w:tcPrChange w:id="3250" w:author="outpost" w:date="2019-03-18T19:45:00Z">
              <w:tcPr>
                <w:tcW w:w="2976" w:type="dxa"/>
              </w:tcPr>
            </w:tcPrChange>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E477DB">
        <w:tc>
          <w:tcPr>
            <w:tcW w:w="2681" w:type="dxa"/>
            <w:vAlign w:val="center"/>
            <w:tcPrChange w:id="3251" w:author="outpost" w:date="2019-03-18T19:45:00Z">
              <w:tcPr>
                <w:tcW w:w="2681" w:type="dxa"/>
              </w:tcPr>
            </w:tcPrChange>
          </w:tcPr>
          <w:p w14:paraId="628540D6" w14:textId="77777777" w:rsidR="00102536" w:rsidRPr="009F78B7" w:rsidRDefault="00102536" w:rsidP="00E477DB">
            <w:pPr>
              <w:pStyle w:val="BodyText"/>
              <w:rPr>
                <w:rFonts w:cs="Arial"/>
                <w:lang w:eastAsia="ar-SA"/>
              </w:rPr>
              <w:pPrChange w:id="3252" w:author="outpost" w:date="2019-03-18T19:45:00Z">
                <w:pPr>
                  <w:pStyle w:val="BodyText"/>
                </w:pPr>
              </w:pPrChange>
            </w:pPr>
            <w:proofErr w:type="spellStart"/>
            <w:r w:rsidRPr="009F78B7">
              <w:rPr>
                <w:rFonts w:cs="Arial"/>
                <w:color w:val="000000"/>
                <w:lang w:val="en-CA" w:eastAsia="en-CA"/>
              </w:rPr>
              <w:t>IdentifiantArrondissement</w:t>
            </w:r>
            <w:proofErr w:type="spellEnd"/>
          </w:p>
        </w:tc>
        <w:tc>
          <w:tcPr>
            <w:tcW w:w="1567" w:type="dxa"/>
            <w:tcPrChange w:id="3253" w:author="outpost" w:date="2019-03-18T19:45:00Z">
              <w:tcPr>
                <w:tcW w:w="1567" w:type="dxa"/>
              </w:tcPr>
            </w:tcPrChange>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254" w:author="outpost" w:date="2019-03-18T19:45:00Z">
              <w:tcPr>
                <w:tcW w:w="992" w:type="dxa"/>
              </w:tcPr>
            </w:tcPrChange>
          </w:tcPr>
          <w:p w14:paraId="22EA85A3" w14:textId="77777777" w:rsidR="00102536" w:rsidRPr="009F78B7" w:rsidRDefault="00102536" w:rsidP="00424AC2">
            <w:pPr>
              <w:pStyle w:val="BodyText"/>
              <w:rPr>
                <w:rFonts w:cs="Arial"/>
                <w:lang w:eastAsia="ar-SA"/>
              </w:rPr>
            </w:pPr>
          </w:p>
        </w:tc>
        <w:tc>
          <w:tcPr>
            <w:tcW w:w="1134" w:type="dxa"/>
            <w:tcPrChange w:id="3255" w:author="outpost" w:date="2019-03-18T19:45:00Z">
              <w:tcPr>
                <w:tcW w:w="1134" w:type="dxa"/>
              </w:tcPr>
            </w:tcPrChange>
          </w:tcPr>
          <w:p w14:paraId="1A157584" w14:textId="77777777" w:rsidR="00102536" w:rsidRPr="009F78B7" w:rsidRDefault="00102536" w:rsidP="00C23A13">
            <w:pPr>
              <w:pStyle w:val="BodyText"/>
              <w:jc w:val="center"/>
              <w:rPr>
                <w:rFonts w:cs="Arial"/>
                <w:lang w:eastAsia="ar-SA"/>
              </w:rPr>
              <w:pPrChange w:id="3256" w:author="outpost" w:date="2019-03-18T19:41:00Z">
                <w:pPr>
                  <w:pStyle w:val="BodyText"/>
                </w:pPr>
              </w:pPrChange>
            </w:pPr>
            <w:r w:rsidRPr="009F78B7">
              <w:rPr>
                <w:rFonts w:cs="Arial"/>
                <w:lang w:eastAsia="ar-SA"/>
              </w:rPr>
              <w:t>N</w:t>
            </w:r>
          </w:p>
        </w:tc>
        <w:tc>
          <w:tcPr>
            <w:tcW w:w="2976" w:type="dxa"/>
            <w:tcPrChange w:id="3257" w:author="outpost" w:date="2019-03-18T19:45:00Z">
              <w:tcPr>
                <w:tcW w:w="2976" w:type="dxa"/>
              </w:tcPr>
            </w:tcPrChange>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E477DB">
        <w:tc>
          <w:tcPr>
            <w:tcW w:w="2681" w:type="dxa"/>
            <w:vAlign w:val="center"/>
            <w:tcPrChange w:id="3258" w:author="outpost" w:date="2019-03-18T19:45:00Z">
              <w:tcPr>
                <w:tcW w:w="2681" w:type="dxa"/>
              </w:tcPr>
            </w:tcPrChange>
          </w:tcPr>
          <w:p w14:paraId="4281B666" w14:textId="77777777" w:rsidR="00102536" w:rsidRPr="009F78B7" w:rsidRDefault="00102536" w:rsidP="00E477DB">
            <w:pPr>
              <w:pStyle w:val="BodyText"/>
              <w:rPr>
                <w:rFonts w:cs="Arial"/>
                <w:lang w:eastAsia="ar-SA"/>
              </w:rPr>
              <w:pPrChange w:id="3259" w:author="outpost" w:date="2019-03-18T19:45:00Z">
                <w:pPr>
                  <w:pStyle w:val="BodyText"/>
                </w:pPr>
              </w:pPrChange>
            </w:pPr>
            <w:proofErr w:type="spellStart"/>
            <w:r w:rsidRPr="009F78B7">
              <w:rPr>
                <w:rFonts w:cs="Arial"/>
                <w:color w:val="000000"/>
                <w:lang w:val="en-CA" w:eastAsia="en-CA"/>
              </w:rPr>
              <w:t>IdentifiantDepot</w:t>
            </w:r>
            <w:proofErr w:type="spellEnd"/>
          </w:p>
        </w:tc>
        <w:tc>
          <w:tcPr>
            <w:tcW w:w="1567" w:type="dxa"/>
            <w:tcPrChange w:id="3260" w:author="outpost" w:date="2019-03-18T19:45:00Z">
              <w:tcPr>
                <w:tcW w:w="1567" w:type="dxa"/>
              </w:tcPr>
            </w:tcPrChange>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261" w:author="outpost" w:date="2019-03-18T19:45:00Z">
              <w:tcPr>
                <w:tcW w:w="992" w:type="dxa"/>
              </w:tcPr>
            </w:tcPrChange>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Change w:id="3262" w:author="outpost" w:date="2019-03-18T19:45:00Z">
              <w:tcPr>
                <w:tcW w:w="1134" w:type="dxa"/>
              </w:tcPr>
            </w:tcPrChange>
          </w:tcPr>
          <w:p w14:paraId="46623A68" w14:textId="77777777" w:rsidR="00102536" w:rsidRPr="009F78B7" w:rsidRDefault="00102536" w:rsidP="00C23A13">
            <w:pPr>
              <w:pStyle w:val="BodyText"/>
              <w:jc w:val="center"/>
              <w:rPr>
                <w:rFonts w:cs="Arial"/>
                <w:lang w:eastAsia="ar-SA"/>
              </w:rPr>
              <w:pPrChange w:id="3263" w:author="outpost" w:date="2019-03-18T19:41:00Z">
                <w:pPr>
                  <w:pStyle w:val="BodyText"/>
                </w:pPr>
              </w:pPrChange>
            </w:pPr>
            <w:r w:rsidRPr="009F78B7">
              <w:rPr>
                <w:rFonts w:cs="Arial"/>
                <w:lang w:eastAsia="ar-SA"/>
              </w:rPr>
              <w:t>N</w:t>
            </w:r>
          </w:p>
        </w:tc>
        <w:tc>
          <w:tcPr>
            <w:tcW w:w="2976" w:type="dxa"/>
            <w:tcPrChange w:id="3264" w:author="outpost" w:date="2019-03-18T19:45:00Z">
              <w:tcPr>
                <w:tcW w:w="2976" w:type="dxa"/>
              </w:tcPr>
            </w:tcPrChange>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E477DB">
        <w:trPr>
          <w:trHeight w:val="269"/>
          <w:trPrChange w:id="3265" w:author="outpost" w:date="2019-03-18T19:45:00Z">
            <w:trPr>
              <w:trHeight w:val="269"/>
            </w:trPr>
          </w:trPrChange>
        </w:trPr>
        <w:tc>
          <w:tcPr>
            <w:tcW w:w="2681" w:type="dxa"/>
            <w:vAlign w:val="center"/>
            <w:tcPrChange w:id="3266" w:author="outpost" w:date="2019-03-18T19:45:00Z">
              <w:tcPr>
                <w:tcW w:w="2681" w:type="dxa"/>
                <w:vAlign w:val="bottom"/>
              </w:tcPr>
            </w:tcPrChange>
          </w:tcPr>
          <w:p w14:paraId="5B3CAC59" w14:textId="77777777" w:rsidR="00102536" w:rsidRPr="009F78B7" w:rsidRDefault="00102536" w:rsidP="00E477DB">
            <w:pPr>
              <w:spacing w:before="0" w:after="0"/>
              <w:rPr>
                <w:rFonts w:cs="Arial"/>
                <w:color w:val="000000"/>
                <w:lang w:val="en-CA" w:eastAsia="en-CA"/>
              </w:rPr>
              <w:pPrChange w:id="3267" w:author="outpost" w:date="2019-03-18T19:45:00Z">
                <w:pPr>
                  <w:spacing w:before="0" w:after="0"/>
                </w:pPr>
              </w:pPrChange>
            </w:pPr>
            <w:proofErr w:type="spellStart"/>
            <w:r w:rsidRPr="009F78B7">
              <w:rPr>
                <w:rFonts w:cs="Arial"/>
                <w:color w:val="000000"/>
                <w:lang w:val="en-CA" w:eastAsia="en-CA"/>
              </w:rPr>
              <w:t>DateDechargement</w:t>
            </w:r>
            <w:proofErr w:type="spellEnd"/>
          </w:p>
        </w:tc>
        <w:tc>
          <w:tcPr>
            <w:tcW w:w="1567" w:type="dxa"/>
            <w:tcPrChange w:id="3268" w:author="outpost" w:date="2019-03-18T19:45:00Z">
              <w:tcPr>
                <w:tcW w:w="1567" w:type="dxa"/>
              </w:tcPr>
            </w:tcPrChange>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Change w:id="3269" w:author="outpost" w:date="2019-03-18T19:45:00Z">
              <w:tcPr>
                <w:tcW w:w="992" w:type="dxa"/>
              </w:tcPr>
            </w:tcPrChange>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Change w:id="3270" w:author="outpost" w:date="2019-03-18T19:45:00Z">
              <w:tcPr>
                <w:tcW w:w="1134" w:type="dxa"/>
              </w:tcPr>
            </w:tcPrChange>
          </w:tcPr>
          <w:p w14:paraId="031E5B81" w14:textId="77777777" w:rsidR="00102536" w:rsidRPr="009F78B7" w:rsidRDefault="00102536" w:rsidP="00C23A13">
            <w:pPr>
              <w:pStyle w:val="BodyText"/>
              <w:jc w:val="center"/>
              <w:rPr>
                <w:rFonts w:cs="Arial"/>
                <w:lang w:eastAsia="ar-SA"/>
              </w:rPr>
              <w:pPrChange w:id="3271" w:author="outpost" w:date="2019-03-18T19:41:00Z">
                <w:pPr>
                  <w:pStyle w:val="BodyText"/>
                </w:pPr>
              </w:pPrChange>
            </w:pPr>
            <w:r w:rsidRPr="009F78B7">
              <w:rPr>
                <w:rFonts w:cs="Arial"/>
                <w:lang w:eastAsia="ar-SA"/>
              </w:rPr>
              <w:t>N</w:t>
            </w:r>
          </w:p>
        </w:tc>
        <w:tc>
          <w:tcPr>
            <w:tcW w:w="2976" w:type="dxa"/>
            <w:tcPrChange w:id="3272" w:author="outpost" w:date="2019-03-18T19:45:00Z">
              <w:tcPr>
                <w:tcW w:w="2976" w:type="dxa"/>
              </w:tcPr>
            </w:tcPrChange>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E477DB">
        <w:trPr>
          <w:trHeight w:val="269"/>
          <w:trPrChange w:id="3273" w:author="outpost" w:date="2019-03-18T19:45:00Z">
            <w:trPr>
              <w:trHeight w:val="269"/>
            </w:trPr>
          </w:trPrChange>
        </w:trPr>
        <w:tc>
          <w:tcPr>
            <w:tcW w:w="2681" w:type="dxa"/>
            <w:vAlign w:val="center"/>
            <w:tcPrChange w:id="3274" w:author="outpost" w:date="2019-03-18T19:45:00Z">
              <w:tcPr>
                <w:tcW w:w="2681" w:type="dxa"/>
                <w:vAlign w:val="bottom"/>
              </w:tcPr>
            </w:tcPrChange>
          </w:tcPr>
          <w:p w14:paraId="4AF8C985" w14:textId="77777777" w:rsidR="00102536" w:rsidRPr="009F78B7" w:rsidRDefault="00102536" w:rsidP="00E477DB">
            <w:pPr>
              <w:spacing w:before="0" w:after="0"/>
              <w:rPr>
                <w:rFonts w:cs="Arial"/>
                <w:color w:val="000000"/>
                <w:lang w:val="en-CA" w:eastAsia="en-CA"/>
              </w:rPr>
              <w:pPrChange w:id="3275" w:author="outpost" w:date="2019-03-18T19:45:00Z">
                <w:pPr>
                  <w:spacing w:before="0" w:after="0"/>
                </w:pPr>
              </w:pPrChange>
            </w:pPr>
            <w:r w:rsidRPr="009F78B7">
              <w:rPr>
                <w:rFonts w:cs="Arial"/>
                <w:color w:val="000000"/>
                <w:lang w:val="en-CA" w:eastAsia="en-CA"/>
              </w:rPr>
              <w:t>Volume</w:t>
            </w:r>
          </w:p>
        </w:tc>
        <w:tc>
          <w:tcPr>
            <w:tcW w:w="1567" w:type="dxa"/>
            <w:tcPrChange w:id="3276" w:author="outpost" w:date="2019-03-18T19:45:00Z">
              <w:tcPr>
                <w:tcW w:w="1567" w:type="dxa"/>
              </w:tcPr>
            </w:tcPrChange>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Change w:id="3277" w:author="outpost" w:date="2019-03-18T19:45:00Z">
              <w:tcPr>
                <w:tcW w:w="992" w:type="dxa"/>
              </w:tcPr>
            </w:tcPrChange>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Change w:id="3278" w:author="outpost" w:date="2019-03-18T19:45:00Z">
              <w:tcPr>
                <w:tcW w:w="1134" w:type="dxa"/>
              </w:tcPr>
            </w:tcPrChange>
          </w:tcPr>
          <w:p w14:paraId="1E601FF8" w14:textId="77777777" w:rsidR="00102536" w:rsidRPr="009F78B7" w:rsidRDefault="00102536" w:rsidP="00C23A13">
            <w:pPr>
              <w:pStyle w:val="BodyText"/>
              <w:jc w:val="center"/>
              <w:rPr>
                <w:rFonts w:cs="Arial"/>
                <w:lang w:eastAsia="ar-SA"/>
              </w:rPr>
              <w:pPrChange w:id="3279" w:author="outpost" w:date="2019-03-18T19:41:00Z">
                <w:pPr>
                  <w:pStyle w:val="BodyText"/>
                </w:pPr>
              </w:pPrChange>
            </w:pPr>
            <w:r w:rsidRPr="009F78B7">
              <w:rPr>
                <w:rFonts w:cs="Arial"/>
                <w:lang w:eastAsia="ar-SA"/>
              </w:rPr>
              <w:t>N</w:t>
            </w:r>
          </w:p>
        </w:tc>
        <w:tc>
          <w:tcPr>
            <w:tcW w:w="2976" w:type="dxa"/>
            <w:tcPrChange w:id="3280" w:author="outpost" w:date="2019-03-18T19:45:00Z">
              <w:tcPr>
                <w:tcW w:w="2976" w:type="dxa"/>
              </w:tcPr>
            </w:tcPrChange>
          </w:tcPr>
          <w:p w14:paraId="68B73FD0" w14:textId="77777777" w:rsidR="00102536" w:rsidRPr="009F78B7" w:rsidRDefault="00102536" w:rsidP="00424AC2">
            <w:pPr>
              <w:pStyle w:val="BodyText"/>
              <w:rPr>
                <w:rFonts w:cs="Arial"/>
                <w:lang w:eastAsia="ar-SA"/>
              </w:rPr>
            </w:pPr>
          </w:p>
        </w:tc>
      </w:tr>
      <w:tr w:rsidR="00102536" w:rsidRPr="003D26B2" w14:paraId="3B399E52" w14:textId="77777777" w:rsidTr="00E477DB">
        <w:tc>
          <w:tcPr>
            <w:tcW w:w="2681" w:type="dxa"/>
            <w:vAlign w:val="center"/>
            <w:tcPrChange w:id="3281" w:author="outpost" w:date="2019-03-18T19:45:00Z">
              <w:tcPr>
                <w:tcW w:w="2681" w:type="dxa"/>
                <w:vAlign w:val="bottom"/>
              </w:tcPr>
            </w:tcPrChange>
          </w:tcPr>
          <w:p w14:paraId="084965EB" w14:textId="77777777" w:rsidR="00102536" w:rsidRPr="009F78B7" w:rsidRDefault="00102536" w:rsidP="00E477DB">
            <w:pPr>
              <w:spacing w:before="0" w:after="0"/>
              <w:rPr>
                <w:rFonts w:cs="Arial"/>
                <w:color w:val="000000"/>
                <w:lang w:val="en-CA" w:eastAsia="en-CA"/>
              </w:rPr>
              <w:pPrChange w:id="3282" w:author="outpost" w:date="2019-03-18T19:45:00Z">
                <w:pPr>
                  <w:spacing w:before="0" w:after="0"/>
                </w:pPr>
              </w:pPrChange>
            </w:pPr>
            <w:proofErr w:type="spellStart"/>
            <w:r w:rsidRPr="009F78B7">
              <w:rPr>
                <w:rFonts w:cs="Arial"/>
                <w:color w:val="000000"/>
                <w:lang w:val="en-CA" w:eastAsia="en-CA"/>
              </w:rPr>
              <w:t>TypeTransaction</w:t>
            </w:r>
            <w:proofErr w:type="spellEnd"/>
          </w:p>
        </w:tc>
        <w:tc>
          <w:tcPr>
            <w:tcW w:w="1567" w:type="dxa"/>
            <w:tcPrChange w:id="3283" w:author="outpost" w:date="2019-03-18T19:45:00Z">
              <w:tcPr>
                <w:tcW w:w="1567" w:type="dxa"/>
              </w:tcPr>
            </w:tcPrChange>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Change w:id="3284" w:author="outpost" w:date="2019-03-18T19:45:00Z">
              <w:tcPr>
                <w:tcW w:w="992" w:type="dxa"/>
              </w:tcPr>
            </w:tcPrChange>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Change w:id="3285" w:author="outpost" w:date="2019-03-18T19:45:00Z">
              <w:tcPr>
                <w:tcW w:w="1134" w:type="dxa"/>
              </w:tcPr>
            </w:tcPrChange>
          </w:tcPr>
          <w:p w14:paraId="6E9F5028" w14:textId="77777777" w:rsidR="00102536" w:rsidRPr="009F78B7" w:rsidRDefault="00102536" w:rsidP="00C23A13">
            <w:pPr>
              <w:pStyle w:val="BodyText"/>
              <w:jc w:val="center"/>
              <w:rPr>
                <w:rFonts w:cs="Arial"/>
                <w:lang w:eastAsia="ar-SA"/>
              </w:rPr>
              <w:pPrChange w:id="3286" w:author="outpost" w:date="2019-03-18T19:41:00Z">
                <w:pPr>
                  <w:pStyle w:val="BodyText"/>
                </w:pPr>
              </w:pPrChange>
            </w:pPr>
            <w:r w:rsidRPr="009F78B7">
              <w:rPr>
                <w:rFonts w:cs="Arial"/>
                <w:lang w:eastAsia="ar-SA"/>
              </w:rPr>
              <w:t>N</w:t>
            </w:r>
          </w:p>
        </w:tc>
        <w:tc>
          <w:tcPr>
            <w:tcW w:w="2976" w:type="dxa"/>
            <w:tcPrChange w:id="3287" w:author="outpost" w:date="2019-03-18T19:45:00Z">
              <w:tcPr>
                <w:tcW w:w="2976" w:type="dxa"/>
              </w:tcPr>
            </w:tcPrChange>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E477DB">
        <w:tc>
          <w:tcPr>
            <w:tcW w:w="2681" w:type="dxa"/>
            <w:vAlign w:val="center"/>
            <w:tcPrChange w:id="3288" w:author="outpost" w:date="2019-03-18T19:45:00Z">
              <w:tcPr>
                <w:tcW w:w="2681" w:type="dxa"/>
                <w:vAlign w:val="bottom"/>
              </w:tcPr>
            </w:tcPrChange>
          </w:tcPr>
          <w:p w14:paraId="2C7B7639" w14:textId="77777777" w:rsidR="00102536" w:rsidRPr="009F78B7" w:rsidRDefault="00102536" w:rsidP="00E477DB">
            <w:pPr>
              <w:spacing w:before="0" w:after="0"/>
              <w:rPr>
                <w:rFonts w:cs="Arial"/>
                <w:color w:val="000000"/>
                <w:lang w:val="en-CA" w:eastAsia="en-CA"/>
              </w:rPr>
              <w:pPrChange w:id="3289" w:author="outpost" w:date="2019-03-18T19:45:00Z">
                <w:pPr>
                  <w:spacing w:before="0" w:after="0"/>
                </w:pPr>
              </w:pPrChange>
            </w:pPr>
            <w:proofErr w:type="spellStart"/>
            <w:r w:rsidRPr="009F78B7">
              <w:rPr>
                <w:rFonts w:cs="Arial"/>
                <w:color w:val="000000"/>
                <w:lang w:val="en-CA" w:eastAsia="en-CA"/>
              </w:rPr>
              <w:t>IdentifiantContrat</w:t>
            </w:r>
            <w:proofErr w:type="spellEnd"/>
          </w:p>
        </w:tc>
        <w:tc>
          <w:tcPr>
            <w:tcW w:w="1567" w:type="dxa"/>
            <w:tcPrChange w:id="3290" w:author="outpost" w:date="2019-03-18T19:45:00Z">
              <w:tcPr>
                <w:tcW w:w="1567" w:type="dxa"/>
              </w:tcPr>
            </w:tcPrChange>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Change w:id="3291" w:author="outpost" w:date="2019-03-18T19:45:00Z">
              <w:tcPr>
                <w:tcW w:w="992" w:type="dxa"/>
              </w:tcPr>
            </w:tcPrChange>
          </w:tcPr>
          <w:p w14:paraId="3A51579A" w14:textId="77777777" w:rsidR="00102536" w:rsidRPr="009F78B7" w:rsidRDefault="00102536" w:rsidP="00424AC2">
            <w:pPr>
              <w:pStyle w:val="BodyText"/>
              <w:rPr>
                <w:rFonts w:cs="Arial"/>
                <w:lang w:eastAsia="ar-SA"/>
              </w:rPr>
            </w:pPr>
          </w:p>
        </w:tc>
        <w:tc>
          <w:tcPr>
            <w:tcW w:w="1134" w:type="dxa"/>
            <w:tcPrChange w:id="3292" w:author="outpost" w:date="2019-03-18T19:45:00Z">
              <w:tcPr>
                <w:tcW w:w="1134" w:type="dxa"/>
              </w:tcPr>
            </w:tcPrChange>
          </w:tcPr>
          <w:p w14:paraId="5D9A8F3A" w14:textId="77777777" w:rsidR="00102536" w:rsidRPr="009F78B7" w:rsidRDefault="00102536" w:rsidP="00C23A13">
            <w:pPr>
              <w:pStyle w:val="BodyText"/>
              <w:jc w:val="center"/>
              <w:rPr>
                <w:rFonts w:cs="Arial"/>
                <w:lang w:eastAsia="ar-SA"/>
              </w:rPr>
              <w:pPrChange w:id="3293" w:author="outpost" w:date="2019-03-18T19:41:00Z">
                <w:pPr>
                  <w:pStyle w:val="BodyText"/>
                </w:pPr>
              </w:pPrChange>
            </w:pPr>
            <w:r w:rsidRPr="009F78B7">
              <w:rPr>
                <w:rFonts w:cs="Arial"/>
                <w:lang w:eastAsia="ar-SA"/>
              </w:rPr>
              <w:t>Y</w:t>
            </w:r>
          </w:p>
        </w:tc>
        <w:tc>
          <w:tcPr>
            <w:tcW w:w="2976" w:type="dxa"/>
            <w:tcPrChange w:id="3294" w:author="outpost" w:date="2019-03-18T19:45:00Z">
              <w:tcPr>
                <w:tcW w:w="2976" w:type="dxa"/>
              </w:tcPr>
            </w:tcPrChange>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46DDC4FD" w:rsidR="00950888" w:rsidRPr="009F78B7" w:rsidDel="00222860" w:rsidRDefault="00950888" w:rsidP="00102536">
      <w:pPr>
        <w:rPr>
          <w:del w:id="3295" w:author="outpost" w:date="2019-03-18T21:58:00Z"/>
          <w:rFonts w:cs="Arial"/>
          <w:b/>
          <w:sz w:val="20"/>
        </w:rPr>
      </w:pPr>
    </w:p>
    <w:p w14:paraId="482F33AE" w14:textId="20032B0D" w:rsidR="00102536" w:rsidRPr="009F78B7" w:rsidDel="00222860" w:rsidRDefault="00950888" w:rsidP="00102536">
      <w:pPr>
        <w:rPr>
          <w:del w:id="3296" w:author="outpost" w:date="2019-03-18T21:58:00Z"/>
          <w:rFonts w:cs="Arial"/>
          <w:b/>
          <w:sz w:val="20"/>
        </w:rPr>
      </w:pPr>
      <w:del w:id="3297" w:author="outpost" w:date="2019-03-18T21:58:00Z">
        <w:r w:rsidRPr="009F78B7" w:rsidDel="00222860">
          <w:rPr>
            <w:rFonts w:cs="Arial"/>
            <w:b/>
            <w:sz w:val="20"/>
          </w:rPr>
          <w:delText>WEATHER</w:delText>
        </w:r>
      </w:del>
    </w:p>
    <w:p w14:paraId="02C0B164" w14:textId="7B6F5A64" w:rsidR="00222860" w:rsidRDefault="00222860" w:rsidP="00222860">
      <w:pPr>
        <w:pStyle w:val="Caption"/>
        <w:jc w:val="center"/>
        <w:rPr>
          <w:ins w:id="3298" w:author="outpost" w:date="2019-03-18T21:58:00Z"/>
        </w:rPr>
        <w:pPrChange w:id="3299" w:author="outpost" w:date="2019-03-18T21:58:00Z">
          <w:pPr/>
        </w:pPrChange>
      </w:pPr>
      <w:ins w:id="3300" w:author="outpost" w:date="2019-03-18T21:58:00Z">
        <w:r>
          <w:t xml:space="preserve">Table </w:t>
        </w:r>
        <w:r>
          <w:fldChar w:fldCharType="begin"/>
        </w:r>
        <w:r>
          <w:instrText xml:space="preserve"> SEQ Table \* ARABIC </w:instrText>
        </w:r>
      </w:ins>
      <w:r>
        <w:fldChar w:fldCharType="separate"/>
      </w:r>
      <w:ins w:id="3301" w:author="outpost" w:date="2019-03-18T22:04:00Z">
        <w:r w:rsidR="00541650">
          <w:rPr>
            <w:noProof/>
          </w:rPr>
          <w:t>11</w:t>
        </w:r>
      </w:ins>
      <w:ins w:id="3302" w:author="outpost" w:date="2019-03-18T21:58:00Z">
        <w:r>
          <w:fldChar w:fldCharType="end"/>
        </w:r>
        <w:r>
          <w:t xml:space="preserve"> Weather</w:t>
        </w:r>
      </w:ins>
    </w:p>
    <w:tbl>
      <w:tblPr>
        <w:tblStyle w:val="TableGrid"/>
        <w:tblW w:w="0" w:type="auto"/>
        <w:tblLook w:val="04A0" w:firstRow="1" w:lastRow="0" w:firstColumn="1" w:lastColumn="0" w:noHBand="0" w:noVBand="1"/>
        <w:tblPrChange w:id="3303" w:author="outpost" w:date="2019-03-18T19:45:00Z">
          <w:tblPr>
            <w:tblStyle w:val="TableGrid"/>
            <w:tblW w:w="0" w:type="auto"/>
            <w:tblLook w:val="04A0" w:firstRow="1" w:lastRow="0" w:firstColumn="1" w:lastColumn="0" w:noHBand="0" w:noVBand="1"/>
          </w:tblPr>
        </w:tblPrChange>
      </w:tblPr>
      <w:tblGrid>
        <w:gridCol w:w="2681"/>
        <w:gridCol w:w="1567"/>
        <w:gridCol w:w="992"/>
        <w:gridCol w:w="1134"/>
        <w:gridCol w:w="2976"/>
        <w:tblGridChange w:id="3304">
          <w:tblGrid>
            <w:gridCol w:w="2681"/>
            <w:gridCol w:w="1567"/>
            <w:gridCol w:w="992"/>
            <w:gridCol w:w="1134"/>
            <w:gridCol w:w="2976"/>
          </w:tblGrid>
        </w:tblGridChange>
      </w:tblGrid>
      <w:tr w:rsidR="00102536" w:rsidRPr="009F78B7" w14:paraId="789D971D" w14:textId="77777777" w:rsidTr="00E477DB">
        <w:tc>
          <w:tcPr>
            <w:tcW w:w="2681" w:type="dxa"/>
            <w:vAlign w:val="center"/>
            <w:tcPrChange w:id="3305" w:author="outpost" w:date="2019-03-18T19:45:00Z">
              <w:tcPr>
                <w:tcW w:w="2681" w:type="dxa"/>
              </w:tcPr>
            </w:tcPrChange>
          </w:tcPr>
          <w:p w14:paraId="55DE6CC8" w14:textId="77777777" w:rsidR="00102536" w:rsidRPr="009F78B7" w:rsidRDefault="00102536" w:rsidP="00E477DB">
            <w:pPr>
              <w:pStyle w:val="BodyText"/>
              <w:rPr>
                <w:rFonts w:cs="Arial"/>
                <w:b/>
                <w:lang w:eastAsia="ar-SA"/>
              </w:rPr>
              <w:pPrChange w:id="3306" w:author="outpost" w:date="2019-03-18T19:45:00Z">
                <w:pPr>
                  <w:pStyle w:val="BodyText"/>
                </w:pPr>
              </w:pPrChange>
            </w:pPr>
            <w:r w:rsidRPr="009F78B7">
              <w:rPr>
                <w:rFonts w:cs="Arial"/>
                <w:b/>
                <w:lang w:eastAsia="ar-SA"/>
              </w:rPr>
              <w:t>Name</w:t>
            </w:r>
          </w:p>
        </w:tc>
        <w:tc>
          <w:tcPr>
            <w:tcW w:w="1567" w:type="dxa"/>
            <w:tcPrChange w:id="3307" w:author="outpost" w:date="2019-03-18T19:45:00Z">
              <w:tcPr>
                <w:tcW w:w="1567" w:type="dxa"/>
              </w:tcPr>
            </w:tcPrChange>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Change w:id="3308" w:author="outpost" w:date="2019-03-18T19:45:00Z">
              <w:tcPr>
                <w:tcW w:w="992" w:type="dxa"/>
              </w:tcPr>
            </w:tcPrChange>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Change w:id="3309" w:author="outpost" w:date="2019-03-18T19:45:00Z">
              <w:tcPr>
                <w:tcW w:w="1134" w:type="dxa"/>
              </w:tcPr>
            </w:tcPrChange>
          </w:tcPr>
          <w:p w14:paraId="50FC442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Change w:id="3310" w:author="outpost" w:date="2019-03-18T19:45:00Z">
              <w:tcPr>
                <w:tcW w:w="2976" w:type="dxa"/>
              </w:tcPr>
            </w:tcPrChange>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E477DB">
        <w:tc>
          <w:tcPr>
            <w:tcW w:w="2681" w:type="dxa"/>
            <w:vAlign w:val="center"/>
            <w:tcPrChange w:id="3311" w:author="outpost" w:date="2019-03-18T19:45:00Z">
              <w:tcPr>
                <w:tcW w:w="2681" w:type="dxa"/>
                <w:vAlign w:val="bottom"/>
              </w:tcPr>
            </w:tcPrChange>
          </w:tcPr>
          <w:p w14:paraId="50BB1E9B" w14:textId="77777777" w:rsidR="00102536" w:rsidRPr="009F78B7" w:rsidRDefault="00950888" w:rsidP="00E477DB">
            <w:pPr>
              <w:spacing w:before="0" w:after="0"/>
              <w:rPr>
                <w:rFonts w:cs="Arial"/>
                <w:b/>
                <w:color w:val="000000"/>
                <w:lang w:val="en-CA" w:eastAsia="en-CA"/>
              </w:rPr>
              <w:pPrChange w:id="3312" w:author="outpost" w:date="2019-03-18T19:45:00Z">
                <w:pPr>
                  <w:spacing w:before="0" w:after="0"/>
                </w:pPr>
              </w:pPrChange>
            </w:pPr>
            <w:r w:rsidRPr="009F78B7">
              <w:rPr>
                <w:rFonts w:cs="Arial"/>
                <w:b/>
                <w:color w:val="000000"/>
                <w:lang w:val="en-CA" w:eastAsia="en-CA"/>
              </w:rPr>
              <w:t>Date</w:t>
            </w:r>
          </w:p>
        </w:tc>
        <w:tc>
          <w:tcPr>
            <w:tcW w:w="1567" w:type="dxa"/>
            <w:tcPrChange w:id="3313" w:author="outpost" w:date="2019-03-18T19:45:00Z">
              <w:tcPr>
                <w:tcW w:w="1567" w:type="dxa"/>
              </w:tcPr>
            </w:tcPrChange>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Change w:id="3314" w:author="outpost" w:date="2019-03-18T19:45:00Z">
              <w:tcPr>
                <w:tcW w:w="992" w:type="dxa"/>
              </w:tcPr>
            </w:tcPrChange>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Change w:id="3315" w:author="outpost" w:date="2019-03-18T19:45:00Z">
              <w:tcPr>
                <w:tcW w:w="1134" w:type="dxa"/>
              </w:tcPr>
            </w:tcPrChange>
          </w:tcPr>
          <w:p w14:paraId="773DF700" w14:textId="77777777" w:rsidR="00102536" w:rsidRPr="009F78B7" w:rsidRDefault="00102536" w:rsidP="00280927">
            <w:pPr>
              <w:pStyle w:val="BodyText"/>
              <w:jc w:val="center"/>
              <w:rPr>
                <w:rFonts w:cs="Arial"/>
                <w:lang w:eastAsia="ar-SA"/>
              </w:rPr>
              <w:pPrChange w:id="3316" w:author="outpost" w:date="2019-03-18T19:39:00Z">
                <w:pPr>
                  <w:pStyle w:val="BodyText"/>
                </w:pPr>
              </w:pPrChange>
            </w:pPr>
            <w:r w:rsidRPr="009F78B7">
              <w:rPr>
                <w:rFonts w:cs="Arial"/>
                <w:lang w:eastAsia="ar-SA"/>
              </w:rPr>
              <w:t>N</w:t>
            </w:r>
          </w:p>
        </w:tc>
        <w:tc>
          <w:tcPr>
            <w:tcW w:w="2976" w:type="dxa"/>
            <w:tcPrChange w:id="3317" w:author="outpost" w:date="2019-03-18T19:45:00Z">
              <w:tcPr>
                <w:tcW w:w="2976" w:type="dxa"/>
              </w:tcPr>
            </w:tcPrChange>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787888" w:rsidRPr="009F78B7" w:rsidDel="00787888" w14:paraId="4560C743" w14:textId="6ECA7220" w:rsidTr="00E477DB">
        <w:trPr>
          <w:del w:id="3318" w:author="Fritz Gyger" w:date="2019-03-11T20:13:00Z"/>
        </w:trPr>
        <w:tc>
          <w:tcPr>
            <w:tcW w:w="2681" w:type="dxa"/>
            <w:vAlign w:val="center"/>
            <w:tcPrChange w:id="3319" w:author="outpost" w:date="2019-03-18T19:45:00Z">
              <w:tcPr>
                <w:tcW w:w="2681" w:type="dxa"/>
              </w:tcPr>
            </w:tcPrChange>
          </w:tcPr>
          <w:p w14:paraId="0A1FD689" w14:textId="6ADC37DD" w:rsidR="00787888" w:rsidRPr="009F78B7" w:rsidDel="00787888" w:rsidRDefault="00787888" w:rsidP="00E477DB">
            <w:pPr>
              <w:spacing w:before="0" w:after="0"/>
              <w:rPr>
                <w:del w:id="3320" w:author="Fritz Gyger" w:date="2019-03-11T20:13:00Z"/>
                <w:rFonts w:cs="Arial"/>
                <w:color w:val="000000"/>
                <w:lang w:val="en-CA" w:eastAsia="en-CA"/>
              </w:rPr>
              <w:pPrChange w:id="3321" w:author="outpost" w:date="2019-03-18T19:45:00Z">
                <w:pPr>
                  <w:spacing w:before="0" w:after="0"/>
                </w:pPr>
              </w:pPrChange>
            </w:pPr>
            <w:del w:id="3322" w:author="Fritz Gyger" w:date="2019-03-11T20:13:00Z">
              <w:r w:rsidRPr="009F78B7" w:rsidDel="00787888">
                <w:rPr>
                  <w:rFonts w:cs="Arial"/>
                  <w:color w:val="000000"/>
                  <w:lang w:val="en-CA" w:eastAsia="en-CA"/>
                </w:rPr>
                <w:delText>Data Quality</w:delText>
              </w:r>
            </w:del>
          </w:p>
        </w:tc>
        <w:tc>
          <w:tcPr>
            <w:tcW w:w="1567" w:type="dxa"/>
            <w:tcPrChange w:id="3323" w:author="outpost" w:date="2019-03-18T19:45:00Z">
              <w:tcPr>
                <w:tcW w:w="1567" w:type="dxa"/>
              </w:tcPr>
            </w:tcPrChange>
          </w:tcPr>
          <w:p w14:paraId="027607A3" w14:textId="1D57F680" w:rsidR="00787888" w:rsidRPr="009F78B7" w:rsidDel="00787888" w:rsidRDefault="00787888" w:rsidP="00E477DB">
            <w:pPr>
              <w:pStyle w:val="BodyText"/>
              <w:rPr>
                <w:del w:id="3324" w:author="Fritz Gyger" w:date="2019-03-11T20:13:00Z"/>
                <w:rFonts w:cs="Arial"/>
                <w:lang w:eastAsia="ar-SA"/>
              </w:rPr>
              <w:pPrChange w:id="3325" w:author="outpost" w:date="2019-03-18T19:45:00Z">
                <w:pPr>
                  <w:pStyle w:val="BodyText"/>
                </w:pPr>
              </w:pPrChange>
            </w:pPr>
            <w:del w:id="3326" w:author="Fritz Gyger" w:date="2019-03-11T20:13:00Z">
              <w:r w:rsidRPr="009F78B7" w:rsidDel="00787888">
                <w:rPr>
                  <w:rFonts w:cs="Arial"/>
                  <w:lang w:eastAsia="ar-SA"/>
                </w:rPr>
                <w:delText>??</w:delText>
              </w:r>
            </w:del>
          </w:p>
        </w:tc>
        <w:tc>
          <w:tcPr>
            <w:tcW w:w="992" w:type="dxa"/>
            <w:tcPrChange w:id="3327" w:author="outpost" w:date="2019-03-18T19:45:00Z">
              <w:tcPr>
                <w:tcW w:w="992" w:type="dxa"/>
              </w:tcPr>
            </w:tcPrChange>
          </w:tcPr>
          <w:p w14:paraId="050F9EBB" w14:textId="52983E7A" w:rsidR="00787888" w:rsidRPr="009F78B7" w:rsidDel="00787888" w:rsidRDefault="00787888" w:rsidP="00E477DB">
            <w:pPr>
              <w:pStyle w:val="BodyText"/>
              <w:rPr>
                <w:del w:id="3328" w:author="Fritz Gyger" w:date="2019-03-11T20:13:00Z"/>
                <w:rFonts w:cs="Arial"/>
                <w:lang w:eastAsia="ar-SA"/>
              </w:rPr>
              <w:pPrChange w:id="3329" w:author="outpost" w:date="2019-03-18T19:45:00Z">
                <w:pPr>
                  <w:pStyle w:val="BodyText"/>
                </w:pPr>
              </w:pPrChange>
            </w:pPr>
            <w:del w:id="3330" w:author="Fritz Gyger" w:date="2019-03-11T20:13:00Z">
              <w:r w:rsidRPr="009F78B7" w:rsidDel="00787888">
                <w:rPr>
                  <w:rFonts w:cs="Arial"/>
                  <w:lang w:eastAsia="ar-SA"/>
                </w:rPr>
                <w:delText>??</w:delText>
              </w:r>
            </w:del>
          </w:p>
        </w:tc>
        <w:tc>
          <w:tcPr>
            <w:tcW w:w="1134" w:type="dxa"/>
            <w:tcPrChange w:id="3331" w:author="outpost" w:date="2019-03-18T19:45:00Z">
              <w:tcPr>
                <w:tcW w:w="1134" w:type="dxa"/>
              </w:tcPr>
            </w:tcPrChange>
          </w:tcPr>
          <w:p w14:paraId="43492D59" w14:textId="35A1AE14" w:rsidR="00787888" w:rsidRPr="009F78B7" w:rsidDel="00787888" w:rsidRDefault="00787888" w:rsidP="00E477DB">
            <w:pPr>
              <w:pStyle w:val="BodyText"/>
              <w:rPr>
                <w:del w:id="3332" w:author="Fritz Gyger" w:date="2019-03-11T20:13:00Z"/>
                <w:rFonts w:cs="Arial"/>
                <w:lang w:eastAsia="ar-SA"/>
              </w:rPr>
              <w:pPrChange w:id="3333" w:author="outpost" w:date="2019-03-18T19:45:00Z">
                <w:pPr>
                  <w:pStyle w:val="BodyText"/>
                </w:pPr>
              </w:pPrChange>
            </w:pPr>
            <w:del w:id="3334" w:author="Fritz Gyger" w:date="2019-03-11T20:13:00Z">
              <w:r w:rsidRPr="009F78B7" w:rsidDel="00787888">
                <w:rPr>
                  <w:rFonts w:cs="Arial"/>
                  <w:lang w:eastAsia="ar-SA"/>
                </w:rPr>
                <w:delText>Y</w:delText>
              </w:r>
            </w:del>
          </w:p>
        </w:tc>
        <w:tc>
          <w:tcPr>
            <w:tcW w:w="2976" w:type="dxa"/>
            <w:tcPrChange w:id="3335" w:author="outpost" w:date="2019-03-18T19:45:00Z">
              <w:tcPr>
                <w:tcW w:w="2976" w:type="dxa"/>
              </w:tcPr>
            </w:tcPrChange>
          </w:tcPr>
          <w:p w14:paraId="695D8FC1" w14:textId="7270DC90" w:rsidR="00787888" w:rsidRPr="009F78B7" w:rsidDel="00787888" w:rsidRDefault="00787888" w:rsidP="00E477DB">
            <w:pPr>
              <w:pStyle w:val="BodyText"/>
              <w:rPr>
                <w:del w:id="3336" w:author="Fritz Gyger" w:date="2019-03-11T20:13:00Z"/>
                <w:rFonts w:cs="Arial"/>
                <w:lang w:eastAsia="ar-SA"/>
              </w:rPr>
              <w:pPrChange w:id="3337" w:author="outpost" w:date="2019-03-18T19:45:00Z">
                <w:pPr>
                  <w:pStyle w:val="BodyText"/>
                </w:pPr>
              </w:pPrChange>
            </w:pPr>
          </w:p>
        </w:tc>
      </w:tr>
      <w:tr w:rsidR="00787888" w:rsidRPr="009F78B7" w14:paraId="63CAB593" w14:textId="77777777" w:rsidTr="00E477DB">
        <w:tc>
          <w:tcPr>
            <w:tcW w:w="2681" w:type="dxa"/>
            <w:vAlign w:val="center"/>
            <w:tcPrChange w:id="3338" w:author="outpost" w:date="2019-03-18T19:45:00Z">
              <w:tcPr>
                <w:tcW w:w="2681" w:type="dxa"/>
                <w:vAlign w:val="bottom"/>
              </w:tcPr>
            </w:tcPrChange>
          </w:tcPr>
          <w:p w14:paraId="2CC9419D" w14:textId="77777777" w:rsidR="00787888" w:rsidRPr="009F78B7" w:rsidRDefault="00787888" w:rsidP="00E477DB">
            <w:pPr>
              <w:spacing w:before="0" w:after="0"/>
              <w:rPr>
                <w:rFonts w:cs="Arial"/>
                <w:color w:val="000000"/>
                <w:lang w:val="en-CA" w:eastAsia="en-CA"/>
              </w:rPr>
              <w:pPrChange w:id="3339" w:author="outpost" w:date="2019-03-18T19:45:00Z">
                <w:pPr>
                  <w:spacing w:before="0" w:after="0"/>
                </w:pPr>
              </w:pPrChange>
            </w:pPr>
            <w:r w:rsidRPr="009F78B7">
              <w:rPr>
                <w:rFonts w:cs="Arial"/>
                <w:color w:val="000000"/>
                <w:lang w:val="en-CA" w:eastAsia="en-CA"/>
              </w:rPr>
              <w:t xml:space="preserve">Max Temp </w:t>
            </w:r>
          </w:p>
        </w:tc>
        <w:tc>
          <w:tcPr>
            <w:tcW w:w="1567" w:type="dxa"/>
            <w:tcPrChange w:id="3340" w:author="outpost" w:date="2019-03-18T19:45:00Z">
              <w:tcPr>
                <w:tcW w:w="1567" w:type="dxa"/>
              </w:tcPr>
            </w:tcPrChange>
          </w:tcPr>
          <w:p w14:paraId="3FE6E992"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Change w:id="3341" w:author="outpost" w:date="2019-03-18T19:45:00Z">
              <w:tcPr>
                <w:tcW w:w="992" w:type="dxa"/>
              </w:tcPr>
            </w:tcPrChange>
          </w:tcPr>
          <w:p w14:paraId="189B4F19"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Change w:id="3342" w:author="outpost" w:date="2019-03-18T19:45:00Z">
              <w:tcPr>
                <w:tcW w:w="1134" w:type="dxa"/>
              </w:tcPr>
            </w:tcPrChange>
          </w:tcPr>
          <w:p w14:paraId="19362962" w14:textId="77777777" w:rsidR="00787888" w:rsidRPr="009F78B7" w:rsidRDefault="00787888" w:rsidP="00280927">
            <w:pPr>
              <w:pStyle w:val="BodyText"/>
              <w:jc w:val="center"/>
              <w:rPr>
                <w:rFonts w:cs="Arial"/>
                <w:lang w:eastAsia="ar-SA"/>
              </w:rPr>
              <w:pPrChange w:id="3343" w:author="outpost" w:date="2019-03-18T19:39:00Z">
                <w:pPr>
                  <w:pStyle w:val="BodyText"/>
                </w:pPr>
              </w:pPrChange>
            </w:pPr>
            <w:r w:rsidRPr="009F78B7">
              <w:rPr>
                <w:rFonts w:cs="Arial"/>
                <w:lang w:eastAsia="ar-SA"/>
              </w:rPr>
              <w:t>Y</w:t>
            </w:r>
          </w:p>
        </w:tc>
        <w:tc>
          <w:tcPr>
            <w:tcW w:w="2976" w:type="dxa"/>
            <w:tcPrChange w:id="3344" w:author="outpost" w:date="2019-03-18T19:45:00Z">
              <w:tcPr>
                <w:tcW w:w="2976" w:type="dxa"/>
              </w:tcPr>
            </w:tcPrChange>
          </w:tcPr>
          <w:p w14:paraId="4DDE4A06" w14:textId="77777777" w:rsidR="00787888" w:rsidRPr="009F78B7" w:rsidRDefault="00787888" w:rsidP="00787888">
            <w:pPr>
              <w:pStyle w:val="BodyText"/>
              <w:rPr>
                <w:rFonts w:cs="Arial"/>
                <w:lang w:eastAsia="ar-SA"/>
              </w:rPr>
            </w:pPr>
            <w:r w:rsidRPr="009F78B7">
              <w:rPr>
                <w:rFonts w:cs="Arial"/>
                <w:lang w:eastAsia="ar-SA"/>
              </w:rPr>
              <w:t xml:space="preserve">Celsius </w:t>
            </w:r>
          </w:p>
        </w:tc>
      </w:tr>
      <w:tr w:rsidR="00787888" w:rsidRPr="009F78B7" w14:paraId="399A7374" w14:textId="77777777" w:rsidTr="00E477DB">
        <w:tc>
          <w:tcPr>
            <w:tcW w:w="2681" w:type="dxa"/>
            <w:vAlign w:val="center"/>
            <w:tcPrChange w:id="3345" w:author="outpost" w:date="2019-03-18T19:45:00Z">
              <w:tcPr>
                <w:tcW w:w="2681" w:type="dxa"/>
              </w:tcPr>
            </w:tcPrChange>
          </w:tcPr>
          <w:p w14:paraId="72A4A9BB" w14:textId="77777777" w:rsidR="00787888" w:rsidRPr="009F78B7" w:rsidRDefault="00787888" w:rsidP="00E477DB">
            <w:pPr>
              <w:pStyle w:val="BodyText"/>
              <w:rPr>
                <w:rFonts w:cs="Arial"/>
                <w:lang w:eastAsia="ar-SA"/>
              </w:rPr>
              <w:pPrChange w:id="3346" w:author="outpost" w:date="2019-03-18T19:45:00Z">
                <w:pPr>
                  <w:pStyle w:val="BodyText"/>
                </w:pPr>
              </w:pPrChange>
            </w:pPr>
            <w:r w:rsidRPr="009F78B7">
              <w:rPr>
                <w:rFonts w:cs="Arial"/>
                <w:color w:val="000000"/>
                <w:lang w:val="en-CA" w:eastAsia="en-CA"/>
              </w:rPr>
              <w:t xml:space="preserve">Min Temp  </w:t>
            </w:r>
          </w:p>
        </w:tc>
        <w:tc>
          <w:tcPr>
            <w:tcW w:w="1567" w:type="dxa"/>
            <w:tcPrChange w:id="3347" w:author="outpost" w:date="2019-03-18T19:45:00Z">
              <w:tcPr>
                <w:tcW w:w="1567" w:type="dxa"/>
              </w:tcPr>
            </w:tcPrChange>
          </w:tcPr>
          <w:p w14:paraId="32106944"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Change w:id="3348" w:author="outpost" w:date="2019-03-18T19:45:00Z">
              <w:tcPr>
                <w:tcW w:w="992" w:type="dxa"/>
              </w:tcPr>
            </w:tcPrChange>
          </w:tcPr>
          <w:p w14:paraId="3AA312C5"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Change w:id="3349" w:author="outpost" w:date="2019-03-18T19:45:00Z">
              <w:tcPr>
                <w:tcW w:w="1134" w:type="dxa"/>
              </w:tcPr>
            </w:tcPrChange>
          </w:tcPr>
          <w:p w14:paraId="1D13EAD5" w14:textId="77777777" w:rsidR="00787888" w:rsidRPr="009F78B7" w:rsidRDefault="00787888" w:rsidP="00280927">
            <w:pPr>
              <w:pStyle w:val="BodyText"/>
              <w:jc w:val="center"/>
              <w:rPr>
                <w:rFonts w:cs="Arial"/>
                <w:lang w:eastAsia="ar-SA"/>
              </w:rPr>
              <w:pPrChange w:id="3350" w:author="outpost" w:date="2019-03-18T19:39:00Z">
                <w:pPr>
                  <w:pStyle w:val="BodyText"/>
                </w:pPr>
              </w:pPrChange>
            </w:pPr>
            <w:r w:rsidRPr="009F78B7">
              <w:rPr>
                <w:rFonts w:cs="Arial"/>
                <w:lang w:eastAsia="ar-SA"/>
              </w:rPr>
              <w:t>Y</w:t>
            </w:r>
          </w:p>
        </w:tc>
        <w:tc>
          <w:tcPr>
            <w:tcW w:w="2976" w:type="dxa"/>
            <w:tcPrChange w:id="3351" w:author="outpost" w:date="2019-03-18T19:45:00Z">
              <w:tcPr>
                <w:tcW w:w="2976" w:type="dxa"/>
              </w:tcPr>
            </w:tcPrChange>
          </w:tcPr>
          <w:p w14:paraId="2024AA00"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14:paraId="056C6770" w14:textId="77777777" w:rsidTr="00E477DB">
        <w:tc>
          <w:tcPr>
            <w:tcW w:w="2681" w:type="dxa"/>
            <w:vAlign w:val="center"/>
            <w:tcPrChange w:id="3352" w:author="outpost" w:date="2019-03-18T19:45:00Z">
              <w:tcPr>
                <w:tcW w:w="2681" w:type="dxa"/>
                <w:vAlign w:val="bottom"/>
              </w:tcPr>
            </w:tcPrChange>
          </w:tcPr>
          <w:p w14:paraId="754BFE7B" w14:textId="77777777" w:rsidR="00787888" w:rsidRPr="009F78B7" w:rsidRDefault="00787888" w:rsidP="00E477DB">
            <w:pPr>
              <w:spacing w:before="0" w:after="0"/>
              <w:rPr>
                <w:rFonts w:cs="Arial"/>
                <w:color w:val="000000"/>
                <w:lang w:val="en-CA" w:eastAsia="en-CA"/>
              </w:rPr>
              <w:pPrChange w:id="3353" w:author="outpost" w:date="2019-03-18T19:45:00Z">
                <w:pPr>
                  <w:spacing w:before="0" w:after="0"/>
                </w:pPr>
              </w:pPrChange>
            </w:pPr>
            <w:r w:rsidRPr="009F78B7">
              <w:rPr>
                <w:rFonts w:cs="Arial"/>
                <w:color w:val="000000"/>
                <w:lang w:val="en-CA" w:eastAsia="en-CA"/>
              </w:rPr>
              <w:t xml:space="preserve">Mean Temp  </w:t>
            </w:r>
          </w:p>
        </w:tc>
        <w:tc>
          <w:tcPr>
            <w:tcW w:w="1567" w:type="dxa"/>
            <w:tcPrChange w:id="3354" w:author="outpost" w:date="2019-03-18T19:45:00Z">
              <w:tcPr>
                <w:tcW w:w="1567" w:type="dxa"/>
              </w:tcPr>
            </w:tcPrChange>
          </w:tcPr>
          <w:p w14:paraId="7F6EB09D"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Change w:id="3355" w:author="outpost" w:date="2019-03-18T19:45:00Z">
              <w:tcPr>
                <w:tcW w:w="992" w:type="dxa"/>
              </w:tcPr>
            </w:tcPrChange>
          </w:tcPr>
          <w:p w14:paraId="547A61A8"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Change w:id="3356" w:author="outpost" w:date="2019-03-18T19:45:00Z">
              <w:tcPr>
                <w:tcW w:w="1134" w:type="dxa"/>
              </w:tcPr>
            </w:tcPrChange>
          </w:tcPr>
          <w:p w14:paraId="76015626" w14:textId="77777777" w:rsidR="00787888" w:rsidRPr="009F78B7" w:rsidRDefault="00787888" w:rsidP="00280927">
            <w:pPr>
              <w:pStyle w:val="BodyText"/>
              <w:jc w:val="center"/>
              <w:rPr>
                <w:rFonts w:cs="Arial"/>
                <w:lang w:eastAsia="ar-SA"/>
              </w:rPr>
              <w:pPrChange w:id="3357" w:author="outpost" w:date="2019-03-18T19:39:00Z">
                <w:pPr>
                  <w:pStyle w:val="BodyText"/>
                </w:pPr>
              </w:pPrChange>
            </w:pPr>
            <w:r w:rsidRPr="009F78B7">
              <w:rPr>
                <w:rFonts w:cs="Arial"/>
                <w:lang w:eastAsia="ar-SA"/>
              </w:rPr>
              <w:t>Y</w:t>
            </w:r>
          </w:p>
        </w:tc>
        <w:tc>
          <w:tcPr>
            <w:tcW w:w="2976" w:type="dxa"/>
            <w:tcPrChange w:id="3358" w:author="outpost" w:date="2019-03-18T19:45:00Z">
              <w:tcPr>
                <w:tcW w:w="2976" w:type="dxa"/>
              </w:tcPr>
            </w:tcPrChange>
          </w:tcPr>
          <w:p w14:paraId="2C52F421"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rsidDel="00787888" w14:paraId="7E5622A5" w14:textId="1AC4AF47" w:rsidTr="00E477DB">
        <w:trPr>
          <w:del w:id="3359" w:author="Fritz Gyger" w:date="2019-03-11T20:13:00Z"/>
        </w:trPr>
        <w:tc>
          <w:tcPr>
            <w:tcW w:w="2681" w:type="dxa"/>
            <w:vAlign w:val="center"/>
            <w:tcPrChange w:id="3360" w:author="outpost" w:date="2019-03-18T19:45:00Z">
              <w:tcPr>
                <w:tcW w:w="2681" w:type="dxa"/>
                <w:vAlign w:val="bottom"/>
              </w:tcPr>
            </w:tcPrChange>
          </w:tcPr>
          <w:p w14:paraId="2AC8F82C" w14:textId="22310B7D" w:rsidR="00787888" w:rsidRPr="009F78B7" w:rsidDel="00787888" w:rsidRDefault="00787888" w:rsidP="00E477DB">
            <w:pPr>
              <w:pStyle w:val="BodyText"/>
              <w:rPr>
                <w:del w:id="3361" w:author="Fritz Gyger" w:date="2019-03-11T20:13:00Z"/>
                <w:rFonts w:cs="Arial"/>
                <w:lang w:eastAsia="ar-SA"/>
              </w:rPr>
              <w:pPrChange w:id="3362" w:author="outpost" w:date="2019-03-18T19:45:00Z">
                <w:pPr>
                  <w:pStyle w:val="BodyText"/>
                </w:pPr>
              </w:pPrChange>
            </w:pPr>
            <w:del w:id="3363" w:author="Fritz Gyger" w:date="2019-03-11T20:13:00Z">
              <w:r w:rsidRPr="009F78B7" w:rsidDel="00787888">
                <w:rPr>
                  <w:rFonts w:cs="Arial"/>
                  <w:color w:val="000000"/>
                  <w:lang w:val="en-CA" w:eastAsia="en-CA"/>
                </w:rPr>
                <w:delText>Mean Temp Flag</w:delText>
              </w:r>
            </w:del>
          </w:p>
        </w:tc>
        <w:tc>
          <w:tcPr>
            <w:tcW w:w="1567" w:type="dxa"/>
            <w:tcPrChange w:id="3364" w:author="outpost" w:date="2019-03-18T19:45:00Z">
              <w:tcPr>
                <w:tcW w:w="1567" w:type="dxa"/>
              </w:tcPr>
            </w:tcPrChange>
          </w:tcPr>
          <w:p w14:paraId="7AE58A92" w14:textId="4E926C50" w:rsidR="00787888" w:rsidRPr="009F78B7" w:rsidDel="00787888" w:rsidRDefault="00787888" w:rsidP="00E477DB">
            <w:pPr>
              <w:pStyle w:val="BodyText"/>
              <w:rPr>
                <w:del w:id="3365" w:author="Fritz Gyger" w:date="2019-03-11T20:13:00Z"/>
                <w:rFonts w:cs="Arial"/>
                <w:lang w:eastAsia="ar-SA"/>
              </w:rPr>
              <w:pPrChange w:id="3366" w:author="outpost" w:date="2019-03-18T19:45:00Z">
                <w:pPr>
                  <w:pStyle w:val="BodyText"/>
                </w:pPr>
              </w:pPrChange>
            </w:pPr>
            <w:del w:id="3367" w:author="Fritz Gyger" w:date="2019-03-11T20:13:00Z">
              <w:r w:rsidRPr="009F78B7" w:rsidDel="00787888">
                <w:rPr>
                  <w:rFonts w:cs="Arial"/>
                  <w:lang w:eastAsia="ar-SA"/>
                </w:rPr>
                <w:delText>??</w:delText>
              </w:r>
            </w:del>
          </w:p>
        </w:tc>
        <w:tc>
          <w:tcPr>
            <w:tcW w:w="992" w:type="dxa"/>
            <w:tcPrChange w:id="3368" w:author="outpost" w:date="2019-03-18T19:45:00Z">
              <w:tcPr>
                <w:tcW w:w="992" w:type="dxa"/>
              </w:tcPr>
            </w:tcPrChange>
          </w:tcPr>
          <w:p w14:paraId="5301F408" w14:textId="625211DA" w:rsidR="00787888" w:rsidRPr="009F78B7" w:rsidDel="00787888" w:rsidRDefault="00787888" w:rsidP="00E477DB">
            <w:pPr>
              <w:pStyle w:val="BodyText"/>
              <w:rPr>
                <w:del w:id="3369" w:author="Fritz Gyger" w:date="2019-03-11T20:13:00Z"/>
                <w:rFonts w:cs="Arial"/>
                <w:lang w:eastAsia="ar-SA"/>
              </w:rPr>
              <w:pPrChange w:id="3370" w:author="outpost" w:date="2019-03-18T19:45:00Z">
                <w:pPr>
                  <w:pStyle w:val="BodyText"/>
                </w:pPr>
              </w:pPrChange>
            </w:pPr>
            <w:del w:id="3371" w:author="Fritz Gyger" w:date="2019-03-11T20:13:00Z">
              <w:r w:rsidRPr="009F78B7" w:rsidDel="00787888">
                <w:rPr>
                  <w:rFonts w:cs="Arial"/>
                  <w:lang w:eastAsia="ar-SA"/>
                </w:rPr>
                <w:delText>??</w:delText>
              </w:r>
            </w:del>
          </w:p>
        </w:tc>
        <w:tc>
          <w:tcPr>
            <w:tcW w:w="1134" w:type="dxa"/>
            <w:tcPrChange w:id="3372" w:author="outpost" w:date="2019-03-18T19:45:00Z">
              <w:tcPr>
                <w:tcW w:w="1134" w:type="dxa"/>
              </w:tcPr>
            </w:tcPrChange>
          </w:tcPr>
          <w:p w14:paraId="0CFBAD74" w14:textId="0183BB68" w:rsidR="00787888" w:rsidRPr="009F78B7" w:rsidDel="00787888" w:rsidRDefault="00787888" w:rsidP="00E477DB">
            <w:pPr>
              <w:pStyle w:val="BodyText"/>
              <w:rPr>
                <w:del w:id="3373" w:author="Fritz Gyger" w:date="2019-03-11T20:13:00Z"/>
                <w:rFonts w:cs="Arial"/>
                <w:lang w:eastAsia="ar-SA"/>
              </w:rPr>
              <w:pPrChange w:id="3374" w:author="outpost" w:date="2019-03-18T19:45:00Z">
                <w:pPr>
                  <w:pStyle w:val="BodyText"/>
                </w:pPr>
              </w:pPrChange>
            </w:pPr>
            <w:del w:id="3375" w:author="Fritz Gyger" w:date="2019-03-11T20:13:00Z">
              <w:r w:rsidRPr="009F78B7" w:rsidDel="00787888">
                <w:rPr>
                  <w:rFonts w:cs="Arial"/>
                  <w:lang w:eastAsia="ar-SA"/>
                </w:rPr>
                <w:delText>Y</w:delText>
              </w:r>
            </w:del>
          </w:p>
        </w:tc>
        <w:tc>
          <w:tcPr>
            <w:tcW w:w="2976" w:type="dxa"/>
            <w:tcPrChange w:id="3376" w:author="outpost" w:date="2019-03-18T19:45:00Z">
              <w:tcPr>
                <w:tcW w:w="2976" w:type="dxa"/>
              </w:tcPr>
            </w:tcPrChange>
          </w:tcPr>
          <w:p w14:paraId="2E39E6C0" w14:textId="35B924C7" w:rsidR="00787888" w:rsidRPr="009F78B7" w:rsidDel="00787888" w:rsidRDefault="00787888" w:rsidP="00E477DB">
            <w:pPr>
              <w:pStyle w:val="BodyText"/>
              <w:rPr>
                <w:del w:id="3377" w:author="Fritz Gyger" w:date="2019-03-11T20:13:00Z"/>
                <w:rFonts w:cs="Arial"/>
                <w:lang w:eastAsia="ar-SA"/>
              </w:rPr>
              <w:pPrChange w:id="3378" w:author="outpost" w:date="2019-03-18T19:45:00Z">
                <w:pPr>
                  <w:pStyle w:val="BodyText"/>
                </w:pPr>
              </w:pPrChange>
            </w:pPr>
          </w:p>
        </w:tc>
      </w:tr>
      <w:tr w:rsidR="00787888" w:rsidRPr="009F78B7" w14:paraId="58E59571" w14:textId="77777777" w:rsidTr="00E477DB">
        <w:tc>
          <w:tcPr>
            <w:tcW w:w="2681" w:type="dxa"/>
            <w:vAlign w:val="center"/>
            <w:tcPrChange w:id="3379" w:author="outpost" w:date="2019-03-18T19:45:00Z">
              <w:tcPr>
                <w:tcW w:w="2681" w:type="dxa"/>
                <w:vAlign w:val="bottom"/>
              </w:tcPr>
            </w:tcPrChange>
          </w:tcPr>
          <w:p w14:paraId="497C1E69" w14:textId="77777777" w:rsidR="00787888" w:rsidRPr="009F78B7" w:rsidRDefault="00787888" w:rsidP="00E477DB">
            <w:pPr>
              <w:spacing w:before="0" w:after="0"/>
              <w:rPr>
                <w:rFonts w:cs="Arial"/>
                <w:color w:val="000000"/>
                <w:lang w:val="en-CA" w:eastAsia="en-CA"/>
              </w:rPr>
              <w:pPrChange w:id="3380" w:author="outpost" w:date="2019-03-18T19:45:00Z">
                <w:pPr>
                  <w:spacing w:before="0" w:after="0"/>
                </w:pPr>
              </w:pPrChange>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Change w:id="3381" w:author="outpost" w:date="2019-03-18T19:45:00Z">
              <w:tcPr>
                <w:tcW w:w="1567" w:type="dxa"/>
              </w:tcPr>
            </w:tcPrChange>
          </w:tcPr>
          <w:p w14:paraId="39A76F65"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Change w:id="3382" w:author="outpost" w:date="2019-03-18T19:45:00Z">
              <w:tcPr>
                <w:tcW w:w="992" w:type="dxa"/>
              </w:tcPr>
            </w:tcPrChange>
          </w:tcPr>
          <w:p w14:paraId="676959F2"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Change w:id="3383" w:author="outpost" w:date="2019-03-18T19:45:00Z">
              <w:tcPr>
                <w:tcW w:w="1134" w:type="dxa"/>
              </w:tcPr>
            </w:tcPrChange>
          </w:tcPr>
          <w:p w14:paraId="4FAC741A" w14:textId="77777777" w:rsidR="00787888" w:rsidRPr="009F78B7" w:rsidRDefault="00787888" w:rsidP="00280927">
            <w:pPr>
              <w:pStyle w:val="BodyText"/>
              <w:jc w:val="center"/>
              <w:rPr>
                <w:rFonts w:cs="Arial"/>
                <w:lang w:eastAsia="ar-SA"/>
              </w:rPr>
              <w:pPrChange w:id="3384" w:author="outpost" w:date="2019-03-18T19:39:00Z">
                <w:pPr>
                  <w:pStyle w:val="BodyText"/>
                </w:pPr>
              </w:pPrChange>
            </w:pPr>
            <w:r w:rsidRPr="009F78B7">
              <w:rPr>
                <w:rFonts w:cs="Arial"/>
                <w:lang w:eastAsia="ar-SA"/>
              </w:rPr>
              <w:t>Y</w:t>
            </w:r>
          </w:p>
        </w:tc>
        <w:tc>
          <w:tcPr>
            <w:tcW w:w="2976" w:type="dxa"/>
            <w:tcPrChange w:id="3385" w:author="outpost" w:date="2019-03-18T19:45:00Z">
              <w:tcPr>
                <w:tcW w:w="2976" w:type="dxa"/>
              </w:tcPr>
            </w:tcPrChange>
          </w:tcPr>
          <w:p w14:paraId="25EEE576" w14:textId="77777777" w:rsidR="00787888" w:rsidRPr="009F78B7" w:rsidRDefault="00787888" w:rsidP="00787888">
            <w:pPr>
              <w:pStyle w:val="BodyText"/>
              <w:rPr>
                <w:rFonts w:cs="Arial"/>
                <w:lang w:eastAsia="ar-SA"/>
              </w:rPr>
            </w:pPr>
            <w:r w:rsidRPr="009F78B7">
              <w:rPr>
                <w:rFonts w:cs="Arial"/>
                <w:lang w:eastAsia="ar-SA"/>
              </w:rPr>
              <w:t>Millimeters</w:t>
            </w:r>
          </w:p>
        </w:tc>
      </w:tr>
      <w:tr w:rsidR="00787888" w:rsidRPr="009F78B7" w14:paraId="083F405F" w14:textId="77777777" w:rsidTr="00E477DB">
        <w:tc>
          <w:tcPr>
            <w:tcW w:w="2681" w:type="dxa"/>
            <w:vAlign w:val="center"/>
            <w:tcPrChange w:id="3386" w:author="outpost" w:date="2019-03-18T19:45:00Z">
              <w:tcPr>
                <w:tcW w:w="2681" w:type="dxa"/>
                <w:vAlign w:val="bottom"/>
              </w:tcPr>
            </w:tcPrChange>
          </w:tcPr>
          <w:p w14:paraId="7AA2E504" w14:textId="77777777" w:rsidR="00787888" w:rsidRPr="009F78B7" w:rsidRDefault="00787888" w:rsidP="00E477DB">
            <w:pPr>
              <w:spacing w:before="0" w:after="0"/>
              <w:rPr>
                <w:rFonts w:cs="Arial"/>
                <w:color w:val="000000"/>
                <w:lang w:val="en-CA" w:eastAsia="en-CA"/>
              </w:rPr>
              <w:pPrChange w:id="3387" w:author="outpost" w:date="2019-03-18T19:45:00Z">
                <w:pPr>
                  <w:spacing w:before="0" w:after="0"/>
                </w:pPr>
              </w:pPrChange>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Change w:id="3388" w:author="outpost" w:date="2019-03-18T19:45:00Z">
              <w:tcPr>
                <w:tcW w:w="1567" w:type="dxa"/>
              </w:tcPr>
            </w:tcPrChange>
          </w:tcPr>
          <w:p w14:paraId="5638C9E8" w14:textId="77777777" w:rsidR="00787888" w:rsidRPr="009F78B7" w:rsidRDefault="00787888" w:rsidP="00787888">
            <w:pPr>
              <w:pStyle w:val="BodyText"/>
              <w:rPr>
                <w:rFonts w:cs="Arial"/>
                <w:lang w:eastAsia="ar-SA"/>
              </w:rPr>
            </w:pPr>
            <w:r w:rsidRPr="009F78B7">
              <w:rPr>
                <w:rFonts w:cs="Arial"/>
                <w:lang w:eastAsia="ar-SA"/>
              </w:rPr>
              <w:t>INT</w:t>
            </w:r>
          </w:p>
        </w:tc>
        <w:tc>
          <w:tcPr>
            <w:tcW w:w="992" w:type="dxa"/>
            <w:tcPrChange w:id="3389" w:author="outpost" w:date="2019-03-18T19:45:00Z">
              <w:tcPr>
                <w:tcW w:w="992" w:type="dxa"/>
              </w:tcPr>
            </w:tcPrChange>
          </w:tcPr>
          <w:p w14:paraId="5BA6A212" w14:textId="77777777" w:rsidR="00787888" w:rsidRPr="009F78B7" w:rsidRDefault="00787888" w:rsidP="00787888">
            <w:pPr>
              <w:pStyle w:val="BodyText"/>
              <w:rPr>
                <w:rFonts w:cs="Arial"/>
                <w:lang w:eastAsia="ar-SA"/>
              </w:rPr>
            </w:pPr>
            <w:r w:rsidRPr="009F78B7">
              <w:rPr>
                <w:rFonts w:cs="Arial"/>
                <w:lang w:eastAsia="ar-SA"/>
              </w:rPr>
              <w:t>2</w:t>
            </w:r>
          </w:p>
        </w:tc>
        <w:tc>
          <w:tcPr>
            <w:tcW w:w="1134" w:type="dxa"/>
            <w:tcPrChange w:id="3390" w:author="outpost" w:date="2019-03-18T19:45:00Z">
              <w:tcPr>
                <w:tcW w:w="1134" w:type="dxa"/>
              </w:tcPr>
            </w:tcPrChange>
          </w:tcPr>
          <w:p w14:paraId="22A46FBF" w14:textId="77777777" w:rsidR="00787888" w:rsidRPr="009F78B7" w:rsidRDefault="00787888" w:rsidP="00280927">
            <w:pPr>
              <w:pStyle w:val="BodyText"/>
              <w:jc w:val="center"/>
              <w:rPr>
                <w:rFonts w:cs="Arial"/>
                <w:lang w:eastAsia="ar-SA"/>
              </w:rPr>
              <w:pPrChange w:id="3391" w:author="outpost" w:date="2019-03-18T19:39:00Z">
                <w:pPr>
                  <w:pStyle w:val="BodyText"/>
                </w:pPr>
              </w:pPrChange>
            </w:pPr>
            <w:r w:rsidRPr="009F78B7">
              <w:rPr>
                <w:rFonts w:cs="Arial"/>
                <w:lang w:eastAsia="ar-SA"/>
              </w:rPr>
              <w:t>Y</w:t>
            </w:r>
          </w:p>
        </w:tc>
        <w:tc>
          <w:tcPr>
            <w:tcW w:w="2976" w:type="dxa"/>
            <w:tcPrChange w:id="3392" w:author="outpost" w:date="2019-03-18T19:45:00Z">
              <w:tcPr>
                <w:tcW w:w="2976" w:type="dxa"/>
              </w:tcPr>
            </w:tcPrChange>
          </w:tcPr>
          <w:p w14:paraId="195FB8BF" w14:textId="77777777" w:rsidR="00787888" w:rsidRPr="009F78B7" w:rsidRDefault="00787888" w:rsidP="00787888">
            <w:pPr>
              <w:pStyle w:val="BodyText"/>
              <w:rPr>
                <w:rFonts w:cs="Arial"/>
                <w:lang w:eastAsia="ar-SA"/>
              </w:rPr>
            </w:pPr>
            <w:r w:rsidRPr="009F78B7">
              <w:rPr>
                <w:rFonts w:cs="Arial"/>
                <w:lang w:eastAsia="ar-SA"/>
              </w:rPr>
              <w:t>Centimeters</w:t>
            </w:r>
          </w:p>
        </w:tc>
      </w:tr>
    </w:tbl>
    <w:p w14:paraId="7D952CD6" w14:textId="2D49376C" w:rsidR="00102536" w:rsidRPr="00280927" w:rsidDel="00222860" w:rsidRDefault="00102536" w:rsidP="00280927">
      <w:pPr>
        <w:rPr>
          <w:del w:id="3393" w:author="outpost" w:date="2019-03-18T21:59:00Z"/>
          <w:rPrChange w:id="3394" w:author="outpost" w:date="2019-03-18T19:40:00Z">
            <w:rPr>
              <w:del w:id="3395" w:author="outpost" w:date="2019-03-18T21:59:00Z"/>
              <w:lang w:eastAsia="ar-SA"/>
            </w:rPr>
          </w:rPrChange>
        </w:rPr>
        <w:pPrChange w:id="3396" w:author="outpost" w:date="2019-03-18T19:40:00Z">
          <w:pPr>
            <w:pStyle w:val="BodyText"/>
          </w:pPr>
        </w:pPrChange>
      </w:pPr>
    </w:p>
    <w:p w14:paraId="0172B9EA" w14:textId="63C2885D" w:rsidR="008021EE" w:rsidRDefault="008021EE">
      <w:pPr>
        <w:spacing w:before="0" w:after="0"/>
        <w:rPr>
          <w:ins w:id="3397" w:author="outpost" w:date="2019-03-18T20:53:00Z"/>
        </w:rPr>
      </w:pPr>
      <w:ins w:id="3398" w:author="outpost" w:date="2019-03-18T20:53:00Z">
        <w:r>
          <w:br w:type="page"/>
        </w:r>
      </w:ins>
    </w:p>
    <w:p w14:paraId="38F6554A" w14:textId="5D32DB3C" w:rsidR="00697594" w:rsidRPr="00280927" w:rsidDel="008021EE" w:rsidRDefault="00697594" w:rsidP="00251F7E">
      <w:pPr>
        <w:pStyle w:val="Heading2"/>
        <w:rPr>
          <w:ins w:id="3399" w:author="Microsoft Office User" w:date="2019-03-17T11:55:00Z"/>
          <w:del w:id="3400" w:author="outpost" w:date="2019-03-18T20:53:00Z"/>
          <w:rPrChange w:id="3401" w:author="outpost" w:date="2019-03-18T19:40:00Z">
            <w:rPr>
              <w:ins w:id="3402" w:author="Microsoft Office User" w:date="2019-03-17T11:55:00Z"/>
              <w:del w:id="3403" w:author="outpost" w:date="2019-03-18T20:53:00Z"/>
              <w:lang w:eastAsia="ar-SA"/>
            </w:rPr>
          </w:rPrChange>
        </w:rPr>
        <w:pPrChange w:id="3404" w:author="outpost" w:date="2019-03-18T21:38:00Z">
          <w:pPr>
            <w:spacing w:before="0" w:after="0"/>
          </w:pPr>
        </w:pPrChange>
      </w:pPr>
    </w:p>
    <w:p w14:paraId="3ADB61E6" w14:textId="7F49A821" w:rsidR="00495659" w:rsidDel="008021EE" w:rsidRDefault="00495659" w:rsidP="00251F7E">
      <w:pPr>
        <w:pStyle w:val="Heading2"/>
        <w:rPr>
          <w:ins w:id="3405" w:author="Fritz Gyger" w:date="2019-03-17T15:11:00Z"/>
          <w:del w:id="3406" w:author="outpost" w:date="2019-03-18T20:55:00Z"/>
        </w:rPr>
        <w:pPrChange w:id="3407" w:author="outpost" w:date="2019-03-18T21:38:00Z">
          <w:pPr>
            <w:pStyle w:val="BackMatterHeading"/>
            <w:ind w:left="0"/>
            <w:jc w:val="left"/>
          </w:pPr>
        </w:pPrChange>
      </w:pPr>
      <w:bookmarkStart w:id="3408" w:name="_Toc3830797"/>
      <w:ins w:id="3409" w:author="Fritz Gyger" w:date="2019-03-17T15:11:00Z">
        <w:del w:id="3410" w:author="outpost" w:date="2019-03-18T20:55:00Z">
          <w:r w:rsidRPr="008021EE" w:rsidDel="008021EE">
            <w:rPr>
              <w:rPrChange w:id="3411" w:author="outpost" w:date="2019-03-18T20:53:00Z">
                <w:rPr>
                  <w:b w:val="0"/>
                  <w:sz w:val="24"/>
                  <w:szCs w:val="24"/>
                  <w:lang w:eastAsia="ar-SA"/>
                </w:rPr>
              </w:rPrChange>
            </w:rPr>
            <w:delText>References</w:delText>
          </w:r>
          <w:r w:rsidDel="008021EE">
            <w:delText>:</w:delText>
          </w:r>
        </w:del>
        <w:bookmarkEnd w:id="3408"/>
        <w:del w:id="3412" w:author="outpost" w:date="2019-03-18T19:39:00Z">
          <w:r w:rsidDel="00280927">
            <w:delText xml:space="preserve"> </w:delText>
          </w:r>
        </w:del>
      </w:ins>
    </w:p>
    <w:p w14:paraId="7C3ADD38" w14:textId="68193981" w:rsidR="00280927" w:rsidRPr="00280927" w:rsidDel="008021EE" w:rsidRDefault="00310E30" w:rsidP="00251F7E">
      <w:pPr>
        <w:pStyle w:val="Heading2"/>
        <w:rPr>
          <w:ins w:id="3413" w:author="Fritz Gyger" w:date="2019-03-17T15:14:00Z"/>
          <w:del w:id="3414" w:author="outpost" w:date="2019-03-18T20:55:00Z"/>
          <w:rFonts w:ascii="Arial" w:hAnsi="Arial" w:cs="Times New Roman"/>
          <w:sz w:val="22"/>
          <w:szCs w:val="20"/>
          <w:rPrChange w:id="3415" w:author="outpost" w:date="2019-03-18T19:39:00Z">
            <w:rPr>
              <w:ins w:id="3416" w:author="Fritz Gyger" w:date="2019-03-17T15:14:00Z"/>
              <w:del w:id="3417" w:author="outpost" w:date="2019-03-18T20:55:00Z"/>
              <w:rFonts w:ascii="Arial" w:hAnsi="Arial" w:cs="Arial"/>
              <w:color w:val="24292E"/>
              <w:sz w:val="22"/>
              <w:szCs w:val="22"/>
              <w:lang w:val="fr-CA"/>
            </w:rPr>
          </w:rPrChange>
        </w:rPr>
        <w:pPrChange w:id="3418" w:author="outpost" w:date="2019-03-18T21:38:00Z">
          <w:pPr>
            <w:pStyle w:val="HTMLPreformatted"/>
            <w:shd w:val="clear" w:color="auto" w:fill="FFFFFF"/>
            <w:ind w:left="720"/>
          </w:pPr>
        </w:pPrChange>
      </w:pPr>
      <w:ins w:id="3419" w:author="Fritz Gyger" w:date="2019-03-17T15:14:00Z">
        <w:del w:id="3420" w:author="outpost" w:date="2019-03-18T20:55:00Z">
          <w:r w:rsidRPr="00280927" w:rsidDel="008021EE">
            <w:rPr>
              <w:rPrChange w:id="3421" w:author="outpost" w:date="2019-03-18T19:39:00Z">
                <w:rPr/>
              </w:rPrChange>
            </w:rPr>
            <w:delText>[1]</w:delText>
          </w:r>
        </w:del>
      </w:ins>
      <w:ins w:id="3422" w:author="Fritz Gyger" w:date="2019-03-17T15:15:00Z">
        <w:del w:id="3423" w:author="outpost" w:date="2019-03-18T20:55:00Z">
          <w:r w:rsidRPr="00280927" w:rsidDel="008021EE">
            <w:rPr>
              <w:rPrChange w:id="3424" w:author="outpost" w:date="2019-03-18T19:39:00Z">
                <w:rPr/>
              </w:rPrChange>
            </w:rPr>
            <w:delText xml:space="preserve"> </w:delText>
          </w:r>
        </w:del>
      </w:ins>
      <w:ins w:id="3425" w:author="Fritz Gyger" w:date="2019-03-17T15:14:00Z">
        <w:del w:id="3426" w:author="outpost" w:date="2019-03-18T20:55:00Z">
          <w:r w:rsidRPr="00280927" w:rsidDel="008021EE">
            <w:rPr>
              <w:rPrChange w:id="3427" w:author="outpost" w:date="2019-03-18T19:39:00Z">
                <w:rPr>
                  <w:rStyle w:val="Hyperlink"/>
                  <w:rFonts w:ascii="Arial" w:hAnsi="Arial" w:cs="Arial"/>
                  <w:sz w:val="22"/>
                  <w:szCs w:val="22"/>
                  <w:lang w:val="fr-CA"/>
                </w:rPr>
              </w:rPrChange>
            </w:rPr>
            <w:fldChar w:fldCharType="begin"/>
          </w:r>
          <w:r w:rsidRPr="00280927" w:rsidDel="008021EE">
            <w:rPr>
              <w:rPrChange w:id="3428" w:author="outpost" w:date="2019-03-18T19:39:00Z">
                <w:rPr>
                  <w:rStyle w:val="Hyperlink"/>
                  <w:rFonts w:ascii="Arial" w:hAnsi="Arial" w:cs="Arial"/>
                  <w:sz w:val="22"/>
                  <w:szCs w:val="22"/>
                  <w:lang w:val="fr-CA"/>
                </w:rPr>
              </w:rPrChange>
            </w:rPr>
            <w:delInstrText xml:space="preserve"> HYPERLINK "http://donnees.ville.montreal.qc.ca/dataset/5bfbd75f-7531-48c2-b6b6-072284f7b9e7/resource/dad68871-51b9-4a82-93b0-31cf20b5aa03/download/transactions_deneigement_saison_2018-2019.csv" </w:delInstrText>
          </w:r>
          <w:r w:rsidRPr="00280927" w:rsidDel="008021EE">
            <w:rPr>
              <w:rPrChange w:id="3429" w:author="outpost" w:date="2019-03-18T19:39:00Z">
                <w:rPr>
                  <w:rStyle w:val="Hyperlink"/>
                  <w:rFonts w:ascii="Arial" w:hAnsi="Arial" w:cs="Arial"/>
                  <w:sz w:val="22"/>
                  <w:szCs w:val="22"/>
                  <w:lang w:val="fr-CA"/>
                </w:rPr>
              </w:rPrChange>
            </w:rPr>
            <w:fldChar w:fldCharType="separate"/>
          </w:r>
          <w:r w:rsidRPr="00280927" w:rsidDel="008021EE">
            <w:rPr>
              <w:rStyle w:val="Hyperlink"/>
              <w:rFonts w:ascii="Arial" w:hAnsi="Arial" w:cs="Times New Roman"/>
              <w:sz w:val="22"/>
              <w:szCs w:val="20"/>
              <w:rPrChange w:id="3430" w:author="outpost" w:date="2019-03-18T19:39:00Z">
                <w:rPr>
                  <w:rStyle w:val="Hyperlink"/>
                  <w:rFonts w:ascii="Arial" w:hAnsi="Arial" w:cs="Arial"/>
                  <w:sz w:val="22"/>
                  <w:szCs w:val="22"/>
                  <w:lang w:val="fr-CA"/>
                </w:rPr>
              </w:rPrChange>
            </w:rPr>
            <w:delText>http://donnees.ville.montreal.qc.ca/dataset/5bfbd75f-7531-48c2-b6b6-072284f7b9e7/resource/dad68871-51b9-4a82-93b0-31cf20b5aa03/download/transactions_deneigement_saison_2018-2019.csv</w:delText>
          </w:r>
          <w:r w:rsidRPr="00280927" w:rsidDel="008021EE">
            <w:rPr>
              <w:rPrChange w:id="3431" w:author="outpost" w:date="2019-03-18T19:39:00Z">
                <w:rPr>
                  <w:rStyle w:val="Hyperlink"/>
                  <w:rFonts w:ascii="Arial" w:hAnsi="Arial" w:cs="Arial"/>
                  <w:sz w:val="22"/>
                  <w:szCs w:val="22"/>
                  <w:lang w:val="fr-CA"/>
                </w:rPr>
              </w:rPrChange>
            </w:rPr>
            <w:fldChar w:fldCharType="end"/>
          </w:r>
        </w:del>
      </w:ins>
    </w:p>
    <w:p w14:paraId="7945B077" w14:textId="18A7FFCB" w:rsidR="00280927" w:rsidRPr="00280927" w:rsidDel="008021EE" w:rsidRDefault="00310E30" w:rsidP="00251F7E">
      <w:pPr>
        <w:pStyle w:val="Heading2"/>
        <w:rPr>
          <w:ins w:id="3432" w:author="Fritz Gyger" w:date="2019-03-17T15:14:00Z"/>
          <w:del w:id="3433" w:author="outpost" w:date="2019-03-18T20:55:00Z"/>
          <w:rFonts w:ascii="Arial" w:hAnsi="Arial" w:cs="Times New Roman"/>
          <w:sz w:val="22"/>
          <w:szCs w:val="20"/>
          <w:rPrChange w:id="3434" w:author="outpost" w:date="2019-03-18T19:39:00Z">
            <w:rPr>
              <w:ins w:id="3435" w:author="Fritz Gyger" w:date="2019-03-17T15:14:00Z"/>
              <w:del w:id="3436" w:author="outpost" w:date="2019-03-18T20:55:00Z"/>
              <w:rFonts w:ascii="Arial" w:hAnsi="Arial" w:cs="Arial"/>
              <w:color w:val="24292E"/>
              <w:sz w:val="22"/>
              <w:szCs w:val="22"/>
              <w:lang w:val="fr-CA"/>
            </w:rPr>
          </w:rPrChange>
        </w:rPr>
        <w:pPrChange w:id="3437" w:author="outpost" w:date="2019-03-18T21:38:00Z">
          <w:pPr>
            <w:pStyle w:val="HTMLPreformatted"/>
            <w:shd w:val="clear" w:color="auto" w:fill="FFFFFF"/>
            <w:ind w:left="720"/>
          </w:pPr>
        </w:pPrChange>
      </w:pPr>
      <w:ins w:id="3438" w:author="Fritz Gyger" w:date="2019-03-17T15:14:00Z">
        <w:del w:id="3439" w:author="outpost" w:date="2019-03-18T20:55:00Z">
          <w:r w:rsidRPr="00280927" w:rsidDel="008021EE">
            <w:rPr>
              <w:rPrChange w:id="3440" w:author="outpost" w:date="2019-03-18T19:39:00Z">
                <w:rPr/>
              </w:rPrChange>
            </w:rPr>
            <w:delText>[2]</w:delText>
          </w:r>
        </w:del>
      </w:ins>
      <w:ins w:id="3441" w:author="Fritz Gyger" w:date="2019-03-17T15:15:00Z">
        <w:del w:id="3442" w:author="outpost" w:date="2019-03-18T20:55:00Z">
          <w:r w:rsidRPr="00280927" w:rsidDel="008021EE">
            <w:rPr>
              <w:rPrChange w:id="3443" w:author="outpost" w:date="2019-03-18T19:39:00Z">
                <w:rPr/>
              </w:rPrChange>
            </w:rPr>
            <w:delText xml:space="preserve"> </w:delText>
          </w:r>
        </w:del>
      </w:ins>
      <w:ins w:id="3444" w:author="Fritz Gyger" w:date="2019-03-17T15:14:00Z">
        <w:del w:id="3445" w:author="outpost" w:date="2019-03-18T20:55:00Z">
          <w:r w:rsidRPr="00280927" w:rsidDel="008021EE">
            <w:rPr>
              <w:rPrChange w:id="3446" w:author="outpost" w:date="2019-03-18T19:39:00Z">
                <w:rPr>
                  <w:rStyle w:val="Hyperlink"/>
                  <w:rFonts w:ascii="Arial" w:hAnsi="Arial" w:cs="Arial"/>
                  <w:sz w:val="22"/>
                  <w:szCs w:val="22"/>
                  <w:lang w:val="fr-CA"/>
                </w:rPr>
              </w:rPrChange>
            </w:rPr>
            <w:fldChar w:fldCharType="begin"/>
          </w:r>
          <w:r w:rsidRPr="00280927" w:rsidDel="008021EE">
            <w:rPr>
              <w:rPrChange w:id="3447" w:author="outpost" w:date="2019-03-18T19:39:00Z">
                <w:rPr>
                  <w:rStyle w:val="Hyperlink"/>
                  <w:rFonts w:ascii="Arial" w:hAnsi="Arial" w:cs="Arial"/>
                  <w:sz w:val="22"/>
                  <w:szCs w:val="22"/>
                  <w:lang w:val="fr-CA"/>
                </w:rPr>
              </w:rPrChange>
            </w:rPr>
            <w:delInstrText xml:space="preserve"> HYPERLINK "http://donnees.ville.montreal.qc.ca/dataset/5bfbd75f-7531-48c2-b6b6-072284f7b9e7/resource/5dd82872-89f8-439e-9a8a-fff7fea1a28d/download/contrats_deneigement_saison_2018-2019.csv" </w:delInstrText>
          </w:r>
          <w:r w:rsidRPr="00280927" w:rsidDel="008021EE">
            <w:rPr>
              <w:rPrChange w:id="3448" w:author="outpost" w:date="2019-03-18T19:39:00Z">
                <w:rPr>
                  <w:rStyle w:val="Hyperlink"/>
                  <w:rFonts w:ascii="Arial" w:hAnsi="Arial" w:cs="Arial"/>
                  <w:sz w:val="22"/>
                  <w:szCs w:val="22"/>
                  <w:lang w:val="fr-CA"/>
                </w:rPr>
              </w:rPrChange>
            </w:rPr>
            <w:fldChar w:fldCharType="separate"/>
          </w:r>
          <w:r w:rsidRPr="00280927" w:rsidDel="008021EE">
            <w:rPr>
              <w:rStyle w:val="Hyperlink"/>
              <w:rFonts w:ascii="Arial" w:hAnsi="Arial" w:cs="Times New Roman"/>
              <w:sz w:val="22"/>
              <w:szCs w:val="20"/>
              <w:rPrChange w:id="3449" w:author="outpost" w:date="2019-03-18T19:39:00Z">
                <w:rPr>
                  <w:rStyle w:val="Hyperlink"/>
                  <w:rFonts w:ascii="Arial" w:hAnsi="Arial" w:cs="Arial"/>
                  <w:sz w:val="22"/>
                  <w:szCs w:val="22"/>
                  <w:lang w:val="fr-CA"/>
                </w:rPr>
              </w:rPrChange>
            </w:rPr>
            <w:delText>http://donnees.ville.montreal.qc.ca/dataset/5bfbd75f-7531-48c2-b6b6-072284f7b9e7/resource/5dd82872-89f8-439e-9a8a-fff7fea1a28d/download/contrats_deneigement_saison_2018-2019.csv</w:delText>
          </w:r>
          <w:r w:rsidRPr="00280927" w:rsidDel="008021EE">
            <w:rPr>
              <w:rPrChange w:id="3450" w:author="outpost" w:date="2019-03-18T19:39:00Z">
                <w:rPr>
                  <w:rStyle w:val="Hyperlink"/>
                  <w:rFonts w:ascii="Arial" w:hAnsi="Arial" w:cs="Arial"/>
                  <w:sz w:val="22"/>
                  <w:szCs w:val="22"/>
                  <w:lang w:val="fr-CA"/>
                </w:rPr>
              </w:rPrChange>
            </w:rPr>
            <w:fldChar w:fldCharType="end"/>
          </w:r>
        </w:del>
      </w:ins>
    </w:p>
    <w:p w14:paraId="018FC07E" w14:textId="7006F2CC" w:rsidR="00280927" w:rsidRPr="00280927" w:rsidDel="008021EE" w:rsidRDefault="00310E30" w:rsidP="00251F7E">
      <w:pPr>
        <w:pStyle w:val="Heading2"/>
        <w:rPr>
          <w:ins w:id="3451" w:author="Fritz Gyger" w:date="2019-03-17T15:14:00Z"/>
          <w:del w:id="3452" w:author="outpost" w:date="2019-03-18T20:55:00Z"/>
          <w:rFonts w:ascii="Arial" w:hAnsi="Arial" w:cs="Times New Roman"/>
          <w:sz w:val="22"/>
          <w:szCs w:val="20"/>
          <w:rPrChange w:id="3453" w:author="outpost" w:date="2019-03-18T19:39:00Z">
            <w:rPr>
              <w:ins w:id="3454" w:author="Fritz Gyger" w:date="2019-03-17T15:14:00Z"/>
              <w:del w:id="3455" w:author="outpost" w:date="2019-03-18T20:55:00Z"/>
              <w:rFonts w:ascii="Arial" w:hAnsi="Arial" w:cs="Arial"/>
              <w:color w:val="24292E"/>
              <w:sz w:val="22"/>
              <w:szCs w:val="22"/>
              <w:lang w:val="fr-CA"/>
            </w:rPr>
          </w:rPrChange>
        </w:rPr>
        <w:pPrChange w:id="3456" w:author="outpost" w:date="2019-03-18T21:38:00Z">
          <w:pPr>
            <w:pStyle w:val="HTMLPreformatted"/>
            <w:shd w:val="clear" w:color="auto" w:fill="FFFFFF"/>
            <w:ind w:left="720"/>
          </w:pPr>
        </w:pPrChange>
      </w:pPr>
      <w:ins w:id="3457" w:author="Fritz Gyger" w:date="2019-03-17T15:14:00Z">
        <w:del w:id="3458" w:author="outpost" w:date="2019-03-18T20:55:00Z">
          <w:r w:rsidRPr="00280927" w:rsidDel="008021EE">
            <w:rPr>
              <w:rFonts w:ascii="Arial" w:hAnsi="Arial" w:cs="Times New Roman"/>
              <w:sz w:val="22"/>
              <w:szCs w:val="20"/>
              <w:rPrChange w:id="3459" w:author="outpost" w:date="2019-03-18T19:39:00Z">
                <w:rPr>
                  <w:rFonts w:ascii="Arial" w:hAnsi="Arial" w:cs="Arial"/>
                  <w:sz w:val="22"/>
                  <w:szCs w:val="22"/>
                  <w:lang w:val="fr-CA"/>
                </w:rPr>
              </w:rPrChange>
            </w:rPr>
            <w:delText>[3]</w:delText>
          </w:r>
        </w:del>
      </w:ins>
      <w:ins w:id="3460" w:author="Fritz Gyger" w:date="2019-03-17T15:15:00Z">
        <w:del w:id="3461" w:author="outpost" w:date="2019-03-18T20:55:00Z">
          <w:r w:rsidRPr="00280927" w:rsidDel="008021EE">
            <w:rPr>
              <w:rFonts w:ascii="Arial" w:hAnsi="Arial" w:cs="Times New Roman"/>
              <w:sz w:val="22"/>
              <w:szCs w:val="20"/>
              <w:rPrChange w:id="3462" w:author="outpost" w:date="2019-03-18T19:39:00Z">
                <w:rPr>
                  <w:rFonts w:ascii="Arial" w:hAnsi="Arial" w:cs="Arial"/>
                  <w:sz w:val="22"/>
                  <w:szCs w:val="22"/>
                  <w:lang w:val="fr-CA"/>
                </w:rPr>
              </w:rPrChange>
            </w:rPr>
            <w:delText xml:space="preserve"> </w:delText>
          </w:r>
        </w:del>
      </w:ins>
      <w:ins w:id="3463" w:author="Fritz Gyger" w:date="2019-03-17T15:14:00Z">
        <w:del w:id="3464" w:author="outpost" w:date="2019-03-18T20:55:00Z">
          <w:r w:rsidRPr="00280927" w:rsidDel="008021EE">
            <w:rPr>
              <w:rPrChange w:id="3465" w:author="outpost" w:date="2019-03-18T19:39:00Z">
                <w:rPr>
                  <w:rStyle w:val="Hyperlink"/>
                  <w:rFonts w:ascii="Arial" w:hAnsi="Arial" w:cs="Arial"/>
                  <w:sz w:val="22"/>
                  <w:szCs w:val="22"/>
                  <w:lang w:val="fr-CA"/>
                </w:rPr>
              </w:rPrChange>
            </w:rPr>
            <w:fldChar w:fldCharType="begin"/>
          </w:r>
          <w:r w:rsidRPr="00280927" w:rsidDel="008021EE">
            <w:rPr>
              <w:rPrChange w:id="3466" w:author="outpost" w:date="2019-03-18T19:39:00Z">
                <w:rPr>
                  <w:rStyle w:val="Hyperlink"/>
                  <w:rFonts w:ascii="Arial" w:hAnsi="Arial" w:cs="Arial"/>
                  <w:sz w:val="22"/>
                  <w:szCs w:val="22"/>
                  <w:lang w:val="fr-CA"/>
                </w:rPr>
              </w:rPrChange>
            </w:rPr>
            <w:delInstrText xml:space="preserve"> HYPERLINK "http://donnees.ville.montreal.qc.ca/dataset/8a1d7d54-c297-46fe-b670-bb205641b13e/resource/9ea7b63a-18e1-4e9a-834e-77fd28e55bf8/download/depots_deneigement_saison_2018-2019.csv" </w:delInstrText>
          </w:r>
          <w:r w:rsidRPr="00280927" w:rsidDel="008021EE">
            <w:rPr>
              <w:rPrChange w:id="3467" w:author="outpost" w:date="2019-03-18T19:39:00Z">
                <w:rPr>
                  <w:rStyle w:val="Hyperlink"/>
                  <w:rFonts w:ascii="Arial" w:hAnsi="Arial" w:cs="Arial"/>
                  <w:sz w:val="22"/>
                  <w:szCs w:val="22"/>
                  <w:lang w:val="fr-CA"/>
                </w:rPr>
              </w:rPrChange>
            </w:rPr>
            <w:fldChar w:fldCharType="separate"/>
          </w:r>
          <w:r w:rsidRPr="00280927" w:rsidDel="008021EE">
            <w:rPr>
              <w:rStyle w:val="Hyperlink"/>
              <w:rFonts w:ascii="Arial" w:hAnsi="Arial" w:cs="Times New Roman"/>
              <w:sz w:val="22"/>
              <w:szCs w:val="20"/>
              <w:rPrChange w:id="3468" w:author="outpost" w:date="2019-03-18T19:39:00Z">
                <w:rPr>
                  <w:rStyle w:val="Hyperlink"/>
                  <w:rFonts w:ascii="Arial" w:hAnsi="Arial" w:cs="Arial"/>
                  <w:sz w:val="22"/>
                  <w:szCs w:val="22"/>
                  <w:lang w:val="fr-CA"/>
                </w:rPr>
              </w:rPrChange>
            </w:rPr>
            <w:delText>http://donnees.ville.montreal.qc.ca/dataset/8a1d7d54-c297-46fe-b670-bb205641b13e/resource/9ea7b63a-18e1-4e9a-834e-77fd28e55bf8/download/depots_deneigement_saison_2018-2019.csv</w:delText>
          </w:r>
          <w:r w:rsidRPr="00280927" w:rsidDel="008021EE">
            <w:rPr>
              <w:rPrChange w:id="3469" w:author="outpost" w:date="2019-03-18T19:39:00Z">
                <w:rPr>
                  <w:rStyle w:val="Hyperlink"/>
                  <w:rFonts w:ascii="Arial" w:hAnsi="Arial" w:cs="Arial"/>
                  <w:sz w:val="22"/>
                  <w:szCs w:val="22"/>
                  <w:lang w:val="fr-CA"/>
                </w:rPr>
              </w:rPrChange>
            </w:rPr>
            <w:fldChar w:fldCharType="end"/>
          </w:r>
        </w:del>
      </w:ins>
    </w:p>
    <w:p w14:paraId="02D84D9C" w14:textId="5917596A" w:rsidR="00280927" w:rsidRPr="00280927" w:rsidDel="008021EE" w:rsidRDefault="00310E30" w:rsidP="00251F7E">
      <w:pPr>
        <w:pStyle w:val="Heading2"/>
        <w:rPr>
          <w:ins w:id="3470" w:author="Fritz Gyger" w:date="2019-03-17T15:14:00Z"/>
          <w:del w:id="3471" w:author="outpost" w:date="2019-03-18T20:55:00Z"/>
          <w:rPrChange w:id="3472" w:author="outpost" w:date="2019-03-18T19:39:00Z">
            <w:rPr>
              <w:ins w:id="3473" w:author="Fritz Gyger" w:date="2019-03-17T15:14:00Z"/>
              <w:del w:id="3474" w:author="outpost" w:date="2019-03-18T20:55:00Z"/>
              <w:rStyle w:val="Hyperlink"/>
              <w:rFonts w:ascii="Arial" w:hAnsi="Arial" w:cs="Arial"/>
              <w:sz w:val="22"/>
              <w:szCs w:val="22"/>
              <w:lang w:val="fr-CA"/>
            </w:rPr>
          </w:rPrChange>
        </w:rPr>
        <w:pPrChange w:id="3475" w:author="outpost" w:date="2019-03-18T21:38:00Z">
          <w:pPr>
            <w:pStyle w:val="HTMLPreformatted"/>
            <w:shd w:val="clear" w:color="auto" w:fill="FFFFFF"/>
            <w:ind w:left="720"/>
          </w:pPr>
        </w:pPrChange>
      </w:pPr>
      <w:ins w:id="3476" w:author="Fritz Gyger" w:date="2019-03-17T15:14:00Z">
        <w:del w:id="3477" w:author="outpost" w:date="2019-03-18T20:55:00Z">
          <w:r w:rsidRPr="00280927" w:rsidDel="008021EE">
            <w:rPr>
              <w:rPrChange w:id="3478" w:author="outpost" w:date="2019-03-18T19:39:00Z">
                <w:rPr/>
              </w:rPrChange>
            </w:rPr>
            <w:delText>[4]</w:delText>
          </w:r>
        </w:del>
      </w:ins>
      <w:ins w:id="3479" w:author="Fritz Gyger" w:date="2019-03-17T15:15:00Z">
        <w:del w:id="3480" w:author="outpost" w:date="2019-03-18T20:55:00Z">
          <w:r w:rsidRPr="00280927" w:rsidDel="008021EE">
            <w:rPr>
              <w:rPrChange w:id="3481" w:author="outpost" w:date="2019-03-18T19:39:00Z">
                <w:rPr/>
              </w:rPrChange>
            </w:rPr>
            <w:delText xml:space="preserve"> </w:delText>
          </w:r>
        </w:del>
      </w:ins>
      <w:ins w:id="3482" w:author="Fritz Gyger" w:date="2019-03-17T15:14:00Z">
        <w:del w:id="3483" w:author="outpost" w:date="2019-03-18T20:55:00Z">
          <w:r w:rsidRPr="00280927" w:rsidDel="008021EE">
            <w:rPr>
              <w:rPrChange w:id="3484" w:author="outpost" w:date="2019-03-18T19:39:00Z">
                <w:rPr>
                  <w:rStyle w:val="Hyperlink"/>
                  <w:rFonts w:ascii="Arial" w:hAnsi="Arial" w:cs="Arial"/>
                  <w:sz w:val="22"/>
                  <w:szCs w:val="22"/>
                  <w:lang w:val="fr-CA"/>
                </w:rPr>
              </w:rPrChange>
            </w:rPr>
            <w:fldChar w:fldCharType="begin"/>
          </w:r>
          <w:r w:rsidRPr="00280927" w:rsidDel="008021EE">
            <w:rPr>
              <w:rPrChange w:id="3485" w:author="outpost" w:date="2019-03-18T19:39:00Z">
                <w:rPr>
                  <w:rStyle w:val="Hyperlink"/>
                  <w:rFonts w:ascii="Arial" w:hAnsi="Arial" w:cs="Arial"/>
                  <w:sz w:val="22"/>
                  <w:szCs w:val="22"/>
                  <w:lang w:val="fr-CA"/>
                </w:rPr>
              </w:rPrChange>
            </w:rPr>
            <w:delInstrText xml:space="preserve"> HYPERLINK "http://donnees.ville.montreal.qc.ca/dataset/9f3911af-3a5f-4c4b-89c7-239ba487b1f1/resource/aa6f2231-9a67-418f-8234-d49462dd6344/download/secteurs_deneigement_saison_2018-2019.csv" </w:delInstrText>
          </w:r>
          <w:r w:rsidRPr="00280927" w:rsidDel="008021EE">
            <w:rPr>
              <w:rPrChange w:id="3486" w:author="outpost" w:date="2019-03-18T19:39:00Z">
                <w:rPr>
                  <w:rStyle w:val="Hyperlink"/>
                  <w:rFonts w:ascii="Arial" w:hAnsi="Arial" w:cs="Arial"/>
                  <w:sz w:val="22"/>
                  <w:szCs w:val="22"/>
                  <w:lang w:val="fr-CA"/>
                </w:rPr>
              </w:rPrChange>
            </w:rPr>
            <w:fldChar w:fldCharType="separate"/>
          </w:r>
          <w:r w:rsidRPr="00280927" w:rsidDel="008021EE">
            <w:rPr>
              <w:rStyle w:val="Hyperlink"/>
              <w:rFonts w:ascii="Arial" w:hAnsi="Arial" w:cs="Times New Roman"/>
              <w:sz w:val="22"/>
              <w:szCs w:val="20"/>
              <w:rPrChange w:id="3487" w:author="outpost" w:date="2019-03-18T19:39:00Z">
                <w:rPr>
                  <w:rStyle w:val="Hyperlink"/>
                  <w:rFonts w:ascii="Arial" w:hAnsi="Arial" w:cs="Arial"/>
                  <w:sz w:val="22"/>
                  <w:szCs w:val="22"/>
                  <w:lang w:val="fr-CA"/>
                </w:rPr>
              </w:rPrChange>
            </w:rPr>
            <w:delText>http://donnees.ville.montreal.qc.ca/dataset/9f3911af-3a5f-4c4b-89c7-239ba487b1f1/resource/aa6f2231-9a67-418f-8234-d49462dd6344/download/secteurs_deneigement_saison_2018-2019.csv</w:delText>
          </w:r>
          <w:r w:rsidRPr="00280927" w:rsidDel="008021EE">
            <w:rPr>
              <w:rPrChange w:id="3488" w:author="outpost" w:date="2019-03-18T19:39:00Z">
                <w:rPr>
                  <w:rStyle w:val="Hyperlink"/>
                  <w:rFonts w:ascii="Arial" w:hAnsi="Arial" w:cs="Arial"/>
                  <w:sz w:val="22"/>
                  <w:szCs w:val="22"/>
                  <w:lang w:val="fr-CA"/>
                </w:rPr>
              </w:rPrChange>
            </w:rPr>
            <w:fldChar w:fldCharType="end"/>
          </w:r>
        </w:del>
      </w:ins>
    </w:p>
    <w:p w14:paraId="3F26171D" w14:textId="155E456E" w:rsidR="00280927" w:rsidRPr="00280927" w:rsidDel="008021EE" w:rsidRDefault="00310E30" w:rsidP="00251F7E">
      <w:pPr>
        <w:pStyle w:val="Heading2"/>
        <w:rPr>
          <w:ins w:id="3489" w:author="Fritz Gyger" w:date="2019-03-17T15:16:00Z"/>
          <w:del w:id="3490" w:author="outpost" w:date="2019-03-18T20:55:00Z"/>
          <w:rPrChange w:id="3491" w:author="outpost" w:date="2019-03-18T19:39:00Z">
            <w:rPr>
              <w:ins w:id="3492" w:author="Fritz Gyger" w:date="2019-03-17T15:16:00Z"/>
              <w:del w:id="3493" w:author="outpost" w:date="2019-03-18T20:55:00Z"/>
              <w:rStyle w:val="Hyperlink"/>
              <w:rFonts w:ascii="Arial" w:eastAsiaTheme="majorEastAsia" w:hAnsi="Arial" w:cs="Arial"/>
              <w:color w:val="0366D6"/>
              <w:sz w:val="22"/>
              <w:szCs w:val="22"/>
              <w:lang w:val="fr-CA"/>
            </w:rPr>
          </w:rPrChange>
        </w:rPr>
        <w:pPrChange w:id="3494" w:author="outpost" w:date="2019-03-18T21:38:00Z">
          <w:pPr>
            <w:pStyle w:val="HTMLPreformatted"/>
            <w:shd w:val="clear" w:color="auto" w:fill="FFFFFF"/>
            <w:ind w:left="720"/>
          </w:pPr>
        </w:pPrChange>
      </w:pPr>
      <w:ins w:id="3495" w:author="Fritz Gyger" w:date="2019-03-17T15:14:00Z">
        <w:del w:id="3496" w:author="outpost" w:date="2019-03-18T20:55:00Z">
          <w:r w:rsidRPr="00280927" w:rsidDel="008021EE">
            <w:rPr>
              <w:rPrChange w:id="3497" w:author="outpost" w:date="2019-03-18T19:39:00Z">
                <w:rPr/>
              </w:rPrChange>
            </w:rPr>
            <w:delText>[5]</w:delText>
          </w:r>
        </w:del>
      </w:ins>
      <w:ins w:id="3498" w:author="Fritz Gyger" w:date="2019-03-17T15:16:00Z">
        <w:del w:id="3499" w:author="outpost" w:date="2019-03-18T20:55:00Z">
          <w:r w:rsidRPr="00280927" w:rsidDel="008021EE">
            <w:rPr>
              <w:rPrChange w:id="3500" w:author="outpost" w:date="2019-03-18T19:39:00Z">
                <w:rPr>
                  <w:color w:val="24292E"/>
                </w:rPr>
              </w:rPrChange>
            </w:rPr>
            <w:delText xml:space="preserve"> </w:delText>
          </w:r>
        </w:del>
      </w:ins>
      <w:ins w:id="3501" w:author="Fritz Gyger" w:date="2019-03-17T15:14:00Z">
        <w:del w:id="3502" w:author="outpost" w:date="2019-03-18T20:55:00Z">
          <w:r w:rsidRPr="00280927" w:rsidDel="008021EE">
            <w:rPr>
              <w:rPrChange w:id="3503" w:author="outpost" w:date="2019-03-18T19:39:00Z">
                <w:rPr>
                  <w:rStyle w:val="Hyperlink"/>
                  <w:rFonts w:ascii="Arial" w:eastAsiaTheme="majorEastAsia" w:hAnsi="Arial" w:cs="Arial"/>
                  <w:color w:val="0366D6"/>
                  <w:sz w:val="22"/>
                  <w:szCs w:val="22"/>
                  <w:lang w:val="fr-CA"/>
                </w:rPr>
              </w:rPrChange>
            </w:rPr>
            <w:fldChar w:fldCharType="begin"/>
          </w:r>
          <w:r w:rsidRPr="00280927" w:rsidDel="008021EE">
            <w:rPr>
              <w:rPrChange w:id="3504" w:author="outpost" w:date="2019-03-18T19:39:00Z">
                <w:rPr>
                  <w:rStyle w:val="Hyperlink"/>
                  <w:rFonts w:ascii="Arial" w:eastAsiaTheme="majorEastAsia" w:hAnsi="Arial" w:cs="Arial"/>
                  <w:color w:val="0366D6"/>
                  <w:sz w:val="22"/>
                  <w:szCs w:val="22"/>
                  <w:lang w:val="fr-CA"/>
                </w:rPr>
              </w:rPrChange>
            </w:rPr>
            <w:delInstrText xml:space="preserve"> HYPERLINK "http://climate.weather.gc.ca/historical_data/search_historic_data_e.html" </w:delInstrText>
          </w:r>
          <w:r w:rsidRPr="00280927" w:rsidDel="008021EE">
            <w:rPr>
              <w:rPrChange w:id="3505" w:author="outpost" w:date="2019-03-18T19:39:00Z">
                <w:rPr>
                  <w:rStyle w:val="Hyperlink"/>
                  <w:rFonts w:ascii="Arial" w:eastAsiaTheme="majorEastAsia" w:hAnsi="Arial" w:cs="Arial"/>
                  <w:color w:val="0366D6"/>
                  <w:sz w:val="22"/>
                  <w:szCs w:val="22"/>
                  <w:lang w:val="fr-CA"/>
                </w:rPr>
              </w:rPrChange>
            </w:rPr>
            <w:fldChar w:fldCharType="separate"/>
          </w:r>
          <w:r w:rsidRPr="00280927" w:rsidDel="008021EE">
            <w:rPr>
              <w:rStyle w:val="Hyperlink"/>
              <w:rFonts w:ascii="Arial" w:hAnsi="Arial" w:cs="Times New Roman"/>
              <w:sz w:val="22"/>
              <w:szCs w:val="20"/>
              <w:rPrChange w:id="3506" w:author="outpost" w:date="2019-03-18T19:39:00Z">
                <w:rPr>
                  <w:rStyle w:val="Hyperlink"/>
                  <w:rFonts w:ascii="Arial" w:eastAsiaTheme="majorEastAsia" w:hAnsi="Arial" w:cs="Arial"/>
                  <w:color w:val="0366D6"/>
                  <w:sz w:val="22"/>
                  <w:szCs w:val="22"/>
                  <w:lang w:val="fr-CA"/>
                </w:rPr>
              </w:rPrChange>
            </w:rPr>
            <w:delText>http://climate.weather.gc.ca/historical_data/search_historic_data_e.html</w:delText>
          </w:r>
          <w:r w:rsidRPr="00280927" w:rsidDel="008021EE">
            <w:rPr>
              <w:rPrChange w:id="3507" w:author="outpost" w:date="2019-03-18T19:39:00Z">
                <w:rPr>
                  <w:rStyle w:val="Hyperlink"/>
                  <w:rFonts w:ascii="Arial" w:eastAsiaTheme="majorEastAsia" w:hAnsi="Arial" w:cs="Arial"/>
                  <w:color w:val="0366D6"/>
                  <w:sz w:val="22"/>
                  <w:szCs w:val="22"/>
                  <w:lang w:val="fr-CA"/>
                </w:rPr>
              </w:rPrChange>
            </w:rPr>
            <w:fldChar w:fldCharType="end"/>
          </w:r>
        </w:del>
      </w:ins>
    </w:p>
    <w:p w14:paraId="1A060026" w14:textId="794EED15" w:rsidR="00310E30" w:rsidRPr="00280927" w:rsidDel="008021EE" w:rsidRDefault="00310E30" w:rsidP="00251F7E">
      <w:pPr>
        <w:pStyle w:val="Heading2"/>
        <w:rPr>
          <w:ins w:id="3508" w:author="Fritz Gyger" w:date="2019-03-17T15:17:00Z"/>
          <w:del w:id="3509" w:author="outpost" w:date="2019-03-18T20:55:00Z"/>
          <w:rFonts w:ascii="Arial" w:hAnsi="Arial" w:cs="Times New Roman"/>
          <w:sz w:val="22"/>
          <w:rPrChange w:id="3510" w:author="outpost" w:date="2019-03-18T19:39:00Z">
            <w:rPr>
              <w:ins w:id="3511" w:author="Fritz Gyger" w:date="2019-03-17T15:17:00Z"/>
              <w:del w:id="3512" w:author="outpost" w:date="2019-03-18T20:55:00Z"/>
              <w:rFonts w:ascii="Helvetica" w:hAnsi="Helvetica" w:cs="Helvetica"/>
              <w:bCs/>
              <w:color w:val="333333"/>
              <w:sz w:val="20"/>
              <w:shd w:val="clear" w:color="auto" w:fill="F9F9F9"/>
              <w:lang w:val="fr-CA" w:eastAsia="en-CA"/>
            </w:rPr>
          </w:rPrChange>
        </w:rPr>
        <w:pPrChange w:id="3513" w:author="outpost" w:date="2019-03-18T21:3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ins w:id="3514" w:author="Fritz Gyger" w:date="2019-03-17T15:17:00Z">
        <w:del w:id="3515" w:author="outpost" w:date="2019-03-18T20:55:00Z">
          <w:r w:rsidRPr="00280927" w:rsidDel="008021EE">
            <w:rPr>
              <w:rFonts w:cs="Times New Roman"/>
              <w:szCs w:val="20"/>
              <w:rPrChange w:id="3516" w:author="outpost" w:date="2019-03-18T19:39:00Z">
                <w:rPr>
                  <w:rFonts w:cs="Arial"/>
                  <w:szCs w:val="22"/>
                  <w:lang w:val="fr-CA"/>
                </w:rPr>
              </w:rPrChange>
            </w:rPr>
            <w:delText xml:space="preserve">[6] </w:delText>
          </w:r>
          <w:r w:rsidRPr="00280927" w:rsidDel="008021EE">
            <w:rPr>
              <w:rPrChange w:id="3517" w:author="outpost" w:date="2019-03-18T19:39:00Z">
                <w:rPr>
                  <w:rStyle w:val="Hyperlink"/>
                  <w:rFonts w:ascii="Helvetica" w:hAnsi="Helvetica" w:cs="Helvetica"/>
                  <w:bCs/>
                  <w:sz w:val="20"/>
                  <w:shd w:val="clear" w:color="auto" w:fill="F9F9F9"/>
                  <w:lang w:val="fr-CA" w:eastAsia="en-CA"/>
                </w:rPr>
              </w:rPrChange>
            </w:rPr>
            <w:fldChar w:fldCharType="begin"/>
          </w:r>
          <w:r w:rsidRPr="00280927" w:rsidDel="008021EE">
            <w:rPr>
              <w:rPrChange w:id="3518" w:author="outpost" w:date="2019-03-18T19:39: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RPr="00280927" w:rsidDel="008021EE">
            <w:rPr>
              <w:rPrChange w:id="3519" w:author="outpost" w:date="2019-03-18T19:39:00Z">
                <w:rPr>
                  <w:rStyle w:val="Hyperlink"/>
                  <w:rFonts w:ascii="Helvetica" w:hAnsi="Helvetica" w:cs="Helvetica"/>
                  <w:bCs/>
                  <w:sz w:val="20"/>
                  <w:shd w:val="clear" w:color="auto" w:fill="F9F9F9"/>
                  <w:lang w:val="fr-CA" w:eastAsia="en-CA"/>
                </w:rPr>
              </w:rPrChange>
            </w:rPr>
            <w:fldChar w:fldCharType="separate"/>
          </w:r>
          <w:r w:rsidRPr="00280927" w:rsidDel="008021EE">
            <w:rPr>
              <w:rStyle w:val="Hyperlink"/>
              <w:rFonts w:ascii="Arial" w:hAnsi="Arial" w:cs="Times New Roman"/>
              <w:sz w:val="22"/>
              <w:rPrChange w:id="3520" w:author="outpost" w:date="2019-03-18T19:39: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RPr="00280927" w:rsidDel="008021EE">
            <w:rPr>
              <w:rPrChange w:id="3521" w:author="outpost" w:date="2019-03-18T19:39:00Z">
                <w:rPr>
                  <w:rStyle w:val="Hyperlink"/>
                  <w:rFonts w:ascii="Helvetica" w:hAnsi="Helvetica" w:cs="Helvetica"/>
                  <w:bCs/>
                  <w:sz w:val="20"/>
                  <w:shd w:val="clear" w:color="auto" w:fill="F9F9F9"/>
                  <w:lang w:val="fr-CA" w:eastAsia="en-CA"/>
                </w:rPr>
              </w:rPrChange>
            </w:rPr>
            <w:fldChar w:fldCharType="end"/>
          </w:r>
        </w:del>
      </w:ins>
    </w:p>
    <w:p w14:paraId="62785913" w14:textId="63EA2966" w:rsidR="00310E30" w:rsidRPr="00280927" w:rsidDel="008021EE" w:rsidRDefault="00310E30" w:rsidP="00251F7E">
      <w:pPr>
        <w:pStyle w:val="Heading2"/>
        <w:rPr>
          <w:ins w:id="3522" w:author="Fritz Gyger" w:date="2019-03-17T15:14:00Z"/>
          <w:del w:id="3523" w:author="outpost" w:date="2019-03-18T20:55:00Z"/>
          <w:rPrChange w:id="3524" w:author="outpost" w:date="2019-03-18T19:39:00Z">
            <w:rPr>
              <w:ins w:id="3525" w:author="Fritz Gyger" w:date="2019-03-17T15:14:00Z"/>
              <w:del w:id="3526" w:author="outpost" w:date="2019-03-18T20:55:00Z"/>
              <w:rStyle w:val="Hyperlink"/>
              <w:rFonts w:ascii="Arial" w:eastAsiaTheme="majorEastAsia" w:hAnsi="Arial" w:cs="Arial"/>
              <w:color w:val="0366D6"/>
              <w:sz w:val="22"/>
              <w:szCs w:val="22"/>
              <w:lang w:val="fr-CA" w:eastAsia="en-US"/>
            </w:rPr>
          </w:rPrChange>
        </w:rPr>
        <w:pPrChange w:id="3527" w:author="outpost" w:date="2019-03-18T21:38:00Z">
          <w:pPr>
            <w:pStyle w:val="HTMLPreformatted"/>
            <w:shd w:val="clear" w:color="auto" w:fill="FFFFFF"/>
            <w:ind w:left="720"/>
          </w:pPr>
        </w:pPrChange>
      </w:pPr>
    </w:p>
    <w:p w14:paraId="692E071F" w14:textId="2943281D" w:rsidR="00697594" w:rsidRPr="00280927" w:rsidDel="008021EE" w:rsidRDefault="00697594" w:rsidP="00251F7E">
      <w:pPr>
        <w:pStyle w:val="Heading2"/>
        <w:rPr>
          <w:ins w:id="3528" w:author="Microsoft Office User" w:date="2019-03-17T11:55:00Z"/>
          <w:del w:id="3529" w:author="outpost" w:date="2019-03-18T20:55:00Z"/>
          <w:rPrChange w:id="3530" w:author="outpost" w:date="2019-03-18T19:39:00Z">
            <w:rPr>
              <w:ins w:id="3531" w:author="Microsoft Office User" w:date="2019-03-17T11:55:00Z"/>
              <w:del w:id="3532" w:author="outpost" w:date="2019-03-18T20:55:00Z"/>
              <w:color w:val="FF0000"/>
              <w:lang w:eastAsia="ar-SA"/>
            </w:rPr>
          </w:rPrChange>
        </w:rPr>
        <w:pPrChange w:id="3533" w:author="outpost" w:date="2019-03-18T21:38:00Z">
          <w:pPr>
            <w:spacing w:before="0" w:after="0"/>
          </w:pPr>
        </w:pPrChange>
      </w:pPr>
      <w:ins w:id="3534" w:author="Microsoft Office User" w:date="2019-03-17T11:55:00Z">
        <w:del w:id="3535" w:author="outpost" w:date="2019-03-18T20:55:00Z">
          <w:r w:rsidRPr="00280927" w:rsidDel="008021EE">
            <w:rPr>
              <w:rPrChange w:id="3536" w:author="outpost" w:date="2019-03-18T19:39:00Z">
                <w:rPr>
                  <w:color w:val="FF0000"/>
                  <w:lang w:eastAsia="ar-SA"/>
                </w:rPr>
              </w:rPrChange>
            </w:rPr>
            <w:br w:type="page"/>
          </w:r>
        </w:del>
      </w:ins>
    </w:p>
    <w:p w14:paraId="4C532D8D" w14:textId="4A950243" w:rsidR="00697594" w:rsidRPr="00280927" w:rsidDel="008021EE" w:rsidRDefault="00697594" w:rsidP="00251F7E">
      <w:pPr>
        <w:pStyle w:val="Heading2"/>
        <w:rPr>
          <w:ins w:id="3537" w:author="Microsoft Office User" w:date="2019-03-17T11:56:00Z"/>
          <w:del w:id="3538" w:author="outpost" w:date="2019-03-18T20:55:00Z"/>
          <w:rPrChange w:id="3539" w:author="outpost" w:date="2019-03-18T19:39:00Z">
            <w:rPr>
              <w:ins w:id="3540" w:author="Microsoft Office User" w:date="2019-03-17T11:56:00Z"/>
              <w:del w:id="3541" w:author="outpost" w:date="2019-03-18T20:55:00Z"/>
              <w:b/>
              <w:color w:val="000000" w:themeColor="text1"/>
              <w:sz w:val="24"/>
              <w:szCs w:val="24"/>
              <w:lang w:eastAsia="ar-SA"/>
            </w:rPr>
          </w:rPrChange>
        </w:rPr>
        <w:pPrChange w:id="3542" w:author="outpost" w:date="2019-03-18T21:38:00Z">
          <w:pPr>
            <w:spacing w:before="0" w:after="0"/>
          </w:pPr>
        </w:pPrChange>
      </w:pPr>
      <w:ins w:id="3543" w:author="Microsoft Office User" w:date="2019-03-17T11:55:00Z">
        <w:del w:id="3544" w:author="outpost" w:date="2019-03-18T20:55:00Z">
          <w:r w:rsidRPr="00280927" w:rsidDel="008021EE">
            <w:rPr>
              <w:rPrChange w:id="3545" w:author="outpost" w:date="2019-03-18T19:39:00Z">
                <w:rPr>
                  <w:color w:val="FF0000"/>
                  <w:lang w:eastAsia="ar-SA"/>
                </w:rPr>
              </w:rPrChange>
            </w:rPr>
            <w:delText>Re</w:delText>
          </w:r>
        </w:del>
      </w:ins>
      <w:ins w:id="3546" w:author="Microsoft Office User" w:date="2019-03-17T11:56:00Z">
        <w:del w:id="3547" w:author="outpost" w:date="2019-03-18T20:55:00Z">
          <w:r w:rsidRPr="00280927" w:rsidDel="008021EE">
            <w:rPr>
              <w:rPrChange w:id="3548" w:author="outpost" w:date="2019-03-18T19:39:00Z">
                <w:rPr>
                  <w:b/>
                  <w:color w:val="000000" w:themeColor="text1"/>
                  <w:sz w:val="24"/>
                  <w:szCs w:val="24"/>
                  <w:lang w:eastAsia="ar-SA"/>
                </w:rPr>
              </w:rPrChange>
            </w:rPr>
            <w:delText>ferences :</w:delText>
          </w:r>
        </w:del>
      </w:ins>
    </w:p>
    <w:p w14:paraId="56CAD089" w14:textId="5184A452" w:rsidR="00697594" w:rsidRPr="00280927" w:rsidDel="008021EE" w:rsidRDefault="00697594" w:rsidP="00251F7E">
      <w:pPr>
        <w:pStyle w:val="Heading2"/>
        <w:rPr>
          <w:ins w:id="3549" w:author="Microsoft Office User" w:date="2019-03-17T11:59:00Z"/>
          <w:del w:id="3550" w:author="outpost" w:date="2019-03-18T20:55:00Z"/>
          <w:rPrChange w:id="3551" w:author="outpost" w:date="2019-03-18T19:39:00Z">
            <w:rPr>
              <w:ins w:id="3552" w:author="Microsoft Office User" w:date="2019-03-17T11:59:00Z"/>
              <w:del w:id="3553" w:author="outpost" w:date="2019-03-18T20:55:00Z"/>
              <w:b/>
              <w:color w:val="000000" w:themeColor="text1"/>
              <w:sz w:val="24"/>
              <w:szCs w:val="24"/>
              <w:lang w:eastAsia="ar-SA"/>
            </w:rPr>
          </w:rPrChange>
        </w:rPr>
        <w:pPrChange w:id="3554" w:author="outpost" w:date="2019-03-18T21:38:00Z">
          <w:pPr>
            <w:spacing w:before="0" w:after="0"/>
          </w:pPr>
        </w:pPrChange>
      </w:pPr>
    </w:p>
    <w:p w14:paraId="7B2D02B4" w14:textId="52BE0FC7" w:rsidR="00697594" w:rsidRPr="00280927" w:rsidDel="008021EE" w:rsidRDefault="00697594" w:rsidP="00251F7E">
      <w:pPr>
        <w:pStyle w:val="Heading2"/>
        <w:rPr>
          <w:ins w:id="3555" w:author="Microsoft Office User" w:date="2019-03-17T11:55:00Z"/>
          <w:del w:id="3556" w:author="outpost" w:date="2019-03-18T20:55:00Z"/>
          <w:rPrChange w:id="3557" w:author="outpost" w:date="2019-03-18T19:39:00Z">
            <w:rPr>
              <w:ins w:id="3558" w:author="Microsoft Office User" w:date="2019-03-17T11:55:00Z"/>
              <w:del w:id="3559" w:author="outpost" w:date="2019-03-18T20:55:00Z"/>
              <w:color w:val="FF0000"/>
              <w:lang w:eastAsia="ar-SA"/>
            </w:rPr>
          </w:rPrChange>
        </w:rPr>
        <w:pPrChange w:id="3560" w:author="outpost" w:date="2019-03-18T21:38:00Z">
          <w:pPr>
            <w:spacing w:before="0" w:after="0"/>
          </w:pPr>
        </w:pPrChange>
      </w:pPr>
      <w:ins w:id="3561" w:author="Microsoft Office User" w:date="2019-03-17T12:01:00Z">
        <w:del w:id="3562" w:author="outpost" w:date="2019-03-18T20:55:00Z">
          <w:r w:rsidRPr="00280927" w:rsidDel="008021EE">
            <w:rPr>
              <w:rPrChange w:id="3563" w:author="outpost" w:date="2019-03-18T19:39:00Z">
                <w:rPr/>
              </w:rPrChange>
            </w:rPr>
            <w:delText>[1</w:delText>
          </w:r>
        </w:del>
      </w:ins>
      <w:ins w:id="3564" w:author="Fritz Gyger" w:date="2019-03-17T15:18:00Z">
        <w:del w:id="3565" w:author="outpost" w:date="2019-03-18T20:55:00Z">
          <w:r w:rsidR="00BE7007" w:rsidRPr="00280927" w:rsidDel="008021EE">
            <w:rPr>
              <w:rPrChange w:id="3566" w:author="outpost" w:date="2019-03-18T19:39:00Z">
                <w:rPr/>
              </w:rPrChange>
            </w:rPr>
            <w:delText>7</w:delText>
          </w:r>
        </w:del>
      </w:ins>
      <w:ins w:id="3567" w:author="Microsoft Office User" w:date="2019-03-17T12:01:00Z">
        <w:del w:id="3568" w:author="outpost" w:date="2019-03-18T20:55:00Z">
          <w:r w:rsidRPr="00280927" w:rsidDel="008021EE">
            <w:rPr>
              <w:rPrChange w:id="3569" w:author="outpost" w:date="2019-03-18T19:39:00Z">
                <w:rPr/>
              </w:rPrChange>
            </w:rPr>
            <w:delText xml:space="preserve">] </w:delText>
          </w:r>
          <w:r w:rsidRPr="00280927" w:rsidDel="008021EE">
            <w:rPr>
              <w:rPrChange w:id="3570" w:author="outpost" w:date="2019-03-18T19:39:00Z">
                <w:rPr/>
              </w:rPrChange>
            </w:rPr>
            <w:fldChar w:fldCharType="begin"/>
          </w:r>
          <w:r w:rsidRPr="00280927" w:rsidDel="008021EE">
            <w:rPr>
              <w:rPrChange w:id="3571" w:author="outpost" w:date="2019-03-18T19:39:00Z">
                <w:rPr/>
              </w:rPrChange>
            </w:rPr>
            <w:delInstrText xml:space="preserve"> HYPERLINK "https://www.digitalocean.com/products/managed-databases/" </w:delInstrText>
          </w:r>
          <w:r w:rsidRPr="00280927" w:rsidDel="008021EE">
            <w:rPr>
              <w:rPrChange w:id="3572" w:author="outpost" w:date="2019-03-18T19:39:00Z">
                <w:rPr/>
              </w:rPrChange>
            </w:rPr>
            <w:fldChar w:fldCharType="separate"/>
          </w:r>
          <w:r w:rsidRPr="00280927" w:rsidDel="008021EE">
            <w:rPr>
              <w:rStyle w:val="Hyperlink"/>
              <w:rPrChange w:id="3573" w:author="outpost" w:date="2019-03-18T19:39:00Z">
                <w:rPr>
                  <w:rStyle w:val="Hyperlink"/>
                </w:rPr>
              </w:rPrChange>
            </w:rPr>
            <w:delText>https://www.digitalocean.com/products/managed-databases/</w:delText>
          </w:r>
          <w:r w:rsidRPr="00280927" w:rsidDel="008021EE">
            <w:rPr>
              <w:rPrChange w:id="3574" w:author="outpost" w:date="2019-03-18T19:39:00Z">
                <w:rPr/>
              </w:rPrChange>
            </w:rPr>
            <w:fldChar w:fldCharType="end"/>
          </w:r>
        </w:del>
      </w:ins>
    </w:p>
    <w:p w14:paraId="2952F5E4" w14:textId="60701670" w:rsidR="00697594" w:rsidRPr="00280927" w:rsidDel="008021EE" w:rsidRDefault="00697594" w:rsidP="00251F7E">
      <w:pPr>
        <w:pStyle w:val="Heading2"/>
        <w:rPr>
          <w:ins w:id="3575" w:author="Microsoft Office User" w:date="2019-03-17T11:55:00Z"/>
          <w:del w:id="3576" w:author="outpost" w:date="2019-03-18T20:55:00Z"/>
          <w:rPrChange w:id="3577" w:author="outpost" w:date="2019-03-18T19:39:00Z">
            <w:rPr>
              <w:ins w:id="3578" w:author="Microsoft Office User" w:date="2019-03-17T11:55:00Z"/>
              <w:del w:id="3579" w:author="outpost" w:date="2019-03-18T20:55:00Z"/>
              <w:color w:val="FF0000"/>
              <w:lang w:eastAsia="ar-SA"/>
            </w:rPr>
          </w:rPrChange>
        </w:rPr>
        <w:pPrChange w:id="3580" w:author="outpost" w:date="2019-03-18T21:38:00Z">
          <w:pPr>
            <w:spacing w:before="0" w:after="0"/>
          </w:pPr>
        </w:pPrChange>
      </w:pPr>
    </w:p>
    <w:p w14:paraId="6C475D4D" w14:textId="47FD7B05" w:rsidR="006D5B39" w:rsidRPr="00280927" w:rsidDel="008021EE" w:rsidRDefault="006D5B39" w:rsidP="00251F7E">
      <w:pPr>
        <w:pStyle w:val="Heading2"/>
        <w:rPr>
          <w:ins w:id="3581" w:author="Fritz Gyger" w:date="2019-03-17T15:23:00Z"/>
          <w:del w:id="3582" w:author="outpost" w:date="2019-03-18T20:55:00Z"/>
          <w:rPrChange w:id="3583" w:author="outpost" w:date="2019-03-18T19:39:00Z">
            <w:rPr>
              <w:ins w:id="3584" w:author="Fritz Gyger" w:date="2019-03-17T15:23:00Z"/>
              <w:del w:id="3585" w:author="outpost" w:date="2019-03-18T20:55:00Z"/>
              <w:color w:val="auto"/>
              <w:sz w:val="20"/>
              <w:szCs w:val="20"/>
            </w:rPr>
          </w:rPrChange>
        </w:rPr>
        <w:pPrChange w:id="3586" w:author="outpost" w:date="2019-03-18T21:38:00Z">
          <w:pPr>
            <w:pStyle w:val="InstructionalTextBullet"/>
            <w:ind w:left="360"/>
          </w:pPr>
        </w:pPrChange>
      </w:pPr>
      <w:ins w:id="3587" w:author="Fritz Gyger" w:date="2019-03-17T15:23:00Z">
        <w:del w:id="3588" w:author="outpost" w:date="2019-03-18T20:55:00Z">
          <w:r w:rsidRPr="00280927" w:rsidDel="008021EE">
            <w:rPr>
              <w:rPrChange w:id="3589" w:author="outpost" w:date="2019-03-18T19:39:00Z">
                <w:rPr>
                  <w:rStyle w:val="Hyperlink"/>
                  <w:color w:val="auto"/>
                  <w:sz w:val="20"/>
                  <w:szCs w:val="20"/>
                </w:rPr>
              </w:rPrChange>
            </w:rPr>
            <w:delText xml:space="preserve">[8] </w:delText>
          </w:r>
          <w:r w:rsidRPr="00280927" w:rsidDel="008021EE">
            <w:rPr>
              <w:rPrChange w:id="3590" w:author="outpost" w:date="2019-03-18T19:39:00Z">
                <w:rPr>
                  <w:rStyle w:val="Hyperlink"/>
                  <w:color w:val="auto"/>
                  <w:sz w:val="20"/>
                  <w:szCs w:val="20"/>
                </w:rPr>
              </w:rPrChange>
            </w:rPr>
            <w:fldChar w:fldCharType="begin"/>
          </w:r>
          <w:r w:rsidRPr="00280927" w:rsidDel="008021EE">
            <w:rPr>
              <w:rPrChange w:id="3591" w:author="outpost" w:date="2019-03-18T19:39:00Z">
                <w:rPr>
                  <w:rStyle w:val="Hyperlink"/>
                  <w:color w:val="auto"/>
                  <w:sz w:val="20"/>
                  <w:szCs w:val="20"/>
                </w:rPr>
              </w:rPrChange>
            </w:rPr>
            <w:delInstrText xml:space="preserve"> HYPERLINK "https://realtimeboard.com/app/board/o9J_kyQw7mY=/?userEmail=fgyger@gmail.com&amp;invite=2aaaaaaadcc970d363df49da3d893532-f09c55633fb9bfe1-e627fdad19a479bc-f83312ccebd6dc98&amp;event=mailInvite&amp;mailUserEmail=fgyger@gmail.com&amp;track=true%22" </w:delInstrText>
          </w:r>
          <w:r w:rsidRPr="00280927" w:rsidDel="008021EE">
            <w:rPr>
              <w:rPrChange w:id="3592" w:author="outpost" w:date="2019-03-18T19:39:00Z">
                <w:rPr>
                  <w:rStyle w:val="Hyperlink"/>
                  <w:color w:val="auto"/>
                  <w:sz w:val="20"/>
                  <w:szCs w:val="20"/>
                </w:rPr>
              </w:rPrChange>
            </w:rPr>
            <w:fldChar w:fldCharType="separate"/>
          </w:r>
          <w:r w:rsidRPr="00280927" w:rsidDel="008021EE">
            <w:rPr>
              <w:rStyle w:val="Hyperlink"/>
              <w:sz w:val="22"/>
              <w:szCs w:val="20"/>
              <w:rPrChange w:id="3593" w:author="outpost" w:date="2019-03-18T19:39:00Z">
                <w:rPr>
                  <w:rStyle w:val="Hyperlink"/>
                  <w:color w:val="auto"/>
                  <w:sz w:val="20"/>
                  <w:szCs w:val="20"/>
                </w:rPr>
              </w:rPrChange>
            </w:rPr>
            <w:delText>https://realtimeboard.com/app/board/o9J_kyQw7mY=/?userEmail=fgyger@gmail.com&amp;invite=2aaaaaaadcc970d363df49da3d893532-f09c55633fb9bfe1-e627fdad19a479bc-f83312ccebd6dc98&amp;event=mailInvite&amp;mailUserEmail=fgyger@gmail.com&amp;track=true%22</w:delText>
          </w:r>
          <w:r w:rsidRPr="00280927" w:rsidDel="008021EE">
            <w:rPr>
              <w:rPrChange w:id="3594" w:author="outpost" w:date="2019-03-18T19:39:00Z">
                <w:rPr>
                  <w:rStyle w:val="Hyperlink"/>
                  <w:color w:val="auto"/>
                  <w:sz w:val="20"/>
                  <w:szCs w:val="20"/>
                </w:rPr>
              </w:rPrChange>
            </w:rPr>
            <w:fldChar w:fldCharType="end"/>
          </w:r>
        </w:del>
      </w:ins>
    </w:p>
    <w:p w14:paraId="0E05D62D" w14:textId="62655145" w:rsidR="00962E90" w:rsidRPr="00280927" w:rsidDel="008021EE" w:rsidRDefault="00962E90" w:rsidP="00251F7E">
      <w:pPr>
        <w:pStyle w:val="Heading2"/>
        <w:rPr>
          <w:ins w:id="3595" w:author="Fritz Gyger" w:date="2019-03-17T15:25:00Z"/>
          <w:del w:id="3596" w:author="outpost" w:date="2019-03-18T20:55:00Z"/>
          <w:rPrChange w:id="3597" w:author="outpost" w:date="2019-03-18T19:39:00Z">
            <w:rPr>
              <w:ins w:id="3598" w:author="Fritz Gyger" w:date="2019-03-17T15:25:00Z"/>
              <w:del w:id="3599" w:author="outpost" w:date="2019-03-18T20:55:00Z"/>
              <w:lang w:eastAsia="ar-SA"/>
            </w:rPr>
          </w:rPrChange>
        </w:rPr>
        <w:pPrChange w:id="3600" w:author="outpost" w:date="2019-03-18T21:38:00Z">
          <w:pPr>
            <w:spacing w:before="0" w:after="0"/>
          </w:pPr>
        </w:pPrChange>
      </w:pPr>
    </w:p>
    <w:p w14:paraId="6EAFE1ED" w14:textId="512E70E8" w:rsidR="00697594" w:rsidRPr="00280927" w:rsidDel="008021EE" w:rsidRDefault="00962E90" w:rsidP="00251F7E">
      <w:pPr>
        <w:pStyle w:val="Heading2"/>
        <w:rPr>
          <w:ins w:id="3601" w:author="Fritz Gyger" w:date="2019-03-17T15:31:00Z"/>
          <w:del w:id="3602" w:author="outpost" w:date="2019-03-18T20:55:00Z"/>
          <w:rPrChange w:id="3603" w:author="outpost" w:date="2019-03-18T19:39:00Z">
            <w:rPr>
              <w:ins w:id="3604" w:author="Fritz Gyger" w:date="2019-03-17T15:31:00Z"/>
              <w:del w:id="3605" w:author="outpost" w:date="2019-03-18T20:55:00Z"/>
              <w:rStyle w:val="Hyperlink"/>
              <w:lang w:eastAsia="ar-SA"/>
            </w:rPr>
          </w:rPrChange>
        </w:rPr>
        <w:pPrChange w:id="3606" w:author="outpost" w:date="2019-03-18T21:38:00Z">
          <w:pPr>
            <w:spacing w:before="0" w:after="0"/>
          </w:pPr>
        </w:pPrChange>
      </w:pPr>
      <w:ins w:id="3607" w:author="Fritz Gyger" w:date="2019-03-17T15:25:00Z">
        <w:del w:id="3608" w:author="outpost" w:date="2019-03-18T20:55:00Z">
          <w:r w:rsidRPr="00280927" w:rsidDel="008021EE">
            <w:rPr>
              <w:rPrChange w:id="3609" w:author="outpost" w:date="2019-03-18T19:39:00Z">
                <w:rPr>
                  <w:lang w:eastAsia="ar-SA"/>
                </w:rPr>
              </w:rPrChange>
            </w:rPr>
            <w:delText xml:space="preserve">[9] </w:delText>
          </w:r>
          <w:r w:rsidRPr="00280927" w:rsidDel="008021EE">
            <w:rPr>
              <w:rPrChange w:id="3610" w:author="outpost" w:date="2019-03-18T19:39:00Z">
                <w:rPr>
                  <w:rStyle w:val="Hyperlink"/>
                  <w:lang w:eastAsia="ar-SA"/>
                </w:rPr>
              </w:rPrChange>
            </w:rPr>
            <w:fldChar w:fldCharType="begin"/>
          </w:r>
          <w:r w:rsidRPr="00280927" w:rsidDel="008021EE">
            <w:rPr>
              <w:rPrChange w:id="3611" w:author="outpost" w:date="2019-03-18T19:39:00Z">
                <w:rPr>
                  <w:rStyle w:val="Hyperlink"/>
                  <w:lang w:eastAsia="ar-SA"/>
                </w:rPr>
              </w:rPrChange>
            </w:rPr>
            <w:delInstrText xml:space="preserve"> HYPERLINK "http://donnees.ville.montreal.qc.ca/dataset/contrats-transaction-deneigement" </w:delInstrText>
          </w:r>
          <w:r w:rsidRPr="00280927" w:rsidDel="008021EE">
            <w:rPr>
              <w:rPrChange w:id="3612" w:author="outpost" w:date="2019-03-18T19:39:00Z">
                <w:rPr>
                  <w:rStyle w:val="Hyperlink"/>
                  <w:lang w:eastAsia="ar-SA"/>
                </w:rPr>
              </w:rPrChange>
            </w:rPr>
            <w:fldChar w:fldCharType="separate"/>
          </w:r>
          <w:r w:rsidRPr="00280927" w:rsidDel="008021EE">
            <w:rPr>
              <w:rStyle w:val="Hyperlink"/>
              <w:rPrChange w:id="3613" w:author="outpost" w:date="2019-03-18T19:39:00Z">
                <w:rPr>
                  <w:rStyle w:val="Hyperlink"/>
                  <w:lang w:eastAsia="ar-SA"/>
                </w:rPr>
              </w:rPrChange>
            </w:rPr>
            <w:delText>http://donnees.ville.montreal.qc.ca/dataset/contrats-transaction-deneigement</w:delText>
          </w:r>
          <w:r w:rsidRPr="00280927" w:rsidDel="008021EE">
            <w:rPr>
              <w:rPrChange w:id="3614" w:author="outpost" w:date="2019-03-18T19:39:00Z">
                <w:rPr>
                  <w:rStyle w:val="Hyperlink"/>
                  <w:lang w:eastAsia="ar-SA"/>
                </w:rPr>
              </w:rPrChange>
            </w:rPr>
            <w:fldChar w:fldCharType="end"/>
          </w:r>
        </w:del>
      </w:ins>
    </w:p>
    <w:p w14:paraId="396BE49E" w14:textId="7DAE493F" w:rsidR="003B3A7C" w:rsidRPr="00280927" w:rsidDel="008021EE" w:rsidRDefault="003B3A7C" w:rsidP="00251F7E">
      <w:pPr>
        <w:pStyle w:val="Heading2"/>
        <w:rPr>
          <w:ins w:id="3615" w:author="Fritz Gyger" w:date="2019-03-17T15:31:00Z"/>
          <w:del w:id="3616" w:author="outpost" w:date="2019-03-18T20:55:00Z"/>
          <w:rPrChange w:id="3617" w:author="outpost" w:date="2019-03-18T19:39:00Z">
            <w:rPr>
              <w:ins w:id="3618" w:author="Fritz Gyger" w:date="2019-03-17T15:31:00Z"/>
              <w:del w:id="3619" w:author="outpost" w:date="2019-03-18T20:55:00Z"/>
              <w:rStyle w:val="Hyperlink"/>
              <w:lang w:eastAsia="ar-SA"/>
            </w:rPr>
          </w:rPrChange>
        </w:rPr>
        <w:pPrChange w:id="3620" w:author="outpost" w:date="2019-03-18T21:38:00Z">
          <w:pPr>
            <w:spacing w:before="0" w:after="0"/>
          </w:pPr>
        </w:pPrChange>
      </w:pPr>
    </w:p>
    <w:p w14:paraId="04456F8C" w14:textId="4325C56B" w:rsidR="003B3A7C" w:rsidRPr="00280927" w:rsidDel="008021EE" w:rsidRDefault="003B3A7C" w:rsidP="00251F7E">
      <w:pPr>
        <w:pStyle w:val="Heading2"/>
        <w:rPr>
          <w:ins w:id="3621" w:author="Fritz Gyger" w:date="2019-03-17T15:33:00Z"/>
          <w:del w:id="3622" w:author="outpost" w:date="2019-03-18T20:55:00Z"/>
          <w:rPrChange w:id="3623" w:author="outpost" w:date="2019-03-18T19:39:00Z">
            <w:rPr>
              <w:ins w:id="3624" w:author="Fritz Gyger" w:date="2019-03-17T15:33:00Z"/>
              <w:del w:id="3625" w:author="outpost" w:date="2019-03-18T20:55:00Z"/>
              <w:rStyle w:val="Hyperlink"/>
              <w:rFonts w:eastAsiaTheme="majorEastAsia" w:cs="Arial"/>
              <w:color w:val="663366"/>
              <w:sz w:val="20"/>
            </w:rPr>
          </w:rPrChange>
        </w:rPr>
        <w:pPrChange w:id="3626" w:author="outpost" w:date="2019-03-18T21:38:00Z">
          <w:pPr>
            <w:spacing w:before="0" w:after="0"/>
          </w:pPr>
        </w:pPrChange>
      </w:pPr>
      <w:ins w:id="3627" w:author="Fritz Gyger" w:date="2019-03-17T15:32:00Z">
        <w:del w:id="3628" w:author="outpost" w:date="2019-03-18T20:55:00Z">
          <w:r w:rsidRPr="00280927" w:rsidDel="008021EE">
            <w:rPr>
              <w:rFonts w:cs="Times New Roman"/>
              <w:rPrChange w:id="3629" w:author="outpost" w:date="2019-03-18T19:39:00Z">
                <w:rPr>
                  <w:rFonts w:cs="Arial"/>
                  <w:color w:val="222222"/>
                  <w:sz w:val="19"/>
                  <w:szCs w:val="19"/>
                  <w:highlight w:val="yellow"/>
                  <w:shd w:val="clear" w:color="auto" w:fill="EAF3FF"/>
                </w:rPr>
              </w:rPrChange>
            </w:rPr>
            <w:delText xml:space="preserve">[10] </w:delText>
          </w:r>
          <w:r w:rsidRPr="00280927" w:rsidDel="008021EE">
            <w:rPr>
              <w:rPrChange w:id="3630" w:author="outpost" w:date="2019-03-18T19:39:00Z">
                <w:rPr>
                  <w:rStyle w:val="Hyperlink"/>
                  <w:rFonts w:eastAsiaTheme="majorEastAsia" w:cs="Arial"/>
                  <w:color w:val="663366"/>
                  <w:sz w:val="19"/>
                  <w:szCs w:val="19"/>
                  <w:highlight w:val="yellow"/>
                </w:rPr>
              </w:rPrChange>
            </w:rPr>
            <w:fldChar w:fldCharType="begin"/>
          </w:r>
          <w:r w:rsidRPr="00280927" w:rsidDel="008021EE">
            <w:rPr>
              <w:rPrChange w:id="3631" w:author="outpost" w:date="2019-03-18T19:39:00Z">
                <w:rPr>
                  <w:rStyle w:val="Hyperlink"/>
                  <w:rFonts w:eastAsiaTheme="majorEastAsia" w:cs="Arial"/>
                  <w:color w:val="663366"/>
                  <w:sz w:val="19"/>
                  <w:szCs w:val="19"/>
                  <w:highlight w:val="yellow"/>
                </w:rPr>
              </w:rPrChange>
            </w:rPr>
            <w:delInstrText xml:space="preserve"> HYPERLINK "http://www.slideshare.net/bscofield/nosql-codemash-2010" </w:delInstrText>
          </w:r>
          <w:r w:rsidRPr="00280927" w:rsidDel="008021EE">
            <w:rPr>
              <w:rPrChange w:id="3632" w:author="outpost" w:date="2019-03-18T19:39:00Z">
                <w:rPr>
                  <w:rStyle w:val="Hyperlink"/>
                  <w:rFonts w:eastAsiaTheme="majorEastAsia" w:cs="Arial"/>
                  <w:color w:val="663366"/>
                  <w:sz w:val="19"/>
                  <w:szCs w:val="19"/>
                  <w:highlight w:val="yellow"/>
                </w:rPr>
              </w:rPrChange>
            </w:rPr>
            <w:fldChar w:fldCharType="separate"/>
          </w:r>
          <w:r w:rsidRPr="00280927" w:rsidDel="008021EE">
            <w:rPr>
              <w:rStyle w:val="Hyperlink"/>
              <w:rFonts w:cs="Times New Roman"/>
              <w:sz w:val="22"/>
              <w:szCs w:val="20"/>
              <w:rPrChange w:id="3633" w:author="outpost" w:date="2019-03-18T19:39:00Z">
                <w:rPr>
                  <w:rStyle w:val="Hyperlink"/>
                  <w:rFonts w:eastAsiaTheme="majorEastAsia" w:cs="Arial"/>
                  <w:color w:val="663366"/>
                  <w:sz w:val="19"/>
                  <w:szCs w:val="19"/>
                  <w:highlight w:val="yellow"/>
                </w:rPr>
              </w:rPrChange>
            </w:rPr>
            <w:delText>"NoSQL - Death to Relational Databases(?)"</w:delText>
          </w:r>
          <w:r w:rsidRPr="00280927" w:rsidDel="008021EE">
            <w:rPr>
              <w:rPrChange w:id="3634" w:author="outpost" w:date="2019-03-18T19:39:00Z">
                <w:rPr>
                  <w:rStyle w:val="Hyperlink"/>
                  <w:rFonts w:eastAsiaTheme="majorEastAsia" w:cs="Arial"/>
                  <w:color w:val="663366"/>
                  <w:sz w:val="19"/>
                  <w:szCs w:val="19"/>
                  <w:highlight w:val="yellow"/>
                </w:rPr>
              </w:rPrChange>
            </w:rPr>
            <w:fldChar w:fldCharType="end"/>
          </w:r>
        </w:del>
      </w:ins>
    </w:p>
    <w:p w14:paraId="344C4F66" w14:textId="1B137B35" w:rsidR="003B3A7C" w:rsidRPr="00280927" w:rsidDel="008021EE" w:rsidRDefault="003B3A7C" w:rsidP="00251F7E">
      <w:pPr>
        <w:pStyle w:val="Heading2"/>
        <w:rPr>
          <w:ins w:id="3635" w:author="Fritz Gyger" w:date="2019-03-17T15:33:00Z"/>
          <w:del w:id="3636" w:author="outpost" w:date="2019-03-18T20:55:00Z"/>
          <w:rPrChange w:id="3637" w:author="outpost" w:date="2019-03-18T19:39:00Z">
            <w:rPr>
              <w:ins w:id="3638" w:author="Fritz Gyger" w:date="2019-03-17T15:33:00Z"/>
              <w:del w:id="3639" w:author="outpost" w:date="2019-03-18T20:55:00Z"/>
              <w:rStyle w:val="Hyperlink"/>
              <w:rFonts w:eastAsiaTheme="majorEastAsia" w:cs="Arial"/>
              <w:color w:val="663366"/>
              <w:sz w:val="20"/>
            </w:rPr>
          </w:rPrChange>
        </w:rPr>
        <w:pPrChange w:id="3640" w:author="outpost" w:date="2019-03-18T21:38:00Z">
          <w:pPr>
            <w:spacing w:before="0" w:after="0"/>
          </w:pPr>
        </w:pPrChange>
      </w:pPr>
    </w:p>
    <w:p w14:paraId="74E4EF93" w14:textId="665D61A5" w:rsidR="003B3A7C" w:rsidRPr="00280927" w:rsidDel="008021EE" w:rsidRDefault="003B3A7C" w:rsidP="00251F7E">
      <w:pPr>
        <w:pStyle w:val="Heading2"/>
        <w:rPr>
          <w:ins w:id="3641" w:author="Fritz Gyger" w:date="2019-03-17T15:33:00Z"/>
          <w:del w:id="3642" w:author="outpost" w:date="2019-03-18T20:55:00Z"/>
          <w:rPrChange w:id="3643" w:author="outpost" w:date="2019-03-18T19:39:00Z">
            <w:rPr>
              <w:ins w:id="3644" w:author="Fritz Gyger" w:date="2019-03-17T15:33:00Z"/>
              <w:del w:id="3645" w:author="outpost" w:date="2019-03-18T20:55:00Z"/>
            </w:rPr>
          </w:rPrChange>
        </w:rPr>
        <w:pPrChange w:id="3646" w:author="outpost" w:date="2019-03-18T21:38:00Z">
          <w:pPr/>
        </w:pPrChange>
      </w:pPr>
      <w:ins w:id="3647" w:author="Fritz Gyger" w:date="2019-03-17T15:33:00Z">
        <w:del w:id="3648" w:author="outpost" w:date="2019-03-18T20:55:00Z">
          <w:r w:rsidRPr="00280927" w:rsidDel="008021EE">
            <w:rPr>
              <w:rPrChange w:id="3649" w:author="outpost" w:date="2019-03-18T19:39:00Z">
                <w:rPr>
                  <w:rStyle w:val="Hyperlink"/>
                  <w:rFonts w:eastAsiaTheme="majorEastAsia"/>
                </w:rPr>
              </w:rPrChange>
            </w:rPr>
            <w:delText xml:space="preserve">[11] </w:delText>
          </w:r>
          <w:r w:rsidRPr="00280927" w:rsidDel="008021EE">
            <w:rPr>
              <w:rPrChange w:id="3650" w:author="outpost" w:date="2019-03-18T19:39:00Z">
                <w:rPr>
                  <w:rStyle w:val="Hyperlink"/>
                  <w:rFonts w:eastAsiaTheme="majorEastAsia"/>
                </w:rPr>
              </w:rPrChange>
            </w:rPr>
            <w:fldChar w:fldCharType="begin"/>
          </w:r>
          <w:r w:rsidRPr="00280927" w:rsidDel="008021EE">
            <w:rPr>
              <w:rPrChange w:id="3651" w:author="outpost" w:date="2019-03-18T19:39:00Z">
                <w:rPr>
                  <w:rStyle w:val="Hyperlink"/>
                  <w:rFonts w:eastAsiaTheme="majorEastAsia"/>
                </w:rPr>
              </w:rPrChange>
            </w:rPr>
            <w:delInstrText xml:space="preserve"> HYPERLINK "https://cloud.google.com/storage-options/" </w:delInstrText>
          </w:r>
          <w:r w:rsidRPr="00280927" w:rsidDel="008021EE">
            <w:rPr>
              <w:rPrChange w:id="3652" w:author="outpost" w:date="2019-03-18T19:39:00Z">
                <w:rPr>
                  <w:rStyle w:val="Hyperlink"/>
                  <w:rFonts w:eastAsiaTheme="majorEastAsia"/>
                </w:rPr>
              </w:rPrChange>
            </w:rPr>
            <w:fldChar w:fldCharType="separate"/>
          </w:r>
          <w:r w:rsidRPr="00280927" w:rsidDel="008021EE">
            <w:rPr>
              <w:rStyle w:val="Hyperlink"/>
              <w:rPrChange w:id="3653" w:author="outpost" w:date="2019-03-18T19:39:00Z">
                <w:rPr>
                  <w:rStyle w:val="Hyperlink"/>
                  <w:rFonts w:eastAsiaTheme="majorEastAsia"/>
                </w:rPr>
              </w:rPrChange>
            </w:rPr>
            <w:delText>https://cloud.google.com/storage-options/</w:delText>
          </w:r>
          <w:r w:rsidRPr="00280927" w:rsidDel="008021EE">
            <w:rPr>
              <w:rPrChange w:id="3654" w:author="outpost" w:date="2019-03-18T19:39:00Z">
                <w:rPr>
                  <w:rStyle w:val="Hyperlink"/>
                  <w:rFonts w:eastAsiaTheme="majorEastAsia"/>
                </w:rPr>
              </w:rPrChange>
            </w:rPr>
            <w:fldChar w:fldCharType="end"/>
          </w:r>
        </w:del>
      </w:ins>
    </w:p>
    <w:p w14:paraId="6E8EBC91" w14:textId="2777DDAB" w:rsidR="003B3A7C" w:rsidRPr="003B3A7C" w:rsidDel="008021EE" w:rsidRDefault="003B3A7C" w:rsidP="00251F7E">
      <w:pPr>
        <w:pStyle w:val="Heading2"/>
        <w:rPr>
          <w:ins w:id="3655" w:author="Microsoft Office User" w:date="2019-03-17T11:55:00Z"/>
          <w:del w:id="3656" w:author="outpost" w:date="2019-03-18T20:55:00Z"/>
          <w:lang w:eastAsia="ar-SA"/>
          <w:rPrChange w:id="3657" w:author="Fritz Gyger" w:date="2019-03-17T15:32:00Z">
            <w:rPr>
              <w:ins w:id="3658" w:author="Microsoft Office User" w:date="2019-03-17T11:55:00Z"/>
              <w:del w:id="3659" w:author="outpost" w:date="2019-03-18T20:55:00Z"/>
              <w:color w:val="FF0000"/>
              <w:lang w:eastAsia="ar-SA"/>
            </w:rPr>
          </w:rPrChange>
        </w:rPr>
        <w:pPrChange w:id="3660" w:author="outpost" w:date="2019-03-18T21:38:00Z">
          <w:pPr>
            <w:spacing w:before="0" w:after="0"/>
          </w:pPr>
        </w:pPrChange>
      </w:pPr>
    </w:p>
    <w:p w14:paraId="13C68FB2" w14:textId="3C7FC416" w:rsidR="00927B26" w:rsidRPr="008021EE" w:rsidDel="00495659" w:rsidRDefault="00927B26" w:rsidP="00251F7E">
      <w:pPr>
        <w:pStyle w:val="Heading2"/>
        <w:rPr>
          <w:ins w:id="3661" w:author="Microsoft Office User" w:date="2019-03-17T11:55:00Z"/>
          <w:del w:id="3662" w:author="Fritz Gyger" w:date="2019-03-17T15:11:00Z"/>
          <w:rPrChange w:id="3663" w:author="outpost" w:date="2019-03-18T20:54:00Z">
            <w:rPr>
              <w:ins w:id="3664" w:author="Microsoft Office User" w:date="2019-03-17T11:55:00Z"/>
              <w:del w:id="3665" w:author="Fritz Gyger" w:date="2019-03-17T15:11:00Z"/>
              <w:rFonts w:ascii="Arial Narrow" w:hAnsi="Arial Narrow"/>
              <w:b/>
              <w:color w:val="FF0000"/>
              <w:sz w:val="36"/>
              <w:lang w:eastAsia="ar-SA"/>
            </w:rPr>
          </w:rPrChange>
        </w:rPr>
        <w:pPrChange w:id="3666" w:author="outpost" w:date="2019-03-18T21:38:00Z">
          <w:pPr>
            <w:spacing w:before="0" w:after="0"/>
          </w:pPr>
        </w:pPrChange>
      </w:pPr>
      <w:ins w:id="3667" w:author="Microsoft Office User" w:date="2019-03-17T11:55:00Z">
        <w:del w:id="3668" w:author="outpost" w:date="2019-03-18T20:55:00Z">
          <w:r w:rsidRPr="008021EE" w:rsidDel="008021EE">
            <w:rPr>
              <w:rPrChange w:id="3669" w:author="outpost" w:date="2019-03-18T20:54:00Z">
                <w:rPr>
                  <w:color w:val="FF0000"/>
                  <w:lang w:eastAsia="ar-SA"/>
                </w:rPr>
              </w:rPrChange>
            </w:rPr>
            <w:br w:type="page"/>
          </w:r>
        </w:del>
      </w:ins>
    </w:p>
    <w:p w14:paraId="5EE61403" w14:textId="3C549435" w:rsidR="00613836" w:rsidRPr="008021EE" w:rsidDel="00787888" w:rsidRDefault="00FC5B2D" w:rsidP="00251F7E">
      <w:pPr>
        <w:pStyle w:val="Heading2"/>
        <w:rPr>
          <w:del w:id="3670" w:author="Fritz Gyger" w:date="2019-03-11T20:14:00Z"/>
          <w:rPrChange w:id="3671" w:author="outpost" w:date="2019-03-18T20:54:00Z">
            <w:rPr>
              <w:del w:id="3672" w:author="Fritz Gyger" w:date="2019-03-11T20:14:00Z"/>
              <w:color w:val="FF0000"/>
              <w:lang w:eastAsia="ar-SA"/>
            </w:rPr>
          </w:rPrChange>
        </w:rPr>
        <w:pPrChange w:id="3673" w:author="outpost" w:date="2019-03-18T21:38:00Z">
          <w:pPr>
            <w:pStyle w:val="BodyText"/>
          </w:pPr>
        </w:pPrChange>
      </w:pPr>
      <w:del w:id="3674" w:author="Fritz Gyger" w:date="2019-03-11T20:14:00Z">
        <w:r w:rsidRPr="008021EE" w:rsidDel="00787888">
          <w:rPr>
            <w:rPrChange w:id="3675" w:author="outpost" w:date="2019-03-18T20:54:00Z">
              <w:rPr>
                <w:color w:val="FF0000"/>
                <w:lang w:eastAsia="ar-SA"/>
              </w:rPr>
            </w:rPrChange>
          </w:rPr>
          <w:delText>DDL Ilia</w:delText>
        </w:r>
        <w:r w:rsidR="00102536" w:rsidRPr="008021EE" w:rsidDel="00787888">
          <w:rPr>
            <w:rPrChange w:id="3676" w:author="outpost" w:date="2019-03-18T20:54:00Z">
              <w:rPr>
                <w:color w:val="FF0000"/>
                <w:lang w:eastAsia="ar-SA"/>
              </w:rPr>
            </w:rPrChange>
          </w:rPr>
          <w:delText xml:space="preserve"> &amp; Pavel</w:delText>
        </w:r>
      </w:del>
    </w:p>
    <w:p w14:paraId="3B9AA41C" w14:textId="77777777" w:rsidR="00BB12B8" w:rsidRPr="008021EE" w:rsidRDefault="004B2EA2" w:rsidP="00251F7E">
      <w:pPr>
        <w:pStyle w:val="Heading2"/>
        <w:rPr>
          <w:rPrChange w:id="3677" w:author="outpost" w:date="2019-03-18T20:54:00Z">
            <w:rPr/>
          </w:rPrChange>
        </w:rPr>
        <w:pPrChange w:id="3678" w:author="outpost" w:date="2019-03-18T21:38:00Z">
          <w:pPr>
            <w:pStyle w:val="BackMatterHeading"/>
          </w:pPr>
        </w:pPrChange>
      </w:pPr>
      <w:bookmarkStart w:id="3679" w:name="_Toc432497682"/>
      <w:bookmarkStart w:id="3680" w:name="AppC"/>
      <w:bookmarkStart w:id="3681" w:name="_Toc395095147"/>
      <w:bookmarkStart w:id="3682" w:name="_Toc395093010"/>
      <w:bookmarkStart w:id="3683" w:name="_Toc395092001"/>
      <w:bookmarkStart w:id="3684" w:name="_Toc395081363"/>
      <w:bookmarkStart w:id="3685" w:name="_Toc3830798"/>
      <w:r w:rsidRPr="008021EE">
        <w:rPr>
          <w:rPrChange w:id="3686" w:author="outpost" w:date="2019-03-18T20:54:00Z">
            <w:rPr/>
          </w:rPrChange>
        </w:rPr>
        <w:lastRenderedPageBreak/>
        <w:t>Appendix A: Acronyms</w:t>
      </w:r>
      <w:bookmarkEnd w:id="3679"/>
      <w:bookmarkEnd w:id="3680"/>
      <w:bookmarkEnd w:id="3681"/>
      <w:bookmarkEnd w:id="3682"/>
      <w:bookmarkEnd w:id="3683"/>
      <w:bookmarkEnd w:id="3684"/>
      <w:bookmarkEnd w:id="3685"/>
    </w:p>
    <w:p w14:paraId="3696AB07" w14:textId="6200E537" w:rsidR="00BB12B8" w:rsidDel="00A978E3" w:rsidRDefault="004B2EA2">
      <w:pPr>
        <w:pStyle w:val="InstructionalText"/>
        <w:rPr>
          <w:del w:id="3687" w:author="outpost" w:date="2019-03-18T20:35:00Z"/>
        </w:rPr>
      </w:pPr>
      <w:del w:id="3688" w:author="outpost" w:date="2019-03-18T20:35:00Z">
        <w:r w:rsidDel="00A978E3">
          <w:delText>Instructions: Provide a list of acronyms and associated literal translations used within the document. List the acronyms in alphabetical order using a tabular format as depicted below.</w:delText>
        </w:r>
      </w:del>
    </w:p>
    <w:p w14:paraId="4D2BF1C0" w14:textId="77777777" w:rsidR="00BB12B8" w:rsidRDefault="004B2EA2" w:rsidP="00A978E3">
      <w:pPr>
        <w:pStyle w:val="Caption"/>
        <w:jc w:val="center"/>
        <w:pPrChange w:id="3689" w:author="outpost" w:date="2019-03-18T20:35:00Z">
          <w:pPr>
            <w:pStyle w:val="Caption"/>
          </w:pPr>
        </w:pPrChange>
      </w:pPr>
      <w:bookmarkStart w:id="3690" w:name="_Toc432497690"/>
      <w:bookmarkStart w:id="3691" w:name="_Toc395104373"/>
      <w:bookmarkStart w:id="3692" w:name="_Toc395104117"/>
      <w:bookmarkStart w:id="3693" w:name="_Toc395092486"/>
      <w:bookmarkStart w:id="3694" w:name="_Toc391640583"/>
      <w:r>
        <w:t xml:space="preserve">Table </w:t>
      </w:r>
      <w:r>
        <w:fldChar w:fldCharType="begin"/>
      </w:r>
      <w:r>
        <w:instrText>SEQ Table \* ARABIC</w:instrText>
      </w:r>
      <w:r>
        <w:fldChar w:fldCharType="separate"/>
      </w:r>
      <w:ins w:id="3695" w:author="outpost" w:date="2019-03-18T22:04:00Z">
        <w:r w:rsidR="00541650">
          <w:rPr>
            <w:noProof/>
          </w:rPr>
          <w:t>12</w:t>
        </w:r>
      </w:ins>
      <w:del w:id="3696" w:author="outpost" w:date="2019-03-18T21:55:00Z">
        <w:r w:rsidDel="00222860">
          <w:rPr>
            <w:noProof/>
          </w:rPr>
          <w:delText>1</w:delText>
        </w:r>
      </w:del>
      <w:r>
        <w:fldChar w:fldCharType="end"/>
      </w:r>
      <w:r>
        <w:t xml:space="preserve"> - Acronyms</w:t>
      </w:r>
      <w:bookmarkEnd w:id="3690"/>
      <w:bookmarkEnd w:id="3691"/>
      <w:bookmarkEnd w:id="3692"/>
      <w:bookmarkEnd w:id="3693"/>
      <w:bookmarkEnd w:id="3694"/>
    </w:p>
    <w:tbl>
      <w:tblPr>
        <w:tblStyle w:val="TableGrid"/>
        <w:tblW w:w="7866" w:type="dxa"/>
        <w:jc w:val="center"/>
        <w:tblInd w:w="-997" w:type="dxa"/>
        <w:tblLook w:val="0000" w:firstRow="0" w:lastRow="0" w:firstColumn="0" w:lastColumn="0" w:noHBand="0" w:noVBand="0"/>
        <w:tblPrChange w:id="3697" w:author="outpost" w:date="2019-03-18T20:33:00Z">
          <w:tblPr>
            <w:tblStyle w:val="TableGrid"/>
            <w:tblW w:w="3964" w:type="dxa"/>
            <w:tblLook w:val="0000" w:firstRow="0" w:lastRow="0" w:firstColumn="0" w:lastColumn="0" w:noHBand="0" w:noVBand="0"/>
          </w:tblPr>
        </w:tblPrChange>
      </w:tblPr>
      <w:tblGrid>
        <w:gridCol w:w="2079"/>
        <w:gridCol w:w="5787"/>
        <w:tblGridChange w:id="3698">
          <w:tblGrid>
            <w:gridCol w:w="997"/>
            <w:gridCol w:w="1082"/>
            <w:gridCol w:w="2882"/>
            <w:gridCol w:w="2905"/>
          </w:tblGrid>
        </w:tblGridChange>
      </w:tblGrid>
      <w:tr w:rsidR="00BB12B8" w:rsidRPr="00A978E3" w14:paraId="63E9D163" w14:textId="77777777" w:rsidTr="00A978E3">
        <w:trPr>
          <w:cantSplit/>
          <w:tblHeader/>
          <w:jc w:val="center"/>
          <w:trPrChange w:id="3699" w:author="outpost" w:date="2019-03-18T20:33:00Z">
            <w:trPr>
              <w:gridBefore w:val="1"/>
              <w:gridAfter w:val="0"/>
              <w:cantSplit/>
              <w:tblHeader/>
            </w:trPr>
          </w:trPrChange>
        </w:trPr>
        <w:tc>
          <w:tcPr>
            <w:tcW w:w="2079" w:type="dxa"/>
            <w:shd w:val="clear" w:color="auto" w:fill="1F497D"/>
            <w:vAlign w:val="center"/>
            <w:tcPrChange w:id="3700" w:author="outpost" w:date="2019-03-18T20:33:00Z">
              <w:tcPr>
                <w:tcW w:w="1082" w:type="dxa"/>
                <w:shd w:val="clear" w:color="auto" w:fill="1F497D"/>
                <w:vAlign w:val="center"/>
              </w:tcPr>
            </w:tcPrChange>
          </w:tcPr>
          <w:p w14:paraId="29E63429" w14:textId="77777777" w:rsidR="00BB12B8" w:rsidRPr="00A978E3" w:rsidRDefault="004B2EA2" w:rsidP="00A978E3">
            <w:pPr>
              <w:rPr>
                <w:color w:val="FFFFFF" w:themeColor="background1"/>
                <w:rPrChange w:id="3701" w:author="outpost" w:date="2019-03-18T20:33:00Z">
                  <w:rPr/>
                </w:rPrChange>
              </w:rPr>
              <w:pPrChange w:id="3702" w:author="outpost" w:date="2019-03-18T20:33:00Z">
                <w:pPr>
                  <w:pStyle w:val="TableText10HeaderCenter"/>
                  <w:spacing w:after="0"/>
                </w:pPr>
              </w:pPrChange>
            </w:pPr>
            <w:r w:rsidRPr="00A978E3">
              <w:rPr>
                <w:color w:val="FFFFFF" w:themeColor="background1"/>
                <w:rPrChange w:id="3703" w:author="outpost" w:date="2019-03-18T20:33:00Z">
                  <w:rPr/>
                </w:rPrChange>
              </w:rPr>
              <w:t>Acronym</w:t>
            </w:r>
          </w:p>
        </w:tc>
        <w:tc>
          <w:tcPr>
            <w:tcW w:w="5787" w:type="dxa"/>
            <w:shd w:val="clear" w:color="auto" w:fill="1F497D"/>
            <w:vAlign w:val="center"/>
            <w:tcPrChange w:id="3704" w:author="outpost" w:date="2019-03-18T20:33:00Z">
              <w:tcPr>
                <w:tcW w:w="2882" w:type="dxa"/>
                <w:shd w:val="clear" w:color="auto" w:fill="1F497D"/>
                <w:vAlign w:val="center"/>
              </w:tcPr>
            </w:tcPrChange>
          </w:tcPr>
          <w:p w14:paraId="7F6BC176" w14:textId="77777777" w:rsidR="00BB12B8" w:rsidRPr="00A978E3" w:rsidRDefault="004B2EA2" w:rsidP="00A978E3">
            <w:pPr>
              <w:rPr>
                <w:color w:val="FFFFFF" w:themeColor="background1"/>
                <w:rPrChange w:id="3705" w:author="outpost" w:date="2019-03-18T20:33:00Z">
                  <w:rPr/>
                </w:rPrChange>
              </w:rPr>
              <w:pPrChange w:id="3706" w:author="outpost" w:date="2019-03-18T20:33:00Z">
                <w:pPr>
                  <w:pStyle w:val="TableText10HeaderCenter"/>
                  <w:spacing w:after="0"/>
                </w:pPr>
              </w:pPrChange>
            </w:pPr>
            <w:r w:rsidRPr="00A978E3">
              <w:rPr>
                <w:color w:val="FFFFFF" w:themeColor="background1"/>
                <w:rPrChange w:id="3707" w:author="outpost" w:date="2019-03-18T20:33:00Z">
                  <w:rPr/>
                </w:rPrChange>
              </w:rPr>
              <w:t>Literal Translation</w:t>
            </w:r>
          </w:p>
        </w:tc>
      </w:tr>
      <w:tr w:rsidR="00A978E3" w:rsidRPr="00A978E3" w14:paraId="42B95A21" w14:textId="77777777" w:rsidTr="00D362A9">
        <w:trPr>
          <w:cantSplit/>
          <w:jc w:val="center"/>
          <w:trPrChange w:id="3708" w:author="outpost" w:date="2019-03-18T20:35:00Z">
            <w:trPr>
              <w:gridBefore w:val="1"/>
              <w:gridAfter w:val="0"/>
              <w:cantSplit/>
            </w:trPr>
          </w:trPrChange>
        </w:trPr>
        <w:tc>
          <w:tcPr>
            <w:tcW w:w="2079" w:type="dxa"/>
            <w:shd w:val="clear" w:color="auto" w:fill="auto"/>
            <w:vAlign w:val="center"/>
            <w:tcPrChange w:id="3709" w:author="outpost" w:date="2019-03-18T20:35:00Z">
              <w:tcPr>
                <w:tcW w:w="1082" w:type="dxa"/>
                <w:shd w:val="clear" w:color="auto" w:fill="auto"/>
              </w:tcPr>
            </w:tcPrChange>
          </w:tcPr>
          <w:p w14:paraId="1C12B72E" w14:textId="5C76DAB0" w:rsidR="00A978E3" w:rsidRPr="00A978E3" w:rsidRDefault="00A978E3" w:rsidP="00A978E3">
            <w:pPr>
              <w:rPr>
                <w:rPrChange w:id="3710" w:author="outpost" w:date="2019-03-18T20:33:00Z">
                  <w:rPr/>
                </w:rPrChange>
              </w:rPr>
              <w:pPrChange w:id="3711" w:author="outpost" w:date="2019-03-18T20:33:00Z">
                <w:pPr>
                  <w:pStyle w:val="TableText10"/>
                  <w:spacing w:after="0"/>
                </w:pPr>
              </w:pPrChange>
            </w:pPr>
            <w:ins w:id="3712" w:author="outpost" w:date="2019-03-18T20:35:00Z">
              <w:r>
                <w:rPr>
                  <w:rFonts w:cs="Arial"/>
                  <w:color w:val="000000"/>
                </w:rPr>
                <w:t>ACID</w:t>
              </w:r>
            </w:ins>
            <w:del w:id="3713" w:author="outpost" w:date="2019-03-18T20:35:00Z">
              <w:r w:rsidRPr="00A978E3" w:rsidDel="003E273B">
                <w:rPr>
                  <w:rPrChange w:id="3714" w:author="outpost" w:date="2019-03-18T20:33:00Z">
                    <w:rPr/>
                  </w:rPrChange>
                </w:rPr>
                <w:delText>csv</w:delText>
              </w:r>
            </w:del>
          </w:p>
        </w:tc>
        <w:tc>
          <w:tcPr>
            <w:tcW w:w="5787" w:type="dxa"/>
            <w:shd w:val="clear" w:color="auto" w:fill="auto"/>
            <w:vAlign w:val="center"/>
            <w:tcPrChange w:id="3715" w:author="outpost" w:date="2019-03-18T20:35:00Z">
              <w:tcPr>
                <w:tcW w:w="2882" w:type="dxa"/>
                <w:shd w:val="clear" w:color="auto" w:fill="auto"/>
              </w:tcPr>
            </w:tcPrChange>
          </w:tcPr>
          <w:p w14:paraId="150A2EFD" w14:textId="5D8DD2A2" w:rsidR="00A978E3" w:rsidRPr="00A978E3" w:rsidRDefault="00A978E3" w:rsidP="00A978E3">
            <w:pPr>
              <w:rPr>
                <w:rPrChange w:id="3716" w:author="outpost" w:date="2019-03-18T20:33:00Z">
                  <w:rPr/>
                </w:rPrChange>
              </w:rPr>
              <w:pPrChange w:id="3717" w:author="outpost" w:date="2019-03-18T20:33:00Z">
                <w:pPr>
                  <w:pStyle w:val="TableText10"/>
                  <w:spacing w:after="0"/>
                </w:pPr>
              </w:pPrChange>
            </w:pPr>
            <w:ins w:id="3718" w:author="outpost" w:date="2019-03-18T20:35:00Z">
              <w:r>
                <w:rPr>
                  <w:rFonts w:cs="Arial"/>
                  <w:color w:val="000000"/>
                </w:rPr>
                <w:t>Atomicity Consistency Isolation Durability</w:t>
              </w:r>
            </w:ins>
            <w:del w:id="3719" w:author="outpost" w:date="2019-03-18T20:35:00Z">
              <w:r w:rsidRPr="00A978E3" w:rsidDel="003E273B">
                <w:rPr>
                  <w:rPrChange w:id="3720" w:author="outpost" w:date="2019-03-18T20:33:00Z">
                    <w:rPr/>
                  </w:rPrChange>
                </w:rPr>
                <w:delText>Comma Separated Values</w:delText>
              </w:r>
            </w:del>
          </w:p>
        </w:tc>
      </w:tr>
      <w:tr w:rsidR="00A978E3" w:rsidRPr="00A978E3" w14:paraId="745E66C8" w14:textId="77777777" w:rsidTr="00D362A9">
        <w:trPr>
          <w:cantSplit/>
          <w:jc w:val="center"/>
          <w:trPrChange w:id="3721" w:author="outpost" w:date="2019-03-18T20:35:00Z">
            <w:trPr>
              <w:gridBefore w:val="1"/>
              <w:gridAfter w:val="0"/>
              <w:cantSplit/>
            </w:trPr>
          </w:trPrChange>
        </w:trPr>
        <w:tc>
          <w:tcPr>
            <w:tcW w:w="2079" w:type="dxa"/>
            <w:shd w:val="clear" w:color="auto" w:fill="auto"/>
            <w:vAlign w:val="center"/>
            <w:tcPrChange w:id="3722" w:author="outpost" w:date="2019-03-18T20:35:00Z">
              <w:tcPr>
                <w:tcW w:w="1082" w:type="dxa"/>
                <w:shd w:val="clear" w:color="auto" w:fill="auto"/>
              </w:tcPr>
            </w:tcPrChange>
          </w:tcPr>
          <w:p w14:paraId="5BC382FF" w14:textId="53DE5668" w:rsidR="00A978E3" w:rsidRPr="00A978E3" w:rsidRDefault="00A978E3" w:rsidP="00A978E3">
            <w:pPr>
              <w:rPr>
                <w:rPrChange w:id="3723" w:author="outpost" w:date="2019-03-18T20:33:00Z">
                  <w:rPr/>
                </w:rPrChange>
              </w:rPr>
              <w:pPrChange w:id="3724" w:author="outpost" w:date="2019-03-18T20:33:00Z">
                <w:pPr>
                  <w:pStyle w:val="TableText10"/>
                  <w:spacing w:after="0"/>
                </w:pPr>
              </w:pPrChange>
            </w:pPr>
            <w:ins w:id="3725" w:author="outpost" w:date="2019-03-18T20:35:00Z">
              <w:r>
                <w:rPr>
                  <w:rFonts w:cs="Arial"/>
                  <w:color w:val="000000"/>
                </w:rPr>
                <w:t>API</w:t>
              </w:r>
            </w:ins>
            <w:ins w:id="3726" w:author="Fritz Gyger" w:date="2019-03-11T20:14:00Z">
              <w:del w:id="3727" w:author="outpost" w:date="2019-03-18T20:35:00Z">
                <w:r w:rsidRPr="00A978E3" w:rsidDel="003E273B">
                  <w:rPr>
                    <w:rPrChange w:id="3728" w:author="outpost" w:date="2019-03-18T20:33:00Z">
                      <w:rPr/>
                    </w:rPrChange>
                  </w:rPr>
                  <w:delText>DDL</w:delText>
                </w:r>
              </w:del>
            </w:ins>
          </w:p>
        </w:tc>
        <w:tc>
          <w:tcPr>
            <w:tcW w:w="5787" w:type="dxa"/>
            <w:shd w:val="clear" w:color="auto" w:fill="auto"/>
            <w:vAlign w:val="center"/>
            <w:tcPrChange w:id="3729" w:author="outpost" w:date="2019-03-18T20:35:00Z">
              <w:tcPr>
                <w:tcW w:w="2882" w:type="dxa"/>
                <w:shd w:val="clear" w:color="auto" w:fill="auto"/>
              </w:tcPr>
            </w:tcPrChange>
          </w:tcPr>
          <w:p w14:paraId="768556C3" w14:textId="5DB5FAAD" w:rsidR="00A978E3" w:rsidRPr="00A978E3" w:rsidRDefault="00A978E3" w:rsidP="00A978E3">
            <w:pPr>
              <w:rPr>
                <w:rPrChange w:id="3730" w:author="outpost" w:date="2019-03-18T20:33:00Z">
                  <w:rPr/>
                </w:rPrChange>
              </w:rPr>
              <w:pPrChange w:id="3731" w:author="outpost" w:date="2019-03-18T20:33:00Z">
                <w:pPr>
                  <w:pStyle w:val="TableText10"/>
                  <w:spacing w:after="0"/>
                </w:pPr>
              </w:pPrChange>
            </w:pPr>
            <w:ins w:id="3732" w:author="outpost" w:date="2019-03-18T20:35:00Z">
              <w:r>
                <w:rPr>
                  <w:rFonts w:cs="Arial"/>
                  <w:color w:val="000000"/>
                </w:rPr>
                <w:t>Application Programming Interface</w:t>
              </w:r>
            </w:ins>
            <w:ins w:id="3733" w:author="Fritz Gyger" w:date="2019-03-11T20:15:00Z">
              <w:del w:id="3734" w:author="outpost" w:date="2019-03-18T20:35:00Z">
                <w:r w:rsidRPr="00A978E3" w:rsidDel="003E273B">
                  <w:rPr>
                    <w:rPrChange w:id="3735" w:author="outpost" w:date="2019-03-18T20:33:00Z">
                      <w:rPr/>
                    </w:rPrChange>
                  </w:rPr>
                  <w:delText>Data Definition Language</w:delText>
                </w:r>
              </w:del>
            </w:ins>
          </w:p>
        </w:tc>
      </w:tr>
      <w:tr w:rsidR="00A978E3" w:rsidRPr="00A978E3" w14:paraId="1BF6DE78" w14:textId="77777777" w:rsidTr="00D362A9">
        <w:trPr>
          <w:cantSplit/>
          <w:jc w:val="center"/>
          <w:trPrChange w:id="3736" w:author="outpost" w:date="2019-03-18T20:35:00Z">
            <w:trPr>
              <w:gridBefore w:val="1"/>
              <w:gridAfter w:val="0"/>
              <w:cantSplit/>
            </w:trPr>
          </w:trPrChange>
        </w:trPr>
        <w:tc>
          <w:tcPr>
            <w:tcW w:w="2079" w:type="dxa"/>
            <w:shd w:val="clear" w:color="auto" w:fill="auto"/>
            <w:vAlign w:val="center"/>
            <w:tcPrChange w:id="3737" w:author="outpost" w:date="2019-03-18T20:35:00Z">
              <w:tcPr>
                <w:tcW w:w="1082" w:type="dxa"/>
                <w:shd w:val="clear" w:color="auto" w:fill="auto"/>
              </w:tcPr>
            </w:tcPrChange>
          </w:tcPr>
          <w:p w14:paraId="6499EEE1" w14:textId="2CB2AE02" w:rsidR="00A978E3" w:rsidRPr="00A978E3" w:rsidRDefault="00A978E3" w:rsidP="00A978E3">
            <w:pPr>
              <w:rPr>
                <w:rPrChange w:id="3738" w:author="outpost" w:date="2019-03-18T20:33:00Z">
                  <w:rPr/>
                </w:rPrChange>
              </w:rPr>
              <w:pPrChange w:id="3739" w:author="outpost" w:date="2019-03-18T20:33:00Z">
                <w:pPr>
                  <w:pStyle w:val="TableText10"/>
                  <w:spacing w:after="0"/>
                </w:pPr>
              </w:pPrChange>
            </w:pPr>
            <w:ins w:id="3740" w:author="outpost" w:date="2019-03-18T20:35:00Z">
              <w:r>
                <w:rPr>
                  <w:rFonts w:cs="Arial"/>
                  <w:color w:val="000000"/>
                </w:rPr>
                <w:t>BASE</w:t>
              </w:r>
            </w:ins>
            <w:ins w:id="3741" w:author="Fritz Gyger" w:date="2019-03-11T20:15:00Z">
              <w:del w:id="3742" w:author="outpost" w:date="2019-03-18T20:35:00Z">
                <w:r w:rsidRPr="00A978E3" w:rsidDel="003E273B">
                  <w:rPr>
                    <w:rPrChange w:id="3743" w:author="outpost" w:date="2019-03-18T20:33:00Z">
                      <w:rPr/>
                    </w:rPrChange>
                  </w:rPr>
                  <w:delText>HDD</w:delText>
                </w:r>
              </w:del>
            </w:ins>
          </w:p>
        </w:tc>
        <w:tc>
          <w:tcPr>
            <w:tcW w:w="5787" w:type="dxa"/>
            <w:shd w:val="clear" w:color="auto" w:fill="auto"/>
            <w:vAlign w:val="center"/>
            <w:tcPrChange w:id="3744" w:author="outpost" w:date="2019-03-18T20:35:00Z">
              <w:tcPr>
                <w:tcW w:w="2882" w:type="dxa"/>
                <w:shd w:val="clear" w:color="auto" w:fill="auto"/>
              </w:tcPr>
            </w:tcPrChange>
          </w:tcPr>
          <w:p w14:paraId="006E210F" w14:textId="353D1025" w:rsidR="00A978E3" w:rsidRPr="00A978E3" w:rsidRDefault="00A978E3" w:rsidP="00A978E3">
            <w:pPr>
              <w:rPr>
                <w:rPrChange w:id="3745" w:author="outpost" w:date="2019-03-18T20:33:00Z">
                  <w:rPr/>
                </w:rPrChange>
              </w:rPr>
              <w:pPrChange w:id="3746" w:author="outpost" w:date="2019-03-18T20:33:00Z">
                <w:pPr>
                  <w:pStyle w:val="TableText10"/>
                  <w:spacing w:after="0"/>
                </w:pPr>
              </w:pPrChange>
            </w:pPr>
            <w:ins w:id="3747" w:author="outpost" w:date="2019-03-18T20:35:00Z">
              <w:r>
                <w:rPr>
                  <w:rFonts w:cs="Arial"/>
                  <w:color w:val="000000"/>
                </w:rPr>
                <w:t xml:space="preserve">Basic Availability Soft-State Eventual Consistency  </w:t>
              </w:r>
            </w:ins>
            <w:ins w:id="3748" w:author="Fritz Gyger" w:date="2019-03-11T20:15:00Z">
              <w:del w:id="3749" w:author="outpost" w:date="2019-03-18T20:35:00Z">
                <w:r w:rsidRPr="00A978E3" w:rsidDel="003E273B">
                  <w:rPr>
                    <w:rPrChange w:id="3750" w:author="outpost" w:date="2019-03-18T20:33:00Z">
                      <w:rPr/>
                    </w:rPrChange>
                  </w:rPr>
                  <w:delText>Hard Drive Disk</w:delText>
                </w:r>
              </w:del>
            </w:ins>
          </w:p>
        </w:tc>
      </w:tr>
      <w:tr w:rsidR="00A978E3" w:rsidRPr="00A978E3" w14:paraId="2B0C5019" w14:textId="77777777" w:rsidTr="00D362A9">
        <w:trPr>
          <w:cantSplit/>
          <w:jc w:val="center"/>
          <w:trPrChange w:id="3751" w:author="outpost" w:date="2019-03-18T20:35:00Z">
            <w:trPr>
              <w:gridBefore w:val="1"/>
              <w:gridAfter w:val="0"/>
              <w:cantSplit/>
            </w:trPr>
          </w:trPrChange>
        </w:trPr>
        <w:tc>
          <w:tcPr>
            <w:tcW w:w="2079" w:type="dxa"/>
            <w:shd w:val="clear" w:color="auto" w:fill="auto"/>
            <w:vAlign w:val="center"/>
            <w:tcPrChange w:id="3752" w:author="outpost" w:date="2019-03-18T20:35:00Z">
              <w:tcPr>
                <w:tcW w:w="1082" w:type="dxa"/>
                <w:shd w:val="clear" w:color="auto" w:fill="auto"/>
              </w:tcPr>
            </w:tcPrChange>
          </w:tcPr>
          <w:p w14:paraId="68C166E7" w14:textId="7FBC2375" w:rsidR="00A978E3" w:rsidRPr="00A978E3" w:rsidRDefault="00A978E3" w:rsidP="00A978E3">
            <w:pPr>
              <w:rPr>
                <w:rPrChange w:id="3753" w:author="outpost" w:date="2019-03-18T20:33:00Z">
                  <w:rPr/>
                </w:rPrChange>
              </w:rPr>
              <w:pPrChange w:id="3754" w:author="outpost" w:date="2019-03-18T20:33:00Z">
                <w:pPr>
                  <w:pStyle w:val="TableText10"/>
                  <w:spacing w:after="0"/>
                </w:pPr>
              </w:pPrChange>
            </w:pPr>
            <w:ins w:id="3755" w:author="outpost" w:date="2019-03-18T20:35:00Z">
              <w:r>
                <w:rPr>
                  <w:rFonts w:cs="Arial"/>
                  <w:color w:val="000000"/>
                </w:rPr>
                <w:t>COM</w:t>
              </w:r>
            </w:ins>
            <w:ins w:id="3756" w:author="Fritz Gyger" w:date="2019-03-11T20:15:00Z">
              <w:del w:id="3757" w:author="outpost" w:date="2019-03-18T20:35:00Z">
                <w:r w:rsidRPr="00A978E3" w:rsidDel="003E273B">
                  <w:rPr>
                    <w:rPrChange w:id="3758" w:author="outpost" w:date="2019-03-18T20:33:00Z">
                      <w:rPr/>
                    </w:rPrChange>
                  </w:rPr>
                  <w:delText>S</w:delText>
                </w:r>
              </w:del>
            </w:ins>
            <w:ins w:id="3759" w:author="Fritz Gyger" w:date="2019-03-11T20:16:00Z">
              <w:del w:id="3760" w:author="outpost" w:date="2019-03-18T20:35:00Z">
                <w:r w:rsidRPr="00A978E3" w:rsidDel="003E273B">
                  <w:rPr>
                    <w:rPrChange w:id="3761" w:author="outpost" w:date="2019-03-18T20:33:00Z">
                      <w:rPr/>
                    </w:rPrChange>
                  </w:rPr>
                  <w:delText>S</w:delText>
                </w:r>
              </w:del>
            </w:ins>
            <w:ins w:id="3762" w:author="Fritz Gyger" w:date="2019-03-11T20:15:00Z">
              <w:del w:id="3763" w:author="outpost" w:date="2019-03-18T20:35:00Z">
                <w:r w:rsidRPr="00A978E3" w:rsidDel="003E273B">
                  <w:rPr>
                    <w:rPrChange w:id="3764" w:author="outpost" w:date="2019-03-18T20:33:00Z">
                      <w:rPr/>
                    </w:rPrChange>
                  </w:rPr>
                  <w:delText xml:space="preserve">D </w:delText>
                </w:r>
              </w:del>
            </w:ins>
          </w:p>
        </w:tc>
        <w:tc>
          <w:tcPr>
            <w:tcW w:w="5787" w:type="dxa"/>
            <w:shd w:val="clear" w:color="auto" w:fill="auto"/>
            <w:vAlign w:val="center"/>
            <w:tcPrChange w:id="3765" w:author="outpost" w:date="2019-03-18T20:35:00Z">
              <w:tcPr>
                <w:tcW w:w="2882" w:type="dxa"/>
                <w:shd w:val="clear" w:color="auto" w:fill="auto"/>
              </w:tcPr>
            </w:tcPrChange>
          </w:tcPr>
          <w:p w14:paraId="5E9591EE" w14:textId="57915723" w:rsidR="00A978E3" w:rsidRPr="00A978E3" w:rsidRDefault="00A978E3" w:rsidP="00A978E3">
            <w:pPr>
              <w:rPr>
                <w:rPrChange w:id="3766" w:author="outpost" w:date="2019-03-18T20:33:00Z">
                  <w:rPr/>
                </w:rPrChange>
              </w:rPr>
              <w:pPrChange w:id="3767" w:author="outpost" w:date="2019-03-18T20:33:00Z">
                <w:pPr>
                  <w:pStyle w:val="TableText10"/>
                  <w:spacing w:after="0"/>
                </w:pPr>
              </w:pPrChange>
            </w:pPr>
            <w:ins w:id="3768" w:author="outpost" w:date="2019-03-18T20:35:00Z">
              <w:r>
                <w:rPr>
                  <w:rFonts w:cs="Arial"/>
                  <w:color w:val="000000"/>
                </w:rPr>
                <w:t>City of Montreal</w:t>
              </w:r>
            </w:ins>
            <w:ins w:id="3769" w:author="Fritz Gyger" w:date="2019-03-11T20:15:00Z">
              <w:del w:id="3770" w:author="outpost" w:date="2019-03-18T20:35:00Z">
                <w:r w:rsidRPr="00A978E3" w:rsidDel="003E273B">
                  <w:rPr>
                    <w:rPrChange w:id="3771" w:author="outpost" w:date="2019-03-18T20:33:00Z">
                      <w:rPr/>
                    </w:rPrChange>
                  </w:rPr>
                  <w:delText xml:space="preserve">Solid State </w:delText>
                </w:r>
              </w:del>
            </w:ins>
            <w:ins w:id="3772" w:author="Fritz Gyger" w:date="2019-03-11T20:16:00Z">
              <w:del w:id="3773" w:author="outpost" w:date="2019-03-18T20:35:00Z">
                <w:r w:rsidRPr="00A978E3" w:rsidDel="003E273B">
                  <w:rPr>
                    <w:rPrChange w:id="3774" w:author="outpost" w:date="2019-03-18T20:33:00Z">
                      <w:rPr/>
                    </w:rPrChange>
                  </w:rPr>
                  <w:delText>Drive</w:delText>
                </w:r>
              </w:del>
            </w:ins>
          </w:p>
        </w:tc>
      </w:tr>
      <w:tr w:rsidR="00A978E3" w:rsidRPr="00A978E3" w14:paraId="3DEA1D71" w14:textId="77777777" w:rsidTr="00D362A9">
        <w:trPr>
          <w:cantSplit/>
          <w:jc w:val="center"/>
          <w:trPrChange w:id="3775" w:author="outpost" w:date="2019-03-18T20:35:00Z">
            <w:trPr>
              <w:gridBefore w:val="1"/>
              <w:gridAfter w:val="0"/>
              <w:cantSplit/>
            </w:trPr>
          </w:trPrChange>
        </w:trPr>
        <w:tc>
          <w:tcPr>
            <w:tcW w:w="2079" w:type="dxa"/>
            <w:shd w:val="clear" w:color="auto" w:fill="auto"/>
            <w:vAlign w:val="center"/>
            <w:tcPrChange w:id="3776" w:author="outpost" w:date="2019-03-18T20:35:00Z">
              <w:tcPr>
                <w:tcW w:w="1082" w:type="dxa"/>
                <w:shd w:val="clear" w:color="auto" w:fill="auto"/>
              </w:tcPr>
            </w:tcPrChange>
          </w:tcPr>
          <w:p w14:paraId="1269937F" w14:textId="1B99925A" w:rsidR="00A978E3" w:rsidRPr="00A978E3" w:rsidRDefault="00A978E3" w:rsidP="00A978E3">
            <w:pPr>
              <w:rPr>
                <w:rPrChange w:id="3777" w:author="outpost" w:date="2019-03-18T20:33:00Z">
                  <w:rPr/>
                </w:rPrChange>
              </w:rPr>
              <w:pPrChange w:id="3778" w:author="outpost" w:date="2019-03-18T20:33:00Z">
                <w:pPr>
                  <w:pStyle w:val="TableText10"/>
                  <w:spacing w:after="0"/>
                </w:pPr>
              </w:pPrChange>
            </w:pPr>
            <w:ins w:id="3779" w:author="outpost" w:date="2019-03-18T20:35:00Z">
              <w:r>
                <w:rPr>
                  <w:rFonts w:cs="Arial"/>
                  <w:color w:val="000000"/>
                </w:rPr>
                <w:t>CRD</w:t>
              </w:r>
            </w:ins>
            <w:ins w:id="3780" w:author="Fritz Gyger" w:date="2019-03-11T20:16:00Z">
              <w:del w:id="3781" w:author="outpost" w:date="2019-03-18T20:35:00Z">
                <w:r w:rsidRPr="00A978E3" w:rsidDel="003E273B">
                  <w:rPr>
                    <w:rPrChange w:id="3782" w:author="outpost" w:date="2019-03-18T20:33:00Z">
                      <w:rPr/>
                    </w:rPrChange>
                  </w:rPr>
                  <w:delText>DBMS</w:delText>
                </w:r>
              </w:del>
            </w:ins>
          </w:p>
        </w:tc>
        <w:tc>
          <w:tcPr>
            <w:tcW w:w="5787" w:type="dxa"/>
            <w:shd w:val="clear" w:color="auto" w:fill="auto"/>
            <w:vAlign w:val="center"/>
            <w:tcPrChange w:id="3783" w:author="outpost" w:date="2019-03-18T20:35:00Z">
              <w:tcPr>
                <w:tcW w:w="2882" w:type="dxa"/>
                <w:shd w:val="clear" w:color="auto" w:fill="auto"/>
              </w:tcPr>
            </w:tcPrChange>
          </w:tcPr>
          <w:p w14:paraId="774C1C64" w14:textId="503FC53A" w:rsidR="00A978E3" w:rsidRPr="00A978E3" w:rsidRDefault="00A978E3" w:rsidP="00A978E3">
            <w:pPr>
              <w:rPr>
                <w:rPrChange w:id="3784" w:author="outpost" w:date="2019-03-18T20:33:00Z">
                  <w:rPr/>
                </w:rPrChange>
              </w:rPr>
              <w:pPrChange w:id="3785" w:author="outpost" w:date="2019-03-18T20:33:00Z">
                <w:pPr>
                  <w:pStyle w:val="TableText10"/>
                  <w:spacing w:after="0"/>
                </w:pPr>
              </w:pPrChange>
            </w:pPr>
            <w:ins w:id="3786" w:author="outpost" w:date="2019-03-18T20:35:00Z">
              <w:r>
                <w:rPr>
                  <w:rFonts w:cs="Arial"/>
                  <w:color w:val="000000"/>
                </w:rPr>
                <w:t>Conceptual Relationship Data Model</w:t>
              </w:r>
            </w:ins>
            <w:ins w:id="3787" w:author="Fritz Gyger" w:date="2019-03-11T20:16:00Z">
              <w:del w:id="3788" w:author="outpost" w:date="2019-03-18T20:35:00Z">
                <w:r w:rsidRPr="00A978E3" w:rsidDel="003E273B">
                  <w:rPr>
                    <w:rPrChange w:id="3789" w:author="outpost" w:date="2019-03-18T20:33:00Z">
                      <w:rPr/>
                    </w:rPrChange>
                  </w:rPr>
                  <w:delText>Database Management System</w:delText>
                </w:r>
              </w:del>
            </w:ins>
          </w:p>
        </w:tc>
      </w:tr>
      <w:tr w:rsidR="00A978E3" w:rsidRPr="00A978E3" w14:paraId="74248BBB" w14:textId="77777777" w:rsidTr="00D362A9">
        <w:tblPrEx>
          <w:tblPrExChange w:id="3790" w:author="outpost" w:date="2019-03-18T20:35:00Z">
            <w:tblPrEx>
              <w:tblW w:w="7866" w:type="dxa"/>
              <w:jc w:val="center"/>
              <w:tblInd w:w="-997" w:type="dxa"/>
            </w:tblPrEx>
          </w:tblPrExChange>
        </w:tblPrEx>
        <w:trPr>
          <w:cantSplit/>
          <w:jc w:val="center"/>
          <w:ins w:id="3791" w:author="outpost" w:date="2019-03-18T20:33:00Z"/>
          <w:trPrChange w:id="3792" w:author="outpost" w:date="2019-03-18T20:35:00Z">
            <w:trPr>
              <w:cantSplit/>
              <w:jc w:val="center"/>
            </w:trPr>
          </w:trPrChange>
        </w:trPr>
        <w:tc>
          <w:tcPr>
            <w:tcW w:w="2079" w:type="dxa"/>
            <w:shd w:val="clear" w:color="auto" w:fill="auto"/>
            <w:vAlign w:val="center"/>
            <w:tcPrChange w:id="3793" w:author="outpost" w:date="2019-03-18T20:35:00Z">
              <w:tcPr>
                <w:tcW w:w="2079" w:type="dxa"/>
                <w:gridSpan w:val="2"/>
                <w:shd w:val="clear" w:color="auto" w:fill="auto"/>
              </w:tcPr>
            </w:tcPrChange>
          </w:tcPr>
          <w:p w14:paraId="7F29C2FD" w14:textId="35A58F75" w:rsidR="00A978E3" w:rsidRPr="00A978E3" w:rsidRDefault="00A978E3" w:rsidP="00A978E3">
            <w:pPr>
              <w:rPr>
                <w:ins w:id="3794" w:author="outpost" w:date="2019-03-18T20:33:00Z"/>
                <w:rPrChange w:id="3795" w:author="outpost" w:date="2019-03-18T20:33:00Z">
                  <w:rPr>
                    <w:ins w:id="3796" w:author="outpost" w:date="2019-03-18T20:33:00Z"/>
                  </w:rPr>
                </w:rPrChange>
              </w:rPr>
            </w:pPr>
            <w:ins w:id="3797" w:author="outpost" w:date="2019-03-18T20:35:00Z">
              <w:r>
                <w:rPr>
                  <w:rFonts w:cs="Arial"/>
                  <w:color w:val="000000"/>
                </w:rPr>
                <w:t>csv</w:t>
              </w:r>
            </w:ins>
          </w:p>
        </w:tc>
        <w:tc>
          <w:tcPr>
            <w:tcW w:w="5787" w:type="dxa"/>
            <w:shd w:val="clear" w:color="auto" w:fill="auto"/>
            <w:vAlign w:val="center"/>
            <w:tcPrChange w:id="3798" w:author="outpost" w:date="2019-03-18T20:35:00Z">
              <w:tcPr>
                <w:tcW w:w="5787" w:type="dxa"/>
                <w:gridSpan w:val="2"/>
                <w:shd w:val="clear" w:color="auto" w:fill="auto"/>
              </w:tcPr>
            </w:tcPrChange>
          </w:tcPr>
          <w:p w14:paraId="002A5C53" w14:textId="7EF2C8A9" w:rsidR="00A978E3" w:rsidRPr="00A978E3" w:rsidRDefault="00A978E3" w:rsidP="00A978E3">
            <w:pPr>
              <w:rPr>
                <w:ins w:id="3799" w:author="outpost" w:date="2019-03-18T20:33:00Z"/>
                <w:rPrChange w:id="3800" w:author="outpost" w:date="2019-03-18T20:33:00Z">
                  <w:rPr>
                    <w:ins w:id="3801" w:author="outpost" w:date="2019-03-18T20:33:00Z"/>
                  </w:rPr>
                </w:rPrChange>
              </w:rPr>
            </w:pPr>
            <w:ins w:id="3802" w:author="outpost" w:date="2019-03-18T20:35:00Z">
              <w:r>
                <w:rPr>
                  <w:rFonts w:cs="Arial"/>
                  <w:color w:val="000000"/>
                </w:rPr>
                <w:t>Comma Separated Values (file format)</w:t>
              </w:r>
            </w:ins>
          </w:p>
        </w:tc>
      </w:tr>
      <w:tr w:rsidR="00A978E3" w:rsidRPr="00A978E3" w14:paraId="49AA5223" w14:textId="77777777" w:rsidTr="00D362A9">
        <w:trPr>
          <w:cantSplit/>
          <w:jc w:val="center"/>
          <w:trPrChange w:id="3803" w:author="outpost" w:date="2019-03-18T20:35:00Z">
            <w:trPr>
              <w:gridBefore w:val="1"/>
              <w:gridAfter w:val="0"/>
              <w:cantSplit/>
            </w:trPr>
          </w:trPrChange>
        </w:trPr>
        <w:tc>
          <w:tcPr>
            <w:tcW w:w="2079" w:type="dxa"/>
            <w:shd w:val="clear" w:color="auto" w:fill="auto"/>
            <w:vAlign w:val="center"/>
            <w:tcPrChange w:id="3804" w:author="outpost" w:date="2019-03-18T20:35:00Z">
              <w:tcPr>
                <w:tcW w:w="1082" w:type="dxa"/>
                <w:shd w:val="clear" w:color="auto" w:fill="auto"/>
              </w:tcPr>
            </w:tcPrChange>
          </w:tcPr>
          <w:p w14:paraId="59784E4B" w14:textId="48308AC8" w:rsidR="00A978E3" w:rsidRPr="00A978E3" w:rsidRDefault="00A978E3" w:rsidP="00A978E3">
            <w:pPr>
              <w:rPr>
                <w:rPrChange w:id="3805" w:author="outpost" w:date="2019-03-18T20:33:00Z">
                  <w:rPr/>
                </w:rPrChange>
              </w:rPr>
              <w:pPrChange w:id="3806" w:author="outpost" w:date="2019-03-18T20:33:00Z">
                <w:pPr>
                  <w:pStyle w:val="TableText10"/>
                  <w:spacing w:after="0"/>
                </w:pPr>
              </w:pPrChange>
            </w:pPr>
            <w:ins w:id="3807" w:author="outpost" w:date="2019-03-18T20:35:00Z">
              <w:r>
                <w:rPr>
                  <w:rFonts w:cs="Arial"/>
                  <w:color w:val="000000"/>
                </w:rPr>
                <w:t>DBMS</w:t>
              </w:r>
            </w:ins>
            <w:ins w:id="3808" w:author="Fritz Gyger" w:date="2019-03-11T20:17:00Z">
              <w:del w:id="3809" w:author="outpost" w:date="2019-03-18T20:35:00Z">
                <w:r w:rsidRPr="00A978E3" w:rsidDel="003E273B">
                  <w:rPr>
                    <w:rPrChange w:id="3810" w:author="outpost" w:date="2019-03-18T20:33:00Z">
                      <w:rPr/>
                    </w:rPrChange>
                  </w:rPr>
                  <w:delText>RDBMS</w:delText>
                </w:r>
              </w:del>
            </w:ins>
          </w:p>
        </w:tc>
        <w:tc>
          <w:tcPr>
            <w:tcW w:w="5787" w:type="dxa"/>
            <w:shd w:val="clear" w:color="auto" w:fill="auto"/>
            <w:vAlign w:val="center"/>
            <w:tcPrChange w:id="3811" w:author="outpost" w:date="2019-03-18T20:35:00Z">
              <w:tcPr>
                <w:tcW w:w="2882" w:type="dxa"/>
                <w:shd w:val="clear" w:color="auto" w:fill="auto"/>
              </w:tcPr>
            </w:tcPrChange>
          </w:tcPr>
          <w:p w14:paraId="77606FB4" w14:textId="4DB62ADF" w:rsidR="00A978E3" w:rsidRPr="00A978E3" w:rsidRDefault="00A978E3" w:rsidP="00A978E3">
            <w:pPr>
              <w:rPr>
                <w:rPrChange w:id="3812" w:author="outpost" w:date="2019-03-18T20:33:00Z">
                  <w:rPr/>
                </w:rPrChange>
              </w:rPr>
              <w:pPrChange w:id="3813" w:author="outpost" w:date="2019-03-18T20:33:00Z">
                <w:pPr>
                  <w:pStyle w:val="TableText10"/>
                  <w:spacing w:after="0"/>
                </w:pPr>
              </w:pPrChange>
            </w:pPr>
            <w:ins w:id="3814" w:author="outpost" w:date="2019-03-18T20:35:00Z">
              <w:r>
                <w:rPr>
                  <w:rFonts w:cs="Arial"/>
                  <w:color w:val="000000"/>
                </w:rPr>
                <w:t>Database Management System</w:t>
              </w:r>
            </w:ins>
            <w:ins w:id="3815" w:author="Fritz Gyger" w:date="2019-03-11T20:17:00Z">
              <w:del w:id="3816" w:author="outpost" w:date="2019-03-18T20:35:00Z">
                <w:r w:rsidRPr="00A978E3" w:rsidDel="003E273B">
                  <w:rPr>
                    <w:rPrChange w:id="3817" w:author="outpost" w:date="2019-03-18T20:33:00Z">
                      <w:rPr/>
                    </w:rPrChange>
                  </w:rPr>
                  <w:delText>Relational DBMS</w:delText>
                </w:r>
              </w:del>
            </w:ins>
          </w:p>
        </w:tc>
      </w:tr>
      <w:tr w:rsidR="00A978E3" w:rsidRPr="00A978E3" w14:paraId="55F8904D" w14:textId="77777777" w:rsidTr="00D362A9">
        <w:trPr>
          <w:cantSplit/>
          <w:jc w:val="center"/>
          <w:trPrChange w:id="3818" w:author="outpost" w:date="2019-03-18T20:35:00Z">
            <w:trPr>
              <w:gridBefore w:val="1"/>
              <w:gridAfter w:val="0"/>
              <w:cantSplit/>
            </w:trPr>
          </w:trPrChange>
        </w:trPr>
        <w:tc>
          <w:tcPr>
            <w:tcW w:w="2079" w:type="dxa"/>
            <w:shd w:val="clear" w:color="auto" w:fill="auto"/>
            <w:vAlign w:val="center"/>
            <w:tcPrChange w:id="3819" w:author="outpost" w:date="2019-03-18T20:35:00Z">
              <w:tcPr>
                <w:tcW w:w="1082" w:type="dxa"/>
                <w:shd w:val="clear" w:color="auto" w:fill="auto"/>
              </w:tcPr>
            </w:tcPrChange>
          </w:tcPr>
          <w:p w14:paraId="261DEB66" w14:textId="292E0B1D" w:rsidR="00A978E3" w:rsidRPr="00A978E3" w:rsidDel="003E273B" w:rsidRDefault="00A978E3" w:rsidP="00A978E3">
            <w:pPr>
              <w:rPr>
                <w:del w:id="3820" w:author="outpost" w:date="2019-03-18T20:35:00Z"/>
                <w:rPrChange w:id="3821" w:author="outpost" w:date="2019-03-18T20:33:00Z">
                  <w:rPr>
                    <w:del w:id="3822" w:author="outpost" w:date="2019-03-18T20:35:00Z"/>
                  </w:rPr>
                </w:rPrChange>
              </w:rPr>
              <w:pPrChange w:id="3823" w:author="outpost" w:date="2019-03-18T20:33:00Z">
                <w:pPr>
                  <w:pStyle w:val="TableText10"/>
                  <w:spacing w:after="0"/>
                </w:pPr>
              </w:pPrChange>
            </w:pPr>
            <w:ins w:id="3824" w:author="outpost" w:date="2019-03-18T20:35:00Z">
              <w:r>
                <w:rPr>
                  <w:rFonts w:cs="Arial"/>
                  <w:color w:val="000000"/>
                </w:rPr>
                <w:t>DDL</w:t>
              </w:r>
            </w:ins>
            <w:ins w:id="3825" w:author="Fritz Gyger" w:date="2019-03-11T20:17:00Z">
              <w:del w:id="3826" w:author="outpost" w:date="2019-03-18T20:35:00Z">
                <w:r w:rsidRPr="00A978E3" w:rsidDel="003E273B">
                  <w:rPr>
                    <w:rPrChange w:id="3827" w:author="outpost" w:date="2019-03-18T20:33:00Z">
                      <w:rPr/>
                    </w:rPrChange>
                  </w:rPr>
                  <w:delText>ERD</w:delText>
                </w:r>
              </w:del>
            </w:ins>
          </w:p>
          <w:p w14:paraId="64DC63FF" w14:textId="77777777" w:rsidR="00A978E3" w:rsidRPr="00A978E3" w:rsidRDefault="00A978E3" w:rsidP="00A978E3">
            <w:pPr>
              <w:rPr>
                <w:rPrChange w:id="3828" w:author="outpost" w:date="2019-03-18T20:33:00Z">
                  <w:rPr/>
                </w:rPrChange>
              </w:rPr>
              <w:pPrChange w:id="3829" w:author="outpost" w:date="2019-03-18T20:33:00Z">
                <w:pPr>
                  <w:pStyle w:val="TableText10"/>
                  <w:spacing w:after="0"/>
                </w:pPr>
              </w:pPrChange>
            </w:pPr>
          </w:p>
        </w:tc>
        <w:tc>
          <w:tcPr>
            <w:tcW w:w="5787" w:type="dxa"/>
            <w:shd w:val="clear" w:color="auto" w:fill="auto"/>
            <w:vAlign w:val="center"/>
            <w:tcPrChange w:id="3830" w:author="outpost" w:date="2019-03-18T20:35:00Z">
              <w:tcPr>
                <w:tcW w:w="2882" w:type="dxa"/>
                <w:shd w:val="clear" w:color="auto" w:fill="auto"/>
              </w:tcPr>
            </w:tcPrChange>
          </w:tcPr>
          <w:p w14:paraId="75F51376" w14:textId="0565490D" w:rsidR="00A978E3" w:rsidRPr="00A978E3" w:rsidRDefault="00A978E3" w:rsidP="00A978E3">
            <w:pPr>
              <w:rPr>
                <w:rPrChange w:id="3831" w:author="outpost" w:date="2019-03-18T20:33:00Z">
                  <w:rPr/>
                </w:rPrChange>
              </w:rPr>
              <w:pPrChange w:id="3832" w:author="outpost" w:date="2019-03-18T20:33:00Z">
                <w:pPr>
                  <w:pStyle w:val="TableText10"/>
                  <w:spacing w:after="0"/>
                </w:pPr>
              </w:pPrChange>
            </w:pPr>
            <w:ins w:id="3833" w:author="outpost" w:date="2019-03-18T20:35:00Z">
              <w:r>
                <w:rPr>
                  <w:rFonts w:cs="Arial"/>
                  <w:color w:val="000000"/>
                </w:rPr>
                <w:t>Data Definition Language</w:t>
              </w:r>
            </w:ins>
            <w:ins w:id="3834" w:author="Fritz Gyger" w:date="2019-03-11T20:17:00Z">
              <w:del w:id="3835" w:author="outpost" w:date="2019-03-18T20:35:00Z">
                <w:r w:rsidRPr="00A978E3" w:rsidDel="003E273B">
                  <w:rPr>
                    <w:rPrChange w:id="3836" w:author="outpost" w:date="2019-03-18T20:33:00Z">
                      <w:rPr/>
                    </w:rPrChange>
                  </w:rPr>
                  <w:delText>Entity Relationship Diagram</w:delText>
                </w:r>
              </w:del>
            </w:ins>
          </w:p>
        </w:tc>
      </w:tr>
      <w:tr w:rsidR="00A978E3" w:rsidRPr="00A978E3" w14:paraId="2E2C072E" w14:textId="77777777" w:rsidTr="00D362A9">
        <w:trPr>
          <w:cantSplit/>
          <w:jc w:val="center"/>
          <w:ins w:id="3837" w:author="Fritz Gyger" w:date="2019-03-11T20:17:00Z"/>
          <w:trPrChange w:id="3838" w:author="outpost" w:date="2019-03-18T20:35:00Z">
            <w:trPr>
              <w:gridBefore w:val="1"/>
              <w:gridAfter w:val="0"/>
              <w:cantSplit/>
            </w:trPr>
          </w:trPrChange>
        </w:trPr>
        <w:tc>
          <w:tcPr>
            <w:tcW w:w="2079" w:type="dxa"/>
            <w:shd w:val="clear" w:color="auto" w:fill="auto"/>
            <w:vAlign w:val="center"/>
            <w:tcPrChange w:id="3839" w:author="outpost" w:date="2019-03-18T20:35:00Z">
              <w:tcPr>
                <w:tcW w:w="1082" w:type="dxa"/>
                <w:shd w:val="clear" w:color="auto" w:fill="auto"/>
              </w:tcPr>
            </w:tcPrChange>
          </w:tcPr>
          <w:p w14:paraId="23A196E6" w14:textId="17B806B8" w:rsidR="00A978E3" w:rsidRPr="00A978E3" w:rsidRDefault="00A978E3" w:rsidP="00A978E3">
            <w:pPr>
              <w:rPr>
                <w:ins w:id="3840" w:author="Fritz Gyger" w:date="2019-03-11T20:17:00Z"/>
                <w:rPrChange w:id="3841" w:author="outpost" w:date="2019-03-18T20:33:00Z">
                  <w:rPr>
                    <w:ins w:id="3842" w:author="Fritz Gyger" w:date="2019-03-11T20:17:00Z"/>
                  </w:rPr>
                </w:rPrChange>
              </w:rPr>
              <w:pPrChange w:id="3843" w:author="outpost" w:date="2019-03-18T20:33:00Z">
                <w:pPr>
                  <w:pStyle w:val="TableText10"/>
                  <w:spacing w:after="0"/>
                </w:pPr>
              </w:pPrChange>
            </w:pPr>
            <w:ins w:id="3844" w:author="outpost" w:date="2019-03-18T20:35:00Z">
              <w:r>
                <w:rPr>
                  <w:rFonts w:cs="Arial"/>
                  <w:color w:val="000000"/>
                </w:rPr>
                <w:t>ERD</w:t>
              </w:r>
            </w:ins>
            <w:ins w:id="3845" w:author="Fritz Gyger" w:date="2019-03-11T20:17:00Z">
              <w:del w:id="3846" w:author="outpost" w:date="2019-03-18T20:35:00Z">
                <w:r w:rsidRPr="00A978E3" w:rsidDel="003E273B">
                  <w:rPr>
                    <w:rPrChange w:id="3847" w:author="outpost" w:date="2019-03-18T20:33:00Z">
                      <w:rPr/>
                    </w:rPrChange>
                  </w:rPr>
                  <w:delText>PK</w:delText>
                </w:r>
              </w:del>
            </w:ins>
          </w:p>
        </w:tc>
        <w:tc>
          <w:tcPr>
            <w:tcW w:w="5787" w:type="dxa"/>
            <w:shd w:val="clear" w:color="auto" w:fill="auto"/>
            <w:vAlign w:val="center"/>
            <w:tcPrChange w:id="3848" w:author="outpost" w:date="2019-03-18T20:35:00Z">
              <w:tcPr>
                <w:tcW w:w="2882" w:type="dxa"/>
                <w:shd w:val="clear" w:color="auto" w:fill="auto"/>
              </w:tcPr>
            </w:tcPrChange>
          </w:tcPr>
          <w:p w14:paraId="0926BCF7" w14:textId="68CA024E" w:rsidR="00A978E3" w:rsidRPr="00A978E3" w:rsidRDefault="00A978E3" w:rsidP="00A978E3">
            <w:pPr>
              <w:rPr>
                <w:ins w:id="3849" w:author="Fritz Gyger" w:date="2019-03-11T20:17:00Z"/>
                <w:rPrChange w:id="3850" w:author="outpost" w:date="2019-03-18T20:33:00Z">
                  <w:rPr>
                    <w:ins w:id="3851" w:author="Fritz Gyger" w:date="2019-03-11T20:17:00Z"/>
                  </w:rPr>
                </w:rPrChange>
              </w:rPr>
              <w:pPrChange w:id="3852" w:author="outpost" w:date="2019-03-18T20:33:00Z">
                <w:pPr>
                  <w:pStyle w:val="TableText10"/>
                  <w:spacing w:after="0"/>
                </w:pPr>
              </w:pPrChange>
            </w:pPr>
            <w:ins w:id="3853" w:author="outpost" w:date="2019-03-18T20:35:00Z">
              <w:r>
                <w:rPr>
                  <w:rFonts w:cs="Arial"/>
                  <w:color w:val="000000"/>
                </w:rPr>
                <w:t>Entity Relationship Diagram</w:t>
              </w:r>
            </w:ins>
            <w:ins w:id="3854" w:author="Fritz Gyger" w:date="2019-03-11T20:17:00Z">
              <w:del w:id="3855" w:author="outpost" w:date="2019-03-18T20:35:00Z">
                <w:r w:rsidRPr="00A978E3" w:rsidDel="003E273B">
                  <w:rPr>
                    <w:rPrChange w:id="3856" w:author="outpost" w:date="2019-03-18T20:33:00Z">
                      <w:rPr/>
                    </w:rPrChange>
                  </w:rPr>
                  <w:delText>Primary Key</w:delText>
                </w:r>
              </w:del>
            </w:ins>
          </w:p>
        </w:tc>
      </w:tr>
      <w:tr w:rsidR="00A978E3" w:rsidRPr="00A978E3" w14:paraId="6DD62A00" w14:textId="77777777" w:rsidTr="00D362A9">
        <w:trPr>
          <w:cantSplit/>
          <w:jc w:val="center"/>
          <w:ins w:id="3857" w:author="Fritz Gyger" w:date="2019-03-11T20:18:00Z"/>
          <w:trPrChange w:id="3858" w:author="outpost" w:date="2019-03-18T20:35:00Z">
            <w:trPr>
              <w:gridBefore w:val="1"/>
              <w:gridAfter w:val="0"/>
              <w:cantSplit/>
            </w:trPr>
          </w:trPrChange>
        </w:trPr>
        <w:tc>
          <w:tcPr>
            <w:tcW w:w="2079" w:type="dxa"/>
            <w:shd w:val="clear" w:color="auto" w:fill="auto"/>
            <w:vAlign w:val="center"/>
            <w:tcPrChange w:id="3859" w:author="outpost" w:date="2019-03-18T20:35:00Z">
              <w:tcPr>
                <w:tcW w:w="1082" w:type="dxa"/>
                <w:shd w:val="clear" w:color="auto" w:fill="auto"/>
              </w:tcPr>
            </w:tcPrChange>
          </w:tcPr>
          <w:p w14:paraId="164D1CBE" w14:textId="0194ACBF" w:rsidR="00A978E3" w:rsidRPr="00A978E3" w:rsidRDefault="00A978E3" w:rsidP="00A978E3">
            <w:pPr>
              <w:rPr>
                <w:ins w:id="3860" w:author="Fritz Gyger" w:date="2019-03-11T20:18:00Z"/>
                <w:rPrChange w:id="3861" w:author="outpost" w:date="2019-03-18T20:33:00Z">
                  <w:rPr>
                    <w:ins w:id="3862" w:author="Fritz Gyger" w:date="2019-03-11T20:18:00Z"/>
                  </w:rPr>
                </w:rPrChange>
              </w:rPr>
              <w:pPrChange w:id="3863" w:author="outpost" w:date="2019-03-18T20:33:00Z">
                <w:pPr>
                  <w:pStyle w:val="TableText10"/>
                  <w:spacing w:after="0"/>
                </w:pPr>
              </w:pPrChange>
            </w:pPr>
            <w:ins w:id="3864" w:author="outpost" w:date="2019-03-18T20:35:00Z">
              <w:r>
                <w:rPr>
                  <w:rFonts w:cs="Arial"/>
                  <w:color w:val="000000"/>
                </w:rPr>
                <w:t>ERD</w:t>
              </w:r>
            </w:ins>
            <w:ins w:id="3865" w:author="Fritz Gyger" w:date="2019-03-11T20:18:00Z">
              <w:del w:id="3866" w:author="outpost" w:date="2019-03-18T20:35:00Z">
                <w:r w:rsidRPr="00A978E3" w:rsidDel="003E273B">
                  <w:rPr>
                    <w:rPrChange w:id="3867" w:author="outpost" w:date="2019-03-18T20:33:00Z">
                      <w:rPr/>
                    </w:rPrChange>
                  </w:rPr>
                  <w:delText>FK</w:delText>
                </w:r>
              </w:del>
            </w:ins>
          </w:p>
        </w:tc>
        <w:tc>
          <w:tcPr>
            <w:tcW w:w="5787" w:type="dxa"/>
            <w:shd w:val="clear" w:color="auto" w:fill="auto"/>
            <w:vAlign w:val="center"/>
            <w:tcPrChange w:id="3868" w:author="outpost" w:date="2019-03-18T20:35:00Z">
              <w:tcPr>
                <w:tcW w:w="2882" w:type="dxa"/>
                <w:shd w:val="clear" w:color="auto" w:fill="auto"/>
              </w:tcPr>
            </w:tcPrChange>
          </w:tcPr>
          <w:p w14:paraId="27547340" w14:textId="6E141CFA" w:rsidR="00A978E3" w:rsidRPr="00A978E3" w:rsidRDefault="00A978E3" w:rsidP="00A978E3">
            <w:pPr>
              <w:rPr>
                <w:ins w:id="3869" w:author="Fritz Gyger" w:date="2019-03-11T20:18:00Z"/>
                <w:rPrChange w:id="3870" w:author="outpost" w:date="2019-03-18T20:33:00Z">
                  <w:rPr>
                    <w:ins w:id="3871" w:author="Fritz Gyger" w:date="2019-03-11T20:18:00Z"/>
                  </w:rPr>
                </w:rPrChange>
              </w:rPr>
              <w:pPrChange w:id="3872" w:author="outpost" w:date="2019-03-18T20:33:00Z">
                <w:pPr>
                  <w:pStyle w:val="TableText10"/>
                  <w:spacing w:after="0"/>
                </w:pPr>
              </w:pPrChange>
            </w:pPr>
            <w:ins w:id="3873" w:author="outpost" w:date="2019-03-18T20:35:00Z">
              <w:r>
                <w:rPr>
                  <w:rFonts w:cs="Arial"/>
                  <w:color w:val="000000"/>
                </w:rPr>
                <w:t>Entity Relationship Model</w:t>
              </w:r>
            </w:ins>
            <w:ins w:id="3874" w:author="Fritz Gyger" w:date="2019-03-11T20:18:00Z">
              <w:del w:id="3875" w:author="outpost" w:date="2019-03-18T20:35:00Z">
                <w:r w:rsidRPr="00A978E3" w:rsidDel="003E273B">
                  <w:rPr>
                    <w:rPrChange w:id="3876" w:author="outpost" w:date="2019-03-18T20:33:00Z">
                      <w:rPr/>
                    </w:rPrChange>
                  </w:rPr>
                  <w:delText xml:space="preserve">Foreign Key </w:delText>
                </w:r>
              </w:del>
            </w:ins>
          </w:p>
        </w:tc>
      </w:tr>
      <w:tr w:rsidR="00A978E3" w:rsidRPr="00A978E3" w14:paraId="239B6890" w14:textId="77777777" w:rsidTr="00D362A9">
        <w:trPr>
          <w:cantSplit/>
          <w:jc w:val="center"/>
          <w:ins w:id="3877" w:author="Fritz Gyger" w:date="2019-03-11T20:18:00Z"/>
          <w:trPrChange w:id="3878" w:author="outpost" w:date="2019-03-18T20:35:00Z">
            <w:trPr>
              <w:gridBefore w:val="1"/>
              <w:gridAfter w:val="0"/>
              <w:cantSplit/>
            </w:trPr>
          </w:trPrChange>
        </w:trPr>
        <w:tc>
          <w:tcPr>
            <w:tcW w:w="2079" w:type="dxa"/>
            <w:shd w:val="clear" w:color="auto" w:fill="auto"/>
            <w:vAlign w:val="center"/>
            <w:tcPrChange w:id="3879" w:author="outpost" w:date="2019-03-18T20:35:00Z">
              <w:tcPr>
                <w:tcW w:w="1082" w:type="dxa"/>
                <w:shd w:val="clear" w:color="auto" w:fill="auto"/>
              </w:tcPr>
            </w:tcPrChange>
          </w:tcPr>
          <w:p w14:paraId="3000444B" w14:textId="211BF60A" w:rsidR="00A978E3" w:rsidRPr="00A978E3" w:rsidRDefault="00A978E3" w:rsidP="00A978E3">
            <w:pPr>
              <w:rPr>
                <w:ins w:id="3880" w:author="Fritz Gyger" w:date="2019-03-11T20:18:00Z"/>
                <w:rPrChange w:id="3881" w:author="outpost" w:date="2019-03-18T20:33:00Z">
                  <w:rPr>
                    <w:ins w:id="3882" w:author="Fritz Gyger" w:date="2019-03-11T20:18:00Z"/>
                  </w:rPr>
                </w:rPrChange>
              </w:rPr>
              <w:pPrChange w:id="3883" w:author="outpost" w:date="2019-03-18T20:33:00Z">
                <w:pPr>
                  <w:pStyle w:val="TableText10"/>
                  <w:spacing w:after="0"/>
                </w:pPr>
              </w:pPrChange>
            </w:pPr>
            <w:ins w:id="3884" w:author="outpost" w:date="2019-03-18T20:35:00Z">
              <w:r>
                <w:rPr>
                  <w:rFonts w:cs="Arial"/>
                  <w:color w:val="000000"/>
                </w:rPr>
                <w:t>ETL</w:t>
              </w:r>
            </w:ins>
            <w:ins w:id="3885" w:author="Fritz Gyger" w:date="2019-03-11T20:18:00Z">
              <w:del w:id="3886" w:author="outpost" w:date="2019-03-18T20:35:00Z">
                <w:r w:rsidRPr="00A978E3" w:rsidDel="003E273B">
                  <w:rPr>
                    <w:rPrChange w:id="3887" w:author="outpost" w:date="2019-03-18T20:33:00Z">
                      <w:rPr/>
                    </w:rPrChange>
                  </w:rPr>
                  <w:delText>MB</w:delText>
                </w:r>
              </w:del>
            </w:ins>
          </w:p>
        </w:tc>
        <w:tc>
          <w:tcPr>
            <w:tcW w:w="5787" w:type="dxa"/>
            <w:shd w:val="clear" w:color="auto" w:fill="auto"/>
            <w:vAlign w:val="center"/>
            <w:tcPrChange w:id="3888" w:author="outpost" w:date="2019-03-18T20:35:00Z">
              <w:tcPr>
                <w:tcW w:w="2882" w:type="dxa"/>
                <w:shd w:val="clear" w:color="auto" w:fill="auto"/>
              </w:tcPr>
            </w:tcPrChange>
          </w:tcPr>
          <w:p w14:paraId="1548C432" w14:textId="3B742D48" w:rsidR="00A978E3" w:rsidRPr="00A978E3" w:rsidRDefault="00A978E3" w:rsidP="00A978E3">
            <w:pPr>
              <w:rPr>
                <w:ins w:id="3889" w:author="Fritz Gyger" w:date="2019-03-11T20:18:00Z"/>
                <w:rPrChange w:id="3890" w:author="outpost" w:date="2019-03-18T20:33:00Z">
                  <w:rPr>
                    <w:ins w:id="3891" w:author="Fritz Gyger" w:date="2019-03-11T20:18:00Z"/>
                  </w:rPr>
                </w:rPrChange>
              </w:rPr>
              <w:pPrChange w:id="3892" w:author="outpost" w:date="2019-03-18T20:33:00Z">
                <w:pPr>
                  <w:pStyle w:val="TableText10"/>
                  <w:spacing w:after="0"/>
                </w:pPr>
              </w:pPrChange>
            </w:pPr>
            <w:ins w:id="3893" w:author="outpost" w:date="2019-03-18T20:35:00Z">
              <w:r>
                <w:rPr>
                  <w:rFonts w:cs="Arial"/>
                  <w:color w:val="000000"/>
                </w:rPr>
                <w:t>Extraction Transformation Load</w:t>
              </w:r>
            </w:ins>
            <w:ins w:id="3894" w:author="Fritz Gyger" w:date="2019-03-11T20:18:00Z">
              <w:del w:id="3895" w:author="outpost" w:date="2019-03-18T20:35:00Z">
                <w:r w:rsidRPr="00A978E3" w:rsidDel="003E273B">
                  <w:rPr>
                    <w:rPrChange w:id="3896" w:author="outpost" w:date="2019-03-18T20:33:00Z">
                      <w:rPr/>
                    </w:rPrChange>
                  </w:rPr>
                  <w:delText>MegaBytes</w:delText>
                </w:r>
              </w:del>
            </w:ins>
          </w:p>
        </w:tc>
      </w:tr>
      <w:tr w:rsidR="00A978E3" w:rsidRPr="00A978E3" w14:paraId="7DE01AF8" w14:textId="77777777" w:rsidTr="00D362A9">
        <w:trPr>
          <w:cantSplit/>
          <w:jc w:val="center"/>
          <w:ins w:id="3897" w:author="Fritz Gyger" w:date="2019-03-11T20:18:00Z"/>
          <w:trPrChange w:id="3898" w:author="outpost" w:date="2019-03-18T20:35:00Z">
            <w:trPr>
              <w:gridBefore w:val="1"/>
              <w:gridAfter w:val="0"/>
              <w:cantSplit/>
            </w:trPr>
          </w:trPrChange>
        </w:trPr>
        <w:tc>
          <w:tcPr>
            <w:tcW w:w="2079" w:type="dxa"/>
            <w:shd w:val="clear" w:color="auto" w:fill="auto"/>
            <w:vAlign w:val="center"/>
            <w:tcPrChange w:id="3899" w:author="outpost" w:date="2019-03-18T20:35:00Z">
              <w:tcPr>
                <w:tcW w:w="1082" w:type="dxa"/>
                <w:shd w:val="clear" w:color="auto" w:fill="auto"/>
              </w:tcPr>
            </w:tcPrChange>
          </w:tcPr>
          <w:p w14:paraId="22F0EB71" w14:textId="783E18E8" w:rsidR="00A978E3" w:rsidRPr="00A978E3" w:rsidRDefault="00A978E3" w:rsidP="00A978E3">
            <w:pPr>
              <w:rPr>
                <w:ins w:id="3900" w:author="Fritz Gyger" w:date="2019-03-11T20:18:00Z"/>
                <w:rPrChange w:id="3901" w:author="outpost" w:date="2019-03-18T20:33:00Z">
                  <w:rPr>
                    <w:ins w:id="3902" w:author="Fritz Gyger" w:date="2019-03-11T20:18:00Z"/>
                  </w:rPr>
                </w:rPrChange>
              </w:rPr>
              <w:pPrChange w:id="3903" w:author="outpost" w:date="2019-03-18T20:33:00Z">
                <w:pPr>
                  <w:pStyle w:val="TableText10"/>
                  <w:spacing w:after="0"/>
                </w:pPr>
              </w:pPrChange>
            </w:pPr>
            <w:ins w:id="3904" w:author="outpost" w:date="2019-03-18T20:35:00Z">
              <w:r>
                <w:rPr>
                  <w:rFonts w:cs="Arial"/>
                  <w:color w:val="000000"/>
                </w:rPr>
                <w:t>FK</w:t>
              </w:r>
            </w:ins>
            <w:ins w:id="3905" w:author="Fritz Gyger" w:date="2019-03-11T20:18:00Z">
              <w:del w:id="3906" w:author="outpost" w:date="2019-03-18T20:35:00Z">
                <w:r w:rsidRPr="00A978E3" w:rsidDel="003E273B">
                  <w:rPr>
                    <w:rPrChange w:id="3907" w:author="outpost" w:date="2019-03-18T20:33:00Z">
                      <w:rPr/>
                    </w:rPrChange>
                  </w:rPr>
                  <w:delText>GB</w:delText>
                </w:r>
              </w:del>
            </w:ins>
          </w:p>
        </w:tc>
        <w:tc>
          <w:tcPr>
            <w:tcW w:w="5787" w:type="dxa"/>
            <w:shd w:val="clear" w:color="auto" w:fill="auto"/>
            <w:vAlign w:val="center"/>
            <w:tcPrChange w:id="3908" w:author="outpost" w:date="2019-03-18T20:35:00Z">
              <w:tcPr>
                <w:tcW w:w="2882" w:type="dxa"/>
                <w:shd w:val="clear" w:color="auto" w:fill="auto"/>
              </w:tcPr>
            </w:tcPrChange>
          </w:tcPr>
          <w:p w14:paraId="0F850A12" w14:textId="37899B25" w:rsidR="00A978E3" w:rsidRPr="00A978E3" w:rsidRDefault="00A978E3" w:rsidP="00A978E3">
            <w:pPr>
              <w:rPr>
                <w:ins w:id="3909" w:author="Fritz Gyger" w:date="2019-03-11T20:18:00Z"/>
                <w:rPrChange w:id="3910" w:author="outpost" w:date="2019-03-18T20:33:00Z">
                  <w:rPr>
                    <w:ins w:id="3911" w:author="Fritz Gyger" w:date="2019-03-11T20:18:00Z"/>
                  </w:rPr>
                </w:rPrChange>
              </w:rPr>
              <w:pPrChange w:id="3912" w:author="outpost" w:date="2019-03-18T20:33:00Z">
                <w:pPr>
                  <w:pStyle w:val="TableText10"/>
                  <w:spacing w:after="0"/>
                </w:pPr>
              </w:pPrChange>
            </w:pPr>
            <w:ins w:id="3913" w:author="outpost" w:date="2019-03-18T20:35:00Z">
              <w:r>
                <w:rPr>
                  <w:rFonts w:cs="Arial"/>
                  <w:color w:val="000000"/>
                </w:rPr>
                <w:t xml:space="preserve">Foreign Key </w:t>
              </w:r>
            </w:ins>
            <w:ins w:id="3914" w:author="Fritz Gyger" w:date="2019-03-11T20:18:00Z">
              <w:del w:id="3915" w:author="outpost" w:date="2019-03-18T20:35:00Z">
                <w:r w:rsidRPr="00A978E3" w:rsidDel="003E273B">
                  <w:rPr>
                    <w:rPrChange w:id="3916" w:author="outpost" w:date="2019-03-18T20:33:00Z">
                      <w:rPr/>
                    </w:rPrChange>
                  </w:rPr>
                  <w:delText>GigaBytes</w:delText>
                </w:r>
              </w:del>
            </w:ins>
          </w:p>
        </w:tc>
      </w:tr>
      <w:tr w:rsidR="00A978E3" w:rsidRPr="00A978E3" w14:paraId="0DBD0613" w14:textId="77777777" w:rsidTr="00D362A9">
        <w:trPr>
          <w:cantSplit/>
          <w:jc w:val="center"/>
          <w:ins w:id="3917" w:author="Fritz Gyger" w:date="2019-03-11T20:18:00Z"/>
          <w:trPrChange w:id="3918" w:author="outpost" w:date="2019-03-18T20:35:00Z">
            <w:trPr>
              <w:gridBefore w:val="1"/>
              <w:gridAfter w:val="0"/>
              <w:cantSplit/>
            </w:trPr>
          </w:trPrChange>
        </w:trPr>
        <w:tc>
          <w:tcPr>
            <w:tcW w:w="2079" w:type="dxa"/>
            <w:shd w:val="clear" w:color="auto" w:fill="auto"/>
            <w:vAlign w:val="center"/>
            <w:tcPrChange w:id="3919" w:author="outpost" w:date="2019-03-18T20:35:00Z">
              <w:tcPr>
                <w:tcW w:w="1082" w:type="dxa"/>
                <w:shd w:val="clear" w:color="auto" w:fill="auto"/>
              </w:tcPr>
            </w:tcPrChange>
          </w:tcPr>
          <w:p w14:paraId="2DA0D1D3" w14:textId="016F401E" w:rsidR="00A978E3" w:rsidRPr="00A978E3" w:rsidRDefault="00A978E3" w:rsidP="00A978E3">
            <w:pPr>
              <w:rPr>
                <w:ins w:id="3920" w:author="Fritz Gyger" w:date="2019-03-11T20:18:00Z"/>
                <w:rPrChange w:id="3921" w:author="outpost" w:date="2019-03-18T20:33:00Z">
                  <w:rPr>
                    <w:ins w:id="3922" w:author="Fritz Gyger" w:date="2019-03-11T20:18:00Z"/>
                  </w:rPr>
                </w:rPrChange>
              </w:rPr>
              <w:pPrChange w:id="3923" w:author="outpost" w:date="2019-03-18T20:33:00Z">
                <w:pPr>
                  <w:pStyle w:val="TableText10"/>
                  <w:spacing w:after="0"/>
                </w:pPr>
              </w:pPrChange>
            </w:pPr>
            <w:ins w:id="3924" w:author="outpost" w:date="2019-03-18T20:35:00Z">
              <w:r>
                <w:rPr>
                  <w:rFonts w:cs="Arial"/>
                  <w:color w:val="000000"/>
                </w:rPr>
                <w:t>GB</w:t>
              </w:r>
            </w:ins>
            <w:ins w:id="3925" w:author="Fritz Gyger" w:date="2019-03-11T20:18:00Z">
              <w:del w:id="3926" w:author="outpost" w:date="2019-03-18T20:35:00Z">
                <w:r w:rsidRPr="00A978E3" w:rsidDel="003E273B">
                  <w:rPr>
                    <w:rPrChange w:id="3927" w:author="outpost" w:date="2019-03-18T20:33:00Z">
                      <w:rPr/>
                    </w:rPrChange>
                  </w:rPr>
                  <w:delText>RAM</w:delText>
                </w:r>
              </w:del>
            </w:ins>
          </w:p>
        </w:tc>
        <w:tc>
          <w:tcPr>
            <w:tcW w:w="5787" w:type="dxa"/>
            <w:shd w:val="clear" w:color="auto" w:fill="auto"/>
            <w:vAlign w:val="center"/>
            <w:tcPrChange w:id="3928" w:author="outpost" w:date="2019-03-18T20:35:00Z">
              <w:tcPr>
                <w:tcW w:w="2882" w:type="dxa"/>
                <w:shd w:val="clear" w:color="auto" w:fill="auto"/>
              </w:tcPr>
            </w:tcPrChange>
          </w:tcPr>
          <w:p w14:paraId="0D9E5203" w14:textId="00CCD9A3" w:rsidR="00A978E3" w:rsidRPr="00A978E3" w:rsidRDefault="00A978E3" w:rsidP="00A978E3">
            <w:pPr>
              <w:rPr>
                <w:ins w:id="3929" w:author="Fritz Gyger" w:date="2019-03-11T20:18:00Z"/>
                <w:rPrChange w:id="3930" w:author="outpost" w:date="2019-03-18T20:33:00Z">
                  <w:rPr>
                    <w:ins w:id="3931" w:author="Fritz Gyger" w:date="2019-03-11T20:18:00Z"/>
                  </w:rPr>
                </w:rPrChange>
              </w:rPr>
              <w:pPrChange w:id="3932" w:author="outpost" w:date="2019-03-18T20:33:00Z">
                <w:pPr>
                  <w:pStyle w:val="TableText10"/>
                  <w:spacing w:after="0"/>
                </w:pPr>
              </w:pPrChange>
            </w:pPr>
            <w:proofErr w:type="spellStart"/>
            <w:ins w:id="3933" w:author="outpost" w:date="2019-03-18T20:35:00Z">
              <w:r>
                <w:rPr>
                  <w:rFonts w:cs="Arial"/>
                  <w:color w:val="000000"/>
                </w:rPr>
                <w:t>GigaBytes</w:t>
              </w:r>
            </w:ins>
            <w:proofErr w:type="spellEnd"/>
            <w:ins w:id="3934" w:author="Fritz Gyger" w:date="2019-03-11T20:18:00Z">
              <w:del w:id="3935" w:author="outpost" w:date="2019-03-18T20:35:00Z">
                <w:r w:rsidRPr="00A978E3" w:rsidDel="003E273B">
                  <w:rPr>
                    <w:rPrChange w:id="3936" w:author="outpost" w:date="2019-03-18T20:33:00Z">
                      <w:rPr/>
                    </w:rPrChange>
                  </w:rPr>
                  <w:delText xml:space="preserve">Random Access Memory </w:delText>
                </w:r>
              </w:del>
            </w:ins>
          </w:p>
        </w:tc>
      </w:tr>
      <w:tr w:rsidR="005F31C2" w:rsidRPr="00A978E3" w14:paraId="1EB5108C" w14:textId="77777777" w:rsidTr="00D362A9">
        <w:trPr>
          <w:cantSplit/>
          <w:jc w:val="center"/>
          <w:ins w:id="3937" w:author="outpost" w:date="2019-03-18T21:05:00Z"/>
        </w:trPr>
        <w:tc>
          <w:tcPr>
            <w:tcW w:w="2079" w:type="dxa"/>
            <w:shd w:val="clear" w:color="auto" w:fill="auto"/>
            <w:vAlign w:val="center"/>
          </w:tcPr>
          <w:p w14:paraId="01DD8DB5" w14:textId="234891D2" w:rsidR="005F31C2" w:rsidRDefault="005F31C2" w:rsidP="00A978E3">
            <w:pPr>
              <w:rPr>
                <w:ins w:id="3938" w:author="outpost" w:date="2019-03-18T21:05:00Z"/>
                <w:rFonts w:cs="Arial"/>
                <w:color w:val="000000"/>
              </w:rPr>
            </w:pPr>
            <w:ins w:id="3939" w:author="outpost" w:date="2019-03-18T21:05:00Z">
              <w:r>
                <w:rPr>
                  <w:rFonts w:cs="Arial"/>
                  <w:color w:val="000000"/>
                </w:rPr>
                <w:t>GPS</w:t>
              </w:r>
            </w:ins>
          </w:p>
        </w:tc>
        <w:tc>
          <w:tcPr>
            <w:tcW w:w="5787" w:type="dxa"/>
            <w:shd w:val="clear" w:color="auto" w:fill="auto"/>
            <w:vAlign w:val="center"/>
          </w:tcPr>
          <w:p w14:paraId="2B921825" w14:textId="11BB11DD" w:rsidR="005F31C2" w:rsidRDefault="005F31C2" w:rsidP="00A978E3">
            <w:pPr>
              <w:rPr>
                <w:ins w:id="3940" w:author="outpost" w:date="2019-03-18T21:05:00Z"/>
                <w:rFonts w:cs="Arial"/>
                <w:color w:val="000000"/>
              </w:rPr>
            </w:pPr>
            <w:ins w:id="3941" w:author="outpost" w:date="2019-03-18T21:06:00Z">
              <w:r w:rsidRPr="005F31C2">
                <w:rPr>
                  <w:rFonts w:cs="Arial"/>
                  <w:color w:val="000000"/>
                </w:rPr>
                <w:t>Global Positioning System</w:t>
              </w:r>
            </w:ins>
          </w:p>
        </w:tc>
      </w:tr>
      <w:tr w:rsidR="00A978E3" w:rsidRPr="00A978E3" w14:paraId="4D4C5903" w14:textId="77777777" w:rsidTr="00D362A9">
        <w:trPr>
          <w:cantSplit/>
          <w:jc w:val="center"/>
          <w:ins w:id="3942" w:author="Fritz Gyger" w:date="2019-03-11T20:19:00Z"/>
          <w:trPrChange w:id="3943" w:author="outpost" w:date="2019-03-18T20:35:00Z">
            <w:trPr>
              <w:gridBefore w:val="1"/>
              <w:gridAfter w:val="0"/>
              <w:cantSplit/>
            </w:trPr>
          </w:trPrChange>
        </w:trPr>
        <w:tc>
          <w:tcPr>
            <w:tcW w:w="2079" w:type="dxa"/>
            <w:shd w:val="clear" w:color="auto" w:fill="auto"/>
            <w:vAlign w:val="center"/>
            <w:tcPrChange w:id="3944" w:author="outpost" w:date="2019-03-18T20:35:00Z">
              <w:tcPr>
                <w:tcW w:w="1082" w:type="dxa"/>
                <w:shd w:val="clear" w:color="auto" w:fill="auto"/>
              </w:tcPr>
            </w:tcPrChange>
          </w:tcPr>
          <w:p w14:paraId="5424298A" w14:textId="3F9E9B55" w:rsidR="00A978E3" w:rsidRPr="00A978E3" w:rsidRDefault="00A978E3" w:rsidP="00A978E3">
            <w:pPr>
              <w:rPr>
                <w:ins w:id="3945" w:author="Fritz Gyger" w:date="2019-03-11T20:19:00Z"/>
                <w:rPrChange w:id="3946" w:author="outpost" w:date="2019-03-18T20:33:00Z">
                  <w:rPr>
                    <w:ins w:id="3947" w:author="Fritz Gyger" w:date="2019-03-11T20:19:00Z"/>
                  </w:rPr>
                </w:rPrChange>
              </w:rPr>
              <w:pPrChange w:id="3948" w:author="outpost" w:date="2019-03-18T20:33:00Z">
                <w:pPr>
                  <w:pStyle w:val="TableText10"/>
                  <w:spacing w:after="0"/>
                </w:pPr>
              </w:pPrChange>
            </w:pPr>
            <w:ins w:id="3949" w:author="outpost" w:date="2019-03-18T20:35:00Z">
              <w:r>
                <w:rPr>
                  <w:rFonts w:cs="Arial"/>
                  <w:color w:val="000000"/>
                </w:rPr>
                <w:t>HDD</w:t>
              </w:r>
            </w:ins>
            <w:ins w:id="3950" w:author="Fritz Gyger" w:date="2019-03-11T20:19:00Z">
              <w:del w:id="3951" w:author="outpost" w:date="2019-03-18T20:35:00Z">
                <w:r w:rsidRPr="00A978E3" w:rsidDel="003E273B">
                  <w:rPr>
                    <w:rPrChange w:id="3952" w:author="outpost" w:date="2019-03-18T20:33:00Z">
                      <w:rPr/>
                    </w:rPrChange>
                  </w:rPr>
                  <w:delText>BASE</w:delText>
                </w:r>
              </w:del>
            </w:ins>
          </w:p>
        </w:tc>
        <w:tc>
          <w:tcPr>
            <w:tcW w:w="5787" w:type="dxa"/>
            <w:shd w:val="clear" w:color="auto" w:fill="auto"/>
            <w:vAlign w:val="center"/>
            <w:tcPrChange w:id="3953" w:author="outpost" w:date="2019-03-18T20:35:00Z">
              <w:tcPr>
                <w:tcW w:w="2882" w:type="dxa"/>
                <w:shd w:val="clear" w:color="auto" w:fill="auto"/>
              </w:tcPr>
            </w:tcPrChange>
          </w:tcPr>
          <w:p w14:paraId="0A5A827B" w14:textId="7F3B29F7" w:rsidR="00A978E3" w:rsidRPr="00A978E3" w:rsidRDefault="00A978E3" w:rsidP="00A978E3">
            <w:pPr>
              <w:rPr>
                <w:ins w:id="3954" w:author="Fritz Gyger" w:date="2019-03-11T20:19:00Z"/>
                <w:rPrChange w:id="3955" w:author="outpost" w:date="2019-03-18T20:33:00Z">
                  <w:rPr>
                    <w:ins w:id="3956" w:author="Fritz Gyger" w:date="2019-03-11T20:19:00Z"/>
                  </w:rPr>
                </w:rPrChange>
              </w:rPr>
              <w:pPrChange w:id="3957" w:author="outpost" w:date="2019-03-18T20:33:00Z">
                <w:pPr>
                  <w:pStyle w:val="TableText10"/>
                  <w:spacing w:after="0"/>
                </w:pPr>
              </w:pPrChange>
            </w:pPr>
            <w:ins w:id="3958" w:author="outpost" w:date="2019-03-18T20:35:00Z">
              <w:r>
                <w:rPr>
                  <w:rFonts w:cs="Arial"/>
                  <w:color w:val="000000"/>
                </w:rPr>
                <w:t>Hard Drive Disk</w:t>
              </w:r>
            </w:ins>
            <w:ins w:id="3959" w:author="Fritz Gyger" w:date="2019-03-11T20:19:00Z">
              <w:del w:id="3960" w:author="outpost" w:date="2019-03-18T20:35:00Z">
                <w:r w:rsidRPr="00A978E3" w:rsidDel="003E273B">
                  <w:rPr>
                    <w:rPrChange w:id="3961" w:author="outpost" w:date="2019-03-18T20:33:00Z">
                      <w:rPr/>
                    </w:rPrChange>
                  </w:rPr>
                  <w:delText xml:space="preserve">Basic Availability Soft-State </w:delText>
                </w:r>
              </w:del>
            </w:ins>
            <w:ins w:id="3962" w:author="Fritz Gyger" w:date="2019-03-11T20:20:00Z">
              <w:del w:id="3963" w:author="outpost" w:date="2019-03-18T20:35:00Z">
                <w:r w:rsidRPr="00A978E3" w:rsidDel="003E273B">
                  <w:rPr>
                    <w:rPrChange w:id="3964" w:author="outpost" w:date="2019-03-18T20:33:00Z">
                      <w:rPr/>
                    </w:rPrChange>
                  </w:rPr>
                  <w:delText xml:space="preserve">Eventual Consistency </w:delText>
                </w:r>
              </w:del>
            </w:ins>
            <w:ins w:id="3965" w:author="Fritz Gyger" w:date="2019-03-11T20:19:00Z">
              <w:del w:id="3966" w:author="outpost" w:date="2019-03-18T20:35:00Z">
                <w:r w:rsidRPr="00A978E3" w:rsidDel="003E273B">
                  <w:rPr>
                    <w:rPrChange w:id="3967" w:author="outpost" w:date="2019-03-18T20:33:00Z">
                      <w:rPr/>
                    </w:rPrChange>
                  </w:rPr>
                  <w:delText xml:space="preserve"> </w:delText>
                </w:r>
              </w:del>
            </w:ins>
          </w:p>
        </w:tc>
      </w:tr>
      <w:tr w:rsidR="00A978E3" w:rsidRPr="00A978E3" w14:paraId="1F0ED1C4" w14:textId="77777777" w:rsidTr="00D362A9">
        <w:trPr>
          <w:cantSplit/>
          <w:jc w:val="center"/>
          <w:ins w:id="3968" w:author="Fritz Gyger" w:date="2019-03-11T20:19:00Z"/>
          <w:trPrChange w:id="3969" w:author="outpost" w:date="2019-03-18T20:35:00Z">
            <w:trPr>
              <w:gridBefore w:val="1"/>
              <w:gridAfter w:val="0"/>
              <w:cantSplit/>
            </w:trPr>
          </w:trPrChange>
        </w:trPr>
        <w:tc>
          <w:tcPr>
            <w:tcW w:w="2079" w:type="dxa"/>
            <w:shd w:val="clear" w:color="auto" w:fill="auto"/>
            <w:vAlign w:val="center"/>
            <w:tcPrChange w:id="3970" w:author="outpost" w:date="2019-03-18T20:35:00Z">
              <w:tcPr>
                <w:tcW w:w="1082" w:type="dxa"/>
                <w:shd w:val="clear" w:color="auto" w:fill="auto"/>
              </w:tcPr>
            </w:tcPrChange>
          </w:tcPr>
          <w:p w14:paraId="4FFCB5AC" w14:textId="0F9A8C33" w:rsidR="00A978E3" w:rsidRPr="00A978E3" w:rsidRDefault="00A978E3" w:rsidP="00A978E3">
            <w:pPr>
              <w:rPr>
                <w:ins w:id="3971" w:author="Fritz Gyger" w:date="2019-03-11T20:19:00Z"/>
                <w:rPrChange w:id="3972" w:author="outpost" w:date="2019-03-18T20:33:00Z">
                  <w:rPr>
                    <w:ins w:id="3973" w:author="Fritz Gyger" w:date="2019-03-11T20:19:00Z"/>
                  </w:rPr>
                </w:rPrChange>
              </w:rPr>
              <w:pPrChange w:id="3974" w:author="outpost" w:date="2019-03-18T20:33:00Z">
                <w:pPr>
                  <w:pStyle w:val="TableText10"/>
                  <w:spacing w:after="0"/>
                </w:pPr>
              </w:pPrChange>
            </w:pPr>
            <w:ins w:id="3975" w:author="outpost" w:date="2019-03-18T20:35:00Z">
              <w:r>
                <w:rPr>
                  <w:rFonts w:cs="Arial"/>
                  <w:color w:val="000000"/>
                </w:rPr>
                <w:t>LDM</w:t>
              </w:r>
            </w:ins>
            <w:ins w:id="3976" w:author="Fritz Gyger" w:date="2019-03-11T20:19:00Z">
              <w:del w:id="3977" w:author="outpost" w:date="2019-03-18T20:35:00Z">
                <w:r w:rsidRPr="00A978E3" w:rsidDel="003E273B">
                  <w:rPr>
                    <w:rPrChange w:id="3978" w:author="outpost" w:date="2019-03-18T20:33:00Z">
                      <w:rPr/>
                    </w:rPrChange>
                  </w:rPr>
                  <w:delText>ACID</w:delText>
                </w:r>
              </w:del>
            </w:ins>
          </w:p>
        </w:tc>
        <w:tc>
          <w:tcPr>
            <w:tcW w:w="5787" w:type="dxa"/>
            <w:shd w:val="clear" w:color="auto" w:fill="auto"/>
            <w:vAlign w:val="center"/>
            <w:tcPrChange w:id="3979" w:author="outpost" w:date="2019-03-18T20:35:00Z">
              <w:tcPr>
                <w:tcW w:w="2882" w:type="dxa"/>
                <w:shd w:val="clear" w:color="auto" w:fill="auto"/>
              </w:tcPr>
            </w:tcPrChange>
          </w:tcPr>
          <w:p w14:paraId="2CD268E5" w14:textId="44C77571" w:rsidR="00A978E3" w:rsidRPr="00A978E3" w:rsidRDefault="00A978E3" w:rsidP="00A978E3">
            <w:pPr>
              <w:rPr>
                <w:ins w:id="3980" w:author="Fritz Gyger" w:date="2019-03-11T20:19:00Z"/>
                <w:rPrChange w:id="3981" w:author="outpost" w:date="2019-03-18T20:33:00Z">
                  <w:rPr>
                    <w:ins w:id="3982" w:author="Fritz Gyger" w:date="2019-03-11T20:19:00Z"/>
                  </w:rPr>
                </w:rPrChange>
              </w:rPr>
              <w:pPrChange w:id="3983" w:author="outpost" w:date="2019-03-18T20:33:00Z">
                <w:pPr>
                  <w:pStyle w:val="TableText10"/>
                  <w:spacing w:after="0"/>
                </w:pPr>
              </w:pPrChange>
            </w:pPr>
            <w:ins w:id="3984" w:author="outpost" w:date="2019-03-18T20:35:00Z">
              <w:r>
                <w:rPr>
                  <w:rFonts w:cs="Arial"/>
                  <w:color w:val="000000"/>
                </w:rPr>
                <w:t xml:space="preserve">Logical Data Model </w:t>
              </w:r>
            </w:ins>
            <w:ins w:id="3985" w:author="Fritz Gyger" w:date="2019-03-11T20:20:00Z">
              <w:del w:id="3986" w:author="outpost" w:date="2019-03-18T20:35:00Z">
                <w:r w:rsidRPr="00A978E3" w:rsidDel="003E273B">
                  <w:rPr>
                    <w:rPrChange w:id="3987" w:author="outpost" w:date="2019-03-18T20:33:00Z">
                      <w:rPr/>
                    </w:rPrChange>
                  </w:rPr>
                  <w:delText>Atomicity Consistency Isolation Durability</w:delText>
                </w:r>
              </w:del>
            </w:ins>
          </w:p>
        </w:tc>
      </w:tr>
      <w:tr w:rsidR="00A978E3" w:rsidRPr="00A978E3" w14:paraId="0FA95103" w14:textId="77777777" w:rsidTr="00D362A9">
        <w:trPr>
          <w:cantSplit/>
          <w:jc w:val="center"/>
          <w:ins w:id="3988" w:author="Fritz Gyger" w:date="2019-03-11T20:22:00Z"/>
          <w:trPrChange w:id="3989" w:author="outpost" w:date="2019-03-18T20:35:00Z">
            <w:trPr>
              <w:gridBefore w:val="1"/>
              <w:gridAfter w:val="0"/>
              <w:cantSplit/>
            </w:trPr>
          </w:trPrChange>
        </w:trPr>
        <w:tc>
          <w:tcPr>
            <w:tcW w:w="2079" w:type="dxa"/>
            <w:shd w:val="clear" w:color="auto" w:fill="auto"/>
            <w:vAlign w:val="center"/>
            <w:tcPrChange w:id="3990" w:author="outpost" w:date="2019-03-18T20:35:00Z">
              <w:tcPr>
                <w:tcW w:w="1082" w:type="dxa"/>
                <w:shd w:val="clear" w:color="auto" w:fill="auto"/>
              </w:tcPr>
            </w:tcPrChange>
          </w:tcPr>
          <w:p w14:paraId="1DA91F41" w14:textId="6ADB01F5" w:rsidR="00A978E3" w:rsidRPr="00A978E3" w:rsidRDefault="00A978E3" w:rsidP="00A978E3">
            <w:pPr>
              <w:rPr>
                <w:ins w:id="3991" w:author="Fritz Gyger" w:date="2019-03-11T20:22:00Z"/>
                <w:rPrChange w:id="3992" w:author="outpost" w:date="2019-03-18T20:33:00Z">
                  <w:rPr>
                    <w:ins w:id="3993" w:author="Fritz Gyger" w:date="2019-03-11T20:22:00Z"/>
                  </w:rPr>
                </w:rPrChange>
              </w:rPr>
              <w:pPrChange w:id="3994" w:author="outpost" w:date="2019-03-18T20:33:00Z">
                <w:pPr>
                  <w:pStyle w:val="TableText10"/>
                  <w:spacing w:after="0"/>
                </w:pPr>
              </w:pPrChange>
            </w:pPr>
            <w:ins w:id="3995" w:author="outpost" w:date="2019-03-18T20:35:00Z">
              <w:r>
                <w:rPr>
                  <w:rFonts w:cs="Arial"/>
                  <w:color w:val="000000"/>
                </w:rPr>
                <w:t>MB</w:t>
              </w:r>
            </w:ins>
            <w:ins w:id="3996" w:author="Fritz Gyger" w:date="2019-03-11T20:22:00Z">
              <w:del w:id="3997" w:author="outpost" w:date="2019-03-18T20:35:00Z">
                <w:r w:rsidRPr="00A978E3" w:rsidDel="003E273B">
                  <w:rPr>
                    <w:rPrChange w:id="3998" w:author="outpost" w:date="2019-03-18T20:33:00Z">
                      <w:rPr/>
                    </w:rPrChange>
                  </w:rPr>
                  <w:delText>SQL</w:delText>
                </w:r>
              </w:del>
            </w:ins>
          </w:p>
        </w:tc>
        <w:tc>
          <w:tcPr>
            <w:tcW w:w="5787" w:type="dxa"/>
            <w:shd w:val="clear" w:color="auto" w:fill="auto"/>
            <w:vAlign w:val="center"/>
            <w:tcPrChange w:id="3999" w:author="outpost" w:date="2019-03-18T20:35:00Z">
              <w:tcPr>
                <w:tcW w:w="2882" w:type="dxa"/>
                <w:shd w:val="clear" w:color="auto" w:fill="auto"/>
              </w:tcPr>
            </w:tcPrChange>
          </w:tcPr>
          <w:p w14:paraId="7C20C16C" w14:textId="31B72A29" w:rsidR="00A978E3" w:rsidRPr="00A978E3" w:rsidRDefault="00A978E3" w:rsidP="00A978E3">
            <w:pPr>
              <w:rPr>
                <w:ins w:id="4000" w:author="Fritz Gyger" w:date="2019-03-11T20:22:00Z"/>
                <w:rPrChange w:id="4001" w:author="outpost" w:date="2019-03-18T20:33:00Z">
                  <w:rPr>
                    <w:ins w:id="4002" w:author="Fritz Gyger" w:date="2019-03-11T20:22:00Z"/>
                  </w:rPr>
                </w:rPrChange>
              </w:rPr>
              <w:pPrChange w:id="4003" w:author="outpost" w:date="2019-03-18T20:33:00Z">
                <w:pPr>
                  <w:pStyle w:val="TableText10"/>
                  <w:spacing w:after="0"/>
                </w:pPr>
              </w:pPrChange>
            </w:pPr>
            <w:proofErr w:type="spellStart"/>
            <w:ins w:id="4004" w:author="outpost" w:date="2019-03-18T20:35:00Z">
              <w:r>
                <w:rPr>
                  <w:rFonts w:cs="Arial"/>
                  <w:color w:val="000000"/>
                </w:rPr>
                <w:t>MegaBytes</w:t>
              </w:r>
            </w:ins>
            <w:proofErr w:type="spellEnd"/>
            <w:ins w:id="4005" w:author="Fritz Gyger" w:date="2019-03-11T20:23:00Z">
              <w:del w:id="4006" w:author="outpost" w:date="2019-03-18T20:35:00Z">
                <w:r w:rsidRPr="00A978E3" w:rsidDel="003E273B">
                  <w:rPr>
                    <w:rPrChange w:id="4007" w:author="outpost" w:date="2019-03-18T20:33:00Z">
                      <w:rPr/>
                    </w:rPrChange>
                  </w:rPr>
                  <w:delText>Structured Query Language</w:delText>
                </w:r>
              </w:del>
            </w:ins>
          </w:p>
        </w:tc>
      </w:tr>
      <w:tr w:rsidR="00A978E3" w:rsidRPr="00A978E3" w14:paraId="1236A8C1" w14:textId="77777777" w:rsidTr="00D362A9">
        <w:trPr>
          <w:cantSplit/>
          <w:jc w:val="center"/>
          <w:ins w:id="4008" w:author="Fritz Gyger" w:date="2019-03-11T20:22:00Z"/>
          <w:trPrChange w:id="4009" w:author="outpost" w:date="2019-03-18T20:35:00Z">
            <w:trPr>
              <w:gridBefore w:val="1"/>
              <w:gridAfter w:val="0"/>
              <w:cantSplit/>
            </w:trPr>
          </w:trPrChange>
        </w:trPr>
        <w:tc>
          <w:tcPr>
            <w:tcW w:w="2079" w:type="dxa"/>
            <w:shd w:val="clear" w:color="auto" w:fill="auto"/>
            <w:vAlign w:val="center"/>
            <w:tcPrChange w:id="4010" w:author="outpost" w:date="2019-03-18T20:35:00Z">
              <w:tcPr>
                <w:tcW w:w="1082" w:type="dxa"/>
                <w:shd w:val="clear" w:color="auto" w:fill="auto"/>
              </w:tcPr>
            </w:tcPrChange>
          </w:tcPr>
          <w:p w14:paraId="61A5D762" w14:textId="59B81370" w:rsidR="00A978E3" w:rsidRPr="00A978E3" w:rsidRDefault="00A978E3" w:rsidP="00A978E3">
            <w:pPr>
              <w:rPr>
                <w:ins w:id="4011" w:author="Fritz Gyger" w:date="2019-03-11T20:22:00Z"/>
                <w:rPrChange w:id="4012" w:author="outpost" w:date="2019-03-18T20:33:00Z">
                  <w:rPr>
                    <w:ins w:id="4013" w:author="Fritz Gyger" w:date="2019-03-11T20:22:00Z"/>
                  </w:rPr>
                </w:rPrChange>
              </w:rPr>
              <w:pPrChange w:id="4014" w:author="outpost" w:date="2019-03-18T20:33:00Z">
                <w:pPr>
                  <w:pStyle w:val="TableText10"/>
                  <w:spacing w:after="0"/>
                </w:pPr>
              </w:pPrChange>
            </w:pPr>
            <w:ins w:id="4015" w:author="outpost" w:date="2019-03-18T20:35:00Z">
              <w:r>
                <w:rPr>
                  <w:rFonts w:cs="Arial"/>
                  <w:color w:val="000000"/>
                </w:rPr>
                <w:t>PK</w:t>
              </w:r>
            </w:ins>
            <w:ins w:id="4016" w:author="Fritz Gyger" w:date="2019-03-11T20:22:00Z">
              <w:del w:id="4017" w:author="outpost" w:date="2019-03-18T20:35:00Z">
                <w:r w:rsidRPr="00A978E3" w:rsidDel="003E273B">
                  <w:rPr>
                    <w:rPrChange w:id="4018" w:author="outpost" w:date="2019-03-18T20:33:00Z">
                      <w:rPr/>
                    </w:rPrChange>
                  </w:rPr>
                  <w:delText>ETL</w:delText>
                </w:r>
              </w:del>
            </w:ins>
          </w:p>
        </w:tc>
        <w:tc>
          <w:tcPr>
            <w:tcW w:w="5787" w:type="dxa"/>
            <w:shd w:val="clear" w:color="auto" w:fill="auto"/>
            <w:vAlign w:val="center"/>
            <w:tcPrChange w:id="4019" w:author="outpost" w:date="2019-03-18T20:35:00Z">
              <w:tcPr>
                <w:tcW w:w="2882" w:type="dxa"/>
                <w:shd w:val="clear" w:color="auto" w:fill="auto"/>
              </w:tcPr>
            </w:tcPrChange>
          </w:tcPr>
          <w:p w14:paraId="3244BDEB" w14:textId="5E765D9C" w:rsidR="00A978E3" w:rsidRPr="00A978E3" w:rsidRDefault="00A978E3" w:rsidP="00A978E3">
            <w:pPr>
              <w:rPr>
                <w:ins w:id="4020" w:author="Fritz Gyger" w:date="2019-03-11T20:22:00Z"/>
                <w:rPrChange w:id="4021" w:author="outpost" w:date="2019-03-18T20:33:00Z">
                  <w:rPr>
                    <w:ins w:id="4022" w:author="Fritz Gyger" w:date="2019-03-11T20:22:00Z"/>
                  </w:rPr>
                </w:rPrChange>
              </w:rPr>
              <w:pPrChange w:id="4023" w:author="outpost" w:date="2019-03-18T20:33:00Z">
                <w:pPr>
                  <w:pStyle w:val="TableText10"/>
                  <w:spacing w:after="0"/>
                </w:pPr>
              </w:pPrChange>
            </w:pPr>
            <w:ins w:id="4024" w:author="outpost" w:date="2019-03-18T20:35:00Z">
              <w:r>
                <w:rPr>
                  <w:rFonts w:cs="Arial"/>
                  <w:color w:val="000000"/>
                </w:rPr>
                <w:t>Primary Key</w:t>
              </w:r>
            </w:ins>
            <w:ins w:id="4025" w:author="Fritz Gyger" w:date="2019-03-11T20:23:00Z">
              <w:del w:id="4026" w:author="outpost" w:date="2019-03-18T20:35:00Z">
                <w:r w:rsidRPr="00A978E3" w:rsidDel="003E273B">
                  <w:rPr>
                    <w:rPrChange w:id="4027" w:author="outpost" w:date="2019-03-18T20:33:00Z">
                      <w:rPr/>
                    </w:rPrChange>
                  </w:rPr>
                  <w:delText>Extraction Transformation Load</w:delText>
                </w:r>
              </w:del>
            </w:ins>
          </w:p>
        </w:tc>
      </w:tr>
      <w:tr w:rsidR="00A978E3" w:rsidRPr="00A978E3" w14:paraId="263F43B9" w14:textId="77777777" w:rsidTr="00D362A9">
        <w:trPr>
          <w:cantSplit/>
          <w:jc w:val="center"/>
          <w:ins w:id="4028" w:author="Fritz Gyger" w:date="2019-03-11T20:23:00Z"/>
          <w:trPrChange w:id="4029" w:author="outpost" w:date="2019-03-18T20:35:00Z">
            <w:trPr>
              <w:gridBefore w:val="1"/>
              <w:gridAfter w:val="0"/>
              <w:cantSplit/>
            </w:trPr>
          </w:trPrChange>
        </w:trPr>
        <w:tc>
          <w:tcPr>
            <w:tcW w:w="2079" w:type="dxa"/>
            <w:shd w:val="clear" w:color="auto" w:fill="auto"/>
            <w:vAlign w:val="center"/>
            <w:tcPrChange w:id="4030" w:author="outpost" w:date="2019-03-18T20:35:00Z">
              <w:tcPr>
                <w:tcW w:w="1082" w:type="dxa"/>
                <w:shd w:val="clear" w:color="auto" w:fill="auto"/>
              </w:tcPr>
            </w:tcPrChange>
          </w:tcPr>
          <w:p w14:paraId="1EFBDC12" w14:textId="4D7F9095" w:rsidR="00A978E3" w:rsidRPr="00A978E3" w:rsidRDefault="00A978E3" w:rsidP="00A978E3">
            <w:pPr>
              <w:rPr>
                <w:ins w:id="4031" w:author="Fritz Gyger" w:date="2019-03-11T20:23:00Z"/>
                <w:rPrChange w:id="4032" w:author="outpost" w:date="2019-03-18T20:33:00Z">
                  <w:rPr>
                    <w:ins w:id="4033" w:author="Fritz Gyger" w:date="2019-03-11T20:23:00Z"/>
                  </w:rPr>
                </w:rPrChange>
              </w:rPr>
              <w:pPrChange w:id="4034" w:author="outpost" w:date="2019-03-18T20:33:00Z">
                <w:pPr>
                  <w:pStyle w:val="TableText10"/>
                  <w:spacing w:after="0"/>
                </w:pPr>
              </w:pPrChange>
            </w:pPr>
            <w:ins w:id="4035" w:author="outpost" w:date="2019-03-18T20:35:00Z">
              <w:r>
                <w:rPr>
                  <w:rFonts w:cs="Arial"/>
                  <w:color w:val="000000"/>
                </w:rPr>
                <w:t>RAM</w:t>
              </w:r>
            </w:ins>
            <w:ins w:id="4036" w:author="Fritz Gyger" w:date="2019-03-11T20:23:00Z">
              <w:del w:id="4037" w:author="outpost" w:date="2019-03-18T20:35:00Z">
                <w:r w:rsidRPr="00A978E3" w:rsidDel="003E273B">
                  <w:rPr>
                    <w:rPrChange w:id="4038" w:author="outpost" w:date="2019-03-18T20:33:00Z">
                      <w:rPr/>
                    </w:rPrChange>
                  </w:rPr>
                  <w:delText>SDK</w:delText>
                </w:r>
              </w:del>
            </w:ins>
          </w:p>
        </w:tc>
        <w:tc>
          <w:tcPr>
            <w:tcW w:w="5787" w:type="dxa"/>
            <w:shd w:val="clear" w:color="auto" w:fill="auto"/>
            <w:vAlign w:val="center"/>
            <w:tcPrChange w:id="4039" w:author="outpost" w:date="2019-03-18T20:35:00Z">
              <w:tcPr>
                <w:tcW w:w="2882" w:type="dxa"/>
                <w:shd w:val="clear" w:color="auto" w:fill="auto"/>
              </w:tcPr>
            </w:tcPrChange>
          </w:tcPr>
          <w:p w14:paraId="3F366EA3" w14:textId="26925F98" w:rsidR="00A978E3" w:rsidRPr="00A978E3" w:rsidRDefault="00A978E3" w:rsidP="00A978E3">
            <w:pPr>
              <w:rPr>
                <w:ins w:id="4040" w:author="Fritz Gyger" w:date="2019-03-11T20:23:00Z"/>
                <w:rPrChange w:id="4041" w:author="outpost" w:date="2019-03-18T20:33:00Z">
                  <w:rPr>
                    <w:ins w:id="4042" w:author="Fritz Gyger" w:date="2019-03-11T20:23:00Z"/>
                  </w:rPr>
                </w:rPrChange>
              </w:rPr>
              <w:pPrChange w:id="4043" w:author="outpost" w:date="2019-03-18T20:33:00Z">
                <w:pPr>
                  <w:pStyle w:val="TableText10"/>
                  <w:spacing w:after="0"/>
                </w:pPr>
              </w:pPrChange>
            </w:pPr>
            <w:ins w:id="4044" w:author="outpost" w:date="2019-03-18T20:35:00Z">
              <w:r>
                <w:rPr>
                  <w:rFonts w:cs="Arial"/>
                  <w:color w:val="000000"/>
                </w:rPr>
                <w:t xml:space="preserve">Random Access Memory </w:t>
              </w:r>
            </w:ins>
            <w:ins w:id="4045" w:author="Fritz Gyger" w:date="2019-03-11T20:23:00Z">
              <w:del w:id="4046" w:author="outpost" w:date="2019-03-18T20:35:00Z">
                <w:r w:rsidRPr="00A978E3" w:rsidDel="003E273B">
                  <w:rPr>
                    <w:rPrChange w:id="4047" w:author="outpost" w:date="2019-03-18T20:33:00Z">
                      <w:rPr/>
                    </w:rPrChange>
                  </w:rPr>
                  <w:delText>Software Development Kit</w:delText>
                </w:r>
              </w:del>
            </w:ins>
          </w:p>
        </w:tc>
      </w:tr>
      <w:tr w:rsidR="00A978E3" w:rsidRPr="00A978E3" w14:paraId="2FC20700" w14:textId="77777777" w:rsidTr="00D362A9">
        <w:trPr>
          <w:cantSplit/>
          <w:jc w:val="center"/>
          <w:ins w:id="4048" w:author="Fritz Gyger" w:date="2019-03-11T20:26:00Z"/>
          <w:trPrChange w:id="4049" w:author="outpost" w:date="2019-03-18T20:35:00Z">
            <w:trPr>
              <w:gridBefore w:val="1"/>
              <w:gridAfter w:val="0"/>
              <w:cantSplit/>
            </w:trPr>
          </w:trPrChange>
        </w:trPr>
        <w:tc>
          <w:tcPr>
            <w:tcW w:w="2079" w:type="dxa"/>
            <w:shd w:val="clear" w:color="auto" w:fill="auto"/>
            <w:vAlign w:val="center"/>
            <w:tcPrChange w:id="4050" w:author="outpost" w:date="2019-03-18T20:35:00Z">
              <w:tcPr>
                <w:tcW w:w="1082" w:type="dxa"/>
                <w:shd w:val="clear" w:color="auto" w:fill="auto"/>
              </w:tcPr>
            </w:tcPrChange>
          </w:tcPr>
          <w:p w14:paraId="7FC0D26F" w14:textId="792FF98D" w:rsidR="00A978E3" w:rsidRPr="00A978E3" w:rsidRDefault="00A978E3" w:rsidP="00A978E3">
            <w:pPr>
              <w:rPr>
                <w:ins w:id="4051" w:author="Fritz Gyger" w:date="2019-03-11T20:26:00Z"/>
                <w:rPrChange w:id="4052" w:author="outpost" w:date="2019-03-18T20:33:00Z">
                  <w:rPr>
                    <w:ins w:id="4053" w:author="Fritz Gyger" w:date="2019-03-11T20:26:00Z"/>
                  </w:rPr>
                </w:rPrChange>
              </w:rPr>
              <w:pPrChange w:id="4054" w:author="outpost" w:date="2019-03-18T20:33:00Z">
                <w:pPr>
                  <w:pStyle w:val="TableText10"/>
                  <w:spacing w:after="0"/>
                </w:pPr>
              </w:pPrChange>
            </w:pPr>
            <w:ins w:id="4055" w:author="outpost" w:date="2019-03-18T20:35:00Z">
              <w:r>
                <w:rPr>
                  <w:rFonts w:cs="Arial"/>
                  <w:color w:val="000000"/>
                </w:rPr>
                <w:t>RDBMS</w:t>
              </w:r>
            </w:ins>
            <w:ins w:id="4056" w:author="Fritz Gyger" w:date="2019-03-11T20:26:00Z">
              <w:del w:id="4057" w:author="outpost" w:date="2019-03-18T20:35:00Z">
                <w:r w:rsidRPr="00A978E3" w:rsidDel="003E273B">
                  <w:rPr>
                    <w:rPrChange w:id="4058" w:author="outpost" w:date="2019-03-18T20:33:00Z">
                      <w:rPr/>
                    </w:rPrChange>
                  </w:rPr>
                  <w:delText>API</w:delText>
                </w:r>
              </w:del>
            </w:ins>
          </w:p>
        </w:tc>
        <w:tc>
          <w:tcPr>
            <w:tcW w:w="5787" w:type="dxa"/>
            <w:shd w:val="clear" w:color="auto" w:fill="auto"/>
            <w:vAlign w:val="center"/>
            <w:tcPrChange w:id="4059" w:author="outpost" w:date="2019-03-18T20:35:00Z">
              <w:tcPr>
                <w:tcW w:w="2882" w:type="dxa"/>
                <w:shd w:val="clear" w:color="auto" w:fill="auto"/>
              </w:tcPr>
            </w:tcPrChange>
          </w:tcPr>
          <w:p w14:paraId="2355DB12" w14:textId="5FAF27EE" w:rsidR="00A978E3" w:rsidRPr="00A978E3" w:rsidRDefault="00A978E3" w:rsidP="00A978E3">
            <w:pPr>
              <w:rPr>
                <w:ins w:id="4060" w:author="Fritz Gyger" w:date="2019-03-11T20:26:00Z"/>
                <w:rPrChange w:id="4061" w:author="outpost" w:date="2019-03-18T20:33:00Z">
                  <w:rPr>
                    <w:ins w:id="4062" w:author="Fritz Gyger" w:date="2019-03-11T20:26:00Z"/>
                  </w:rPr>
                </w:rPrChange>
              </w:rPr>
              <w:pPrChange w:id="4063" w:author="outpost" w:date="2019-03-18T20:33:00Z">
                <w:pPr>
                  <w:pStyle w:val="TableText10"/>
                  <w:spacing w:after="0"/>
                </w:pPr>
              </w:pPrChange>
            </w:pPr>
            <w:ins w:id="4064" w:author="outpost" w:date="2019-03-18T20:35:00Z">
              <w:r>
                <w:rPr>
                  <w:rFonts w:cs="Arial"/>
                  <w:color w:val="000000"/>
                </w:rPr>
                <w:t>Relational DBMS</w:t>
              </w:r>
            </w:ins>
            <w:ins w:id="4065" w:author="Fritz Gyger" w:date="2019-03-11T20:26:00Z">
              <w:del w:id="4066" w:author="outpost" w:date="2019-03-18T20:35:00Z">
                <w:r w:rsidRPr="00A978E3" w:rsidDel="003E273B">
                  <w:rPr>
                    <w:rPrChange w:id="4067" w:author="outpost" w:date="2019-03-18T20:33:00Z">
                      <w:rPr/>
                    </w:rPrChange>
                  </w:rPr>
                  <w:delText>Application Programming Interface</w:delText>
                </w:r>
              </w:del>
            </w:ins>
          </w:p>
        </w:tc>
      </w:tr>
      <w:tr w:rsidR="00A978E3" w:rsidRPr="00A978E3" w14:paraId="79CD1106" w14:textId="77777777" w:rsidTr="00D362A9">
        <w:trPr>
          <w:cantSplit/>
          <w:jc w:val="center"/>
          <w:ins w:id="4068" w:author="Fritz Gyger" w:date="2019-03-11T20:30:00Z"/>
          <w:trPrChange w:id="4069" w:author="outpost" w:date="2019-03-18T20:35:00Z">
            <w:trPr>
              <w:gridBefore w:val="1"/>
              <w:gridAfter w:val="0"/>
              <w:cantSplit/>
            </w:trPr>
          </w:trPrChange>
        </w:trPr>
        <w:tc>
          <w:tcPr>
            <w:tcW w:w="2079" w:type="dxa"/>
            <w:shd w:val="clear" w:color="auto" w:fill="auto"/>
            <w:vAlign w:val="center"/>
            <w:tcPrChange w:id="4070" w:author="outpost" w:date="2019-03-18T20:35:00Z">
              <w:tcPr>
                <w:tcW w:w="1082" w:type="dxa"/>
                <w:shd w:val="clear" w:color="auto" w:fill="auto"/>
              </w:tcPr>
            </w:tcPrChange>
          </w:tcPr>
          <w:p w14:paraId="27A38A68" w14:textId="3A757991" w:rsidR="00A978E3" w:rsidRPr="00A978E3" w:rsidRDefault="00A978E3" w:rsidP="00A978E3">
            <w:pPr>
              <w:rPr>
                <w:ins w:id="4071" w:author="Fritz Gyger" w:date="2019-03-11T20:30:00Z"/>
                <w:rPrChange w:id="4072" w:author="outpost" w:date="2019-03-18T20:33:00Z">
                  <w:rPr>
                    <w:ins w:id="4073" w:author="Fritz Gyger" w:date="2019-03-11T20:30:00Z"/>
                  </w:rPr>
                </w:rPrChange>
              </w:rPr>
              <w:pPrChange w:id="4074" w:author="outpost" w:date="2019-03-18T20:33:00Z">
                <w:pPr>
                  <w:pStyle w:val="TableText10"/>
                  <w:spacing w:after="0"/>
                </w:pPr>
              </w:pPrChange>
            </w:pPr>
            <w:ins w:id="4075" w:author="outpost" w:date="2019-03-18T20:35:00Z">
              <w:r>
                <w:rPr>
                  <w:rFonts w:cs="Arial"/>
                  <w:color w:val="000000"/>
                </w:rPr>
                <w:t>SDK</w:t>
              </w:r>
            </w:ins>
            <w:ins w:id="4076" w:author="Fritz Gyger" w:date="2019-03-11T20:30:00Z">
              <w:del w:id="4077" w:author="outpost" w:date="2019-03-18T20:35:00Z">
                <w:r w:rsidRPr="00A978E3" w:rsidDel="003E273B">
                  <w:rPr>
                    <w:rPrChange w:id="4078" w:author="outpost" w:date="2019-03-18T20:33:00Z">
                      <w:rPr/>
                    </w:rPrChange>
                  </w:rPr>
                  <w:delText>ERD</w:delText>
                </w:r>
              </w:del>
            </w:ins>
          </w:p>
        </w:tc>
        <w:tc>
          <w:tcPr>
            <w:tcW w:w="5787" w:type="dxa"/>
            <w:shd w:val="clear" w:color="auto" w:fill="auto"/>
            <w:vAlign w:val="center"/>
            <w:tcPrChange w:id="4079" w:author="outpost" w:date="2019-03-18T20:35:00Z">
              <w:tcPr>
                <w:tcW w:w="2882" w:type="dxa"/>
                <w:shd w:val="clear" w:color="auto" w:fill="auto"/>
              </w:tcPr>
            </w:tcPrChange>
          </w:tcPr>
          <w:p w14:paraId="48016D5B" w14:textId="1BAD0FF2" w:rsidR="00A978E3" w:rsidRPr="00A978E3" w:rsidRDefault="00A978E3" w:rsidP="00A978E3">
            <w:pPr>
              <w:rPr>
                <w:ins w:id="4080" w:author="Fritz Gyger" w:date="2019-03-11T20:30:00Z"/>
                <w:rPrChange w:id="4081" w:author="outpost" w:date="2019-03-18T20:33:00Z">
                  <w:rPr>
                    <w:ins w:id="4082" w:author="Fritz Gyger" w:date="2019-03-11T20:30:00Z"/>
                  </w:rPr>
                </w:rPrChange>
              </w:rPr>
              <w:pPrChange w:id="4083" w:author="outpost" w:date="2019-03-18T20:33:00Z">
                <w:pPr>
                  <w:pStyle w:val="TableText10"/>
                  <w:spacing w:after="0"/>
                </w:pPr>
              </w:pPrChange>
            </w:pPr>
            <w:ins w:id="4084" w:author="outpost" w:date="2019-03-18T20:35:00Z">
              <w:r>
                <w:rPr>
                  <w:rFonts w:cs="Arial"/>
                  <w:color w:val="000000"/>
                </w:rPr>
                <w:t>Software Development Kit</w:t>
              </w:r>
            </w:ins>
            <w:ins w:id="4085" w:author="Fritz Gyger" w:date="2019-03-11T20:30:00Z">
              <w:del w:id="4086" w:author="outpost" w:date="2019-03-18T20:35:00Z">
                <w:r w:rsidRPr="00A978E3" w:rsidDel="003E273B">
                  <w:rPr>
                    <w:rPrChange w:id="4087" w:author="outpost" w:date="2019-03-18T20:33:00Z">
                      <w:rPr/>
                    </w:rPrChange>
                  </w:rPr>
                  <w:delText>Entity Relationship Model</w:delText>
                </w:r>
              </w:del>
            </w:ins>
          </w:p>
        </w:tc>
      </w:tr>
      <w:tr w:rsidR="00FD5C76" w:rsidRPr="00A978E3" w14:paraId="5D6F3C10" w14:textId="77777777" w:rsidTr="00D362A9">
        <w:trPr>
          <w:cantSplit/>
          <w:jc w:val="center"/>
          <w:ins w:id="4088" w:author="outpost" w:date="2019-03-18T20:57:00Z"/>
        </w:trPr>
        <w:tc>
          <w:tcPr>
            <w:tcW w:w="2079" w:type="dxa"/>
            <w:shd w:val="clear" w:color="auto" w:fill="auto"/>
            <w:vAlign w:val="center"/>
          </w:tcPr>
          <w:p w14:paraId="607C6972" w14:textId="1D6917D8" w:rsidR="00FD5C76" w:rsidRDefault="00FD5C76" w:rsidP="00A978E3">
            <w:pPr>
              <w:rPr>
                <w:ins w:id="4089" w:author="outpost" w:date="2019-03-18T20:57:00Z"/>
                <w:rFonts w:cs="Arial"/>
                <w:color w:val="000000"/>
              </w:rPr>
            </w:pPr>
            <w:ins w:id="4090" w:author="outpost" w:date="2019-03-18T20:57:00Z">
              <w:r w:rsidRPr="00FD5C76">
                <w:rPr>
                  <w:rFonts w:cs="Arial"/>
                  <w:color w:val="000000"/>
                </w:rPr>
                <w:t>SIT-</w:t>
              </w:r>
              <w:proofErr w:type="spellStart"/>
              <w:r w:rsidRPr="00FD5C76">
                <w:rPr>
                  <w:rFonts w:cs="Arial"/>
                  <w:color w:val="000000"/>
                </w:rPr>
                <w:t>Neige</w:t>
              </w:r>
              <w:proofErr w:type="spellEnd"/>
            </w:ins>
          </w:p>
        </w:tc>
        <w:tc>
          <w:tcPr>
            <w:tcW w:w="5787" w:type="dxa"/>
            <w:shd w:val="clear" w:color="auto" w:fill="auto"/>
            <w:vAlign w:val="center"/>
          </w:tcPr>
          <w:p w14:paraId="1FE63440" w14:textId="3F99378B" w:rsidR="00FD5C76" w:rsidRDefault="00FD5C76" w:rsidP="00A978E3">
            <w:pPr>
              <w:rPr>
                <w:ins w:id="4091" w:author="outpost" w:date="2019-03-18T20:57:00Z"/>
                <w:rFonts w:cs="Arial"/>
                <w:color w:val="000000"/>
              </w:rPr>
            </w:pPr>
            <w:proofErr w:type="spellStart"/>
            <w:ins w:id="4092" w:author="outpost" w:date="2019-03-18T20:57:00Z">
              <w:r w:rsidRPr="00FD5C76">
                <w:rPr>
                  <w:rFonts w:cs="Arial"/>
                  <w:color w:val="000000"/>
                </w:rPr>
                <w:t>Système</w:t>
              </w:r>
              <w:proofErr w:type="spellEnd"/>
              <w:r w:rsidRPr="00FD5C76">
                <w:rPr>
                  <w:rFonts w:cs="Arial"/>
                  <w:color w:val="000000"/>
                </w:rPr>
                <w:t xml:space="preserve"> Intel</w:t>
              </w:r>
              <w:r>
                <w:rPr>
                  <w:rFonts w:cs="Arial"/>
                  <w:color w:val="000000"/>
                </w:rPr>
                <w:t xml:space="preserve">ligent de Transport de la </w:t>
              </w:r>
              <w:proofErr w:type="spellStart"/>
              <w:r>
                <w:rPr>
                  <w:rFonts w:cs="Arial"/>
                  <w:color w:val="000000"/>
                </w:rPr>
                <w:t>Neige</w:t>
              </w:r>
              <w:proofErr w:type="spellEnd"/>
            </w:ins>
          </w:p>
        </w:tc>
      </w:tr>
      <w:tr w:rsidR="00A978E3" w:rsidRPr="00A978E3" w14:paraId="1236B812" w14:textId="77777777" w:rsidTr="00D362A9">
        <w:trPr>
          <w:cantSplit/>
          <w:jc w:val="center"/>
          <w:ins w:id="4093" w:author="Fritz Gyger" w:date="2019-03-11T20:30:00Z"/>
          <w:trPrChange w:id="4094" w:author="outpost" w:date="2019-03-18T20:35:00Z">
            <w:trPr>
              <w:gridBefore w:val="1"/>
              <w:gridAfter w:val="0"/>
              <w:cantSplit/>
            </w:trPr>
          </w:trPrChange>
        </w:trPr>
        <w:tc>
          <w:tcPr>
            <w:tcW w:w="2079" w:type="dxa"/>
            <w:shd w:val="clear" w:color="auto" w:fill="auto"/>
            <w:vAlign w:val="center"/>
            <w:tcPrChange w:id="4095" w:author="outpost" w:date="2019-03-18T20:35:00Z">
              <w:tcPr>
                <w:tcW w:w="1082" w:type="dxa"/>
                <w:shd w:val="clear" w:color="auto" w:fill="auto"/>
              </w:tcPr>
            </w:tcPrChange>
          </w:tcPr>
          <w:p w14:paraId="25F7764C" w14:textId="70C84CE5" w:rsidR="00A978E3" w:rsidRPr="00A978E3" w:rsidRDefault="00A978E3" w:rsidP="00A978E3">
            <w:pPr>
              <w:rPr>
                <w:ins w:id="4096" w:author="Fritz Gyger" w:date="2019-03-11T20:30:00Z"/>
                <w:rPrChange w:id="4097" w:author="outpost" w:date="2019-03-18T20:33:00Z">
                  <w:rPr>
                    <w:ins w:id="4098" w:author="Fritz Gyger" w:date="2019-03-11T20:30:00Z"/>
                  </w:rPr>
                </w:rPrChange>
              </w:rPr>
              <w:pPrChange w:id="4099" w:author="outpost" w:date="2019-03-18T20:33:00Z">
                <w:pPr>
                  <w:pStyle w:val="TableText10"/>
                  <w:spacing w:after="0"/>
                </w:pPr>
              </w:pPrChange>
            </w:pPr>
            <w:ins w:id="4100" w:author="outpost" w:date="2019-03-18T20:35:00Z">
              <w:r>
                <w:rPr>
                  <w:rFonts w:cs="Arial"/>
                  <w:color w:val="000000"/>
                </w:rPr>
                <w:t>SQL</w:t>
              </w:r>
            </w:ins>
            <w:ins w:id="4101" w:author="Fritz Gyger" w:date="2019-03-11T20:30:00Z">
              <w:del w:id="4102" w:author="outpost" w:date="2019-03-18T20:35:00Z">
                <w:r w:rsidRPr="00A978E3" w:rsidDel="003E273B">
                  <w:rPr>
                    <w:rPrChange w:id="4103" w:author="outpost" w:date="2019-03-18T20:33:00Z">
                      <w:rPr/>
                    </w:rPrChange>
                  </w:rPr>
                  <w:delText>LDM</w:delText>
                </w:r>
              </w:del>
            </w:ins>
          </w:p>
        </w:tc>
        <w:tc>
          <w:tcPr>
            <w:tcW w:w="5787" w:type="dxa"/>
            <w:shd w:val="clear" w:color="auto" w:fill="auto"/>
            <w:vAlign w:val="center"/>
            <w:tcPrChange w:id="4104" w:author="outpost" w:date="2019-03-18T20:35:00Z">
              <w:tcPr>
                <w:tcW w:w="2882" w:type="dxa"/>
                <w:shd w:val="clear" w:color="auto" w:fill="auto"/>
              </w:tcPr>
            </w:tcPrChange>
          </w:tcPr>
          <w:p w14:paraId="2181F8E9" w14:textId="0CA97712" w:rsidR="00A978E3" w:rsidRPr="00A978E3" w:rsidRDefault="00A978E3" w:rsidP="00A978E3">
            <w:pPr>
              <w:rPr>
                <w:ins w:id="4105" w:author="Fritz Gyger" w:date="2019-03-11T20:30:00Z"/>
                <w:rPrChange w:id="4106" w:author="outpost" w:date="2019-03-18T20:33:00Z">
                  <w:rPr>
                    <w:ins w:id="4107" w:author="Fritz Gyger" w:date="2019-03-11T20:30:00Z"/>
                  </w:rPr>
                </w:rPrChange>
              </w:rPr>
              <w:pPrChange w:id="4108" w:author="outpost" w:date="2019-03-18T20:33:00Z">
                <w:pPr>
                  <w:pStyle w:val="TableText10"/>
                  <w:spacing w:after="0"/>
                </w:pPr>
              </w:pPrChange>
            </w:pPr>
            <w:ins w:id="4109" w:author="outpost" w:date="2019-03-18T20:35:00Z">
              <w:r>
                <w:rPr>
                  <w:rFonts w:cs="Arial"/>
                  <w:color w:val="000000"/>
                </w:rPr>
                <w:t>Structured Query Language</w:t>
              </w:r>
            </w:ins>
            <w:ins w:id="4110" w:author="Fritz Gyger" w:date="2019-03-11T20:30:00Z">
              <w:del w:id="4111" w:author="outpost" w:date="2019-03-18T20:35:00Z">
                <w:r w:rsidRPr="00A978E3" w:rsidDel="003E273B">
                  <w:rPr>
                    <w:rPrChange w:id="4112" w:author="outpost" w:date="2019-03-18T20:33:00Z">
                      <w:rPr/>
                    </w:rPrChange>
                  </w:rPr>
                  <w:delText xml:space="preserve">Logical Data Model </w:delText>
                </w:r>
              </w:del>
            </w:ins>
          </w:p>
        </w:tc>
      </w:tr>
      <w:tr w:rsidR="00A978E3" w:rsidRPr="00A978E3" w14:paraId="015A66E1" w14:textId="77777777" w:rsidTr="00D362A9">
        <w:trPr>
          <w:cantSplit/>
          <w:jc w:val="center"/>
          <w:ins w:id="4113" w:author="Fritz Gyger" w:date="2019-03-11T20:30:00Z"/>
          <w:trPrChange w:id="4114" w:author="outpost" w:date="2019-03-18T20:35:00Z">
            <w:trPr>
              <w:gridBefore w:val="1"/>
              <w:gridAfter w:val="0"/>
              <w:cantSplit/>
            </w:trPr>
          </w:trPrChange>
        </w:trPr>
        <w:tc>
          <w:tcPr>
            <w:tcW w:w="2079" w:type="dxa"/>
            <w:shd w:val="clear" w:color="auto" w:fill="auto"/>
            <w:vAlign w:val="center"/>
            <w:tcPrChange w:id="4115" w:author="outpost" w:date="2019-03-18T20:35:00Z">
              <w:tcPr>
                <w:tcW w:w="1082" w:type="dxa"/>
                <w:shd w:val="clear" w:color="auto" w:fill="auto"/>
              </w:tcPr>
            </w:tcPrChange>
          </w:tcPr>
          <w:p w14:paraId="2249E6E3" w14:textId="0DA1FFED" w:rsidR="00A978E3" w:rsidRPr="00A978E3" w:rsidRDefault="00A978E3" w:rsidP="00A978E3">
            <w:pPr>
              <w:rPr>
                <w:ins w:id="4116" w:author="Fritz Gyger" w:date="2019-03-11T20:30:00Z"/>
                <w:rPrChange w:id="4117" w:author="outpost" w:date="2019-03-18T20:33:00Z">
                  <w:rPr>
                    <w:ins w:id="4118" w:author="Fritz Gyger" w:date="2019-03-11T20:30:00Z"/>
                  </w:rPr>
                </w:rPrChange>
              </w:rPr>
              <w:pPrChange w:id="4119" w:author="outpost" w:date="2019-03-18T20:33:00Z">
                <w:pPr>
                  <w:pStyle w:val="TableText10"/>
                  <w:spacing w:after="0"/>
                </w:pPr>
              </w:pPrChange>
            </w:pPr>
            <w:ins w:id="4120" w:author="outpost" w:date="2019-03-18T20:35:00Z">
              <w:r>
                <w:rPr>
                  <w:rFonts w:cs="Arial"/>
                  <w:color w:val="000000"/>
                </w:rPr>
                <w:t xml:space="preserve">SSD </w:t>
              </w:r>
            </w:ins>
            <w:ins w:id="4121" w:author="Fritz Gyger" w:date="2019-03-11T20:30:00Z">
              <w:del w:id="4122" w:author="outpost" w:date="2019-03-18T20:35:00Z">
                <w:r w:rsidRPr="00A978E3" w:rsidDel="003E273B">
                  <w:rPr>
                    <w:rPrChange w:id="4123" w:author="outpost" w:date="2019-03-18T20:33:00Z">
                      <w:rPr/>
                    </w:rPrChange>
                  </w:rPr>
                  <w:delText>CRD</w:delText>
                </w:r>
              </w:del>
            </w:ins>
          </w:p>
        </w:tc>
        <w:tc>
          <w:tcPr>
            <w:tcW w:w="5787" w:type="dxa"/>
            <w:shd w:val="clear" w:color="auto" w:fill="auto"/>
            <w:vAlign w:val="center"/>
            <w:tcPrChange w:id="4124" w:author="outpost" w:date="2019-03-18T20:35:00Z">
              <w:tcPr>
                <w:tcW w:w="2882" w:type="dxa"/>
                <w:shd w:val="clear" w:color="auto" w:fill="auto"/>
              </w:tcPr>
            </w:tcPrChange>
          </w:tcPr>
          <w:p w14:paraId="082B54A1" w14:textId="30DADB5F" w:rsidR="00A978E3" w:rsidRPr="00A978E3" w:rsidRDefault="00A978E3" w:rsidP="00A978E3">
            <w:pPr>
              <w:rPr>
                <w:ins w:id="4125" w:author="Fritz Gyger" w:date="2019-03-11T20:30:00Z"/>
                <w:rPrChange w:id="4126" w:author="outpost" w:date="2019-03-18T20:33:00Z">
                  <w:rPr>
                    <w:ins w:id="4127" w:author="Fritz Gyger" w:date="2019-03-11T20:30:00Z"/>
                  </w:rPr>
                </w:rPrChange>
              </w:rPr>
              <w:pPrChange w:id="4128" w:author="outpost" w:date="2019-03-18T20:33:00Z">
                <w:pPr>
                  <w:pStyle w:val="TableText10"/>
                  <w:spacing w:after="0"/>
                </w:pPr>
              </w:pPrChange>
            </w:pPr>
            <w:ins w:id="4129" w:author="outpost" w:date="2019-03-18T20:35:00Z">
              <w:r>
                <w:rPr>
                  <w:rFonts w:cs="Arial"/>
                  <w:color w:val="000000"/>
                </w:rPr>
                <w:t>Solid State Drive</w:t>
              </w:r>
            </w:ins>
            <w:ins w:id="4130" w:author="Fritz Gyger" w:date="2019-03-11T20:31:00Z">
              <w:del w:id="4131" w:author="outpost" w:date="2019-03-18T20:35:00Z">
                <w:r w:rsidRPr="00A978E3" w:rsidDel="003E273B">
                  <w:rPr>
                    <w:rPrChange w:id="4132" w:author="outpost" w:date="2019-03-18T20:33:00Z">
                      <w:rPr/>
                    </w:rPrChange>
                  </w:rPr>
                  <w:delText>Conceptual Relationship Data Model</w:delText>
                </w:r>
              </w:del>
            </w:ins>
          </w:p>
        </w:tc>
      </w:tr>
    </w:tbl>
    <w:p w14:paraId="3BC4AC52" w14:textId="77777777" w:rsidR="00DD27EF" w:rsidRPr="008021EE" w:rsidRDefault="00DD27EF" w:rsidP="00251F7E">
      <w:pPr>
        <w:pStyle w:val="Heading2"/>
        <w:rPr>
          <w:rPrChange w:id="4133" w:author="outpost" w:date="2019-03-18T20:54:00Z">
            <w:rPr/>
          </w:rPrChange>
        </w:rPr>
        <w:pPrChange w:id="4134" w:author="outpost" w:date="2019-03-18T21:38:00Z">
          <w:pPr>
            <w:pStyle w:val="BackMatterHeading"/>
          </w:pPr>
        </w:pPrChange>
      </w:pPr>
      <w:bookmarkStart w:id="4135" w:name="_Toc490026795"/>
      <w:bookmarkStart w:id="4136" w:name="_Toc363205563"/>
      <w:bookmarkStart w:id="4137" w:name="_Toc3830799"/>
      <w:bookmarkEnd w:id="1600"/>
      <w:bookmarkEnd w:id="4135"/>
      <w:bookmarkEnd w:id="4136"/>
      <w:r w:rsidRPr="008021EE">
        <w:rPr>
          <w:rPrChange w:id="4138" w:author="outpost" w:date="2019-03-18T20:54:00Z">
            <w:rPr/>
          </w:rPrChange>
        </w:rPr>
        <w:lastRenderedPageBreak/>
        <w:t>Appendix B: DDL</w:t>
      </w:r>
      <w:bookmarkEnd w:id="4137"/>
    </w:p>
    <w:p w14:paraId="0313912C" w14:textId="77777777" w:rsidR="0044197A" w:rsidRDefault="0014021E"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3" o:title=""/>
          </v:shape>
          <o:OLEObject Type="Embed" ProgID="Package" ShapeID="_x0000_i1025" DrawAspect="Icon" ObjectID="_1614452254" r:id="rId14"/>
        </w:object>
      </w:r>
      <w:r w:rsidR="00380833">
        <w:t xml:space="preserve">    </w:t>
      </w:r>
      <w:bookmarkStart w:id="4139" w:name="_MON_1612706839"/>
      <w:bookmarkEnd w:id="4139"/>
      <w:r w:rsidR="001B55C4">
        <w:object w:dxaOrig="1543" w:dyaOrig="991" w14:anchorId="1A3DE329">
          <v:shape id="_x0000_i1026" type="#_x0000_t75" style="width:77.2pt;height:50.1pt" o:ole="">
            <v:imagedata r:id="rId15" o:title=""/>
          </v:shape>
          <o:OLEObject Type="Embed" ProgID="Word.Document.8" ShapeID="_x0000_i1026" DrawAspect="Icon" ObjectID="_1614452255" r:id="rId16">
            <o:FieldCodes>\s</o:FieldCodes>
          </o:OLEObject>
        </w:object>
      </w:r>
    </w:p>
    <w:p w14:paraId="20B4EE1F" w14:textId="77777777" w:rsidR="00380833" w:rsidRDefault="00380833" w:rsidP="0044197A"/>
    <w:p w14:paraId="581FEA63" w14:textId="77777777" w:rsidR="00380833" w:rsidRPr="008021EE" w:rsidRDefault="00DD27EF" w:rsidP="00251F7E">
      <w:pPr>
        <w:pStyle w:val="Heading2"/>
        <w:rPr>
          <w:rPrChange w:id="4140" w:author="outpost" w:date="2019-03-18T20:54:00Z">
            <w:rPr>
              <w:szCs w:val="36"/>
            </w:rPr>
          </w:rPrChange>
        </w:rPr>
        <w:pPrChange w:id="4141" w:author="outpost" w:date="2019-03-18T21:38:00Z">
          <w:pPr>
            <w:pStyle w:val="BackMatterHeading"/>
          </w:pPr>
        </w:pPrChange>
      </w:pPr>
      <w:bookmarkStart w:id="4142" w:name="_Toc3830800"/>
      <w:r w:rsidRPr="008021EE">
        <w:rPr>
          <w:rPrChange w:id="4143" w:author="outpost" w:date="2019-03-18T20:54:00Z">
            <w:rPr/>
          </w:rPrChange>
        </w:rPr>
        <w:lastRenderedPageBreak/>
        <w:t xml:space="preserve">Appendix C: </w:t>
      </w:r>
      <w:r w:rsidR="00380833" w:rsidRPr="008021EE">
        <w:rPr>
          <w:rPrChange w:id="4144" w:author="outpost" w:date="2019-03-18T20:54:00Z">
            <w:rPr>
              <w:szCs w:val="36"/>
            </w:rPr>
          </w:rPrChange>
        </w:rPr>
        <w:t>Decision chart database system</w:t>
      </w:r>
      <w:bookmarkEnd w:id="4142"/>
    </w:p>
    <w:p w14:paraId="5B6FC19D" w14:textId="052914D8" w:rsidR="00380833" w:rsidRPr="003B3A7C" w:rsidRDefault="00380833" w:rsidP="00380833">
      <w:pPr>
        <w:pStyle w:val="NormalWeb"/>
        <w:spacing w:before="120" w:beforeAutospacing="0" w:after="120" w:afterAutospacing="0"/>
        <w:rPr>
          <w:sz w:val="20"/>
          <w:szCs w:val="20"/>
          <w:rPrChange w:id="4145" w:author="Fritz Gyger" w:date="2019-03-17T15:33:00Z">
            <w:rPr/>
          </w:rPrChange>
        </w:rPr>
      </w:pPr>
      <w:r w:rsidRPr="003B3A7C">
        <w:rPr>
          <w:rFonts w:ascii="Arial" w:hAnsi="Arial" w:cs="Arial"/>
          <w:color w:val="000000" w:themeColor="text1"/>
          <w:sz w:val="20"/>
          <w:szCs w:val="20"/>
          <w:shd w:val="clear" w:color="auto" w:fill="EAF3FF"/>
          <w:rPrChange w:id="4146" w:author="Fritz Gyger" w:date="2019-03-17T15:33:00Z">
            <w:rPr>
              <w:rFonts w:ascii="Arial" w:hAnsi="Arial" w:cs="Arial"/>
              <w:color w:val="222222"/>
              <w:sz w:val="19"/>
              <w:szCs w:val="19"/>
              <w:shd w:val="clear" w:color="auto" w:fill="EAF3FF"/>
            </w:rPr>
          </w:rPrChange>
        </w:rPr>
        <w:t>Scofield, Ben (2010-01-14). </w:t>
      </w:r>
      <w:ins w:id="4147" w:author="Fritz Gyger" w:date="2019-03-17T15:31:00Z">
        <w:r w:rsidR="003B3A7C" w:rsidRPr="003B3A7C">
          <w:rPr>
            <w:rFonts w:ascii="Arial" w:hAnsi="Arial" w:cs="Arial"/>
            <w:color w:val="000000" w:themeColor="text1"/>
            <w:sz w:val="20"/>
            <w:szCs w:val="20"/>
            <w:shd w:val="clear" w:color="auto" w:fill="EAF3FF"/>
            <w:rPrChange w:id="4148" w:author="Fritz Gyger" w:date="2019-03-17T15:33:00Z">
              <w:rPr>
                <w:rFonts w:ascii="Arial" w:hAnsi="Arial" w:cs="Arial"/>
                <w:color w:val="222222"/>
                <w:sz w:val="19"/>
                <w:szCs w:val="19"/>
                <w:highlight w:val="yellow"/>
                <w:shd w:val="clear" w:color="auto" w:fill="EAF3FF"/>
              </w:rPr>
            </w:rPrChange>
          </w:rPr>
          <w:t xml:space="preserve">[10] </w:t>
        </w:r>
      </w:ins>
      <w:r w:rsidR="006A1391" w:rsidRPr="003B3A7C">
        <w:rPr>
          <w:rStyle w:val="Hyperlink"/>
          <w:rFonts w:ascii="Arial" w:eastAsiaTheme="majorEastAsia" w:hAnsi="Arial" w:cs="Arial"/>
          <w:color w:val="663366"/>
          <w:sz w:val="20"/>
          <w:szCs w:val="20"/>
          <w:rPrChange w:id="4149" w:author="Fritz Gyger" w:date="2019-03-17T15:33:00Z">
            <w:rPr>
              <w:rStyle w:val="Hyperlink"/>
              <w:rFonts w:ascii="Arial" w:eastAsiaTheme="majorEastAsia" w:hAnsi="Arial" w:cs="Arial"/>
              <w:color w:val="663366"/>
              <w:sz w:val="19"/>
              <w:szCs w:val="19"/>
            </w:rPr>
          </w:rPrChange>
        </w:rPr>
        <w:fldChar w:fldCharType="begin"/>
      </w:r>
      <w:r w:rsidR="006A1391" w:rsidRPr="003B3A7C">
        <w:rPr>
          <w:rStyle w:val="Hyperlink"/>
          <w:rFonts w:ascii="Arial" w:eastAsiaTheme="majorEastAsia" w:hAnsi="Arial" w:cs="Arial"/>
          <w:color w:val="663366"/>
          <w:sz w:val="20"/>
          <w:szCs w:val="20"/>
          <w:rPrChange w:id="4150" w:author="Fritz Gyger" w:date="2019-03-17T15:33:00Z">
            <w:rPr>
              <w:rStyle w:val="Hyperlink"/>
              <w:rFonts w:ascii="Arial" w:eastAsiaTheme="majorEastAsia" w:hAnsi="Arial" w:cs="Arial"/>
              <w:color w:val="663366"/>
              <w:sz w:val="19"/>
              <w:szCs w:val="19"/>
            </w:rPr>
          </w:rPrChange>
        </w:rPr>
        <w:instrText xml:space="preserve"> HYPERLINK "http://www.slideshare.net/bscofield/nosql-codemash-2010" </w:instrText>
      </w:r>
      <w:r w:rsidR="006A1391" w:rsidRPr="003B3A7C">
        <w:rPr>
          <w:rStyle w:val="Hyperlink"/>
          <w:rFonts w:ascii="Arial" w:eastAsiaTheme="majorEastAsia" w:hAnsi="Arial" w:cs="Arial"/>
          <w:color w:val="663366"/>
          <w:sz w:val="20"/>
          <w:szCs w:val="20"/>
          <w:rPrChange w:id="4151" w:author="Fritz Gyger" w:date="2019-03-17T15:33:00Z">
            <w:rPr>
              <w:rStyle w:val="Hyperlink"/>
              <w:rFonts w:ascii="Arial" w:eastAsiaTheme="majorEastAsia" w:hAnsi="Arial" w:cs="Arial"/>
              <w:color w:val="663366"/>
              <w:sz w:val="19"/>
              <w:szCs w:val="19"/>
            </w:rPr>
          </w:rPrChange>
        </w:rPr>
        <w:fldChar w:fldCharType="separate"/>
      </w:r>
      <w:r w:rsidRPr="003B3A7C">
        <w:rPr>
          <w:rStyle w:val="Hyperlink"/>
          <w:rFonts w:ascii="Arial" w:eastAsiaTheme="majorEastAsia" w:hAnsi="Arial" w:cs="Arial"/>
          <w:color w:val="663366"/>
          <w:sz w:val="20"/>
          <w:szCs w:val="20"/>
          <w:rPrChange w:id="4152" w:author="Fritz Gyger" w:date="2019-03-17T15:33:00Z">
            <w:rPr>
              <w:rStyle w:val="Hyperlink"/>
              <w:rFonts w:ascii="Arial" w:eastAsiaTheme="majorEastAsia" w:hAnsi="Arial" w:cs="Arial"/>
              <w:color w:val="663366"/>
              <w:sz w:val="19"/>
              <w:szCs w:val="19"/>
            </w:rPr>
          </w:rPrChange>
        </w:rPr>
        <w:t xml:space="preserve">"NoSQL - Death to Relational </w:t>
      </w:r>
      <w:proofErr w:type="gramStart"/>
      <w:r w:rsidRPr="003B3A7C">
        <w:rPr>
          <w:rStyle w:val="Hyperlink"/>
          <w:rFonts w:ascii="Arial" w:eastAsiaTheme="majorEastAsia" w:hAnsi="Arial" w:cs="Arial"/>
          <w:color w:val="663366"/>
          <w:sz w:val="20"/>
          <w:szCs w:val="20"/>
          <w:rPrChange w:id="4153" w:author="Fritz Gyger" w:date="2019-03-17T15:33:00Z">
            <w:rPr>
              <w:rStyle w:val="Hyperlink"/>
              <w:rFonts w:ascii="Arial" w:eastAsiaTheme="majorEastAsia" w:hAnsi="Arial" w:cs="Arial"/>
              <w:color w:val="663366"/>
              <w:sz w:val="19"/>
              <w:szCs w:val="19"/>
            </w:rPr>
          </w:rPrChange>
        </w:rPr>
        <w:t>Databases(</w:t>
      </w:r>
      <w:proofErr w:type="gramEnd"/>
      <w:r w:rsidRPr="003B3A7C">
        <w:rPr>
          <w:rStyle w:val="Hyperlink"/>
          <w:rFonts w:ascii="Arial" w:eastAsiaTheme="majorEastAsia" w:hAnsi="Arial" w:cs="Arial"/>
          <w:color w:val="663366"/>
          <w:sz w:val="20"/>
          <w:szCs w:val="20"/>
          <w:rPrChange w:id="4154" w:author="Fritz Gyger" w:date="2019-03-17T15:33:00Z">
            <w:rPr>
              <w:rStyle w:val="Hyperlink"/>
              <w:rFonts w:ascii="Arial" w:eastAsiaTheme="majorEastAsia" w:hAnsi="Arial" w:cs="Arial"/>
              <w:color w:val="663366"/>
              <w:sz w:val="19"/>
              <w:szCs w:val="19"/>
            </w:rPr>
          </w:rPrChange>
        </w:rPr>
        <w:t>?)"</w:t>
      </w:r>
      <w:r w:rsidR="006A1391" w:rsidRPr="003B3A7C">
        <w:rPr>
          <w:rStyle w:val="Hyperlink"/>
          <w:rFonts w:ascii="Arial" w:eastAsiaTheme="majorEastAsia" w:hAnsi="Arial" w:cs="Arial"/>
          <w:color w:val="663366"/>
          <w:sz w:val="20"/>
          <w:szCs w:val="20"/>
          <w:rPrChange w:id="4155" w:author="Fritz Gyger" w:date="2019-03-17T15:33:00Z">
            <w:rPr>
              <w:rStyle w:val="Hyperlink"/>
              <w:rFonts w:ascii="Arial" w:eastAsiaTheme="majorEastAsia" w:hAnsi="Arial" w:cs="Arial"/>
              <w:color w:val="663366"/>
              <w:sz w:val="19"/>
              <w:szCs w:val="19"/>
            </w:rPr>
          </w:rPrChange>
        </w:rPr>
        <w:fldChar w:fldCharType="end"/>
      </w:r>
    </w:p>
    <w:p w14:paraId="69638238" w14:textId="4C0FEA0B" w:rsidR="00DD27EF" w:rsidRDefault="00DD27EF" w:rsidP="00254149">
      <w:pPr>
        <w:pStyle w:val="Caption"/>
        <w:jc w:val="center"/>
        <w:pPrChange w:id="4156" w:author="outpost" w:date="2019-03-18T20:35:00Z">
          <w:pPr>
            <w:pStyle w:val="Caption"/>
          </w:pPr>
        </w:pPrChange>
      </w:pPr>
      <w:r>
        <w:t>Table 2 – Database options</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Change w:id="4157" w:author="outpost" w:date="2019-03-18T20:35:00Z">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PrChange>
      </w:tblPr>
      <w:tblGrid>
        <w:gridCol w:w="1900"/>
        <w:gridCol w:w="1695"/>
        <w:gridCol w:w="1489"/>
        <w:gridCol w:w="1380"/>
        <w:gridCol w:w="1543"/>
        <w:gridCol w:w="1764"/>
        <w:tblGridChange w:id="4158">
          <w:tblGrid>
            <w:gridCol w:w="1900"/>
            <w:gridCol w:w="1695"/>
            <w:gridCol w:w="1489"/>
            <w:gridCol w:w="1380"/>
            <w:gridCol w:w="1543"/>
            <w:gridCol w:w="1764"/>
          </w:tblGrid>
        </w:tblGridChange>
      </w:tblGrid>
      <w:tr w:rsidR="00380833" w14:paraId="047ECE53" w14:textId="77777777" w:rsidTr="00254149">
        <w:trPr>
          <w:trHeight w:val="372"/>
          <w:tblHeader/>
          <w:jc w:val="center"/>
          <w:trPrChange w:id="4159" w:author="outpost" w:date="2019-03-18T20:35:00Z">
            <w:trPr>
              <w:trHeight w:val="372"/>
              <w:tblHeader/>
            </w:trPr>
          </w:trPrChange>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0"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1"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2"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3"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4"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Change w:id="4165"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tcPrChange>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25414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66"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67"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68"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69"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0"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1"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25414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2"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3"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4"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5"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6"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7"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25414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8"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79"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0"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1"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2"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3"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25414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4"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5"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6"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7"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8"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89"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429064DE" w14:textId="77777777" w:rsidR="00380833" w:rsidRDefault="00E477DB" w:rsidP="006352E5">
            <w:pPr>
              <w:spacing w:before="240" w:after="240"/>
              <w:rPr>
                <w:rFonts w:cs="Arial"/>
                <w:color w:val="222222"/>
                <w:sz w:val="21"/>
                <w:szCs w:val="21"/>
              </w:rPr>
            </w:pPr>
            <w:r>
              <w:fldChar w:fldCharType="begin"/>
            </w:r>
            <w:r>
              <w:instrText xml:space="preserve"> HYPERLINK "https://en.wikipedia.org/wiki/Graph_theory" \o "Graph theory" </w:instrText>
            </w:r>
            <w:r>
              <w:fldChar w:fldCharType="separate"/>
            </w:r>
            <w:r w:rsidR="00380833" w:rsidRPr="001E0D98">
              <w:rPr>
                <w:rStyle w:val="Hyperlink"/>
                <w:rFonts w:eastAsiaTheme="majorEastAsia" w:cs="Arial"/>
                <w:color w:val="FF0000"/>
                <w:sz w:val="21"/>
                <w:szCs w:val="21"/>
              </w:rPr>
              <w:t>graph theory</w:t>
            </w:r>
            <w:r>
              <w:rPr>
                <w:rStyle w:val="Hyperlink"/>
                <w:rFonts w:eastAsiaTheme="majorEastAsia" w:cs="Arial"/>
                <w:color w:val="FF0000"/>
                <w:sz w:val="21"/>
                <w:szCs w:val="21"/>
              </w:rPr>
              <w:fldChar w:fldCharType="end"/>
            </w:r>
          </w:p>
        </w:tc>
      </w:tr>
      <w:tr w:rsidR="001E0D98" w:rsidRPr="001E0D98" w14:paraId="13FEC446" w14:textId="77777777" w:rsidTr="00254149">
        <w:trPr>
          <w:trHeight w:val="497"/>
          <w:jc w:val="center"/>
          <w:trPrChange w:id="4190" w:author="outpost" w:date="2019-03-18T20:35:00Z">
            <w:trPr>
              <w:trHeight w:val="497"/>
            </w:trPr>
          </w:trPrChange>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1"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2"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3"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4"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5"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4196" w:author="outpost" w:date="2019-03-18T20:35: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A212113" w14:textId="77777777" w:rsidR="00380833" w:rsidRPr="001E0D98" w:rsidRDefault="00E477DB" w:rsidP="006352E5">
            <w:pPr>
              <w:spacing w:before="240" w:after="240"/>
              <w:rPr>
                <w:rFonts w:cs="Arial"/>
                <w:color w:val="00B050"/>
                <w:sz w:val="21"/>
                <w:szCs w:val="21"/>
              </w:rPr>
            </w:pPr>
            <w:r>
              <w:fldChar w:fldCharType="begin"/>
            </w:r>
            <w:r>
              <w:instrText xml:space="preserve"> HYPERLINK "https://en.wikipedia.org/wiki/Relational_algebra" \o "Relational algebra" </w:instrText>
            </w:r>
            <w:r>
              <w:fldChar w:fldCharType="separate"/>
            </w:r>
            <w:r w:rsidR="00380833" w:rsidRPr="001E0D98">
              <w:rPr>
                <w:rStyle w:val="Hyperlink"/>
                <w:rFonts w:eastAsiaTheme="majorEastAsia" w:cs="Arial"/>
                <w:color w:val="00B050"/>
                <w:sz w:val="21"/>
                <w:szCs w:val="21"/>
              </w:rPr>
              <w:t>relational algebra</w:t>
            </w:r>
            <w:r>
              <w:rPr>
                <w:rStyle w:val="Hyperlink"/>
                <w:rFonts w:eastAsiaTheme="majorEastAsia" w:cs="Arial"/>
                <w:color w:val="00B050"/>
                <w:sz w:val="21"/>
                <w:szCs w:val="21"/>
              </w:rPr>
              <w:fldChar w:fldCharType="end"/>
            </w:r>
          </w:p>
        </w:tc>
      </w:tr>
    </w:tbl>
    <w:p w14:paraId="5DEF7D26" w14:textId="77777777" w:rsidR="003B3A7C" w:rsidRDefault="003B3A7C" w:rsidP="001E0D98">
      <w:pPr>
        <w:shd w:val="clear" w:color="auto" w:fill="FFFFFF"/>
        <w:spacing w:before="0" w:after="0"/>
        <w:textAlignment w:val="baseline"/>
        <w:rPr>
          <w:ins w:id="4197" w:author="Fritz Gyger" w:date="2019-03-17T15:34:00Z"/>
          <w:rFonts w:cs="Arial"/>
          <w:b/>
          <w:spacing w:val="-1"/>
          <w:szCs w:val="22"/>
          <w:shd w:val="clear" w:color="auto" w:fill="FFFFFF"/>
        </w:rPr>
      </w:pPr>
    </w:p>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 xml:space="preserve">Column </w:t>
      </w:r>
      <w:proofErr w:type="gramStart"/>
      <w:r w:rsidRPr="00DD27EF">
        <w:rPr>
          <w:rFonts w:cs="Arial"/>
          <w:b/>
          <w:bCs/>
          <w:color w:val="242729"/>
          <w:szCs w:val="22"/>
          <w:bdr w:val="none" w:sz="0" w:space="0" w:color="auto" w:frame="1"/>
          <w:lang w:eastAsia="en-CA"/>
        </w:rPr>
        <w:t>family</w:t>
      </w:r>
      <w:proofErr w:type="gramEnd"/>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w:t>
      </w:r>
      <w:proofErr w:type="gramStart"/>
      <w:r w:rsidRPr="00DD27EF">
        <w:rPr>
          <w:rFonts w:cs="Arial"/>
          <w:color w:val="242729"/>
          <w:szCs w:val="22"/>
          <w:lang w:eastAsia="en-CA"/>
        </w:rPr>
        <w:t>nor</w:t>
      </w:r>
      <w:proofErr w:type="gramEnd"/>
      <w:r w:rsidRPr="00DD27EF">
        <w:rPr>
          <w:rFonts w:cs="Arial"/>
          <w:color w:val="242729"/>
          <w:szCs w:val="22"/>
          <w:lang w:eastAsia="en-CA"/>
        </w:rPr>
        <w:t xml:space="preserve">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w:t>
      </w:r>
      <w:proofErr w:type="gramStart"/>
      <w:r w:rsidRPr="00DD27EF">
        <w:rPr>
          <w:rFonts w:cs="Arial"/>
          <w:color w:val="242729"/>
          <w:szCs w:val="22"/>
          <w:lang w:eastAsia="en-CA"/>
        </w:rPr>
        <w:t>is</w:t>
      </w:r>
      <w:proofErr w:type="gramEnd"/>
      <w:r w:rsidRPr="00DD27EF">
        <w:rPr>
          <w:rFonts w:cs="Arial"/>
          <w:color w:val="242729"/>
          <w:szCs w:val="22"/>
          <w:lang w:eastAsia="en-CA"/>
        </w:rPr>
        <w:t xml:space="preserve">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Pr="008021EE" w:rsidRDefault="00DD27EF" w:rsidP="00251F7E">
      <w:pPr>
        <w:pStyle w:val="Heading2"/>
        <w:rPr>
          <w:rPrChange w:id="4198" w:author="outpost" w:date="2019-03-18T20:54:00Z">
            <w:rPr>
              <w:szCs w:val="36"/>
            </w:rPr>
          </w:rPrChange>
        </w:rPr>
        <w:pPrChange w:id="4199" w:author="outpost" w:date="2019-03-18T21:38:00Z">
          <w:pPr>
            <w:pStyle w:val="BackMatterHeading"/>
          </w:pPr>
        </w:pPrChange>
      </w:pPr>
      <w:bookmarkStart w:id="4200" w:name="_Toc3830801"/>
      <w:r w:rsidRPr="008021EE">
        <w:rPr>
          <w:rPrChange w:id="4201" w:author="outpost" w:date="2019-03-18T20:54:00Z">
            <w:rPr/>
          </w:rPrChange>
        </w:rPr>
        <w:lastRenderedPageBreak/>
        <w:t>Appendix D: Decision tree</w:t>
      </w:r>
      <w:bookmarkEnd w:id="4200"/>
    </w:p>
    <w:p w14:paraId="3BCF16BF" w14:textId="374FC5B4" w:rsidR="00DD27EF" w:rsidRPr="00DD27EF" w:rsidRDefault="003B3A7C" w:rsidP="00DD27EF">
      <w:ins w:id="4202" w:author="Fritz Gyger" w:date="2019-03-17T15:32:00Z">
        <w:r w:rsidRPr="003B3A7C">
          <w:rPr>
            <w:rStyle w:val="Hyperlink"/>
            <w:rFonts w:eastAsiaTheme="majorEastAsia"/>
            <w:rPrChange w:id="4203" w:author="Fritz Gyger" w:date="2019-03-17T15:32:00Z">
              <w:rPr>
                <w:rStyle w:val="Hyperlink"/>
                <w:rFonts w:eastAsiaTheme="majorEastAsia"/>
                <w:highlight w:val="yellow"/>
              </w:rPr>
            </w:rPrChange>
          </w:rPr>
          <w:t xml:space="preserve">[11] </w:t>
        </w:r>
      </w:ins>
      <w:r w:rsidR="006A1391" w:rsidRPr="00145AF6">
        <w:rPr>
          <w:rStyle w:val="Hyperlink"/>
          <w:rFonts w:eastAsiaTheme="majorEastAsia"/>
        </w:rPr>
        <w:fldChar w:fldCharType="begin"/>
      </w:r>
      <w:r w:rsidR="006A1391" w:rsidRPr="003B3A7C">
        <w:rPr>
          <w:rStyle w:val="Hyperlink"/>
          <w:rFonts w:eastAsiaTheme="majorEastAsia"/>
        </w:rPr>
        <w:instrText xml:space="preserve"> HYPERLINK "https://cloud.google.com/storage-options/" </w:instrText>
      </w:r>
      <w:r w:rsidR="006A1391" w:rsidRPr="003B3A7C">
        <w:rPr>
          <w:rStyle w:val="Hyperlink"/>
          <w:rFonts w:eastAsiaTheme="majorEastAsia"/>
          <w:rPrChange w:id="4204" w:author="Fritz Gyger" w:date="2019-03-17T15:32:00Z">
            <w:rPr>
              <w:rStyle w:val="Hyperlink"/>
              <w:rFonts w:eastAsiaTheme="majorEastAsia"/>
            </w:rPr>
          </w:rPrChange>
        </w:rPr>
        <w:fldChar w:fldCharType="separate"/>
      </w:r>
      <w:r w:rsidR="00DD27EF" w:rsidRPr="003B3A7C">
        <w:rPr>
          <w:rStyle w:val="Hyperlink"/>
          <w:rFonts w:eastAsiaTheme="majorEastAsia"/>
        </w:rPr>
        <w:t>https://cloud.google.com/storage-options/</w:t>
      </w:r>
      <w:r w:rsidR="006A1391" w:rsidRPr="003B3A7C">
        <w:rPr>
          <w:rStyle w:val="Hyperlink"/>
          <w:rFonts w:eastAsiaTheme="majorEastAsia"/>
          <w:rPrChange w:id="4205" w:author="Fritz Gyger" w:date="2019-03-17T15:32:00Z">
            <w:rPr>
              <w:rStyle w:val="Hyperlink"/>
              <w:rFonts w:eastAsiaTheme="majorEastAsia"/>
            </w:rPr>
          </w:rPrChange>
        </w:rPr>
        <w:fldChar w:fldCharType="end"/>
      </w:r>
    </w:p>
    <w:p w14:paraId="12A860D3" w14:textId="77777777" w:rsidR="001E0D98" w:rsidRDefault="00DD27EF" w:rsidP="0044197A">
      <w:pPr>
        <w:rPr>
          <w:rFonts w:ascii="Arial Narrow" w:hAnsi="Arial Narrow"/>
          <w:b/>
          <w:sz w:val="36"/>
          <w:szCs w:val="36"/>
        </w:rPr>
      </w:pPr>
      <w:r>
        <w:rPr>
          <w:noProof/>
          <w:lang w:val="en-CA" w:eastAsia="en-CA"/>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2145"/>
                    </a:xfrm>
                    <a:prstGeom prst="rect">
                      <a:avLst/>
                    </a:prstGeom>
                  </pic:spPr>
                </pic:pic>
              </a:graphicData>
            </a:graphic>
          </wp:inline>
        </w:drawing>
      </w:r>
    </w:p>
    <w:p w14:paraId="3DD9ECC6" w14:textId="62F850BA" w:rsidR="007A292C" w:rsidRPr="008021EE" w:rsidRDefault="001A77D9" w:rsidP="00251F7E">
      <w:pPr>
        <w:pStyle w:val="Heading2"/>
        <w:rPr>
          <w:rPrChange w:id="4206" w:author="outpost" w:date="2019-03-18T20:55:00Z">
            <w:rPr>
              <w:szCs w:val="36"/>
            </w:rPr>
          </w:rPrChange>
        </w:rPr>
        <w:pPrChange w:id="4207" w:author="outpost" w:date="2019-03-18T21:38:00Z">
          <w:pPr>
            <w:pStyle w:val="BackMatterHeading"/>
          </w:pPr>
        </w:pPrChange>
      </w:pPr>
      <w:bookmarkStart w:id="4208" w:name="_Toc3830802"/>
      <w:r w:rsidRPr="008021EE">
        <w:rPr>
          <w:rPrChange w:id="4209" w:author="outpost" w:date="2019-03-18T20:55:00Z">
            <w:rPr/>
          </w:rPrChange>
        </w:rPr>
        <w:lastRenderedPageBreak/>
        <w:t>Appendix E: Highlight of milestone meetings</w:t>
      </w:r>
      <w:bookmarkEnd w:id="4208"/>
    </w:p>
    <w:p w14:paraId="6C5D328E" w14:textId="77777777" w:rsidR="007A292C" w:rsidRDefault="007A292C" w:rsidP="008021EE">
      <w:pPr>
        <w:widowControl w:val="0"/>
        <w:autoSpaceDE w:val="0"/>
        <w:autoSpaceDN w:val="0"/>
        <w:adjustRightInd w:val="0"/>
        <w:spacing w:before="0" w:after="0"/>
        <w:rPr>
          <w:rFonts w:ascii="AppleSystemUIFont" w:eastAsiaTheme="minorHAnsi" w:hAnsi="AppleSystemUIFont" w:cs="AppleSystemUIFont"/>
          <w:sz w:val="24"/>
          <w:szCs w:val="24"/>
        </w:rPr>
        <w:pPrChange w:id="4210" w:author="outpost" w:date="2019-03-18T20:55:00Z">
          <w:pPr>
            <w:widowControl w:val="0"/>
            <w:autoSpaceDE w:val="0"/>
            <w:autoSpaceDN w:val="0"/>
            <w:adjustRightInd w:val="0"/>
            <w:spacing w:before="0" w:after="0"/>
          </w:pPr>
        </w:pPrChange>
      </w:pPr>
    </w:p>
    <w:p w14:paraId="5F35B405" w14:textId="77777777" w:rsidR="00CA79C3" w:rsidRPr="008021EE" w:rsidRDefault="00CA79C3" w:rsidP="008021EE">
      <w:pPr>
        <w:widowControl w:val="0"/>
        <w:autoSpaceDE w:val="0"/>
        <w:autoSpaceDN w:val="0"/>
        <w:adjustRightInd w:val="0"/>
        <w:spacing w:before="0" w:after="0"/>
        <w:jc w:val="both"/>
        <w:rPr>
          <w:ins w:id="4211" w:author="ilia kassianenko" w:date="2019-03-10T08:54:00Z"/>
          <w:rFonts w:ascii="AppleSystemUIFont" w:eastAsiaTheme="minorHAnsi" w:hAnsi="AppleSystemUIFont" w:cs="AppleSystemUIFont"/>
          <w:sz w:val="24"/>
          <w:szCs w:val="24"/>
          <w:rPrChange w:id="4212" w:author="outpost" w:date="2019-03-18T20:55:00Z">
            <w:rPr>
              <w:ins w:id="4213" w:author="ilia kassianenko" w:date="2019-03-10T08:54:00Z"/>
              <w:rFonts w:eastAsiaTheme="minorHAnsi"/>
            </w:rPr>
          </w:rPrChange>
        </w:rPr>
        <w:pPrChange w:id="4214" w:author="outpost" w:date="2019-03-18T20:55:00Z">
          <w:pPr>
            <w:widowControl w:val="0"/>
            <w:autoSpaceDE w:val="0"/>
            <w:autoSpaceDN w:val="0"/>
            <w:adjustRightInd w:val="0"/>
            <w:spacing w:before="0" w:after="0"/>
          </w:pPr>
        </w:pPrChange>
      </w:pPr>
      <w:ins w:id="4215" w:author="ilia kassianenko" w:date="2019-03-10T08:54:00Z">
        <w:r w:rsidRPr="008021EE">
          <w:rPr>
            <w:rFonts w:ascii="AppleSystemUIFont" w:eastAsiaTheme="minorHAnsi" w:hAnsi="AppleSystemUIFont" w:cs="AppleSystemUIFont"/>
            <w:sz w:val="24"/>
            <w:szCs w:val="24"/>
            <w:rPrChange w:id="4216" w:author="outpost" w:date="2019-03-18T20:55:00Z">
              <w:rPr>
                <w:rFonts w:eastAsiaTheme="minorHAnsi"/>
              </w:rPr>
            </w:rPrChange>
          </w:rPr>
          <w:t xml:space="preserve">March 7th: Review of Daniel’s feedback on Slack concerning the report. Update of milestones. Review of Digital Ocean and Microsoft Azure’s pricing. Data flow diagram updated on Real Time board. </w:t>
        </w:r>
        <w:proofErr w:type="gramStart"/>
        <w:r w:rsidRPr="008021EE">
          <w:rPr>
            <w:rFonts w:ascii="AppleSystemUIFont" w:eastAsiaTheme="minorHAnsi" w:hAnsi="AppleSystemUIFont" w:cs="AppleSystemUIFont"/>
            <w:sz w:val="24"/>
            <w:szCs w:val="24"/>
            <w:rPrChange w:id="4217" w:author="outpost" w:date="2019-03-18T20:55:00Z">
              <w:rPr>
                <w:rFonts w:eastAsiaTheme="minorHAnsi"/>
              </w:rPr>
            </w:rPrChange>
          </w:rPr>
          <w:t>Discussion concerning the difference between the object-relational database and the entity relational database.</w:t>
        </w:r>
        <w:proofErr w:type="gramEnd"/>
      </w:ins>
    </w:p>
    <w:p w14:paraId="2A4811BD" w14:textId="77777777" w:rsidR="00CA79C3" w:rsidRDefault="00CA79C3" w:rsidP="008021EE">
      <w:pPr>
        <w:widowControl w:val="0"/>
        <w:autoSpaceDE w:val="0"/>
        <w:autoSpaceDN w:val="0"/>
        <w:adjustRightInd w:val="0"/>
        <w:spacing w:before="0" w:after="0"/>
        <w:jc w:val="both"/>
        <w:rPr>
          <w:ins w:id="4218" w:author="ilia kassianenko" w:date="2019-03-10T08:54:00Z"/>
          <w:rFonts w:ascii="AppleSystemUIFont" w:eastAsiaTheme="minorHAnsi" w:hAnsi="AppleSystemUIFont" w:cs="AppleSystemUIFont"/>
          <w:sz w:val="24"/>
          <w:szCs w:val="24"/>
        </w:rPr>
        <w:pPrChange w:id="4219" w:author="outpost" w:date="2019-03-18T20:55:00Z">
          <w:pPr>
            <w:widowControl w:val="0"/>
            <w:autoSpaceDE w:val="0"/>
            <w:autoSpaceDN w:val="0"/>
            <w:adjustRightInd w:val="0"/>
            <w:spacing w:before="0" w:after="0"/>
          </w:pPr>
        </w:pPrChange>
      </w:pPr>
    </w:p>
    <w:p w14:paraId="29DD450C" w14:textId="254B12CF" w:rsidR="00CA79C3" w:rsidRPr="008021EE" w:rsidRDefault="00CA79C3" w:rsidP="008021EE">
      <w:pPr>
        <w:widowControl w:val="0"/>
        <w:autoSpaceDE w:val="0"/>
        <w:autoSpaceDN w:val="0"/>
        <w:adjustRightInd w:val="0"/>
        <w:spacing w:before="0" w:after="0"/>
        <w:jc w:val="both"/>
        <w:rPr>
          <w:ins w:id="4220" w:author="ilia kassianenko" w:date="2019-03-10T08:54:00Z"/>
          <w:rFonts w:ascii="AppleSystemUIFont" w:eastAsiaTheme="minorHAnsi" w:hAnsi="AppleSystemUIFont" w:cs="AppleSystemUIFont"/>
          <w:sz w:val="24"/>
          <w:szCs w:val="24"/>
          <w:rPrChange w:id="4221" w:author="outpost" w:date="2019-03-18T20:55:00Z">
            <w:rPr>
              <w:ins w:id="4222" w:author="ilia kassianenko" w:date="2019-03-10T08:54:00Z"/>
              <w:rFonts w:eastAsiaTheme="minorHAnsi"/>
            </w:rPr>
          </w:rPrChange>
        </w:rPr>
        <w:pPrChange w:id="4223" w:author="outpost" w:date="2019-03-18T20:55:00Z">
          <w:pPr>
            <w:widowControl w:val="0"/>
            <w:autoSpaceDE w:val="0"/>
            <w:autoSpaceDN w:val="0"/>
            <w:adjustRightInd w:val="0"/>
            <w:spacing w:before="0" w:after="0"/>
          </w:pPr>
        </w:pPrChange>
      </w:pPr>
      <w:ins w:id="4224" w:author="ilia kassianenko" w:date="2019-03-10T08:54:00Z">
        <w:r w:rsidRPr="008021EE">
          <w:rPr>
            <w:rFonts w:ascii="AppleSystemUIFont" w:eastAsiaTheme="minorHAnsi" w:hAnsi="AppleSystemUIFont" w:cs="AppleSystemUIFont"/>
            <w:sz w:val="24"/>
            <w:szCs w:val="24"/>
            <w:rPrChange w:id="4225" w:author="outpost" w:date="2019-03-18T20:55:00Z">
              <w:rPr>
                <w:rFonts w:eastAsiaTheme="minorHAnsi"/>
              </w:rPr>
            </w:rPrChange>
          </w:rPr>
          <w:t xml:space="preserve">March 5th: Debrief following comments from Daniel in class concerning chosen path for Acid and Relation </w:t>
        </w:r>
        <w:del w:id="4226" w:author="Fritz Gyger" w:date="2019-03-11T20:25:00Z">
          <w:r w:rsidRPr="008021EE" w:rsidDel="002B1DBF">
            <w:rPr>
              <w:rFonts w:ascii="AppleSystemUIFont" w:eastAsiaTheme="minorHAnsi" w:hAnsi="AppleSystemUIFont" w:cs="AppleSystemUIFont"/>
              <w:sz w:val="24"/>
              <w:szCs w:val="24"/>
              <w:rPrChange w:id="4227" w:author="outpost" w:date="2019-03-18T20:55:00Z">
                <w:rPr>
                  <w:rFonts w:eastAsiaTheme="minorHAnsi"/>
                </w:rPr>
              </w:rPrChange>
            </w:rPr>
            <w:delText>db</w:delText>
          </w:r>
        </w:del>
      </w:ins>
      <w:ins w:id="4228" w:author="Fritz Gyger" w:date="2019-03-11T20:25:00Z">
        <w:r w:rsidR="002B1DBF" w:rsidRPr="008021EE">
          <w:rPr>
            <w:rFonts w:ascii="AppleSystemUIFont" w:eastAsiaTheme="minorHAnsi" w:hAnsi="AppleSystemUIFont" w:cs="AppleSystemUIFont"/>
            <w:sz w:val="24"/>
            <w:szCs w:val="24"/>
            <w:rPrChange w:id="4229" w:author="outpost" w:date="2019-03-18T20:55:00Z">
              <w:rPr>
                <w:rFonts w:eastAsiaTheme="minorHAnsi"/>
              </w:rPr>
            </w:rPrChange>
          </w:rPr>
          <w:t>database</w:t>
        </w:r>
      </w:ins>
      <w:ins w:id="4230" w:author="ilia kassianenko" w:date="2019-03-10T08:54:00Z">
        <w:r w:rsidRPr="008021EE">
          <w:rPr>
            <w:rFonts w:ascii="AppleSystemUIFont" w:eastAsiaTheme="minorHAnsi" w:hAnsi="AppleSystemUIFont" w:cs="AppleSystemUIFont"/>
            <w:sz w:val="24"/>
            <w:szCs w:val="24"/>
            <w:rPrChange w:id="4231" w:author="outpost" w:date="2019-03-18T20:55:00Z">
              <w:rPr>
                <w:rFonts w:eastAsiaTheme="minorHAnsi"/>
              </w:rPr>
            </w:rPrChange>
          </w:rPr>
          <w:t xml:space="preserve">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8021EE">
      <w:pPr>
        <w:widowControl w:val="0"/>
        <w:autoSpaceDE w:val="0"/>
        <w:autoSpaceDN w:val="0"/>
        <w:adjustRightInd w:val="0"/>
        <w:spacing w:before="0" w:after="0"/>
        <w:jc w:val="both"/>
        <w:rPr>
          <w:ins w:id="4232" w:author="ilia kassianenko" w:date="2019-03-10T08:54:00Z"/>
          <w:rFonts w:ascii="AppleSystemUIFont" w:eastAsiaTheme="minorHAnsi" w:hAnsi="AppleSystemUIFont" w:cs="AppleSystemUIFont"/>
          <w:sz w:val="24"/>
          <w:szCs w:val="24"/>
        </w:rPr>
        <w:pPrChange w:id="4233" w:author="outpost" w:date="2019-03-18T20:55:00Z">
          <w:pPr>
            <w:widowControl w:val="0"/>
            <w:autoSpaceDE w:val="0"/>
            <w:autoSpaceDN w:val="0"/>
            <w:adjustRightInd w:val="0"/>
            <w:spacing w:before="0" w:after="0"/>
          </w:pPr>
        </w:pPrChange>
      </w:pPr>
    </w:p>
    <w:p w14:paraId="4D1C6639" w14:textId="5C25D991" w:rsidR="00CA79C3" w:rsidRPr="008021EE" w:rsidRDefault="00CA79C3" w:rsidP="008021EE">
      <w:pPr>
        <w:widowControl w:val="0"/>
        <w:autoSpaceDE w:val="0"/>
        <w:autoSpaceDN w:val="0"/>
        <w:adjustRightInd w:val="0"/>
        <w:spacing w:before="0" w:after="0"/>
        <w:jc w:val="both"/>
        <w:rPr>
          <w:ins w:id="4234" w:author="ilia kassianenko" w:date="2019-03-10T08:54:00Z"/>
          <w:rFonts w:ascii="AppleSystemUIFont" w:eastAsiaTheme="minorHAnsi" w:hAnsi="AppleSystemUIFont" w:cs="AppleSystemUIFont"/>
          <w:sz w:val="24"/>
          <w:szCs w:val="24"/>
          <w:rPrChange w:id="4235" w:author="outpost" w:date="2019-03-18T20:55:00Z">
            <w:rPr>
              <w:ins w:id="4236" w:author="ilia kassianenko" w:date="2019-03-10T08:54:00Z"/>
              <w:rFonts w:eastAsiaTheme="minorHAnsi"/>
            </w:rPr>
          </w:rPrChange>
        </w:rPr>
        <w:pPrChange w:id="4237" w:author="outpost" w:date="2019-03-18T20:55:00Z">
          <w:pPr>
            <w:widowControl w:val="0"/>
            <w:autoSpaceDE w:val="0"/>
            <w:autoSpaceDN w:val="0"/>
            <w:adjustRightInd w:val="0"/>
            <w:spacing w:before="0" w:after="0"/>
          </w:pPr>
        </w:pPrChange>
      </w:pPr>
      <w:ins w:id="4238" w:author="ilia kassianenko" w:date="2019-03-10T08:54:00Z">
        <w:r w:rsidRPr="008021EE">
          <w:rPr>
            <w:rFonts w:ascii="AppleSystemUIFont" w:eastAsiaTheme="minorHAnsi" w:hAnsi="AppleSystemUIFont" w:cs="AppleSystemUIFont"/>
            <w:sz w:val="24"/>
            <w:szCs w:val="24"/>
            <w:rPrChange w:id="4239" w:author="outpost" w:date="2019-03-18T20:55:00Z">
              <w:rPr>
                <w:rFonts w:eastAsiaTheme="minorHAnsi"/>
              </w:rPr>
            </w:rPrChange>
          </w:rPr>
          <w:t>February 28th: meeting to review Amazon and Google da</w:t>
        </w:r>
        <w:del w:id="4240" w:author="Fritz Gyger" w:date="2019-03-11T20:26:00Z">
          <w:r w:rsidRPr="008021EE" w:rsidDel="002B1DBF">
            <w:rPr>
              <w:rFonts w:ascii="AppleSystemUIFont" w:eastAsiaTheme="minorHAnsi" w:hAnsi="AppleSystemUIFont" w:cs="AppleSystemUIFont"/>
              <w:sz w:val="24"/>
              <w:szCs w:val="24"/>
              <w:rPrChange w:id="4241" w:author="outpost" w:date="2019-03-18T20:55:00Z">
                <w:rPr>
                  <w:rFonts w:eastAsiaTheme="minorHAnsi"/>
                </w:rPr>
              </w:rPrChange>
            </w:rPr>
            <w:delText>b</w:delText>
          </w:r>
        </w:del>
      </w:ins>
      <w:ins w:id="4242" w:author="Fritz Gyger" w:date="2019-03-11T20:26:00Z">
        <w:r w:rsidR="002B1DBF" w:rsidRPr="008021EE">
          <w:rPr>
            <w:rFonts w:ascii="AppleSystemUIFont" w:eastAsiaTheme="minorHAnsi" w:hAnsi="AppleSystemUIFont" w:cs="AppleSystemUIFont"/>
            <w:sz w:val="24"/>
            <w:szCs w:val="24"/>
            <w:rPrChange w:id="4243" w:author="outpost" w:date="2019-03-18T20:55:00Z">
              <w:rPr>
                <w:rFonts w:eastAsiaTheme="minorHAnsi"/>
              </w:rPr>
            </w:rPrChange>
          </w:rPr>
          <w:t>t</w:t>
        </w:r>
      </w:ins>
      <w:ins w:id="4244" w:author="ilia kassianenko" w:date="2019-03-10T08:54:00Z">
        <w:r w:rsidRPr="008021EE">
          <w:rPr>
            <w:rFonts w:ascii="AppleSystemUIFont" w:eastAsiaTheme="minorHAnsi" w:hAnsi="AppleSystemUIFont" w:cs="AppleSystemUIFont"/>
            <w:sz w:val="24"/>
            <w:szCs w:val="24"/>
            <w:rPrChange w:id="4245" w:author="outpost" w:date="2019-03-18T20:55:00Z">
              <w:rPr>
                <w:rFonts w:eastAsiaTheme="minorHAnsi"/>
              </w:rPr>
            </w:rPrChange>
          </w:rPr>
          <w:t>a</w:t>
        </w:r>
        <w:del w:id="4246" w:author="Fritz Gyger" w:date="2019-03-11T20:26:00Z">
          <w:r w:rsidRPr="008021EE" w:rsidDel="002B1DBF">
            <w:rPr>
              <w:rFonts w:ascii="AppleSystemUIFont" w:eastAsiaTheme="minorHAnsi" w:hAnsi="AppleSystemUIFont" w:cs="AppleSystemUIFont"/>
              <w:sz w:val="24"/>
              <w:szCs w:val="24"/>
              <w:rPrChange w:id="4247" w:author="outpost" w:date="2019-03-18T20:55:00Z">
                <w:rPr>
                  <w:rFonts w:eastAsiaTheme="minorHAnsi"/>
                </w:rPr>
              </w:rPrChange>
            </w:rPr>
            <w:delText xml:space="preserve"> </w:delText>
          </w:r>
        </w:del>
        <w:r w:rsidRPr="008021EE">
          <w:rPr>
            <w:rFonts w:ascii="AppleSystemUIFont" w:eastAsiaTheme="minorHAnsi" w:hAnsi="AppleSystemUIFont" w:cs="AppleSystemUIFont"/>
            <w:sz w:val="24"/>
            <w:szCs w:val="24"/>
            <w:rPrChange w:id="4248" w:author="outpost" w:date="2019-03-18T20:55:00Z">
              <w:rPr>
                <w:rFonts w:eastAsiaTheme="minorHAnsi"/>
              </w:rPr>
            </w:rPrChange>
          </w:rPr>
          <w:t>base options (storage, and Acid/Base characteristics), follow-up on next steps No response from city of Montreal for measurement questions. ER</w:t>
        </w:r>
        <w:del w:id="4249" w:author="Fritz Gyger" w:date="2019-03-11T20:25:00Z">
          <w:r w:rsidRPr="008021EE" w:rsidDel="002B1DBF">
            <w:rPr>
              <w:rFonts w:ascii="AppleSystemUIFont" w:eastAsiaTheme="minorHAnsi" w:hAnsi="AppleSystemUIFont" w:cs="AppleSystemUIFont"/>
              <w:sz w:val="24"/>
              <w:szCs w:val="24"/>
              <w:rPrChange w:id="4250" w:author="outpost" w:date="2019-03-18T20:55:00Z">
                <w:rPr>
                  <w:rFonts w:eastAsiaTheme="minorHAnsi"/>
                </w:rPr>
              </w:rPrChange>
            </w:rPr>
            <w:delText>P</w:delText>
          </w:r>
        </w:del>
      </w:ins>
      <w:ins w:id="4251" w:author="Fritz Gyger" w:date="2019-03-11T20:25:00Z">
        <w:r w:rsidR="002B1DBF" w:rsidRPr="008021EE">
          <w:rPr>
            <w:rFonts w:ascii="AppleSystemUIFont" w:eastAsiaTheme="minorHAnsi" w:hAnsi="AppleSystemUIFont" w:cs="AppleSystemUIFont"/>
            <w:sz w:val="24"/>
            <w:szCs w:val="24"/>
            <w:rPrChange w:id="4252" w:author="outpost" w:date="2019-03-18T20:55:00Z">
              <w:rPr>
                <w:rFonts w:eastAsiaTheme="minorHAnsi"/>
              </w:rPr>
            </w:rPrChange>
          </w:rPr>
          <w:t>D</w:t>
        </w:r>
      </w:ins>
      <w:ins w:id="4253" w:author="ilia kassianenko" w:date="2019-03-10T08:54:00Z">
        <w:r w:rsidRPr="008021EE">
          <w:rPr>
            <w:rFonts w:ascii="AppleSystemUIFont" w:eastAsiaTheme="minorHAnsi" w:hAnsi="AppleSystemUIFont" w:cs="AppleSystemUIFont"/>
            <w:sz w:val="24"/>
            <w:szCs w:val="24"/>
            <w:rPrChange w:id="4254" w:author="outpost" w:date="2019-03-18T20:55:00Z">
              <w:rPr>
                <w:rFonts w:eastAsiaTheme="minorHAnsi"/>
              </w:rPr>
            </w:rPrChange>
          </w:rPr>
          <w:t xml:space="preserve"> diagram added to the report. </w:t>
        </w:r>
        <w:proofErr w:type="gramStart"/>
        <w:r w:rsidRPr="008021EE">
          <w:rPr>
            <w:rFonts w:ascii="AppleSystemUIFont" w:eastAsiaTheme="minorHAnsi" w:hAnsi="AppleSystemUIFont" w:cs="AppleSystemUIFont"/>
            <w:sz w:val="24"/>
            <w:szCs w:val="24"/>
            <w:rPrChange w:id="4255" w:author="outpost" w:date="2019-03-18T20:55:00Z">
              <w:rPr>
                <w:rFonts w:eastAsiaTheme="minorHAnsi"/>
              </w:rPr>
            </w:rPrChange>
          </w:rPr>
          <w:t>Submission of our questions and report to Daniel on Slack.</w:t>
        </w:r>
        <w:proofErr w:type="gramEnd"/>
        <w:r w:rsidRPr="008021EE">
          <w:rPr>
            <w:rFonts w:ascii="AppleSystemUIFont" w:eastAsiaTheme="minorHAnsi" w:hAnsi="AppleSystemUIFont" w:cs="AppleSystemUIFont"/>
            <w:sz w:val="24"/>
            <w:szCs w:val="24"/>
            <w:rPrChange w:id="4256" w:author="outpost" w:date="2019-03-18T20:55:00Z">
              <w:rPr>
                <w:rFonts w:eastAsiaTheme="minorHAnsi"/>
              </w:rPr>
            </w:rPrChange>
          </w:rPr>
          <w:t xml:space="preserve"> </w:t>
        </w:r>
      </w:ins>
    </w:p>
    <w:p w14:paraId="558A73BE" w14:textId="77777777" w:rsidR="00CA79C3" w:rsidRDefault="00CA79C3" w:rsidP="008021EE">
      <w:pPr>
        <w:widowControl w:val="0"/>
        <w:autoSpaceDE w:val="0"/>
        <w:autoSpaceDN w:val="0"/>
        <w:adjustRightInd w:val="0"/>
        <w:spacing w:before="0" w:after="0"/>
        <w:jc w:val="both"/>
        <w:rPr>
          <w:ins w:id="4257" w:author="ilia kassianenko" w:date="2019-03-10T08:54:00Z"/>
          <w:rFonts w:ascii="AppleSystemUIFont" w:eastAsiaTheme="minorHAnsi" w:hAnsi="AppleSystemUIFont" w:cs="AppleSystemUIFont"/>
          <w:sz w:val="24"/>
          <w:szCs w:val="24"/>
        </w:rPr>
        <w:pPrChange w:id="4258" w:author="outpost" w:date="2019-03-18T20:55:00Z">
          <w:pPr>
            <w:widowControl w:val="0"/>
            <w:autoSpaceDE w:val="0"/>
            <w:autoSpaceDN w:val="0"/>
            <w:adjustRightInd w:val="0"/>
            <w:spacing w:before="0" w:after="0"/>
          </w:pPr>
        </w:pPrChange>
      </w:pPr>
    </w:p>
    <w:p w14:paraId="3B873476" w14:textId="77777777" w:rsidR="00CA79C3" w:rsidRDefault="00CA79C3" w:rsidP="008021EE">
      <w:pPr>
        <w:widowControl w:val="0"/>
        <w:autoSpaceDE w:val="0"/>
        <w:autoSpaceDN w:val="0"/>
        <w:adjustRightInd w:val="0"/>
        <w:spacing w:before="0" w:after="0"/>
        <w:jc w:val="both"/>
        <w:rPr>
          <w:ins w:id="4259" w:author="ilia kassianenko" w:date="2019-03-10T08:54:00Z"/>
          <w:rFonts w:ascii="AppleSystemUIFont" w:eastAsiaTheme="minorHAnsi" w:hAnsi="AppleSystemUIFont" w:cs="AppleSystemUIFont"/>
          <w:sz w:val="24"/>
          <w:szCs w:val="24"/>
        </w:rPr>
        <w:pPrChange w:id="4260" w:author="outpost" w:date="2019-03-18T20:55:00Z">
          <w:pPr>
            <w:widowControl w:val="0"/>
            <w:autoSpaceDE w:val="0"/>
            <w:autoSpaceDN w:val="0"/>
            <w:adjustRightInd w:val="0"/>
            <w:spacing w:before="0" w:after="0"/>
          </w:pPr>
        </w:pPrChange>
      </w:pPr>
      <w:ins w:id="4261"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8021EE">
      <w:pPr>
        <w:widowControl w:val="0"/>
        <w:autoSpaceDE w:val="0"/>
        <w:autoSpaceDN w:val="0"/>
        <w:adjustRightInd w:val="0"/>
        <w:spacing w:before="0" w:after="0"/>
        <w:jc w:val="both"/>
        <w:rPr>
          <w:ins w:id="4262" w:author="ilia kassianenko" w:date="2019-03-10T08:54:00Z"/>
          <w:rFonts w:ascii="AppleSystemUIFont" w:eastAsiaTheme="minorHAnsi" w:hAnsi="AppleSystemUIFont" w:cs="AppleSystemUIFont"/>
          <w:sz w:val="24"/>
          <w:szCs w:val="24"/>
        </w:rPr>
        <w:pPrChange w:id="4263" w:author="outpost" w:date="2019-03-18T20:55:00Z">
          <w:pPr>
            <w:widowControl w:val="0"/>
            <w:autoSpaceDE w:val="0"/>
            <w:autoSpaceDN w:val="0"/>
            <w:adjustRightInd w:val="0"/>
            <w:spacing w:before="0" w:after="0"/>
          </w:pPr>
        </w:pPrChange>
      </w:pPr>
    </w:p>
    <w:p w14:paraId="5987DB94" w14:textId="77777777" w:rsidR="00CA79C3" w:rsidRDefault="00CA79C3" w:rsidP="008021EE">
      <w:pPr>
        <w:widowControl w:val="0"/>
        <w:autoSpaceDE w:val="0"/>
        <w:autoSpaceDN w:val="0"/>
        <w:adjustRightInd w:val="0"/>
        <w:spacing w:before="0" w:after="0"/>
        <w:jc w:val="both"/>
        <w:rPr>
          <w:ins w:id="4264" w:author="ilia kassianenko" w:date="2019-03-10T08:54:00Z"/>
          <w:rFonts w:ascii="AppleSystemUIFont" w:eastAsiaTheme="minorHAnsi" w:hAnsi="AppleSystemUIFont" w:cs="AppleSystemUIFont"/>
          <w:sz w:val="24"/>
          <w:szCs w:val="24"/>
        </w:rPr>
        <w:pPrChange w:id="4265" w:author="outpost" w:date="2019-03-18T20:55:00Z">
          <w:pPr>
            <w:widowControl w:val="0"/>
            <w:autoSpaceDE w:val="0"/>
            <w:autoSpaceDN w:val="0"/>
            <w:adjustRightInd w:val="0"/>
            <w:spacing w:before="0" w:after="0"/>
          </w:pPr>
        </w:pPrChange>
      </w:pPr>
      <w:ins w:id="4266"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8021EE">
      <w:pPr>
        <w:widowControl w:val="0"/>
        <w:autoSpaceDE w:val="0"/>
        <w:autoSpaceDN w:val="0"/>
        <w:adjustRightInd w:val="0"/>
        <w:spacing w:before="0" w:after="0"/>
        <w:jc w:val="both"/>
        <w:rPr>
          <w:ins w:id="4267" w:author="ilia kassianenko" w:date="2019-03-10T08:54:00Z"/>
          <w:rFonts w:ascii="AppleSystemUIFont" w:eastAsiaTheme="minorHAnsi" w:hAnsi="AppleSystemUIFont" w:cs="AppleSystemUIFont"/>
          <w:sz w:val="24"/>
          <w:szCs w:val="24"/>
        </w:rPr>
        <w:pPrChange w:id="4268" w:author="outpost" w:date="2019-03-18T20:55:00Z">
          <w:pPr>
            <w:widowControl w:val="0"/>
            <w:autoSpaceDE w:val="0"/>
            <w:autoSpaceDN w:val="0"/>
            <w:adjustRightInd w:val="0"/>
            <w:spacing w:before="0" w:after="0"/>
          </w:pPr>
        </w:pPrChange>
      </w:pPr>
    </w:p>
    <w:p w14:paraId="2832FF1E" w14:textId="77777777" w:rsidR="00CA79C3" w:rsidRDefault="00CA79C3" w:rsidP="008021EE">
      <w:pPr>
        <w:widowControl w:val="0"/>
        <w:autoSpaceDE w:val="0"/>
        <w:autoSpaceDN w:val="0"/>
        <w:adjustRightInd w:val="0"/>
        <w:spacing w:before="0" w:after="0"/>
        <w:jc w:val="both"/>
        <w:rPr>
          <w:ins w:id="4269" w:author="ilia kassianenko" w:date="2019-03-10T08:54:00Z"/>
          <w:rFonts w:ascii="AppleSystemUIFont" w:eastAsiaTheme="minorHAnsi" w:hAnsi="AppleSystemUIFont" w:cs="AppleSystemUIFont"/>
          <w:sz w:val="24"/>
          <w:szCs w:val="24"/>
        </w:rPr>
        <w:pPrChange w:id="4270" w:author="outpost" w:date="2019-03-18T20:55:00Z">
          <w:pPr>
            <w:widowControl w:val="0"/>
            <w:autoSpaceDE w:val="0"/>
            <w:autoSpaceDN w:val="0"/>
            <w:adjustRightInd w:val="0"/>
            <w:spacing w:before="0" w:after="0"/>
          </w:pPr>
        </w:pPrChange>
      </w:pPr>
      <w:ins w:id="4271"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8021EE">
      <w:pPr>
        <w:widowControl w:val="0"/>
        <w:autoSpaceDE w:val="0"/>
        <w:autoSpaceDN w:val="0"/>
        <w:adjustRightInd w:val="0"/>
        <w:spacing w:before="0" w:after="0"/>
        <w:jc w:val="both"/>
        <w:rPr>
          <w:ins w:id="4272" w:author="ilia kassianenko" w:date="2019-03-10T08:54:00Z"/>
          <w:rFonts w:ascii="AppleSystemUIFont" w:eastAsiaTheme="minorHAnsi" w:hAnsi="AppleSystemUIFont" w:cs="AppleSystemUIFont"/>
          <w:sz w:val="24"/>
          <w:szCs w:val="24"/>
        </w:rPr>
        <w:pPrChange w:id="4273" w:author="outpost" w:date="2019-03-18T20:55:00Z">
          <w:pPr>
            <w:widowControl w:val="0"/>
            <w:autoSpaceDE w:val="0"/>
            <w:autoSpaceDN w:val="0"/>
            <w:adjustRightInd w:val="0"/>
            <w:spacing w:before="0" w:after="0"/>
          </w:pPr>
        </w:pPrChange>
      </w:pPr>
    </w:p>
    <w:p w14:paraId="7A9F95A8" w14:textId="77777777" w:rsidR="00CA79C3" w:rsidRDefault="00CA79C3" w:rsidP="008021EE">
      <w:pPr>
        <w:widowControl w:val="0"/>
        <w:autoSpaceDE w:val="0"/>
        <w:autoSpaceDN w:val="0"/>
        <w:adjustRightInd w:val="0"/>
        <w:spacing w:before="0" w:after="0"/>
        <w:jc w:val="both"/>
        <w:rPr>
          <w:ins w:id="4274" w:author="ilia kassianenko" w:date="2019-03-10T08:54:00Z"/>
          <w:rFonts w:ascii="AppleSystemUIFont" w:eastAsiaTheme="minorHAnsi" w:hAnsi="AppleSystemUIFont" w:cs="AppleSystemUIFont"/>
          <w:sz w:val="24"/>
          <w:szCs w:val="24"/>
        </w:rPr>
        <w:pPrChange w:id="4275" w:author="outpost" w:date="2019-03-18T20:55:00Z">
          <w:pPr>
            <w:widowControl w:val="0"/>
            <w:autoSpaceDE w:val="0"/>
            <w:autoSpaceDN w:val="0"/>
            <w:adjustRightInd w:val="0"/>
            <w:spacing w:before="0" w:after="0"/>
          </w:pPr>
        </w:pPrChange>
      </w:pPr>
      <w:ins w:id="4276" w:author="ilia kassianenko" w:date="2019-03-10T08:54:00Z">
        <w:r>
          <w:rPr>
            <w:rFonts w:ascii="AppleSystemUIFont" w:eastAsiaTheme="minorHAnsi" w:hAnsi="AppleSystemUIFont" w:cs="AppleSystemUIFont"/>
            <w:sz w:val="24"/>
            <w:szCs w:val="24"/>
          </w:rPr>
          <w:t xml:space="preserve">February 13th: Discussion concerning license for city of Montreal data and realism in the application of the proposed solution. Review of </w:t>
        </w:r>
        <w:proofErr w:type="spellStart"/>
        <w:r>
          <w:rPr>
            <w:rFonts w:ascii="AppleSystemUIFont" w:eastAsiaTheme="minorHAnsi" w:hAnsi="AppleSystemUIFont" w:cs="AppleSystemUIFont"/>
            <w:sz w:val="24"/>
            <w:szCs w:val="24"/>
          </w:rPr>
          <w:t>Système</w:t>
        </w:r>
        <w:proofErr w:type="spellEnd"/>
        <w:r>
          <w:rPr>
            <w:rFonts w:ascii="AppleSystemUIFont" w:eastAsiaTheme="minorHAnsi" w:hAnsi="AppleSystemUIFont" w:cs="AppleSystemUIFont"/>
            <w:sz w:val="24"/>
            <w:szCs w:val="24"/>
          </w:rPr>
          <w:t xml:space="preserve"> </w:t>
        </w:r>
        <w:proofErr w:type="spellStart"/>
        <w:r>
          <w:rPr>
            <w:rFonts w:ascii="AppleSystemUIFont" w:eastAsiaTheme="minorHAnsi" w:hAnsi="AppleSystemUIFont" w:cs="AppleSystemUIFont"/>
            <w:sz w:val="24"/>
            <w:szCs w:val="24"/>
          </w:rPr>
          <w:t>Planif-Neige</w:t>
        </w:r>
        <w:proofErr w:type="spellEnd"/>
        <w:r>
          <w:rPr>
            <w:rFonts w:ascii="AppleSystemUIFont" w:eastAsiaTheme="minorHAnsi" w:hAnsi="AppleSystemUIFont" w:cs="AppleSystemUIFont"/>
            <w:sz w:val="24"/>
            <w:szCs w:val="24"/>
          </w:rPr>
          <w:t xml:space="preserve"> API document. </w:t>
        </w:r>
        <w:proofErr w:type="gramStart"/>
        <w:r>
          <w:rPr>
            <w:rFonts w:ascii="AppleSystemUIFont" w:eastAsiaTheme="minorHAnsi" w:hAnsi="AppleSystemUIFont" w:cs="AppleSystemUIFont"/>
            <w:sz w:val="24"/>
            <w:szCs w:val="24"/>
          </w:rPr>
          <w:t>Discussion concerning the hierarchy of the data and the data dictionary.</w:t>
        </w:r>
        <w:proofErr w:type="gramEnd"/>
        <w:r>
          <w:rPr>
            <w:rFonts w:ascii="AppleSystemUIFont" w:eastAsiaTheme="minorHAnsi" w:hAnsi="AppleSystemUIFont" w:cs="AppleSystemUIFont"/>
            <w:sz w:val="24"/>
            <w:szCs w:val="24"/>
          </w:rPr>
          <w:t xml:space="preserve"> Data dictionary including data type updated in project document. </w:t>
        </w:r>
        <w:proofErr w:type="gramStart"/>
        <w:r>
          <w:rPr>
            <w:rFonts w:ascii="AppleSystemUIFont" w:eastAsiaTheme="minorHAnsi" w:hAnsi="AppleSystemUIFont" w:cs="AppleSystemUIFont"/>
            <w:sz w:val="24"/>
            <w:szCs w:val="24"/>
          </w:rPr>
          <w:t>Use of Tableau to visualize the boroughs were</w:t>
        </w:r>
        <w:proofErr w:type="gramEnd"/>
        <w:r>
          <w:rPr>
            <w:rFonts w:ascii="AppleSystemUIFont" w:eastAsiaTheme="minorHAnsi" w:hAnsi="AppleSystemUIFont" w:cs="AppleSystemUIFont"/>
            <w:sz w:val="24"/>
            <w:szCs w:val="24"/>
          </w:rPr>
          <w:t xml:space="preserve"> depots and snow collection transactions are being recorded.</w:t>
        </w:r>
      </w:ins>
    </w:p>
    <w:p w14:paraId="573D4B3C" w14:textId="77777777" w:rsidR="00CA79C3" w:rsidRDefault="00CA79C3" w:rsidP="008021EE">
      <w:pPr>
        <w:widowControl w:val="0"/>
        <w:autoSpaceDE w:val="0"/>
        <w:autoSpaceDN w:val="0"/>
        <w:adjustRightInd w:val="0"/>
        <w:spacing w:before="0" w:after="0"/>
        <w:jc w:val="both"/>
        <w:rPr>
          <w:ins w:id="4277" w:author="ilia kassianenko" w:date="2019-03-10T08:54:00Z"/>
          <w:rFonts w:ascii="AppleSystemUIFont" w:eastAsiaTheme="minorHAnsi" w:hAnsi="AppleSystemUIFont" w:cs="AppleSystemUIFont"/>
          <w:sz w:val="24"/>
          <w:szCs w:val="24"/>
        </w:rPr>
        <w:pPrChange w:id="4278" w:author="outpost" w:date="2019-03-18T20:55:00Z">
          <w:pPr>
            <w:widowControl w:val="0"/>
            <w:autoSpaceDE w:val="0"/>
            <w:autoSpaceDN w:val="0"/>
            <w:adjustRightInd w:val="0"/>
            <w:spacing w:before="0" w:after="0"/>
          </w:pPr>
        </w:pPrChange>
      </w:pPr>
    </w:p>
    <w:p w14:paraId="4E696E7E" w14:textId="76969AF8" w:rsidR="007A292C" w:rsidDel="00173FA5" w:rsidRDefault="00CA79C3" w:rsidP="008021EE">
      <w:pPr>
        <w:jc w:val="both"/>
        <w:rPr>
          <w:del w:id="4279" w:author="ilia kassianenko" w:date="2019-03-10T08:54:00Z"/>
          <w:rFonts w:ascii="AppleSystemUIFont" w:eastAsiaTheme="minorHAnsi" w:hAnsi="AppleSystemUIFont" w:cs="AppleSystemUIFont"/>
          <w:sz w:val="24"/>
          <w:szCs w:val="24"/>
        </w:rPr>
        <w:pPrChange w:id="4280" w:author="outpost" w:date="2019-03-18T20:55:00Z">
          <w:pPr/>
        </w:pPrChange>
      </w:pPr>
      <w:ins w:id="4281" w:author="ilia kassianenko" w:date="2019-03-10T08:54:00Z">
        <w:r>
          <w:rPr>
            <w:rFonts w:ascii="AppleSystemUIFont" w:eastAsiaTheme="minorHAnsi" w:hAnsi="AppleSystemUIFont" w:cs="AppleSystemUIFont"/>
            <w:sz w:val="24"/>
            <w:szCs w:val="24"/>
          </w:rPr>
          <w:t xml:space="preserve">February 11th: meeting kick-off and review of Real Time board contents. Sample of database downloaded, and conducted data profiling, in order to access which data to keep. </w:t>
        </w:r>
        <w:proofErr w:type="gramStart"/>
        <w:r>
          <w:rPr>
            <w:rFonts w:ascii="AppleSystemUIFont" w:eastAsiaTheme="minorHAnsi" w:hAnsi="AppleSystemUIFont" w:cs="AppleSystemUIFont"/>
            <w:sz w:val="24"/>
            <w:szCs w:val="24"/>
          </w:rPr>
          <w:t>Initial preparation of the data dictionary.</w:t>
        </w:r>
      </w:ins>
      <w:proofErr w:type="gramEnd"/>
      <w:del w:id="4282"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0AC40C61" w14:textId="1E1B8CE1" w:rsidR="00173FA5" w:rsidRDefault="00173FA5" w:rsidP="008021EE">
      <w:pPr>
        <w:widowControl w:val="0"/>
        <w:autoSpaceDE w:val="0"/>
        <w:autoSpaceDN w:val="0"/>
        <w:adjustRightInd w:val="0"/>
        <w:spacing w:before="0" w:after="0"/>
        <w:jc w:val="both"/>
        <w:rPr>
          <w:ins w:id="4283" w:author="Pawel Kaluski" w:date="2019-03-13T21:35:00Z"/>
          <w:rFonts w:ascii="AppleSystemUIFont" w:eastAsiaTheme="minorHAnsi" w:hAnsi="AppleSystemUIFont" w:cs="AppleSystemUIFont"/>
          <w:sz w:val="24"/>
          <w:szCs w:val="24"/>
        </w:rPr>
        <w:pPrChange w:id="4284" w:author="outpost" w:date="2019-03-18T20:55:00Z">
          <w:pPr>
            <w:widowControl w:val="0"/>
            <w:autoSpaceDE w:val="0"/>
            <w:autoSpaceDN w:val="0"/>
            <w:adjustRightInd w:val="0"/>
            <w:spacing w:before="0" w:after="0"/>
          </w:pPr>
        </w:pPrChange>
      </w:pPr>
    </w:p>
    <w:p w14:paraId="21F84A97" w14:textId="4D5234D5" w:rsidR="00173FA5" w:rsidRDefault="00173FA5" w:rsidP="00CA79C3">
      <w:pPr>
        <w:widowControl w:val="0"/>
        <w:autoSpaceDE w:val="0"/>
        <w:autoSpaceDN w:val="0"/>
        <w:adjustRightInd w:val="0"/>
        <w:spacing w:before="0" w:after="0"/>
        <w:rPr>
          <w:ins w:id="4285" w:author="Pawel Kaluski" w:date="2019-03-13T21:35:00Z"/>
          <w:rFonts w:ascii="AppleSystemUIFont" w:eastAsiaTheme="minorHAnsi" w:hAnsi="AppleSystemUIFont" w:cs="AppleSystemUIFont"/>
          <w:sz w:val="24"/>
          <w:szCs w:val="24"/>
        </w:rPr>
      </w:pPr>
    </w:p>
    <w:p w14:paraId="65C1AF23" w14:textId="5268B0CC" w:rsidR="00173FA5" w:rsidRDefault="00173FA5" w:rsidP="00CA79C3">
      <w:pPr>
        <w:widowControl w:val="0"/>
        <w:autoSpaceDE w:val="0"/>
        <w:autoSpaceDN w:val="0"/>
        <w:adjustRightInd w:val="0"/>
        <w:spacing w:before="0" w:after="0"/>
        <w:rPr>
          <w:ins w:id="4286" w:author="Pawel Kaluski" w:date="2019-03-13T21:35:00Z"/>
          <w:rFonts w:ascii="AppleSystemUIFont" w:eastAsiaTheme="minorHAnsi" w:hAnsi="AppleSystemUIFont" w:cs="AppleSystemUIFont"/>
          <w:sz w:val="24"/>
          <w:szCs w:val="24"/>
        </w:rPr>
      </w:pPr>
    </w:p>
    <w:p w14:paraId="15536F35" w14:textId="3CDE09B7" w:rsidR="00173FA5" w:rsidRDefault="00173FA5" w:rsidP="00CA79C3">
      <w:pPr>
        <w:widowControl w:val="0"/>
        <w:autoSpaceDE w:val="0"/>
        <w:autoSpaceDN w:val="0"/>
        <w:adjustRightInd w:val="0"/>
        <w:spacing w:before="0" w:after="0"/>
        <w:rPr>
          <w:ins w:id="4287" w:author="Pawel Kaluski" w:date="2019-03-13T21:35:00Z"/>
          <w:rFonts w:ascii="AppleSystemUIFont" w:eastAsiaTheme="minorHAnsi" w:hAnsi="AppleSystemUIFont" w:cs="AppleSystemUIFont"/>
          <w:sz w:val="24"/>
          <w:szCs w:val="24"/>
        </w:rPr>
      </w:pPr>
    </w:p>
    <w:p w14:paraId="2D277392" w14:textId="5D896375" w:rsidR="00173FA5" w:rsidRDefault="00173FA5" w:rsidP="00CA79C3">
      <w:pPr>
        <w:widowControl w:val="0"/>
        <w:autoSpaceDE w:val="0"/>
        <w:autoSpaceDN w:val="0"/>
        <w:adjustRightInd w:val="0"/>
        <w:spacing w:before="0" w:after="0"/>
        <w:rPr>
          <w:ins w:id="4288" w:author="Pawel Kaluski" w:date="2019-03-13T21:35:00Z"/>
          <w:rFonts w:ascii="AppleSystemUIFont" w:eastAsiaTheme="minorHAnsi" w:hAnsi="AppleSystemUIFont" w:cs="AppleSystemUIFont"/>
          <w:sz w:val="24"/>
          <w:szCs w:val="24"/>
        </w:rPr>
      </w:pPr>
    </w:p>
    <w:p w14:paraId="7AB95AEA" w14:textId="5B102ACE" w:rsidR="00173FA5" w:rsidRDefault="00173FA5" w:rsidP="00CA79C3">
      <w:pPr>
        <w:widowControl w:val="0"/>
        <w:autoSpaceDE w:val="0"/>
        <w:autoSpaceDN w:val="0"/>
        <w:adjustRightInd w:val="0"/>
        <w:spacing w:before="0" w:after="0"/>
        <w:rPr>
          <w:ins w:id="4289" w:author="Pawel Kaluski" w:date="2019-03-13T21:35:00Z"/>
          <w:rFonts w:ascii="AppleSystemUIFont" w:eastAsiaTheme="minorHAnsi" w:hAnsi="AppleSystemUIFont" w:cs="AppleSystemUIFont"/>
          <w:sz w:val="24"/>
          <w:szCs w:val="24"/>
        </w:rPr>
      </w:pPr>
    </w:p>
    <w:p w14:paraId="164719A0" w14:textId="77777777" w:rsidR="00173FA5" w:rsidRDefault="00173FA5" w:rsidP="00CA79C3">
      <w:pPr>
        <w:widowControl w:val="0"/>
        <w:autoSpaceDE w:val="0"/>
        <w:autoSpaceDN w:val="0"/>
        <w:adjustRightInd w:val="0"/>
        <w:spacing w:before="0" w:after="0"/>
        <w:rPr>
          <w:ins w:id="4290" w:author="Pawel Kaluski" w:date="2019-03-13T21:35:00Z"/>
          <w:rFonts w:ascii="AppleSystemUIFont" w:eastAsiaTheme="minorHAnsi" w:hAnsi="AppleSystemUIFont" w:cs="AppleSystemUIFont"/>
          <w:sz w:val="24"/>
          <w:szCs w:val="24"/>
        </w:rPr>
      </w:pPr>
    </w:p>
    <w:p w14:paraId="74C05ABE" w14:textId="06D4DA26" w:rsidR="00173FA5" w:rsidRPr="008021EE" w:rsidRDefault="00173FA5" w:rsidP="00251F7E">
      <w:pPr>
        <w:pStyle w:val="Heading2"/>
        <w:rPr>
          <w:ins w:id="4291" w:author="Pawel Kaluski" w:date="2019-03-13T21:36:00Z"/>
          <w:rPrChange w:id="4292" w:author="outpost" w:date="2019-03-18T20:55:00Z">
            <w:rPr>
              <w:ins w:id="4293" w:author="Pawel Kaluski" w:date="2019-03-13T21:36:00Z"/>
              <w:rFonts w:ascii="AppleSystemUIFont" w:eastAsiaTheme="minorHAnsi" w:hAnsi="AppleSystemUIFont" w:cs="AppleSystemUIFont"/>
              <w:sz w:val="24"/>
              <w:szCs w:val="24"/>
            </w:rPr>
          </w:rPrChange>
        </w:rPr>
        <w:pPrChange w:id="4294" w:author="outpost" w:date="2019-03-18T21:38:00Z">
          <w:pPr>
            <w:widowControl w:val="0"/>
            <w:autoSpaceDE w:val="0"/>
            <w:autoSpaceDN w:val="0"/>
            <w:adjustRightInd w:val="0"/>
            <w:spacing w:before="0" w:after="0"/>
          </w:pPr>
        </w:pPrChange>
      </w:pPr>
      <w:ins w:id="4295" w:author="Pawel Kaluski" w:date="2019-03-13T21:35:00Z">
        <w:r w:rsidRPr="008021EE">
          <w:rPr>
            <w:rPrChange w:id="4296" w:author="outpost" w:date="2019-03-18T20:55:00Z">
              <w:rPr>
                <w:rFonts w:ascii="AppleSystemUIFont" w:eastAsiaTheme="minorHAnsi" w:hAnsi="AppleSystemUIFont" w:cs="AppleSystemUIFont"/>
                <w:sz w:val="24"/>
                <w:szCs w:val="24"/>
              </w:rPr>
            </w:rPrChange>
          </w:rPr>
          <w:lastRenderedPageBreak/>
          <w:t>Appendix F: Decision Chart Storage</w:t>
        </w:r>
      </w:ins>
    </w:p>
    <w:p w14:paraId="52E9C16F" w14:textId="77777777" w:rsidR="00173FA5" w:rsidRPr="00173FA5" w:rsidRDefault="00173FA5" w:rsidP="00173FA5">
      <w:pPr>
        <w:pStyle w:val="BodyText"/>
        <w:rPr>
          <w:ins w:id="4297" w:author="Pawel Kaluski" w:date="2019-03-13T21:36:00Z"/>
          <w:color w:val="000000" w:themeColor="text1"/>
          <w:rPrChange w:id="4298" w:author="Pawel Kaluski" w:date="2019-03-13T21:36:00Z">
            <w:rPr>
              <w:ins w:id="4299" w:author="Pawel Kaluski" w:date="2019-03-13T21:36:00Z"/>
              <w:color w:val="FFC000"/>
            </w:rPr>
          </w:rPrChange>
        </w:rPr>
      </w:pPr>
    </w:p>
    <w:p w14:paraId="000BBF62" w14:textId="37889EE8" w:rsidR="00173FA5" w:rsidRPr="00A60E4A" w:rsidRDefault="00173FA5" w:rsidP="00173FA5">
      <w:pPr>
        <w:pStyle w:val="BodyText"/>
        <w:rPr>
          <w:ins w:id="4300" w:author="Pawel Kaluski" w:date="2019-03-13T21:36:00Z"/>
          <w:color w:val="000000" w:themeColor="text1"/>
          <w:highlight w:val="yellow"/>
          <w:rPrChange w:id="4301" w:author="Pawel Kaluski" w:date="2019-03-13T21:38:00Z">
            <w:rPr>
              <w:ins w:id="4302" w:author="Pawel Kaluski" w:date="2019-03-13T21:36:00Z"/>
              <w:color w:val="FFC000"/>
              <w:highlight w:val="yellow"/>
            </w:rPr>
          </w:rPrChange>
        </w:rPr>
      </w:pPr>
      <w:ins w:id="4303" w:author="Pawel Kaluski" w:date="2019-03-13T21:36:00Z">
        <w:r w:rsidRPr="00A60E4A">
          <w:rPr>
            <w:color w:val="000000" w:themeColor="text1"/>
            <w:highlight w:val="yellow"/>
            <w:rPrChange w:id="4304" w:author="Pawel Kaluski" w:date="2019-03-13T21:38:00Z">
              <w:rPr>
                <w:color w:val="FFC000"/>
                <w:highlight w:val="yellow"/>
              </w:rPr>
            </w:rPrChange>
          </w:rPr>
          <w:fldChar w:fldCharType="begin"/>
        </w:r>
        <w:r w:rsidRPr="00A60E4A">
          <w:rPr>
            <w:color w:val="000000" w:themeColor="text1"/>
            <w:highlight w:val="yellow"/>
            <w:rPrChange w:id="4305" w:author="Pawel Kaluski" w:date="2019-03-13T21:38:00Z">
              <w:rPr>
                <w:color w:val="FFC000"/>
                <w:highlight w:val="yellow"/>
              </w:rPr>
            </w:rPrChange>
          </w:rPr>
          <w:instrText xml:space="preserve"> HYPERLINK "https://www.capterra.com" </w:instrText>
        </w:r>
        <w:r w:rsidRPr="00A60E4A">
          <w:rPr>
            <w:color w:val="000000" w:themeColor="text1"/>
            <w:highlight w:val="yellow"/>
            <w:rPrChange w:id="4306" w:author="Pawel Kaluski" w:date="2019-03-13T21:38:00Z">
              <w:rPr>
                <w:color w:val="FFC000"/>
                <w:highlight w:val="yellow"/>
              </w:rPr>
            </w:rPrChange>
          </w:rPr>
          <w:fldChar w:fldCharType="separate"/>
        </w:r>
        <w:r w:rsidRPr="00A60E4A">
          <w:rPr>
            <w:rStyle w:val="Hyperlink"/>
            <w:color w:val="000000" w:themeColor="text1"/>
            <w:highlight w:val="yellow"/>
            <w:rPrChange w:id="4307" w:author="Pawel Kaluski" w:date="2019-03-13T21:38:00Z">
              <w:rPr>
                <w:rStyle w:val="Hyperlink"/>
                <w:highlight w:val="yellow"/>
              </w:rPr>
            </w:rPrChange>
          </w:rPr>
          <w:t>https://www.capterra.com</w:t>
        </w:r>
        <w:r w:rsidRPr="00A60E4A">
          <w:rPr>
            <w:color w:val="000000" w:themeColor="text1"/>
            <w:highlight w:val="yellow"/>
            <w:rPrChange w:id="4308" w:author="Pawel Kaluski" w:date="2019-03-13T21:38:00Z">
              <w:rPr>
                <w:color w:val="FFC000"/>
                <w:highlight w:val="yellow"/>
              </w:rPr>
            </w:rPrChange>
          </w:rPr>
          <w:fldChar w:fldCharType="end"/>
        </w:r>
      </w:ins>
    </w:p>
    <w:p w14:paraId="0F450CD1" w14:textId="5A03E397" w:rsidR="00173FA5" w:rsidRPr="00A60E4A" w:rsidRDefault="00173FA5" w:rsidP="00173FA5">
      <w:pPr>
        <w:pStyle w:val="BodyText"/>
        <w:rPr>
          <w:ins w:id="4309" w:author="Pawel Kaluski" w:date="2019-03-13T21:38:00Z"/>
          <w:color w:val="000000" w:themeColor="text1"/>
          <w:highlight w:val="yellow"/>
        </w:rPr>
      </w:pPr>
      <w:ins w:id="4310" w:author="Pawel Kaluski" w:date="2019-03-13T21:36:00Z">
        <w:r w:rsidRPr="00A60E4A">
          <w:rPr>
            <w:color w:val="000000" w:themeColor="text1"/>
            <w:highlight w:val="yellow"/>
            <w:rPrChange w:id="4311" w:author="Pawel Kaluski" w:date="2019-03-13T21:38:00Z">
              <w:rPr>
                <w:color w:val="FFC000"/>
              </w:rPr>
            </w:rPrChange>
          </w:rPr>
          <w:fldChar w:fldCharType="begin"/>
        </w:r>
        <w:r w:rsidRPr="00A60E4A">
          <w:rPr>
            <w:color w:val="000000" w:themeColor="text1"/>
            <w:highlight w:val="yellow"/>
            <w:rPrChange w:id="4312" w:author="Pawel Kaluski" w:date="2019-03-13T21:38:00Z">
              <w:rPr>
                <w:color w:val="FFC000"/>
              </w:rPr>
            </w:rPrChange>
          </w:rPr>
          <w:instrText xml:space="preserve"> HYPERLINK "https://www.cloudways.com/en/pricing.php#digitalocean" </w:instrText>
        </w:r>
        <w:r w:rsidRPr="00A60E4A">
          <w:rPr>
            <w:color w:val="000000" w:themeColor="text1"/>
            <w:highlight w:val="yellow"/>
            <w:rPrChange w:id="4313" w:author="Pawel Kaluski" w:date="2019-03-13T21:38:00Z">
              <w:rPr>
                <w:color w:val="FFC000"/>
              </w:rPr>
            </w:rPrChange>
          </w:rPr>
          <w:fldChar w:fldCharType="separate"/>
        </w:r>
        <w:r w:rsidRPr="00A60E4A">
          <w:rPr>
            <w:rStyle w:val="Hyperlink"/>
            <w:color w:val="000000" w:themeColor="text1"/>
            <w:highlight w:val="yellow"/>
            <w:rPrChange w:id="4314" w:author="Pawel Kaluski" w:date="2019-03-13T21:38:00Z">
              <w:rPr>
                <w:rStyle w:val="Hyperlink"/>
              </w:rPr>
            </w:rPrChange>
          </w:rPr>
          <w:t>https://www.cloudways.com/en/pricing.php#digitalocean</w:t>
        </w:r>
        <w:r w:rsidRPr="00A60E4A">
          <w:rPr>
            <w:color w:val="000000" w:themeColor="text1"/>
            <w:highlight w:val="yellow"/>
            <w:rPrChange w:id="4315" w:author="Pawel Kaluski" w:date="2019-03-13T21:38:00Z">
              <w:rPr>
                <w:color w:val="FFC000"/>
              </w:rPr>
            </w:rPrChange>
          </w:rPr>
          <w:fldChar w:fldCharType="end"/>
        </w:r>
      </w:ins>
    </w:p>
    <w:p w14:paraId="7F300589" w14:textId="5153423B" w:rsidR="00A60E4A" w:rsidRPr="00A60E4A" w:rsidRDefault="00A60E4A" w:rsidP="00173FA5">
      <w:pPr>
        <w:pStyle w:val="BodyText"/>
        <w:rPr>
          <w:ins w:id="4316" w:author="Pawel Kaluski" w:date="2019-03-13T21:38:00Z"/>
          <w:color w:val="000000" w:themeColor="text1"/>
          <w:highlight w:val="yellow"/>
          <w:rPrChange w:id="4317" w:author="Pawel Kaluski" w:date="2019-03-13T21:38:00Z">
            <w:rPr>
              <w:ins w:id="4318" w:author="Pawel Kaluski" w:date="2019-03-13T21:38:00Z"/>
              <w:color w:val="000000" w:themeColor="text1"/>
            </w:rPr>
          </w:rPrChange>
        </w:rPr>
      </w:pPr>
      <w:ins w:id="4319" w:author="Pawel Kaluski" w:date="2019-03-13T21:38:00Z">
        <w:r w:rsidRPr="00A60E4A">
          <w:rPr>
            <w:color w:val="000000" w:themeColor="text1"/>
            <w:highlight w:val="yellow"/>
            <w:rPrChange w:id="4320" w:author="Pawel Kaluski" w:date="2019-03-13T21:38:00Z">
              <w:rPr>
                <w:color w:val="000000" w:themeColor="text1"/>
              </w:rPr>
            </w:rPrChange>
          </w:rPr>
          <w:fldChar w:fldCharType="begin"/>
        </w:r>
        <w:r w:rsidRPr="00A60E4A">
          <w:rPr>
            <w:color w:val="000000" w:themeColor="text1"/>
            <w:highlight w:val="yellow"/>
            <w:rPrChange w:id="4321" w:author="Pawel Kaluski" w:date="2019-03-13T21:38:00Z">
              <w:rPr>
                <w:color w:val="000000" w:themeColor="text1"/>
              </w:rPr>
            </w:rPrChange>
          </w:rPr>
          <w:instrText xml:space="preserve"> HYPERLINK "https://www.digitalocean.com/pricing/#Tools" </w:instrText>
        </w:r>
        <w:r w:rsidRPr="00A60E4A">
          <w:rPr>
            <w:color w:val="000000" w:themeColor="text1"/>
            <w:highlight w:val="yellow"/>
            <w:rPrChange w:id="4322" w:author="Pawel Kaluski" w:date="2019-03-13T21:38:00Z">
              <w:rPr>
                <w:color w:val="000000" w:themeColor="text1"/>
              </w:rPr>
            </w:rPrChange>
          </w:rPr>
          <w:fldChar w:fldCharType="separate"/>
        </w:r>
        <w:r w:rsidRPr="00A60E4A">
          <w:rPr>
            <w:rStyle w:val="Hyperlink"/>
            <w:color w:val="000000" w:themeColor="text1"/>
            <w:highlight w:val="yellow"/>
            <w:rPrChange w:id="4323" w:author="Pawel Kaluski" w:date="2019-03-13T21:38:00Z">
              <w:rPr>
                <w:rStyle w:val="Hyperlink"/>
              </w:rPr>
            </w:rPrChange>
          </w:rPr>
          <w:t>https://www.digitalocean.com/pricing/#Tools</w:t>
        </w:r>
        <w:r w:rsidRPr="00A60E4A">
          <w:rPr>
            <w:color w:val="000000" w:themeColor="text1"/>
            <w:highlight w:val="yellow"/>
            <w:rPrChange w:id="4324" w:author="Pawel Kaluski" w:date="2019-03-13T21:38:00Z">
              <w:rPr>
                <w:color w:val="000000" w:themeColor="text1"/>
              </w:rPr>
            </w:rPrChange>
          </w:rPr>
          <w:fldChar w:fldCharType="end"/>
        </w:r>
      </w:ins>
    </w:p>
    <w:moveFromRangeStart w:id="4325" w:author="outpost" w:date="2019-03-18T21:11:00Z" w:name="move3835932"/>
    <w:p w14:paraId="24F888A9" w14:textId="1CEE19DC" w:rsidR="00173FA5" w:rsidRPr="00A60E4A" w:rsidDel="0011589C" w:rsidRDefault="00A60E4A" w:rsidP="00173FA5">
      <w:pPr>
        <w:pStyle w:val="BodyText"/>
        <w:rPr>
          <w:ins w:id="4326" w:author="Pawel Kaluski" w:date="2019-03-13T21:38:00Z"/>
          <w:moveFrom w:id="4327" w:author="outpost" w:date="2019-03-18T21:11:00Z"/>
          <w:color w:val="000000" w:themeColor="text1"/>
        </w:rPr>
      </w:pPr>
      <w:moveFrom w:id="4328" w:author="outpost" w:date="2019-03-18T21:11:00Z">
        <w:ins w:id="4329" w:author="Pawel Kaluski" w:date="2019-03-13T21:38:00Z">
          <w:r w:rsidRPr="00310E30" w:rsidDel="0011589C">
            <w:rPr>
              <w:color w:val="000000" w:themeColor="text1"/>
              <w:highlight w:val="yellow"/>
            </w:rPr>
            <w:fldChar w:fldCharType="begin"/>
          </w:r>
          <w:r w:rsidRPr="00A60E4A" w:rsidDel="0011589C">
            <w:rPr>
              <w:color w:val="000000" w:themeColor="text1"/>
              <w:highlight w:val="yellow"/>
            </w:rPr>
            <w:instrText xml:space="preserve"> HYPERLINK "</w:instrText>
          </w:r>
          <w:r w:rsidRPr="00A60E4A" w:rsidDel="0011589C">
            <w:rPr>
              <w:color w:val="000000" w:themeColor="text1"/>
              <w:highlight w:val="yellow"/>
              <w:rPrChange w:id="4330" w:author="Pawel Kaluski" w:date="2019-03-13T21:38:00Z">
                <w:rPr>
                  <w:rStyle w:val="Hyperlink"/>
                </w:rPr>
              </w:rPrChange>
            </w:rPr>
            <w:instrText>https://www.crunchbase.com/organization/digitalocean#section-overview</w:instrText>
          </w:r>
          <w:r w:rsidRPr="00A60E4A" w:rsidDel="0011589C">
            <w:rPr>
              <w:color w:val="000000" w:themeColor="text1"/>
              <w:highlight w:val="yellow"/>
            </w:rPr>
            <w:instrText xml:space="preserve">" </w:instrText>
          </w:r>
          <w:r w:rsidRPr="00310E30" w:rsidDel="0011589C">
            <w:rPr>
              <w:color w:val="000000" w:themeColor="text1"/>
              <w:highlight w:val="yellow"/>
              <w:rPrChange w:id="4331" w:author="Pawel Kaluski" w:date="2019-03-13T21:38:00Z">
                <w:rPr>
                  <w:color w:val="000000" w:themeColor="text1"/>
                  <w:highlight w:val="yellow"/>
                </w:rPr>
              </w:rPrChange>
            </w:rPr>
            <w:fldChar w:fldCharType="separate"/>
          </w:r>
          <w:r w:rsidRPr="00A60E4A" w:rsidDel="0011589C">
            <w:rPr>
              <w:rStyle w:val="Hyperlink"/>
              <w:color w:val="000000" w:themeColor="text1"/>
              <w:highlight w:val="yellow"/>
              <w:rPrChange w:id="4332" w:author="Pawel Kaluski" w:date="2019-03-13T21:38:00Z">
                <w:rPr>
                  <w:rStyle w:val="Hyperlink"/>
                </w:rPr>
              </w:rPrChange>
            </w:rPr>
            <w:t>https://www.crunchbase.com/organization/digitalocean#section-overview</w:t>
          </w:r>
          <w:r w:rsidRPr="00310E30" w:rsidDel="0011589C">
            <w:rPr>
              <w:color w:val="000000" w:themeColor="text1"/>
              <w:highlight w:val="yellow"/>
            </w:rPr>
            <w:fldChar w:fldCharType="end"/>
          </w:r>
        </w:ins>
      </w:moveFrom>
    </w:p>
    <w:moveFromRangeEnd w:id="4325"/>
    <w:p w14:paraId="653F872D" w14:textId="77777777" w:rsidR="00A60E4A" w:rsidRPr="00173FA5" w:rsidRDefault="00A60E4A" w:rsidP="00173FA5">
      <w:pPr>
        <w:pStyle w:val="BodyText"/>
        <w:rPr>
          <w:ins w:id="4333" w:author="Pawel Kaluski" w:date="2019-03-13T21:36:00Z"/>
          <w:color w:val="000000" w:themeColor="text1"/>
          <w:rPrChange w:id="4334" w:author="Pawel Kaluski" w:date="2019-03-13T21:36:00Z">
            <w:rPr>
              <w:ins w:id="4335" w:author="Pawel Kaluski" w:date="2019-03-13T21:36:00Z"/>
              <w:color w:val="FFC000"/>
            </w:rPr>
          </w:rPrChange>
        </w:rPr>
      </w:pPr>
    </w:p>
    <w:p w14:paraId="5896BBCF" w14:textId="77777777" w:rsidR="00173FA5" w:rsidRPr="00315012" w:rsidRDefault="00173FA5" w:rsidP="00173FA5">
      <w:pPr>
        <w:pStyle w:val="BodyText"/>
        <w:rPr>
          <w:ins w:id="4336" w:author="Pawel Kaluski" w:date="2019-03-13T21:36:00Z"/>
          <w:color w:val="FFC000"/>
          <w:highlight w:val="yellow"/>
        </w:rPr>
      </w:pPr>
    </w:p>
    <w:p w14:paraId="5DB9CC5F" w14:textId="77777777" w:rsidR="00173FA5" w:rsidRDefault="00173FA5" w:rsidP="00173FA5">
      <w:pPr>
        <w:pStyle w:val="BodyText"/>
        <w:rPr>
          <w:ins w:id="4337" w:author="Pawel Kaluski" w:date="2019-03-13T21:36:00Z"/>
          <w:rFonts w:cs="Arial"/>
          <w:color w:val="363A41"/>
        </w:rPr>
      </w:pPr>
    </w:p>
    <w:tbl>
      <w:tblPr>
        <w:tblStyle w:val="TableGrid"/>
        <w:tblW w:w="0" w:type="auto"/>
        <w:tblLook w:val="04A0" w:firstRow="1" w:lastRow="0" w:firstColumn="1" w:lastColumn="0" w:noHBand="0" w:noVBand="1"/>
      </w:tblPr>
      <w:tblGrid>
        <w:gridCol w:w="2093"/>
        <w:gridCol w:w="1737"/>
        <w:gridCol w:w="1915"/>
        <w:gridCol w:w="1915"/>
        <w:gridCol w:w="1916"/>
        <w:tblGridChange w:id="4338">
          <w:tblGrid>
            <w:gridCol w:w="2093"/>
            <w:gridCol w:w="1737"/>
            <w:gridCol w:w="1915"/>
            <w:gridCol w:w="1915"/>
            <w:gridCol w:w="1916"/>
          </w:tblGrid>
        </w:tblGridChange>
      </w:tblGrid>
      <w:tr w:rsidR="00173FA5" w14:paraId="171F337D" w14:textId="77777777" w:rsidTr="00613955">
        <w:trPr>
          <w:ins w:id="4339" w:author="Pawel Kaluski" w:date="2019-03-13T21:36:00Z"/>
        </w:trPr>
        <w:tc>
          <w:tcPr>
            <w:tcW w:w="2093" w:type="dxa"/>
            <w:tcBorders>
              <w:top w:val="nil"/>
              <w:left w:val="nil"/>
              <w:bottom w:val="single" w:sz="4" w:space="0" w:color="auto"/>
              <w:right w:val="single" w:sz="4" w:space="0" w:color="auto"/>
            </w:tcBorders>
          </w:tcPr>
          <w:p w14:paraId="3BE23413" w14:textId="77777777" w:rsidR="00173FA5" w:rsidRPr="00315012" w:rsidRDefault="00173FA5" w:rsidP="00613955">
            <w:pPr>
              <w:pStyle w:val="BodyText"/>
              <w:rPr>
                <w:ins w:id="4340" w:author="Pawel Kaluski" w:date="2019-03-13T21:36:00Z"/>
                <w:b/>
                <w:color w:val="000000" w:themeColor="text1"/>
              </w:rPr>
            </w:pPr>
          </w:p>
        </w:tc>
        <w:tc>
          <w:tcPr>
            <w:tcW w:w="7483" w:type="dxa"/>
            <w:gridSpan w:val="4"/>
            <w:tcBorders>
              <w:left w:val="single" w:sz="4" w:space="0" w:color="auto"/>
            </w:tcBorders>
          </w:tcPr>
          <w:p w14:paraId="6FF4A307" w14:textId="77777777" w:rsidR="00173FA5" w:rsidRPr="00315012" w:rsidRDefault="00173FA5" w:rsidP="00613955">
            <w:pPr>
              <w:pStyle w:val="BodyText"/>
              <w:jc w:val="center"/>
              <w:rPr>
                <w:ins w:id="4341" w:author="Pawel Kaluski" w:date="2019-03-13T21:36:00Z"/>
                <w:b/>
                <w:color w:val="000000" w:themeColor="text1"/>
              </w:rPr>
            </w:pPr>
            <w:ins w:id="4342" w:author="Pawel Kaluski" w:date="2019-03-13T21:36:00Z">
              <w:r w:rsidRPr="00315012">
                <w:rPr>
                  <w:b/>
                  <w:color w:val="000000" w:themeColor="text1"/>
                </w:rPr>
                <w:t>Solutions</w:t>
              </w:r>
            </w:ins>
          </w:p>
        </w:tc>
      </w:tr>
      <w:tr w:rsidR="00173FA5" w14:paraId="775C7A31" w14:textId="77777777" w:rsidTr="00613955">
        <w:trPr>
          <w:ins w:id="4343" w:author="Pawel Kaluski" w:date="2019-03-13T21:36:00Z"/>
        </w:trPr>
        <w:tc>
          <w:tcPr>
            <w:tcW w:w="2093" w:type="dxa"/>
            <w:tcBorders>
              <w:top w:val="single" w:sz="4" w:space="0" w:color="auto"/>
            </w:tcBorders>
          </w:tcPr>
          <w:p w14:paraId="23070446" w14:textId="77777777" w:rsidR="00173FA5" w:rsidRPr="00315012" w:rsidRDefault="00173FA5" w:rsidP="00613955">
            <w:pPr>
              <w:pStyle w:val="BodyText"/>
              <w:rPr>
                <w:ins w:id="4344" w:author="Pawel Kaluski" w:date="2019-03-13T21:36:00Z"/>
                <w:b/>
                <w:color w:val="000000" w:themeColor="text1"/>
              </w:rPr>
            </w:pPr>
            <w:ins w:id="4345" w:author="Pawel Kaluski" w:date="2019-03-13T21:36:00Z">
              <w:r w:rsidRPr="00315012">
                <w:rPr>
                  <w:b/>
                  <w:color w:val="000000" w:themeColor="text1"/>
                </w:rPr>
                <w:t>Features</w:t>
              </w:r>
            </w:ins>
          </w:p>
        </w:tc>
        <w:tc>
          <w:tcPr>
            <w:tcW w:w="1737" w:type="dxa"/>
          </w:tcPr>
          <w:p w14:paraId="5F3BBE4E" w14:textId="77777777" w:rsidR="00173FA5" w:rsidRPr="00315012" w:rsidRDefault="00173FA5" w:rsidP="00613955">
            <w:pPr>
              <w:pStyle w:val="BodyText"/>
              <w:jc w:val="center"/>
              <w:rPr>
                <w:ins w:id="4346" w:author="Pawel Kaluski" w:date="2019-03-13T21:36:00Z"/>
                <w:b/>
                <w:color w:val="000000" w:themeColor="text1"/>
              </w:rPr>
            </w:pPr>
            <w:proofErr w:type="spellStart"/>
            <w:ins w:id="4347" w:author="Pawel Kaluski" w:date="2019-03-13T21:36:00Z">
              <w:r>
                <w:rPr>
                  <w:b/>
                  <w:color w:val="000000" w:themeColor="text1"/>
                </w:rPr>
                <w:t>Zoho</w:t>
              </w:r>
              <w:proofErr w:type="spellEnd"/>
            </w:ins>
          </w:p>
        </w:tc>
        <w:tc>
          <w:tcPr>
            <w:tcW w:w="1915" w:type="dxa"/>
          </w:tcPr>
          <w:p w14:paraId="12009E1D" w14:textId="77777777" w:rsidR="00173FA5" w:rsidRPr="00315012" w:rsidRDefault="00173FA5" w:rsidP="00613955">
            <w:pPr>
              <w:pStyle w:val="BodyText"/>
              <w:jc w:val="center"/>
              <w:rPr>
                <w:ins w:id="4348" w:author="Pawel Kaluski" w:date="2019-03-13T21:36:00Z"/>
                <w:b/>
                <w:color w:val="000000" w:themeColor="text1"/>
              </w:rPr>
            </w:pPr>
            <w:proofErr w:type="spellStart"/>
            <w:ins w:id="4349" w:author="Pawel Kaluski" w:date="2019-03-13T21:36:00Z">
              <w:r>
                <w:rPr>
                  <w:b/>
                  <w:color w:val="000000" w:themeColor="text1"/>
                </w:rPr>
                <w:t>Ninox</w:t>
              </w:r>
              <w:proofErr w:type="spellEnd"/>
            </w:ins>
          </w:p>
        </w:tc>
        <w:tc>
          <w:tcPr>
            <w:tcW w:w="1915" w:type="dxa"/>
          </w:tcPr>
          <w:p w14:paraId="3CBE87F7" w14:textId="77777777" w:rsidR="00173FA5" w:rsidRPr="00315012" w:rsidRDefault="00173FA5" w:rsidP="00613955">
            <w:pPr>
              <w:pStyle w:val="BodyText"/>
              <w:jc w:val="center"/>
              <w:rPr>
                <w:ins w:id="4350" w:author="Pawel Kaluski" w:date="2019-03-13T21:36:00Z"/>
                <w:b/>
                <w:color w:val="000000" w:themeColor="text1"/>
              </w:rPr>
            </w:pPr>
            <w:proofErr w:type="spellStart"/>
            <w:ins w:id="4351" w:author="Pawel Kaluski" w:date="2019-03-13T21:36:00Z">
              <w:r>
                <w:rPr>
                  <w:b/>
                  <w:color w:val="000000" w:themeColor="text1"/>
                </w:rPr>
                <w:t>Caspio</w:t>
              </w:r>
              <w:proofErr w:type="spellEnd"/>
            </w:ins>
          </w:p>
        </w:tc>
        <w:tc>
          <w:tcPr>
            <w:tcW w:w="1916" w:type="dxa"/>
          </w:tcPr>
          <w:p w14:paraId="7472E8DE" w14:textId="77777777" w:rsidR="00173FA5" w:rsidRPr="00315012" w:rsidRDefault="00173FA5" w:rsidP="00613955">
            <w:pPr>
              <w:pStyle w:val="BodyText"/>
              <w:jc w:val="center"/>
              <w:rPr>
                <w:ins w:id="4352" w:author="Pawel Kaluski" w:date="2019-03-13T21:36:00Z"/>
                <w:b/>
                <w:color w:val="000000" w:themeColor="text1"/>
              </w:rPr>
            </w:pPr>
            <w:ins w:id="4353" w:author="Pawel Kaluski" w:date="2019-03-13T21:36:00Z">
              <w:r>
                <w:rPr>
                  <w:b/>
                  <w:color w:val="000000" w:themeColor="text1"/>
                </w:rPr>
                <w:t>Digital Ocean</w:t>
              </w:r>
            </w:ins>
          </w:p>
        </w:tc>
      </w:tr>
      <w:tr w:rsidR="00F6368B" w14:paraId="285E13E9" w14:textId="77777777" w:rsidTr="00613955">
        <w:trPr>
          <w:ins w:id="4354" w:author="Pawel Kaluski" w:date="2019-03-13T21:36:00Z"/>
        </w:trPr>
        <w:tc>
          <w:tcPr>
            <w:tcW w:w="2093" w:type="dxa"/>
          </w:tcPr>
          <w:p w14:paraId="31C89938" w14:textId="77777777" w:rsidR="00F6368B" w:rsidRPr="00315012" w:rsidRDefault="00F6368B" w:rsidP="00613955">
            <w:pPr>
              <w:pStyle w:val="BodyText"/>
              <w:rPr>
                <w:ins w:id="4355" w:author="Pawel Kaluski" w:date="2019-03-13T21:36:00Z"/>
                <w:color w:val="000000" w:themeColor="text1"/>
                <w:sz w:val="18"/>
              </w:rPr>
            </w:pPr>
            <w:ins w:id="4356" w:author="Pawel Kaluski" w:date="2019-03-13T21:36:00Z">
              <w:r w:rsidRPr="00315012">
                <w:rPr>
                  <w:color w:val="000000" w:themeColor="text1"/>
                  <w:sz w:val="18"/>
                </w:rPr>
                <w:t>Backup &amp; Recovery</w:t>
              </w:r>
            </w:ins>
          </w:p>
        </w:tc>
        <w:tc>
          <w:tcPr>
            <w:tcW w:w="1737" w:type="dxa"/>
          </w:tcPr>
          <w:p w14:paraId="77AAD713" w14:textId="1BDE705C" w:rsidR="00F6368B" w:rsidRPr="00F6368B" w:rsidRDefault="00F6368B" w:rsidP="00F6368B">
            <w:pPr>
              <w:jc w:val="center"/>
              <w:rPr>
                <w:ins w:id="4357" w:author="Pawel Kaluski" w:date="2019-03-13T21:36:00Z"/>
                <w:b/>
                <w:sz w:val="36"/>
                <w:rPrChange w:id="4358" w:author="outpost" w:date="2019-03-18T20:51:00Z">
                  <w:rPr>
                    <w:ins w:id="4359" w:author="Pawel Kaluski" w:date="2019-03-13T21:36:00Z"/>
                    <w:color w:val="000000" w:themeColor="text1"/>
                    <w:sz w:val="18"/>
                  </w:rPr>
                </w:rPrChange>
              </w:rPr>
              <w:pPrChange w:id="4360" w:author="outpost" w:date="2019-03-18T20:51:00Z">
                <w:pPr>
                  <w:pStyle w:val="BodyText"/>
                  <w:jc w:val="center"/>
                </w:pPr>
              </w:pPrChange>
            </w:pPr>
            <w:ins w:id="4361" w:author="outpost" w:date="2019-03-18T20:50:00Z">
              <w:r w:rsidRPr="00F6368B">
                <w:rPr>
                  <w:b/>
                  <w:sz w:val="36"/>
                  <w:rPrChange w:id="4362" w:author="outpost" w:date="2019-03-18T20:51:00Z">
                    <w:rPr/>
                  </w:rPrChange>
                </w:rPr>
                <w:sym w:font="Wingdings 2" w:char="F050"/>
              </w:r>
            </w:ins>
            <w:ins w:id="4363" w:author="Pawel Kaluski" w:date="2019-03-13T21:36:00Z">
              <w:del w:id="4364" w:author="Microsoft Office User" w:date="2019-03-17T12:10:00Z">
                <w:r w:rsidRPr="00F6368B" w:rsidDel="00134CAF">
                  <w:rPr>
                    <w:b/>
                    <w:sz w:val="36"/>
                    <w:rPrChange w:id="4365" w:author="outpost" w:date="2019-03-18T20:51:00Z">
                      <w:rPr>
                        <w:color w:val="000000" w:themeColor="text1"/>
                        <w:sz w:val="18"/>
                      </w:rPr>
                    </w:rPrChange>
                  </w:rPr>
                  <w:delText>X</w:delText>
                </w:r>
              </w:del>
            </w:ins>
          </w:p>
        </w:tc>
        <w:tc>
          <w:tcPr>
            <w:tcW w:w="1915" w:type="dxa"/>
          </w:tcPr>
          <w:p w14:paraId="7009FD05" w14:textId="57D98BCD" w:rsidR="00F6368B" w:rsidRPr="00F6368B" w:rsidRDefault="00F6368B" w:rsidP="00F6368B">
            <w:pPr>
              <w:jc w:val="center"/>
              <w:rPr>
                <w:ins w:id="4366" w:author="Pawel Kaluski" w:date="2019-03-13T21:36:00Z"/>
                <w:b/>
                <w:sz w:val="36"/>
                <w:rPrChange w:id="4367" w:author="outpost" w:date="2019-03-18T20:51:00Z">
                  <w:rPr>
                    <w:ins w:id="4368" w:author="Pawel Kaluski" w:date="2019-03-13T21:36:00Z"/>
                    <w:color w:val="000000" w:themeColor="text1"/>
                    <w:sz w:val="18"/>
                  </w:rPr>
                </w:rPrChange>
              </w:rPr>
              <w:pPrChange w:id="4369" w:author="outpost" w:date="2019-03-18T20:51:00Z">
                <w:pPr>
                  <w:pStyle w:val="BodyText"/>
                  <w:jc w:val="center"/>
                </w:pPr>
              </w:pPrChange>
            </w:pPr>
            <w:ins w:id="4370" w:author="outpost" w:date="2019-03-18T20:50:00Z">
              <w:r w:rsidRPr="00F6368B">
                <w:rPr>
                  <w:b/>
                  <w:sz w:val="36"/>
                  <w:rPrChange w:id="4371" w:author="outpost" w:date="2019-03-18T20:51:00Z">
                    <w:rPr/>
                  </w:rPrChange>
                </w:rPr>
                <w:sym w:font="Wingdings 2" w:char="F050"/>
              </w:r>
            </w:ins>
            <w:ins w:id="4372" w:author="Pawel Kaluski" w:date="2019-03-13T21:36:00Z">
              <w:del w:id="4373" w:author="outpost" w:date="2019-03-18T20:50:00Z">
                <w:r w:rsidRPr="00F6368B" w:rsidDel="006A5AFD">
                  <w:rPr>
                    <w:b/>
                    <w:sz w:val="36"/>
                    <w:rPrChange w:id="4374" w:author="outpost" w:date="2019-03-18T20:51:00Z">
                      <w:rPr>
                        <w:color w:val="000000" w:themeColor="text1"/>
                        <w:sz w:val="18"/>
                      </w:rPr>
                    </w:rPrChange>
                  </w:rPr>
                  <w:delText>X</w:delText>
                </w:r>
              </w:del>
            </w:ins>
          </w:p>
        </w:tc>
        <w:tc>
          <w:tcPr>
            <w:tcW w:w="1915" w:type="dxa"/>
          </w:tcPr>
          <w:p w14:paraId="4A3C923D" w14:textId="1E59EF3A" w:rsidR="00F6368B" w:rsidRPr="00F6368B" w:rsidRDefault="00F6368B" w:rsidP="00F6368B">
            <w:pPr>
              <w:jc w:val="center"/>
              <w:rPr>
                <w:ins w:id="4375" w:author="Pawel Kaluski" w:date="2019-03-13T21:36:00Z"/>
                <w:b/>
                <w:sz w:val="36"/>
                <w:rPrChange w:id="4376" w:author="outpost" w:date="2019-03-18T20:51:00Z">
                  <w:rPr>
                    <w:ins w:id="4377" w:author="Pawel Kaluski" w:date="2019-03-13T21:36:00Z"/>
                    <w:color w:val="000000" w:themeColor="text1"/>
                    <w:sz w:val="18"/>
                  </w:rPr>
                </w:rPrChange>
              </w:rPr>
              <w:pPrChange w:id="4378" w:author="outpost" w:date="2019-03-18T20:51:00Z">
                <w:pPr>
                  <w:pStyle w:val="BodyText"/>
                  <w:jc w:val="center"/>
                </w:pPr>
              </w:pPrChange>
            </w:pPr>
            <w:ins w:id="4379" w:author="outpost" w:date="2019-03-18T20:50:00Z">
              <w:r w:rsidRPr="00F6368B">
                <w:rPr>
                  <w:b/>
                  <w:sz w:val="36"/>
                  <w:rPrChange w:id="4380" w:author="outpost" w:date="2019-03-18T20:51:00Z">
                    <w:rPr/>
                  </w:rPrChange>
                </w:rPr>
                <w:sym w:font="Wingdings 2" w:char="F050"/>
              </w:r>
            </w:ins>
            <w:ins w:id="4381" w:author="Pawel Kaluski" w:date="2019-03-13T21:36:00Z">
              <w:del w:id="4382" w:author="outpost" w:date="2019-03-18T20:50:00Z">
                <w:r w:rsidRPr="00F6368B" w:rsidDel="00FF2293">
                  <w:rPr>
                    <w:b/>
                    <w:sz w:val="36"/>
                    <w:rPrChange w:id="4383" w:author="outpost" w:date="2019-03-18T20:51:00Z">
                      <w:rPr>
                        <w:color w:val="000000" w:themeColor="text1"/>
                        <w:sz w:val="18"/>
                      </w:rPr>
                    </w:rPrChange>
                  </w:rPr>
                  <w:delText>X</w:delText>
                </w:r>
              </w:del>
            </w:ins>
          </w:p>
        </w:tc>
        <w:tc>
          <w:tcPr>
            <w:tcW w:w="1916" w:type="dxa"/>
          </w:tcPr>
          <w:p w14:paraId="10C31DE2" w14:textId="6A3DB7B0" w:rsidR="00F6368B" w:rsidRPr="00F6368B" w:rsidRDefault="00F6368B" w:rsidP="00F6368B">
            <w:pPr>
              <w:jc w:val="center"/>
              <w:rPr>
                <w:ins w:id="4384" w:author="Pawel Kaluski" w:date="2019-03-13T21:36:00Z"/>
                <w:b/>
                <w:sz w:val="36"/>
                <w:rPrChange w:id="4385" w:author="outpost" w:date="2019-03-18T20:51:00Z">
                  <w:rPr>
                    <w:ins w:id="4386" w:author="Pawel Kaluski" w:date="2019-03-13T21:36:00Z"/>
                    <w:color w:val="000000" w:themeColor="text1"/>
                    <w:sz w:val="18"/>
                  </w:rPr>
                </w:rPrChange>
              </w:rPr>
              <w:pPrChange w:id="4387" w:author="outpost" w:date="2019-03-18T20:51:00Z">
                <w:pPr>
                  <w:pStyle w:val="BodyText"/>
                  <w:jc w:val="center"/>
                </w:pPr>
              </w:pPrChange>
            </w:pPr>
            <w:ins w:id="4388" w:author="outpost" w:date="2019-03-18T20:50:00Z">
              <w:r w:rsidRPr="00F6368B">
                <w:rPr>
                  <w:b/>
                  <w:sz w:val="36"/>
                  <w:rPrChange w:id="4389" w:author="outpost" w:date="2019-03-18T20:51:00Z">
                    <w:rPr/>
                  </w:rPrChange>
                </w:rPr>
                <w:sym w:font="Wingdings 2" w:char="F050"/>
              </w:r>
            </w:ins>
            <w:ins w:id="4390" w:author="Pawel Kaluski" w:date="2019-03-13T21:36:00Z">
              <w:del w:id="4391" w:author="outpost" w:date="2019-03-18T20:50:00Z">
                <w:r w:rsidRPr="00F6368B" w:rsidDel="006C3D2F">
                  <w:rPr>
                    <w:b/>
                    <w:sz w:val="36"/>
                    <w:rPrChange w:id="4392" w:author="outpost" w:date="2019-03-18T20:51:00Z">
                      <w:rPr>
                        <w:color w:val="000000" w:themeColor="text1"/>
                        <w:sz w:val="18"/>
                      </w:rPr>
                    </w:rPrChange>
                  </w:rPr>
                  <w:delText>X</w:delText>
                </w:r>
              </w:del>
            </w:ins>
          </w:p>
        </w:tc>
      </w:tr>
      <w:tr w:rsidR="00F6368B" w14:paraId="074912F5" w14:textId="77777777" w:rsidTr="00F6368B">
        <w:tblPrEx>
          <w:tblW w:w="0" w:type="auto"/>
          <w:tblPrExChange w:id="4393" w:author="outpost" w:date="2019-03-18T20:50:00Z">
            <w:tblPrEx>
              <w:tblW w:w="0" w:type="auto"/>
            </w:tblPrEx>
          </w:tblPrExChange>
        </w:tblPrEx>
        <w:trPr>
          <w:ins w:id="4394" w:author="Pawel Kaluski" w:date="2019-03-13T21:36:00Z"/>
        </w:trPr>
        <w:tc>
          <w:tcPr>
            <w:tcW w:w="2093" w:type="dxa"/>
            <w:tcPrChange w:id="4395" w:author="outpost" w:date="2019-03-18T20:50:00Z">
              <w:tcPr>
                <w:tcW w:w="2093" w:type="dxa"/>
              </w:tcPr>
            </w:tcPrChange>
          </w:tcPr>
          <w:p w14:paraId="3C2E9CF3" w14:textId="77777777" w:rsidR="00F6368B" w:rsidRPr="00315012" w:rsidRDefault="00F6368B" w:rsidP="00613955">
            <w:pPr>
              <w:pStyle w:val="BodyText"/>
              <w:rPr>
                <w:ins w:id="4396" w:author="Pawel Kaluski" w:date="2019-03-13T21:36:00Z"/>
                <w:color w:val="000000" w:themeColor="text1"/>
                <w:sz w:val="18"/>
              </w:rPr>
            </w:pPr>
            <w:ins w:id="4397" w:author="Pawel Kaluski" w:date="2019-03-13T21:36:00Z">
              <w:r>
                <w:rPr>
                  <w:color w:val="000000" w:themeColor="text1"/>
                  <w:sz w:val="18"/>
                </w:rPr>
                <w:t>Data Migration</w:t>
              </w:r>
            </w:ins>
          </w:p>
        </w:tc>
        <w:tc>
          <w:tcPr>
            <w:tcW w:w="1737" w:type="dxa"/>
            <w:tcPrChange w:id="4398" w:author="outpost" w:date="2019-03-18T20:50:00Z">
              <w:tcPr>
                <w:tcW w:w="1737" w:type="dxa"/>
              </w:tcPr>
            </w:tcPrChange>
          </w:tcPr>
          <w:p w14:paraId="6347DECE" w14:textId="74188E25" w:rsidR="00F6368B" w:rsidRPr="00F6368B" w:rsidRDefault="00F6368B" w:rsidP="00F6368B">
            <w:pPr>
              <w:jc w:val="center"/>
              <w:rPr>
                <w:ins w:id="4399" w:author="Pawel Kaluski" w:date="2019-03-13T21:36:00Z"/>
                <w:b/>
                <w:sz w:val="36"/>
                <w:rPrChange w:id="4400" w:author="outpost" w:date="2019-03-18T20:51:00Z">
                  <w:rPr>
                    <w:ins w:id="4401" w:author="Pawel Kaluski" w:date="2019-03-13T21:36:00Z"/>
                    <w:color w:val="000000" w:themeColor="text1"/>
                    <w:sz w:val="18"/>
                  </w:rPr>
                </w:rPrChange>
              </w:rPr>
              <w:pPrChange w:id="4402" w:author="outpost" w:date="2019-03-18T20:51:00Z">
                <w:pPr>
                  <w:pStyle w:val="BodyText"/>
                  <w:jc w:val="center"/>
                </w:pPr>
              </w:pPrChange>
            </w:pPr>
            <w:ins w:id="4403" w:author="outpost" w:date="2019-03-18T20:50:00Z">
              <w:r w:rsidRPr="00F6368B">
                <w:rPr>
                  <w:b/>
                  <w:sz w:val="36"/>
                  <w:rPrChange w:id="4404" w:author="outpost" w:date="2019-03-18T20:51:00Z">
                    <w:rPr/>
                  </w:rPrChange>
                </w:rPr>
                <w:sym w:font="Wingdings 2" w:char="F050"/>
              </w:r>
            </w:ins>
            <w:ins w:id="4405" w:author="Pawel Kaluski" w:date="2019-03-13T21:36:00Z">
              <w:del w:id="4406" w:author="outpost" w:date="2019-03-18T20:50:00Z">
                <w:r w:rsidRPr="00F6368B" w:rsidDel="00881D17">
                  <w:rPr>
                    <w:b/>
                    <w:sz w:val="36"/>
                    <w:rPrChange w:id="4407" w:author="outpost" w:date="2019-03-18T20:51:00Z">
                      <w:rPr>
                        <w:color w:val="000000" w:themeColor="text1"/>
                        <w:sz w:val="18"/>
                      </w:rPr>
                    </w:rPrChange>
                  </w:rPr>
                  <w:delText>X</w:delText>
                </w:r>
              </w:del>
            </w:ins>
          </w:p>
        </w:tc>
        <w:tc>
          <w:tcPr>
            <w:tcW w:w="1915" w:type="dxa"/>
            <w:tcPrChange w:id="4408" w:author="outpost" w:date="2019-03-18T20:50:00Z">
              <w:tcPr>
                <w:tcW w:w="1915" w:type="dxa"/>
              </w:tcPr>
            </w:tcPrChange>
          </w:tcPr>
          <w:p w14:paraId="573B7E72" w14:textId="3CF770DF" w:rsidR="00F6368B" w:rsidRPr="00F6368B" w:rsidRDefault="00F6368B" w:rsidP="00F6368B">
            <w:pPr>
              <w:jc w:val="center"/>
              <w:rPr>
                <w:ins w:id="4409" w:author="Pawel Kaluski" w:date="2019-03-13T21:36:00Z"/>
                <w:b/>
                <w:sz w:val="36"/>
                <w:rPrChange w:id="4410" w:author="outpost" w:date="2019-03-18T20:51:00Z">
                  <w:rPr>
                    <w:ins w:id="4411" w:author="Pawel Kaluski" w:date="2019-03-13T21:36:00Z"/>
                    <w:color w:val="000000" w:themeColor="text1"/>
                    <w:sz w:val="18"/>
                  </w:rPr>
                </w:rPrChange>
              </w:rPr>
              <w:pPrChange w:id="4412" w:author="outpost" w:date="2019-03-18T20:51:00Z">
                <w:pPr>
                  <w:pStyle w:val="BodyText"/>
                  <w:jc w:val="center"/>
                </w:pPr>
              </w:pPrChange>
            </w:pPr>
            <w:ins w:id="4413" w:author="outpost" w:date="2019-03-18T20:50:00Z">
              <w:r w:rsidRPr="00F6368B">
                <w:rPr>
                  <w:b/>
                  <w:sz w:val="36"/>
                  <w:rPrChange w:id="4414" w:author="outpost" w:date="2019-03-18T20:51:00Z">
                    <w:rPr/>
                  </w:rPrChange>
                </w:rPr>
                <w:sym w:font="Wingdings 2" w:char="F050"/>
              </w:r>
            </w:ins>
            <w:ins w:id="4415" w:author="Pawel Kaluski" w:date="2019-03-13T21:36:00Z">
              <w:del w:id="4416" w:author="outpost" w:date="2019-03-18T20:50:00Z">
                <w:r w:rsidRPr="00F6368B" w:rsidDel="006A5AFD">
                  <w:rPr>
                    <w:b/>
                    <w:sz w:val="36"/>
                    <w:rPrChange w:id="4417" w:author="outpost" w:date="2019-03-18T20:51:00Z">
                      <w:rPr>
                        <w:color w:val="000000" w:themeColor="text1"/>
                        <w:sz w:val="18"/>
                      </w:rPr>
                    </w:rPrChange>
                  </w:rPr>
                  <w:delText>X</w:delText>
                </w:r>
              </w:del>
            </w:ins>
          </w:p>
        </w:tc>
        <w:tc>
          <w:tcPr>
            <w:tcW w:w="1915" w:type="dxa"/>
            <w:tcPrChange w:id="4418" w:author="outpost" w:date="2019-03-18T20:50:00Z">
              <w:tcPr>
                <w:tcW w:w="1915" w:type="dxa"/>
              </w:tcPr>
            </w:tcPrChange>
          </w:tcPr>
          <w:p w14:paraId="206EADB0" w14:textId="2ADCFB60" w:rsidR="00F6368B" w:rsidRPr="00F6368B" w:rsidRDefault="00F6368B" w:rsidP="00F6368B">
            <w:pPr>
              <w:jc w:val="center"/>
              <w:rPr>
                <w:ins w:id="4419" w:author="Pawel Kaluski" w:date="2019-03-13T21:36:00Z"/>
                <w:b/>
                <w:sz w:val="36"/>
                <w:rPrChange w:id="4420" w:author="outpost" w:date="2019-03-18T20:51:00Z">
                  <w:rPr>
                    <w:ins w:id="4421" w:author="Pawel Kaluski" w:date="2019-03-13T21:36:00Z"/>
                    <w:color w:val="000000" w:themeColor="text1"/>
                    <w:sz w:val="18"/>
                  </w:rPr>
                </w:rPrChange>
              </w:rPr>
              <w:pPrChange w:id="4422" w:author="outpost" w:date="2019-03-18T20:51:00Z">
                <w:pPr>
                  <w:pStyle w:val="BodyText"/>
                  <w:jc w:val="center"/>
                </w:pPr>
              </w:pPrChange>
            </w:pPr>
            <w:ins w:id="4423" w:author="outpost" w:date="2019-03-18T20:50:00Z">
              <w:r w:rsidRPr="00F6368B">
                <w:rPr>
                  <w:b/>
                  <w:sz w:val="36"/>
                  <w:rPrChange w:id="4424" w:author="outpost" w:date="2019-03-18T20:51:00Z">
                    <w:rPr/>
                  </w:rPrChange>
                </w:rPr>
                <w:sym w:font="Wingdings 2" w:char="F050"/>
              </w:r>
            </w:ins>
            <w:ins w:id="4425" w:author="Pawel Kaluski" w:date="2019-03-13T21:36:00Z">
              <w:del w:id="4426" w:author="outpost" w:date="2019-03-18T20:50:00Z">
                <w:r w:rsidRPr="00F6368B" w:rsidDel="00FF2293">
                  <w:rPr>
                    <w:b/>
                    <w:sz w:val="36"/>
                    <w:rPrChange w:id="4427" w:author="outpost" w:date="2019-03-18T20:51:00Z">
                      <w:rPr>
                        <w:color w:val="000000" w:themeColor="text1"/>
                        <w:sz w:val="18"/>
                      </w:rPr>
                    </w:rPrChange>
                  </w:rPr>
                  <w:delText>X</w:delText>
                </w:r>
              </w:del>
            </w:ins>
          </w:p>
        </w:tc>
        <w:tc>
          <w:tcPr>
            <w:tcW w:w="1916" w:type="dxa"/>
            <w:tcPrChange w:id="4428" w:author="outpost" w:date="2019-03-18T20:50:00Z">
              <w:tcPr>
                <w:tcW w:w="1916" w:type="dxa"/>
              </w:tcPr>
            </w:tcPrChange>
          </w:tcPr>
          <w:p w14:paraId="5109FD59" w14:textId="503ED325" w:rsidR="00F6368B" w:rsidRPr="00F6368B" w:rsidRDefault="00F6368B" w:rsidP="00F6368B">
            <w:pPr>
              <w:jc w:val="center"/>
              <w:rPr>
                <w:ins w:id="4429" w:author="Pawel Kaluski" w:date="2019-03-13T21:36:00Z"/>
                <w:b/>
                <w:sz w:val="36"/>
                <w:rPrChange w:id="4430" w:author="outpost" w:date="2019-03-18T20:51:00Z">
                  <w:rPr>
                    <w:ins w:id="4431" w:author="Pawel Kaluski" w:date="2019-03-13T21:36:00Z"/>
                    <w:color w:val="000000" w:themeColor="text1"/>
                    <w:sz w:val="18"/>
                  </w:rPr>
                </w:rPrChange>
              </w:rPr>
              <w:pPrChange w:id="4432" w:author="outpost" w:date="2019-03-18T20:51:00Z">
                <w:pPr>
                  <w:pStyle w:val="BodyText"/>
                  <w:jc w:val="center"/>
                </w:pPr>
              </w:pPrChange>
            </w:pPr>
            <w:ins w:id="4433" w:author="outpost" w:date="2019-03-18T20:50:00Z">
              <w:r w:rsidRPr="00F6368B">
                <w:rPr>
                  <w:b/>
                  <w:sz w:val="36"/>
                  <w:rPrChange w:id="4434" w:author="outpost" w:date="2019-03-18T20:51:00Z">
                    <w:rPr/>
                  </w:rPrChange>
                </w:rPr>
                <w:sym w:font="Wingdings 2" w:char="F050"/>
              </w:r>
            </w:ins>
            <w:ins w:id="4435" w:author="Pawel Kaluski" w:date="2019-03-13T21:36:00Z">
              <w:del w:id="4436" w:author="outpost" w:date="2019-03-18T20:50:00Z">
                <w:r w:rsidRPr="00F6368B" w:rsidDel="006C3D2F">
                  <w:rPr>
                    <w:b/>
                    <w:sz w:val="36"/>
                    <w:rPrChange w:id="4437" w:author="outpost" w:date="2019-03-18T20:51:00Z">
                      <w:rPr>
                        <w:color w:val="000000" w:themeColor="text1"/>
                        <w:sz w:val="18"/>
                      </w:rPr>
                    </w:rPrChange>
                  </w:rPr>
                  <w:delText>X</w:delText>
                </w:r>
              </w:del>
            </w:ins>
          </w:p>
        </w:tc>
      </w:tr>
      <w:tr w:rsidR="00F6368B" w14:paraId="028BF0BA" w14:textId="77777777" w:rsidTr="00F6368B">
        <w:tblPrEx>
          <w:tblW w:w="0" w:type="auto"/>
          <w:tblPrExChange w:id="4438" w:author="outpost" w:date="2019-03-18T20:50:00Z">
            <w:tblPrEx>
              <w:tblW w:w="0" w:type="auto"/>
            </w:tblPrEx>
          </w:tblPrExChange>
        </w:tblPrEx>
        <w:trPr>
          <w:ins w:id="4439" w:author="Pawel Kaluski" w:date="2019-03-13T21:36:00Z"/>
        </w:trPr>
        <w:tc>
          <w:tcPr>
            <w:tcW w:w="2093" w:type="dxa"/>
            <w:tcPrChange w:id="4440" w:author="outpost" w:date="2019-03-18T20:50:00Z">
              <w:tcPr>
                <w:tcW w:w="2093" w:type="dxa"/>
              </w:tcPr>
            </w:tcPrChange>
          </w:tcPr>
          <w:p w14:paraId="1968E965" w14:textId="77777777" w:rsidR="00F6368B" w:rsidRPr="00315012" w:rsidRDefault="00F6368B" w:rsidP="00613955">
            <w:pPr>
              <w:pStyle w:val="BodyText"/>
              <w:rPr>
                <w:ins w:id="4441" w:author="Pawel Kaluski" w:date="2019-03-13T21:36:00Z"/>
                <w:color w:val="000000" w:themeColor="text1"/>
                <w:sz w:val="18"/>
              </w:rPr>
            </w:pPr>
            <w:ins w:id="4442" w:author="Pawel Kaluski" w:date="2019-03-13T21:36:00Z">
              <w:r>
                <w:rPr>
                  <w:color w:val="000000" w:themeColor="text1"/>
                  <w:sz w:val="18"/>
                </w:rPr>
                <w:t>Data Replication</w:t>
              </w:r>
            </w:ins>
          </w:p>
        </w:tc>
        <w:tc>
          <w:tcPr>
            <w:tcW w:w="1737" w:type="dxa"/>
            <w:tcPrChange w:id="4443" w:author="outpost" w:date="2019-03-18T20:50:00Z">
              <w:tcPr>
                <w:tcW w:w="1737" w:type="dxa"/>
              </w:tcPr>
            </w:tcPrChange>
          </w:tcPr>
          <w:p w14:paraId="68CE777E" w14:textId="6A6DF673" w:rsidR="00F6368B" w:rsidRPr="00F6368B" w:rsidRDefault="00F6368B" w:rsidP="00F6368B">
            <w:pPr>
              <w:jc w:val="center"/>
              <w:rPr>
                <w:ins w:id="4444" w:author="Pawel Kaluski" w:date="2019-03-13T21:36:00Z"/>
                <w:b/>
                <w:sz w:val="36"/>
                <w:rPrChange w:id="4445" w:author="outpost" w:date="2019-03-18T20:51:00Z">
                  <w:rPr>
                    <w:ins w:id="4446" w:author="Pawel Kaluski" w:date="2019-03-13T21:36:00Z"/>
                    <w:color w:val="000000" w:themeColor="text1"/>
                    <w:sz w:val="18"/>
                  </w:rPr>
                </w:rPrChange>
              </w:rPr>
              <w:pPrChange w:id="4447" w:author="outpost" w:date="2019-03-18T20:51:00Z">
                <w:pPr>
                  <w:pStyle w:val="BodyText"/>
                  <w:jc w:val="center"/>
                </w:pPr>
              </w:pPrChange>
            </w:pPr>
            <w:ins w:id="4448" w:author="outpost" w:date="2019-03-18T20:50:00Z">
              <w:r w:rsidRPr="00F6368B">
                <w:rPr>
                  <w:b/>
                  <w:sz w:val="36"/>
                  <w:rPrChange w:id="4449" w:author="outpost" w:date="2019-03-18T20:51:00Z">
                    <w:rPr/>
                  </w:rPrChange>
                </w:rPr>
                <w:sym w:font="Wingdings 2" w:char="F050"/>
              </w:r>
            </w:ins>
            <w:ins w:id="4450" w:author="Pawel Kaluski" w:date="2019-03-13T21:36:00Z">
              <w:del w:id="4451" w:author="outpost" w:date="2019-03-18T20:50:00Z">
                <w:r w:rsidRPr="00F6368B" w:rsidDel="00881D17">
                  <w:rPr>
                    <w:b/>
                    <w:sz w:val="36"/>
                    <w:rPrChange w:id="4452" w:author="outpost" w:date="2019-03-18T20:51:00Z">
                      <w:rPr>
                        <w:color w:val="000000" w:themeColor="text1"/>
                        <w:sz w:val="18"/>
                      </w:rPr>
                    </w:rPrChange>
                  </w:rPr>
                  <w:delText>X</w:delText>
                </w:r>
              </w:del>
            </w:ins>
          </w:p>
        </w:tc>
        <w:tc>
          <w:tcPr>
            <w:tcW w:w="1915" w:type="dxa"/>
            <w:tcPrChange w:id="4453" w:author="outpost" w:date="2019-03-18T20:50:00Z">
              <w:tcPr>
                <w:tcW w:w="1915" w:type="dxa"/>
              </w:tcPr>
            </w:tcPrChange>
          </w:tcPr>
          <w:p w14:paraId="53CB18A1" w14:textId="77777777" w:rsidR="00F6368B" w:rsidRPr="00F6368B" w:rsidRDefault="00F6368B" w:rsidP="00F6368B">
            <w:pPr>
              <w:jc w:val="center"/>
              <w:rPr>
                <w:ins w:id="4454" w:author="Pawel Kaluski" w:date="2019-03-13T21:36:00Z"/>
                <w:b/>
                <w:rPrChange w:id="4455" w:author="outpost" w:date="2019-03-18T20:51:00Z">
                  <w:rPr>
                    <w:ins w:id="4456" w:author="Pawel Kaluski" w:date="2019-03-13T21:36:00Z"/>
                    <w:color w:val="000000" w:themeColor="text1"/>
                    <w:sz w:val="18"/>
                  </w:rPr>
                </w:rPrChange>
              </w:rPr>
              <w:pPrChange w:id="4457" w:author="outpost" w:date="2019-03-18T20:51:00Z">
                <w:pPr>
                  <w:pStyle w:val="BodyText"/>
                  <w:jc w:val="center"/>
                </w:pPr>
              </w:pPrChange>
            </w:pPr>
          </w:p>
        </w:tc>
        <w:tc>
          <w:tcPr>
            <w:tcW w:w="1915" w:type="dxa"/>
            <w:tcPrChange w:id="4458" w:author="outpost" w:date="2019-03-18T20:50:00Z">
              <w:tcPr>
                <w:tcW w:w="1915" w:type="dxa"/>
              </w:tcPr>
            </w:tcPrChange>
          </w:tcPr>
          <w:p w14:paraId="317CBBFF" w14:textId="10242466" w:rsidR="00F6368B" w:rsidRPr="00F6368B" w:rsidRDefault="00F6368B" w:rsidP="00F6368B">
            <w:pPr>
              <w:jc w:val="center"/>
              <w:rPr>
                <w:ins w:id="4459" w:author="Pawel Kaluski" w:date="2019-03-13T21:36:00Z"/>
                <w:b/>
                <w:sz w:val="36"/>
                <w:rPrChange w:id="4460" w:author="outpost" w:date="2019-03-18T20:51:00Z">
                  <w:rPr>
                    <w:ins w:id="4461" w:author="Pawel Kaluski" w:date="2019-03-13T21:36:00Z"/>
                    <w:color w:val="000000" w:themeColor="text1"/>
                    <w:sz w:val="18"/>
                  </w:rPr>
                </w:rPrChange>
              </w:rPr>
              <w:pPrChange w:id="4462" w:author="outpost" w:date="2019-03-18T20:51:00Z">
                <w:pPr>
                  <w:pStyle w:val="BodyText"/>
                  <w:jc w:val="center"/>
                </w:pPr>
              </w:pPrChange>
            </w:pPr>
            <w:ins w:id="4463" w:author="outpost" w:date="2019-03-18T20:50:00Z">
              <w:r w:rsidRPr="00F6368B">
                <w:rPr>
                  <w:b/>
                  <w:sz w:val="36"/>
                  <w:rPrChange w:id="4464" w:author="outpost" w:date="2019-03-18T20:51:00Z">
                    <w:rPr/>
                  </w:rPrChange>
                </w:rPr>
                <w:sym w:font="Wingdings 2" w:char="F050"/>
              </w:r>
            </w:ins>
            <w:ins w:id="4465" w:author="Pawel Kaluski" w:date="2019-03-13T21:36:00Z">
              <w:del w:id="4466" w:author="outpost" w:date="2019-03-18T20:50:00Z">
                <w:r w:rsidRPr="00F6368B" w:rsidDel="00FF2293">
                  <w:rPr>
                    <w:b/>
                    <w:sz w:val="36"/>
                    <w:rPrChange w:id="4467" w:author="outpost" w:date="2019-03-18T20:51:00Z">
                      <w:rPr>
                        <w:color w:val="000000" w:themeColor="text1"/>
                        <w:sz w:val="18"/>
                      </w:rPr>
                    </w:rPrChange>
                  </w:rPr>
                  <w:delText>X</w:delText>
                </w:r>
              </w:del>
            </w:ins>
          </w:p>
        </w:tc>
        <w:tc>
          <w:tcPr>
            <w:tcW w:w="1916" w:type="dxa"/>
            <w:tcPrChange w:id="4468" w:author="outpost" w:date="2019-03-18T20:50:00Z">
              <w:tcPr>
                <w:tcW w:w="1916" w:type="dxa"/>
              </w:tcPr>
            </w:tcPrChange>
          </w:tcPr>
          <w:p w14:paraId="1944E182" w14:textId="7A1BAC21" w:rsidR="00F6368B" w:rsidRPr="00F6368B" w:rsidRDefault="00F6368B" w:rsidP="00F6368B">
            <w:pPr>
              <w:jc w:val="center"/>
              <w:rPr>
                <w:ins w:id="4469" w:author="Pawel Kaluski" w:date="2019-03-13T21:36:00Z"/>
                <w:b/>
                <w:sz w:val="36"/>
                <w:rPrChange w:id="4470" w:author="outpost" w:date="2019-03-18T20:51:00Z">
                  <w:rPr>
                    <w:ins w:id="4471" w:author="Pawel Kaluski" w:date="2019-03-13T21:36:00Z"/>
                    <w:color w:val="000000" w:themeColor="text1"/>
                    <w:sz w:val="18"/>
                  </w:rPr>
                </w:rPrChange>
              </w:rPr>
              <w:pPrChange w:id="4472" w:author="outpost" w:date="2019-03-18T20:51:00Z">
                <w:pPr>
                  <w:pStyle w:val="BodyText"/>
                  <w:jc w:val="center"/>
                </w:pPr>
              </w:pPrChange>
            </w:pPr>
            <w:ins w:id="4473" w:author="outpost" w:date="2019-03-18T20:50:00Z">
              <w:r w:rsidRPr="00F6368B">
                <w:rPr>
                  <w:b/>
                  <w:sz w:val="36"/>
                  <w:rPrChange w:id="4474" w:author="outpost" w:date="2019-03-18T20:51:00Z">
                    <w:rPr/>
                  </w:rPrChange>
                </w:rPr>
                <w:sym w:font="Wingdings 2" w:char="F050"/>
              </w:r>
            </w:ins>
            <w:ins w:id="4475" w:author="Pawel Kaluski" w:date="2019-03-13T21:36:00Z">
              <w:del w:id="4476" w:author="outpost" w:date="2019-03-18T20:50:00Z">
                <w:r w:rsidRPr="00F6368B" w:rsidDel="006C3D2F">
                  <w:rPr>
                    <w:b/>
                    <w:sz w:val="36"/>
                    <w:rPrChange w:id="4477" w:author="outpost" w:date="2019-03-18T20:51:00Z">
                      <w:rPr>
                        <w:color w:val="000000" w:themeColor="text1"/>
                        <w:sz w:val="18"/>
                      </w:rPr>
                    </w:rPrChange>
                  </w:rPr>
                  <w:delText>X</w:delText>
                </w:r>
              </w:del>
            </w:ins>
          </w:p>
        </w:tc>
      </w:tr>
      <w:tr w:rsidR="00F6368B" w14:paraId="2A75C56C" w14:textId="77777777" w:rsidTr="00F6368B">
        <w:tblPrEx>
          <w:tblW w:w="0" w:type="auto"/>
          <w:tblPrExChange w:id="4478" w:author="outpost" w:date="2019-03-18T20:50:00Z">
            <w:tblPrEx>
              <w:tblW w:w="0" w:type="auto"/>
            </w:tblPrEx>
          </w:tblPrExChange>
        </w:tblPrEx>
        <w:trPr>
          <w:ins w:id="4479" w:author="Pawel Kaluski" w:date="2019-03-13T21:36:00Z"/>
        </w:trPr>
        <w:tc>
          <w:tcPr>
            <w:tcW w:w="2093" w:type="dxa"/>
            <w:tcPrChange w:id="4480" w:author="outpost" w:date="2019-03-18T20:50:00Z">
              <w:tcPr>
                <w:tcW w:w="2093" w:type="dxa"/>
              </w:tcPr>
            </w:tcPrChange>
          </w:tcPr>
          <w:p w14:paraId="4D9EC166" w14:textId="77777777" w:rsidR="00F6368B" w:rsidRPr="00315012" w:rsidRDefault="00F6368B" w:rsidP="00613955">
            <w:pPr>
              <w:pStyle w:val="BodyText"/>
              <w:rPr>
                <w:ins w:id="4481" w:author="Pawel Kaluski" w:date="2019-03-13T21:36:00Z"/>
                <w:color w:val="000000" w:themeColor="text1"/>
                <w:sz w:val="18"/>
              </w:rPr>
            </w:pPr>
            <w:ins w:id="4482" w:author="Pawel Kaluski" w:date="2019-03-13T21:36:00Z">
              <w:r>
                <w:rPr>
                  <w:color w:val="000000" w:themeColor="text1"/>
                  <w:sz w:val="18"/>
                </w:rPr>
                <w:t>Data Security</w:t>
              </w:r>
            </w:ins>
          </w:p>
        </w:tc>
        <w:tc>
          <w:tcPr>
            <w:tcW w:w="1737" w:type="dxa"/>
            <w:tcPrChange w:id="4483" w:author="outpost" w:date="2019-03-18T20:50:00Z">
              <w:tcPr>
                <w:tcW w:w="1737" w:type="dxa"/>
              </w:tcPr>
            </w:tcPrChange>
          </w:tcPr>
          <w:p w14:paraId="5E6E37E1" w14:textId="37ED2600" w:rsidR="00F6368B" w:rsidRPr="00F6368B" w:rsidRDefault="00F6368B" w:rsidP="00F6368B">
            <w:pPr>
              <w:jc w:val="center"/>
              <w:rPr>
                <w:ins w:id="4484" w:author="Pawel Kaluski" w:date="2019-03-13T21:36:00Z"/>
                <w:b/>
                <w:sz w:val="36"/>
                <w:rPrChange w:id="4485" w:author="outpost" w:date="2019-03-18T20:51:00Z">
                  <w:rPr>
                    <w:ins w:id="4486" w:author="Pawel Kaluski" w:date="2019-03-13T21:36:00Z"/>
                    <w:color w:val="000000" w:themeColor="text1"/>
                    <w:sz w:val="18"/>
                  </w:rPr>
                </w:rPrChange>
              </w:rPr>
              <w:pPrChange w:id="4487" w:author="outpost" w:date="2019-03-18T20:51:00Z">
                <w:pPr>
                  <w:pStyle w:val="BodyText"/>
                  <w:jc w:val="center"/>
                </w:pPr>
              </w:pPrChange>
            </w:pPr>
            <w:ins w:id="4488" w:author="outpost" w:date="2019-03-18T20:50:00Z">
              <w:r w:rsidRPr="00F6368B">
                <w:rPr>
                  <w:b/>
                  <w:sz w:val="36"/>
                  <w:rPrChange w:id="4489" w:author="outpost" w:date="2019-03-18T20:51:00Z">
                    <w:rPr/>
                  </w:rPrChange>
                </w:rPr>
                <w:sym w:font="Wingdings 2" w:char="F050"/>
              </w:r>
            </w:ins>
            <w:ins w:id="4490" w:author="Pawel Kaluski" w:date="2019-03-13T21:36:00Z">
              <w:del w:id="4491" w:author="outpost" w:date="2019-03-18T20:50:00Z">
                <w:r w:rsidRPr="00F6368B" w:rsidDel="00881D17">
                  <w:rPr>
                    <w:b/>
                    <w:sz w:val="36"/>
                    <w:rPrChange w:id="4492" w:author="outpost" w:date="2019-03-18T20:51:00Z">
                      <w:rPr>
                        <w:color w:val="000000" w:themeColor="text1"/>
                        <w:sz w:val="18"/>
                      </w:rPr>
                    </w:rPrChange>
                  </w:rPr>
                  <w:delText>X</w:delText>
                </w:r>
              </w:del>
            </w:ins>
          </w:p>
        </w:tc>
        <w:tc>
          <w:tcPr>
            <w:tcW w:w="1915" w:type="dxa"/>
            <w:tcPrChange w:id="4493" w:author="outpost" w:date="2019-03-18T20:50:00Z">
              <w:tcPr>
                <w:tcW w:w="1915" w:type="dxa"/>
              </w:tcPr>
            </w:tcPrChange>
          </w:tcPr>
          <w:p w14:paraId="45628AB4" w14:textId="77777777" w:rsidR="00F6368B" w:rsidRPr="00F6368B" w:rsidRDefault="00F6368B" w:rsidP="00F6368B">
            <w:pPr>
              <w:jc w:val="center"/>
              <w:rPr>
                <w:ins w:id="4494" w:author="Pawel Kaluski" w:date="2019-03-13T21:36:00Z"/>
                <w:b/>
                <w:rPrChange w:id="4495" w:author="outpost" w:date="2019-03-18T20:51:00Z">
                  <w:rPr>
                    <w:ins w:id="4496" w:author="Pawel Kaluski" w:date="2019-03-13T21:36:00Z"/>
                    <w:color w:val="000000" w:themeColor="text1"/>
                    <w:sz w:val="18"/>
                  </w:rPr>
                </w:rPrChange>
              </w:rPr>
              <w:pPrChange w:id="4497" w:author="outpost" w:date="2019-03-18T20:51:00Z">
                <w:pPr>
                  <w:pStyle w:val="BodyText"/>
                  <w:jc w:val="center"/>
                </w:pPr>
              </w:pPrChange>
            </w:pPr>
          </w:p>
        </w:tc>
        <w:tc>
          <w:tcPr>
            <w:tcW w:w="1915" w:type="dxa"/>
            <w:tcPrChange w:id="4498" w:author="outpost" w:date="2019-03-18T20:50:00Z">
              <w:tcPr>
                <w:tcW w:w="1915" w:type="dxa"/>
              </w:tcPr>
            </w:tcPrChange>
          </w:tcPr>
          <w:p w14:paraId="706FFEAB" w14:textId="52ADC2D2" w:rsidR="00F6368B" w:rsidRPr="00F6368B" w:rsidRDefault="00F6368B" w:rsidP="00F6368B">
            <w:pPr>
              <w:jc w:val="center"/>
              <w:rPr>
                <w:ins w:id="4499" w:author="Pawel Kaluski" w:date="2019-03-13T21:36:00Z"/>
                <w:b/>
                <w:sz w:val="36"/>
                <w:rPrChange w:id="4500" w:author="outpost" w:date="2019-03-18T20:51:00Z">
                  <w:rPr>
                    <w:ins w:id="4501" w:author="Pawel Kaluski" w:date="2019-03-13T21:36:00Z"/>
                    <w:color w:val="000000" w:themeColor="text1"/>
                    <w:sz w:val="18"/>
                  </w:rPr>
                </w:rPrChange>
              </w:rPr>
              <w:pPrChange w:id="4502" w:author="outpost" w:date="2019-03-18T20:51:00Z">
                <w:pPr>
                  <w:pStyle w:val="BodyText"/>
                  <w:jc w:val="center"/>
                </w:pPr>
              </w:pPrChange>
            </w:pPr>
            <w:ins w:id="4503" w:author="outpost" w:date="2019-03-18T20:50:00Z">
              <w:r w:rsidRPr="00F6368B">
                <w:rPr>
                  <w:b/>
                  <w:sz w:val="36"/>
                  <w:rPrChange w:id="4504" w:author="outpost" w:date="2019-03-18T20:51:00Z">
                    <w:rPr/>
                  </w:rPrChange>
                </w:rPr>
                <w:sym w:font="Wingdings 2" w:char="F050"/>
              </w:r>
            </w:ins>
            <w:ins w:id="4505" w:author="Pawel Kaluski" w:date="2019-03-13T21:36:00Z">
              <w:del w:id="4506" w:author="outpost" w:date="2019-03-18T20:50:00Z">
                <w:r w:rsidRPr="00F6368B" w:rsidDel="00FF2293">
                  <w:rPr>
                    <w:b/>
                    <w:sz w:val="36"/>
                    <w:rPrChange w:id="4507" w:author="outpost" w:date="2019-03-18T20:51:00Z">
                      <w:rPr>
                        <w:color w:val="000000" w:themeColor="text1"/>
                        <w:sz w:val="18"/>
                      </w:rPr>
                    </w:rPrChange>
                  </w:rPr>
                  <w:delText>X</w:delText>
                </w:r>
              </w:del>
            </w:ins>
          </w:p>
        </w:tc>
        <w:tc>
          <w:tcPr>
            <w:tcW w:w="1916" w:type="dxa"/>
            <w:tcPrChange w:id="4508" w:author="outpost" w:date="2019-03-18T20:50:00Z">
              <w:tcPr>
                <w:tcW w:w="1916" w:type="dxa"/>
              </w:tcPr>
            </w:tcPrChange>
          </w:tcPr>
          <w:p w14:paraId="1389D9D0" w14:textId="3B63892C" w:rsidR="00F6368B" w:rsidRPr="00F6368B" w:rsidRDefault="00F6368B" w:rsidP="00F6368B">
            <w:pPr>
              <w:jc w:val="center"/>
              <w:rPr>
                <w:ins w:id="4509" w:author="Pawel Kaluski" w:date="2019-03-13T21:36:00Z"/>
                <w:b/>
                <w:sz w:val="36"/>
                <w:rPrChange w:id="4510" w:author="outpost" w:date="2019-03-18T20:51:00Z">
                  <w:rPr>
                    <w:ins w:id="4511" w:author="Pawel Kaluski" w:date="2019-03-13T21:36:00Z"/>
                    <w:color w:val="000000" w:themeColor="text1"/>
                    <w:sz w:val="18"/>
                  </w:rPr>
                </w:rPrChange>
              </w:rPr>
              <w:pPrChange w:id="4512" w:author="outpost" w:date="2019-03-18T20:51:00Z">
                <w:pPr>
                  <w:pStyle w:val="BodyText"/>
                  <w:jc w:val="center"/>
                </w:pPr>
              </w:pPrChange>
            </w:pPr>
            <w:ins w:id="4513" w:author="outpost" w:date="2019-03-18T20:50:00Z">
              <w:r w:rsidRPr="00F6368B">
                <w:rPr>
                  <w:b/>
                  <w:sz w:val="36"/>
                  <w:rPrChange w:id="4514" w:author="outpost" w:date="2019-03-18T20:51:00Z">
                    <w:rPr/>
                  </w:rPrChange>
                </w:rPr>
                <w:sym w:font="Wingdings 2" w:char="F050"/>
              </w:r>
            </w:ins>
            <w:ins w:id="4515" w:author="Pawel Kaluski" w:date="2019-03-13T21:36:00Z">
              <w:del w:id="4516" w:author="outpost" w:date="2019-03-18T20:50:00Z">
                <w:r w:rsidRPr="00F6368B" w:rsidDel="006C3D2F">
                  <w:rPr>
                    <w:b/>
                    <w:sz w:val="36"/>
                    <w:rPrChange w:id="4517" w:author="outpost" w:date="2019-03-18T20:51:00Z">
                      <w:rPr>
                        <w:color w:val="000000" w:themeColor="text1"/>
                        <w:sz w:val="18"/>
                      </w:rPr>
                    </w:rPrChange>
                  </w:rPr>
                  <w:delText>X</w:delText>
                </w:r>
              </w:del>
            </w:ins>
          </w:p>
        </w:tc>
      </w:tr>
      <w:tr w:rsidR="00F6368B" w14:paraId="3046BC0B" w14:textId="77777777" w:rsidTr="00F6368B">
        <w:tblPrEx>
          <w:tblW w:w="0" w:type="auto"/>
          <w:tblPrExChange w:id="4518" w:author="outpost" w:date="2019-03-18T20:50:00Z">
            <w:tblPrEx>
              <w:tblW w:w="0" w:type="auto"/>
            </w:tblPrEx>
          </w:tblPrExChange>
        </w:tblPrEx>
        <w:trPr>
          <w:ins w:id="4519" w:author="Pawel Kaluski" w:date="2019-03-13T21:36:00Z"/>
        </w:trPr>
        <w:tc>
          <w:tcPr>
            <w:tcW w:w="2093" w:type="dxa"/>
            <w:tcPrChange w:id="4520" w:author="outpost" w:date="2019-03-18T20:50:00Z">
              <w:tcPr>
                <w:tcW w:w="2093" w:type="dxa"/>
              </w:tcPr>
            </w:tcPrChange>
          </w:tcPr>
          <w:p w14:paraId="0323974E" w14:textId="77777777" w:rsidR="00F6368B" w:rsidRPr="00315012" w:rsidRDefault="00F6368B" w:rsidP="00613955">
            <w:pPr>
              <w:pStyle w:val="BodyText"/>
              <w:rPr>
                <w:ins w:id="4521" w:author="Pawel Kaluski" w:date="2019-03-13T21:36:00Z"/>
                <w:color w:val="000000" w:themeColor="text1"/>
                <w:sz w:val="18"/>
              </w:rPr>
            </w:pPr>
            <w:ins w:id="4522" w:author="Pawel Kaluski" w:date="2019-03-13T21:36:00Z">
              <w:r>
                <w:rPr>
                  <w:color w:val="000000" w:themeColor="text1"/>
                  <w:sz w:val="18"/>
                </w:rPr>
                <w:t>Database Conversion</w:t>
              </w:r>
            </w:ins>
          </w:p>
        </w:tc>
        <w:tc>
          <w:tcPr>
            <w:tcW w:w="1737" w:type="dxa"/>
            <w:tcPrChange w:id="4523" w:author="outpost" w:date="2019-03-18T20:50:00Z">
              <w:tcPr>
                <w:tcW w:w="1737" w:type="dxa"/>
              </w:tcPr>
            </w:tcPrChange>
          </w:tcPr>
          <w:p w14:paraId="0770415D" w14:textId="2B8E9FF9" w:rsidR="00F6368B" w:rsidRPr="00F6368B" w:rsidRDefault="00F6368B" w:rsidP="00F6368B">
            <w:pPr>
              <w:jc w:val="center"/>
              <w:rPr>
                <w:ins w:id="4524" w:author="Pawel Kaluski" w:date="2019-03-13T21:36:00Z"/>
                <w:b/>
                <w:sz w:val="36"/>
                <w:rPrChange w:id="4525" w:author="outpost" w:date="2019-03-18T20:51:00Z">
                  <w:rPr>
                    <w:ins w:id="4526" w:author="Pawel Kaluski" w:date="2019-03-13T21:36:00Z"/>
                    <w:color w:val="000000" w:themeColor="text1"/>
                    <w:sz w:val="18"/>
                  </w:rPr>
                </w:rPrChange>
              </w:rPr>
              <w:pPrChange w:id="4527" w:author="outpost" w:date="2019-03-18T20:51:00Z">
                <w:pPr>
                  <w:pStyle w:val="BodyText"/>
                  <w:jc w:val="center"/>
                </w:pPr>
              </w:pPrChange>
            </w:pPr>
            <w:ins w:id="4528" w:author="outpost" w:date="2019-03-18T20:50:00Z">
              <w:r w:rsidRPr="00F6368B">
                <w:rPr>
                  <w:b/>
                  <w:sz w:val="36"/>
                  <w:rPrChange w:id="4529" w:author="outpost" w:date="2019-03-18T20:51:00Z">
                    <w:rPr/>
                  </w:rPrChange>
                </w:rPr>
                <w:sym w:font="Wingdings 2" w:char="F050"/>
              </w:r>
            </w:ins>
            <w:ins w:id="4530" w:author="Pawel Kaluski" w:date="2019-03-13T21:36:00Z">
              <w:del w:id="4531" w:author="outpost" w:date="2019-03-18T20:50:00Z">
                <w:r w:rsidRPr="00F6368B" w:rsidDel="00881D17">
                  <w:rPr>
                    <w:b/>
                    <w:sz w:val="36"/>
                    <w:rPrChange w:id="4532" w:author="outpost" w:date="2019-03-18T20:51:00Z">
                      <w:rPr>
                        <w:color w:val="000000" w:themeColor="text1"/>
                        <w:sz w:val="18"/>
                      </w:rPr>
                    </w:rPrChange>
                  </w:rPr>
                  <w:delText>X</w:delText>
                </w:r>
              </w:del>
            </w:ins>
          </w:p>
        </w:tc>
        <w:tc>
          <w:tcPr>
            <w:tcW w:w="1915" w:type="dxa"/>
            <w:tcPrChange w:id="4533" w:author="outpost" w:date="2019-03-18T20:50:00Z">
              <w:tcPr>
                <w:tcW w:w="1915" w:type="dxa"/>
              </w:tcPr>
            </w:tcPrChange>
          </w:tcPr>
          <w:p w14:paraId="78883ED6" w14:textId="77777777" w:rsidR="00F6368B" w:rsidRPr="00F6368B" w:rsidRDefault="00F6368B" w:rsidP="00F6368B">
            <w:pPr>
              <w:jc w:val="center"/>
              <w:rPr>
                <w:ins w:id="4534" w:author="Pawel Kaluski" w:date="2019-03-13T21:36:00Z"/>
                <w:b/>
                <w:rPrChange w:id="4535" w:author="outpost" w:date="2019-03-18T20:51:00Z">
                  <w:rPr>
                    <w:ins w:id="4536" w:author="Pawel Kaluski" w:date="2019-03-13T21:36:00Z"/>
                    <w:color w:val="000000" w:themeColor="text1"/>
                    <w:sz w:val="18"/>
                  </w:rPr>
                </w:rPrChange>
              </w:rPr>
              <w:pPrChange w:id="4537" w:author="outpost" w:date="2019-03-18T20:51:00Z">
                <w:pPr>
                  <w:pStyle w:val="BodyText"/>
                  <w:jc w:val="center"/>
                </w:pPr>
              </w:pPrChange>
            </w:pPr>
          </w:p>
        </w:tc>
        <w:tc>
          <w:tcPr>
            <w:tcW w:w="1915" w:type="dxa"/>
            <w:tcPrChange w:id="4538" w:author="outpost" w:date="2019-03-18T20:50:00Z">
              <w:tcPr>
                <w:tcW w:w="1915" w:type="dxa"/>
              </w:tcPr>
            </w:tcPrChange>
          </w:tcPr>
          <w:p w14:paraId="1DDF9577" w14:textId="7DB16EA9" w:rsidR="00F6368B" w:rsidRPr="00F6368B" w:rsidRDefault="00F6368B" w:rsidP="00F6368B">
            <w:pPr>
              <w:jc w:val="center"/>
              <w:rPr>
                <w:ins w:id="4539" w:author="Pawel Kaluski" w:date="2019-03-13T21:36:00Z"/>
                <w:b/>
                <w:sz w:val="36"/>
                <w:rPrChange w:id="4540" w:author="outpost" w:date="2019-03-18T20:51:00Z">
                  <w:rPr>
                    <w:ins w:id="4541" w:author="Pawel Kaluski" w:date="2019-03-13T21:36:00Z"/>
                    <w:color w:val="000000" w:themeColor="text1"/>
                    <w:sz w:val="18"/>
                  </w:rPr>
                </w:rPrChange>
              </w:rPr>
              <w:pPrChange w:id="4542" w:author="outpost" w:date="2019-03-18T20:51:00Z">
                <w:pPr>
                  <w:pStyle w:val="BodyText"/>
                  <w:jc w:val="center"/>
                </w:pPr>
              </w:pPrChange>
            </w:pPr>
            <w:ins w:id="4543" w:author="outpost" w:date="2019-03-18T20:50:00Z">
              <w:r w:rsidRPr="00F6368B">
                <w:rPr>
                  <w:b/>
                  <w:sz w:val="36"/>
                  <w:rPrChange w:id="4544" w:author="outpost" w:date="2019-03-18T20:51:00Z">
                    <w:rPr/>
                  </w:rPrChange>
                </w:rPr>
                <w:sym w:font="Wingdings 2" w:char="F050"/>
              </w:r>
            </w:ins>
            <w:ins w:id="4545" w:author="Pawel Kaluski" w:date="2019-03-13T21:36:00Z">
              <w:del w:id="4546" w:author="outpost" w:date="2019-03-18T20:50:00Z">
                <w:r w:rsidRPr="00F6368B" w:rsidDel="00FF2293">
                  <w:rPr>
                    <w:b/>
                    <w:sz w:val="36"/>
                    <w:rPrChange w:id="4547" w:author="outpost" w:date="2019-03-18T20:51:00Z">
                      <w:rPr>
                        <w:color w:val="000000" w:themeColor="text1"/>
                        <w:sz w:val="18"/>
                      </w:rPr>
                    </w:rPrChange>
                  </w:rPr>
                  <w:delText>X</w:delText>
                </w:r>
              </w:del>
            </w:ins>
          </w:p>
        </w:tc>
        <w:tc>
          <w:tcPr>
            <w:tcW w:w="1916" w:type="dxa"/>
            <w:tcPrChange w:id="4548" w:author="outpost" w:date="2019-03-18T20:50:00Z">
              <w:tcPr>
                <w:tcW w:w="1916" w:type="dxa"/>
              </w:tcPr>
            </w:tcPrChange>
          </w:tcPr>
          <w:p w14:paraId="2575B8FE" w14:textId="77777777" w:rsidR="00F6368B" w:rsidRPr="00F6368B" w:rsidRDefault="00F6368B" w:rsidP="00F6368B">
            <w:pPr>
              <w:jc w:val="center"/>
              <w:rPr>
                <w:ins w:id="4549" w:author="Pawel Kaluski" w:date="2019-03-13T21:36:00Z"/>
                <w:b/>
                <w:rPrChange w:id="4550" w:author="outpost" w:date="2019-03-18T20:51:00Z">
                  <w:rPr>
                    <w:ins w:id="4551" w:author="Pawel Kaluski" w:date="2019-03-13T21:36:00Z"/>
                    <w:color w:val="000000" w:themeColor="text1"/>
                    <w:sz w:val="18"/>
                  </w:rPr>
                </w:rPrChange>
              </w:rPr>
              <w:pPrChange w:id="4552" w:author="outpost" w:date="2019-03-18T20:51:00Z">
                <w:pPr>
                  <w:pStyle w:val="BodyText"/>
                  <w:jc w:val="center"/>
                </w:pPr>
              </w:pPrChange>
            </w:pPr>
          </w:p>
        </w:tc>
      </w:tr>
      <w:tr w:rsidR="00173FA5" w14:paraId="523A2A9B" w14:textId="77777777" w:rsidTr="00F6368B">
        <w:tblPrEx>
          <w:tblW w:w="0" w:type="auto"/>
          <w:tblPrExChange w:id="4553" w:author="outpost" w:date="2019-03-18T20:50:00Z">
            <w:tblPrEx>
              <w:tblW w:w="0" w:type="auto"/>
            </w:tblPrEx>
          </w:tblPrExChange>
        </w:tblPrEx>
        <w:trPr>
          <w:ins w:id="4554" w:author="Pawel Kaluski" w:date="2019-03-13T21:36:00Z"/>
        </w:trPr>
        <w:tc>
          <w:tcPr>
            <w:tcW w:w="2093" w:type="dxa"/>
            <w:tcPrChange w:id="4555" w:author="outpost" w:date="2019-03-18T20:50:00Z">
              <w:tcPr>
                <w:tcW w:w="2093" w:type="dxa"/>
              </w:tcPr>
            </w:tcPrChange>
          </w:tcPr>
          <w:p w14:paraId="24A8CEAF" w14:textId="77777777" w:rsidR="00173FA5" w:rsidRPr="00315012" w:rsidRDefault="00173FA5" w:rsidP="00613955">
            <w:pPr>
              <w:pStyle w:val="BodyText"/>
              <w:rPr>
                <w:ins w:id="4556" w:author="Pawel Kaluski" w:date="2019-03-13T21:36:00Z"/>
                <w:color w:val="000000" w:themeColor="text1"/>
                <w:sz w:val="18"/>
              </w:rPr>
            </w:pPr>
            <w:ins w:id="4557" w:author="Pawel Kaluski" w:date="2019-03-13T21:36:00Z">
              <w:r>
                <w:rPr>
                  <w:color w:val="000000" w:themeColor="text1"/>
                  <w:sz w:val="18"/>
                </w:rPr>
                <w:t>Mobile Access</w:t>
              </w:r>
            </w:ins>
          </w:p>
        </w:tc>
        <w:tc>
          <w:tcPr>
            <w:tcW w:w="1737" w:type="dxa"/>
            <w:tcPrChange w:id="4558" w:author="outpost" w:date="2019-03-18T20:50:00Z">
              <w:tcPr>
                <w:tcW w:w="1737" w:type="dxa"/>
              </w:tcPr>
            </w:tcPrChange>
          </w:tcPr>
          <w:p w14:paraId="7B0DDD7F" w14:textId="77777777" w:rsidR="00173FA5" w:rsidRPr="00F6368B" w:rsidRDefault="00173FA5" w:rsidP="00F6368B">
            <w:pPr>
              <w:jc w:val="center"/>
              <w:rPr>
                <w:ins w:id="4559" w:author="Pawel Kaluski" w:date="2019-03-13T21:36:00Z"/>
                <w:b/>
                <w:rPrChange w:id="4560" w:author="outpost" w:date="2019-03-18T20:51:00Z">
                  <w:rPr>
                    <w:ins w:id="4561" w:author="Pawel Kaluski" w:date="2019-03-13T21:36:00Z"/>
                    <w:color w:val="000000" w:themeColor="text1"/>
                    <w:sz w:val="18"/>
                  </w:rPr>
                </w:rPrChange>
              </w:rPr>
              <w:pPrChange w:id="4562" w:author="outpost" w:date="2019-03-18T20:51:00Z">
                <w:pPr>
                  <w:pStyle w:val="BodyText"/>
                  <w:jc w:val="center"/>
                </w:pPr>
              </w:pPrChange>
            </w:pPr>
          </w:p>
        </w:tc>
        <w:tc>
          <w:tcPr>
            <w:tcW w:w="1915" w:type="dxa"/>
            <w:tcPrChange w:id="4563" w:author="outpost" w:date="2019-03-18T20:50:00Z">
              <w:tcPr>
                <w:tcW w:w="1915" w:type="dxa"/>
              </w:tcPr>
            </w:tcPrChange>
          </w:tcPr>
          <w:p w14:paraId="5DF74DBE" w14:textId="0CC87B93" w:rsidR="00173FA5" w:rsidRPr="00F6368B" w:rsidRDefault="00F6368B" w:rsidP="00F6368B">
            <w:pPr>
              <w:jc w:val="center"/>
              <w:rPr>
                <w:ins w:id="4564" w:author="Pawel Kaluski" w:date="2019-03-13T21:36:00Z"/>
                <w:b/>
                <w:sz w:val="36"/>
                <w:rPrChange w:id="4565" w:author="outpost" w:date="2019-03-18T20:51:00Z">
                  <w:rPr>
                    <w:ins w:id="4566" w:author="Pawel Kaluski" w:date="2019-03-13T21:36:00Z"/>
                    <w:color w:val="000000" w:themeColor="text1"/>
                    <w:sz w:val="18"/>
                  </w:rPr>
                </w:rPrChange>
              </w:rPr>
              <w:pPrChange w:id="4567" w:author="outpost" w:date="2019-03-18T20:51:00Z">
                <w:pPr>
                  <w:pStyle w:val="BodyText"/>
                  <w:jc w:val="center"/>
                </w:pPr>
              </w:pPrChange>
            </w:pPr>
            <w:ins w:id="4568" w:author="outpost" w:date="2019-03-18T20:50:00Z">
              <w:r w:rsidRPr="00F6368B">
                <w:rPr>
                  <w:b/>
                  <w:sz w:val="36"/>
                  <w:rPrChange w:id="4569" w:author="outpost" w:date="2019-03-18T20:51:00Z">
                    <w:rPr/>
                  </w:rPrChange>
                </w:rPr>
                <w:sym w:font="Wingdings 2" w:char="F050"/>
              </w:r>
            </w:ins>
            <w:ins w:id="4570" w:author="Pawel Kaluski" w:date="2019-03-13T21:36:00Z">
              <w:del w:id="4571" w:author="Microsoft Office User" w:date="2019-03-17T12:13:00Z">
                <w:r w:rsidR="00173FA5" w:rsidRPr="00F6368B" w:rsidDel="00134CAF">
                  <w:rPr>
                    <w:b/>
                    <w:sz w:val="36"/>
                    <w:rPrChange w:id="4572" w:author="outpost" w:date="2019-03-18T20:51:00Z">
                      <w:rPr>
                        <w:color w:val="000000" w:themeColor="text1"/>
                        <w:sz w:val="18"/>
                      </w:rPr>
                    </w:rPrChange>
                  </w:rPr>
                  <w:delText>X</w:delText>
                </w:r>
              </w:del>
            </w:ins>
          </w:p>
        </w:tc>
        <w:tc>
          <w:tcPr>
            <w:tcW w:w="1915" w:type="dxa"/>
            <w:tcPrChange w:id="4573" w:author="outpost" w:date="2019-03-18T20:50:00Z">
              <w:tcPr>
                <w:tcW w:w="1915" w:type="dxa"/>
              </w:tcPr>
            </w:tcPrChange>
          </w:tcPr>
          <w:p w14:paraId="736E4E8F" w14:textId="77777777" w:rsidR="00173FA5" w:rsidRPr="00F6368B" w:rsidRDefault="00173FA5" w:rsidP="00F6368B">
            <w:pPr>
              <w:jc w:val="center"/>
              <w:rPr>
                <w:ins w:id="4574" w:author="Pawel Kaluski" w:date="2019-03-13T21:36:00Z"/>
                <w:b/>
                <w:rPrChange w:id="4575" w:author="outpost" w:date="2019-03-18T20:51:00Z">
                  <w:rPr>
                    <w:ins w:id="4576" w:author="Pawel Kaluski" w:date="2019-03-13T21:36:00Z"/>
                    <w:color w:val="000000" w:themeColor="text1"/>
                    <w:sz w:val="18"/>
                  </w:rPr>
                </w:rPrChange>
              </w:rPr>
              <w:pPrChange w:id="4577" w:author="outpost" w:date="2019-03-18T20:51:00Z">
                <w:pPr>
                  <w:pStyle w:val="BodyText"/>
                  <w:jc w:val="center"/>
                </w:pPr>
              </w:pPrChange>
            </w:pPr>
          </w:p>
        </w:tc>
        <w:tc>
          <w:tcPr>
            <w:tcW w:w="1916" w:type="dxa"/>
            <w:tcPrChange w:id="4578" w:author="outpost" w:date="2019-03-18T20:50:00Z">
              <w:tcPr>
                <w:tcW w:w="1916" w:type="dxa"/>
              </w:tcPr>
            </w:tcPrChange>
          </w:tcPr>
          <w:p w14:paraId="69C8AA4D" w14:textId="77777777" w:rsidR="00173FA5" w:rsidRPr="00F6368B" w:rsidRDefault="00173FA5" w:rsidP="00F6368B">
            <w:pPr>
              <w:jc w:val="center"/>
              <w:rPr>
                <w:ins w:id="4579" w:author="Pawel Kaluski" w:date="2019-03-13T21:36:00Z"/>
                <w:b/>
                <w:rPrChange w:id="4580" w:author="outpost" w:date="2019-03-18T20:51:00Z">
                  <w:rPr>
                    <w:ins w:id="4581" w:author="Pawel Kaluski" w:date="2019-03-13T21:36:00Z"/>
                    <w:color w:val="000000" w:themeColor="text1"/>
                    <w:sz w:val="18"/>
                  </w:rPr>
                </w:rPrChange>
              </w:rPr>
              <w:pPrChange w:id="4582" w:author="outpost" w:date="2019-03-18T20:51:00Z">
                <w:pPr>
                  <w:pStyle w:val="BodyText"/>
                  <w:jc w:val="center"/>
                </w:pPr>
              </w:pPrChange>
            </w:pPr>
          </w:p>
        </w:tc>
      </w:tr>
      <w:tr w:rsidR="00F6368B" w14:paraId="1C79C398" w14:textId="77777777" w:rsidTr="00F6368B">
        <w:tblPrEx>
          <w:tblW w:w="0" w:type="auto"/>
          <w:tblPrExChange w:id="4583" w:author="outpost" w:date="2019-03-18T20:50:00Z">
            <w:tblPrEx>
              <w:tblW w:w="0" w:type="auto"/>
            </w:tblPrEx>
          </w:tblPrExChange>
        </w:tblPrEx>
        <w:trPr>
          <w:ins w:id="4584" w:author="Pawel Kaluski" w:date="2019-03-13T21:36:00Z"/>
        </w:trPr>
        <w:tc>
          <w:tcPr>
            <w:tcW w:w="2093" w:type="dxa"/>
            <w:tcPrChange w:id="4585" w:author="outpost" w:date="2019-03-18T20:50:00Z">
              <w:tcPr>
                <w:tcW w:w="2093" w:type="dxa"/>
              </w:tcPr>
            </w:tcPrChange>
          </w:tcPr>
          <w:p w14:paraId="1C8165F6" w14:textId="77777777" w:rsidR="00F6368B" w:rsidRPr="00315012" w:rsidRDefault="00F6368B" w:rsidP="00613955">
            <w:pPr>
              <w:pStyle w:val="BodyText"/>
              <w:rPr>
                <w:ins w:id="4586" w:author="Pawel Kaluski" w:date="2019-03-13T21:36:00Z"/>
                <w:color w:val="000000" w:themeColor="text1"/>
                <w:sz w:val="18"/>
              </w:rPr>
            </w:pPr>
            <w:ins w:id="4587" w:author="Pawel Kaluski" w:date="2019-03-13T21:36:00Z">
              <w:r>
                <w:rPr>
                  <w:color w:val="000000" w:themeColor="text1"/>
                  <w:sz w:val="18"/>
                </w:rPr>
                <w:t>Performance Analysis</w:t>
              </w:r>
            </w:ins>
          </w:p>
        </w:tc>
        <w:tc>
          <w:tcPr>
            <w:tcW w:w="1737" w:type="dxa"/>
            <w:tcPrChange w:id="4588" w:author="outpost" w:date="2019-03-18T20:50:00Z">
              <w:tcPr>
                <w:tcW w:w="1737" w:type="dxa"/>
              </w:tcPr>
            </w:tcPrChange>
          </w:tcPr>
          <w:p w14:paraId="2B314631" w14:textId="0160620D" w:rsidR="00F6368B" w:rsidRPr="00F6368B" w:rsidRDefault="00F6368B" w:rsidP="00F6368B">
            <w:pPr>
              <w:jc w:val="center"/>
              <w:rPr>
                <w:ins w:id="4589" w:author="Pawel Kaluski" w:date="2019-03-13T21:36:00Z"/>
                <w:b/>
                <w:sz w:val="36"/>
                <w:rPrChange w:id="4590" w:author="outpost" w:date="2019-03-18T20:51:00Z">
                  <w:rPr>
                    <w:ins w:id="4591" w:author="Pawel Kaluski" w:date="2019-03-13T21:36:00Z"/>
                    <w:color w:val="000000" w:themeColor="text1"/>
                    <w:sz w:val="18"/>
                  </w:rPr>
                </w:rPrChange>
              </w:rPr>
              <w:pPrChange w:id="4592" w:author="outpost" w:date="2019-03-18T20:51:00Z">
                <w:pPr>
                  <w:pStyle w:val="BodyText"/>
                  <w:jc w:val="center"/>
                </w:pPr>
              </w:pPrChange>
            </w:pPr>
            <w:ins w:id="4593" w:author="outpost" w:date="2019-03-18T20:50:00Z">
              <w:r w:rsidRPr="00F6368B">
                <w:rPr>
                  <w:b/>
                  <w:sz w:val="36"/>
                  <w:rPrChange w:id="4594" w:author="outpost" w:date="2019-03-18T20:51:00Z">
                    <w:rPr/>
                  </w:rPrChange>
                </w:rPr>
                <w:sym w:font="Wingdings 2" w:char="F050"/>
              </w:r>
            </w:ins>
            <w:ins w:id="4595" w:author="Pawel Kaluski" w:date="2019-03-13T21:36:00Z">
              <w:del w:id="4596" w:author="outpost" w:date="2019-03-18T20:50:00Z">
                <w:r w:rsidRPr="00F6368B" w:rsidDel="00B22313">
                  <w:rPr>
                    <w:b/>
                    <w:sz w:val="36"/>
                    <w:rPrChange w:id="4597" w:author="outpost" w:date="2019-03-18T20:51:00Z">
                      <w:rPr>
                        <w:color w:val="000000" w:themeColor="text1"/>
                        <w:sz w:val="18"/>
                      </w:rPr>
                    </w:rPrChange>
                  </w:rPr>
                  <w:delText>X</w:delText>
                </w:r>
              </w:del>
            </w:ins>
          </w:p>
        </w:tc>
        <w:tc>
          <w:tcPr>
            <w:tcW w:w="1915" w:type="dxa"/>
            <w:tcPrChange w:id="4598" w:author="outpost" w:date="2019-03-18T20:50:00Z">
              <w:tcPr>
                <w:tcW w:w="1915" w:type="dxa"/>
              </w:tcPr>
            </w:tcPrChange>
          </w:tcPr>
          <w:p w14:paraId="1C5E85A4" w14:textId="77777777" w:rsidR="00F6368B" w:rsidRPr="00F6368B" w:rsidRDefault="00F6368B" w:rsidP="00F6368B">
            <w:pPr>
              <w:jc w:val="center"/>
              <w:rPr>
                <w:ins w:id="4599" w:author="Pawel Kaluski" w:date="2019-03-13T21:36:00Z"/>
                <w:b/>
                <w:rPrChange w:id="4600" w:author="outpost" w:date="2019-03-18T20:51:00Z">
                  <w:rPr>
                    <w:ins w:id="4601" w:author="Pawel Kaluski" w:date="2019-03-13T21:36:00Z"/>
                    <w:color w:val="000000" w:themeColor="text1"/>
                    <w:sz w:val="18"/>
                  </w:rPr>
                </w:rPrChange>
              </w:rPr>
              <w:pPrChange w:id="4602" w:author="outpost" w:date="2019-03-18T20:51:00Z">
                <w:pPr>
                  <w:pStyle w:val="BodyText"/>
                  <w:jc w:val="center"/>
                </w:pPr>
              </w:pPrChange>
            </w:pPr>
          </w:p>
        </w:tc>
        <w:tc>
          <w:tcPr>
            <w:tcW w:w="1915" w:type="dxa"/>
            <w:tcPrChange w:id="4603" w:author="outpost" w:date="2019-03-18T20:50:00Z">
              <w:tcPr>
                <w:tcW w:w="1915" w:type="dxa"/>
              </w:tcPr>
            </w:tcPrChange>
          </w:tcPr>
          <w:p w14:paraId="7139B520" w14:textId="589C308C" w:rsidR="00F6368B" w:rsidRPr="00F6368B" w:rsidRDefault="00F6368B" w:rsidP="00F6368B">
            <w:pPr>
              <w:jc w:val="center"/>
              <w:rPr>
                <w:ins w:id="4604" w:author="Pawel Kaluski" w:date="2019-03-13T21:36:00Z"/>
                <w:b/>
                <w:sz w:val="36"/>
                <w:rPrChange w:id="4605" w:author="outpost" w:date="2019-03-18T20:51:00Z">
                  <w:rPr>
                    <w:ins w:id="4606" w:author="Pawel Kaluski" w:date="2019-03-13T21:36:00Z"/>
                    <w:color w:val="000000" w:themeColor="text1"/>
                    <w:sz w:val="18"/>
                  </w:rPr>
                </w:rPrChange>
              </w:rPr>
              <w:pPrChange w:id="4607" w:author="outpost" w:date="2019-03-18T20:51:00Z">
                <w:pPr>
                  <w:pStyle w:val="BodyText"/>
                  <w:jc w:val="center"/>
                </w:pPr>
              </w:pPrChange>
            </w:pPr>
            <w:ins w:id="4608" w:author="outpost" w:date="2019-03-18T20:50:00Z">
              <w:r w:rsidRPr="00F6368B">
                <w:rPr>
                  <w:b/>
                  <w:sz w:val="36"/>
                  <w:rPrChange w:id="4609" w:author="outpost" w:date="2019-03-18T20:51:00Z">
                    <w:rPr/>
                  </w:rPrChange>
                </w:rPr>
                <w:sym w:font="Wingdings 2" w:char="F050"/>
              </w:r>
            </w:ins>
            <w:ins w:id="4610" w:author="Pawel Kaluski" w:date="2019-03-13T21:36:00Z">
              <w:del w:id="4611" w:author="outpost" w:date="2019-03-18T20:50:00Z">
                <w:r w:rsidRPr="00F6368B" w:rsidDel="003D7327">
                  <w:rPr>
                    <w:b/>
                    <w:sz w:val="36"/>
                    <w:rPrChange w:id="4612" w:author="outpost" w:date="2019-03-18T20:51:00Z">
                      <w:rPr>
                        <w:color w:val="000000" w:themeColor="text1"/>
                        <w:sz w:val="18"/>
                      </w:rPr>
                    </w:rPrChange>
                  </w:rPr>
                  <w:delText>X</w:delText>
                </w:r>
              </w:del>
            </w:ins>
          </w:p>
        </w:tc>
        <w:tc>
          <w:tcPr>
            <w:tcW w:w="1916" w:type="dxa"/>
            <w:tcPrChange w:id="4613" w:author="outpost" w:date="2019-03-18T20:50:00Z">
              <w:tcPr>
                <w:tcW w:w="1916" w:type="dxa"/>
              </w:tcPr>
            </w:tcPrChange>
          </w:tcPr>
          <w:p w14:paraId="4DE67094" w14:textId="77777777" w:rsidR="00F6368B" w:rsidRPr="00F6368B" w:rsidRDefault="00F6368B" w:rsidP="00F6368B">
            <w:pPr>
              <w:jc w:val="center"/>
              <w:rPr>
                <w:ins w:id="4614" w:author="Pawel Kaluski" w:date="2019-03-13T21:36:00Z"/>
                <w:b/>
                <w:rPrChange w:id="4615" w:author="outpost" w:date="2019-03-18T20:51:00Z">
                  <w:rPr>
                    <w:ins w:id="4616" w:author="Pawel Kaluski" w:date="2019-03-13T21:36:00Z"/>
                    <w:color w:val="000000" w:themeColor="text1"/>
                    <w:sz w:val="18"/>
                  </w:rPr>
                </w:rPrChange>
              </w:rPr>
              <w:pPrChange w:id="4617" w:author="outpost" w:date="2019-03-18T20:51:00Z">
                <w:pPr>
                  <w:pStyle w:val="BodyText"/>
                  <w:jc w:val="center"/>
                </w:pPr>
              </w:pPrChange>
            </w:pPr>
          </w:p>
        </w:tc>
      </w:tr>
      <w:tr w:rsidR="00F6368B" w14:paraId="2D62FF19" w14:textId="77777777" w:rsidTr="00F6368B">
        <w:tblPrEx>
          <w:tblW w:w="0" w:type="auto"/>
          <w:tblPrExChange w:id="4618" w:author="outpost" w:date="2019-03-18T20:50:00Z">
            <w:tblPrEx>
              <w:tblW w:w="0" w:type="auto"/>
            </w:tblPrEx>
          </w:tblPrExChange>
        </w:tblPrEx>
        <w:trPr>
          <w:ins w:id="4619" w:author="Pawel Kaluski" w:date="2019-03-13T21:36:00Z"/>
        </w:trPr>
        <w:tc>
          <w:tcPr>
            <w:tcW w:w="2093" w:type="dxa"/>
            <w:tcPrChange w:id="4620" w:author="outpost" w:date="2019-03-18T20:50:00Z">
              <w:tcPr>
                <w:tcW w:w="2093" w:type="dxa"/>
              </w:tcPr>
            </w:tcPrChange>
          </w:tcPr>
          <w:p w14:paraId="0651724B" w14:textId="77777777" w:rsidR="00F6368B" w:rsidRDefault="00F6368B" w:rsidP="00613955">
            <w:pPr>
              <w:pStyle w:val="BodyText"/>
              <w:rPr>
                <w:ins w:id="4621" w:author="Pawel Kaluski" w:date="2019-03-13T21:36:00Z"/>
                <w:color w:val="000000" w:themeColor="text1"/>
                <w:sz w:val="18"/>
              </w:rPr>
            </w:pPr>
            <w:ins w:id="4622" w:author="Pawel Kaluski" w:date="2019-03-13T21:36:00Z">
              <w:r>
                <w:rPr>
                  <w:color w:val="000000" w:themeColor="text1"/>
                  <w:sz w:val="18"/>
                </w:rPr>
                <w:t>Queries</w:t>
              </w:r>
            </w:ins>
          </w:p>
        </w:tc>
        <w:tc>
          <w:tcPr>
            <w:tcW w:w="1737" w:type="dxa"/>
            <w:tcPrChange w:id="4623" w:author="outpost" w:date="2019-03-18T20:50:00Z">
              <w:tcPr>
                <w:tcW w:w="1737" w:type="dxa"/>
              </w:tcPr>
            </w:tcPrChange>
          </w:tcPr>
          <w:p w14:paraId="7D9A5313" w14:textId="77F4CBFB" w:rsidR="00F6368B" w:rsidRPr="00F6368B" w:rsidRDefault="00F6368B" w:rsidP="00F6368B">
            <w:pPr>
              <w:jc w:val="center"/>
              <w:rPr>
                <w:ins w:id="4624" w:author="Pawel Kaluski" w:date="2019-03-13T21:36:00Z"/>
                <w:b/>
                <w:sz w:val="36"/>
                <w:rPrChange w:id="4625" w:author="outpost" w:date="2019-03-18T20:51:00Z">
                  <w:rPr>
                    <w:ins w:id="4626" w:author="Pawel Kaluski" w:date="2019-03-13T21:36:00Z"/>
                    <w:color w:val="000000" w:themeColor="text1"/>
                    <w:sz w:val="18"/>
                  </w:rPr>
                </w:rPrChange>
              </w:rPr>
              <w:pPrChange w:id="4627" w:author="outpost" w:date="2019-03-18T20:51:00Z">
                <w:pPr>
                  <w:pStyle w:val="BodyText"/>
                  <w:jc w:val="center"/>
                </w:pPr>
              </w:pPrChange>
            </w:pPr>
            <w:ins w:id="4628" w:author="outpost" w:date="2019-03-18T20:50:00Z">
              <w:r w:rsidRPr="00F6368B">
                <w:rPr>
                  <w:b/>
                  <w:sz w:val="36"/>
                  <w:rPrChange w:id="4629" w:author="outpost" w:date="2019-03-18T20:51:00Z">
                    <w:rPr/>
                  </w:rPrChange>
                </w:rPr>
                <w:sym w:font="Wingdings 2" w:char="F050"/>
              </w:r>
            </w:ins>
            <w:ins w:id="4630" w:author="Pawel Kaluski" w:date="2019-03-13T21:36:00Z">
              <w:del w:id="4631" w:author="outpost" w:date="2019-03-18T20:50:00Z">
                <w:r w:rsidRPr="00F6368B" w:rsidDel="00B22313">
                  <w:rPr>
                    <w:b/>
                    <w:sz w:val="36"/>
                    <w:rPrChange w:id="4632" w:author="outpost" w:date="2019-03-18T20:51:00Z">
                      <w:rPr>
                        <w:color w:val="000000" w:themeColor="text1"/>
                        <w:sz w:val="18"/>
                      </w:rPr>
                    </w:rPrChange>
                  </w:rPr>
                  <w:delText>X</w:delText>
                </w:r>
              </w:del>
            </w:ins>
          </w:p>
        </w:tc>
        <w:tc>
          <w:tcPr>
            <w:tcW w:w="1915" w:type="dxa"/>
            <w:tcPrChange w:id="4633" w:author="outpost" w:date="2019-03-18T20:50:00Z">
              <w:tcPr>
                <w:tcW w:w="1915" w:type="dxa"/>
              </w:tcPr>
            </w:tcPrChange>
          </w:tcPr>
          <w:p w14:paraId="24720A12" w14:textId="723BFF00" w:rsidR="00F6368B" w:rsidRPr="00F6368B" w:rsidRDefault="00F6368B" w:rsidP="00F6368B">
            <w:pPr>
              <w:jc w:val="center"/>
              <w:rPr>
                <w:ins w:id="4634" w:author="Pawel Kaluski" w:date="2019-03-13T21:36:00Z"/>
                <w:b/>
                <w:sz w:val="36"/>
                <w:rPrChange w:id="4635" w:author="outpost" w:date="2019-03-18T20:51:00Z">
                  <w:rPr>
                    <w:ins w:id="4636" w:author="Pawel Kaluski" w:date="2019-03-13T21:36:00Z"/>
                    <w:color w:val="000000" w:themeColor="text1"/>
                    <w:sz w:val="18"/>
                  </w:rPr>
                </w:rPrChange>
              </w:rPr>
              <w:pPrChange w:id="4637" w:author="outpost" w:date="2019-03-18T20:51:00Z">
                <w:pPr>
                  <w:pStyle w:val="BodyText"/>
                  <w:jc w:val="center"/>
                </w:pPr>
              </w:pPrChange>
            </w:pPr>
            <w:ins w:id="4638" w:author="outpost" w:date="2019-03-18T20:50:00Z">
              <w:r w:rsidRPr="00F6368B">
                <w:rPr>
                  <w:b/>
                  <w:sz w:val="36"/>
                  <w:rPrChange w:id="4639" w:author="outpost" w:date="2019-03-18T20:51:00Z">
                    <w:rPr/>
                  </w:rPrChange>
                </w:rPr>
                <w:sym w:font="Wingdings 2" w:char="F050"/>
              </w:r>
            </w:ins>
            <w:ins w:id="4640" w:author="Pawel Kaluski" w:date="2019-03-13T21:36:00Z">
              <w:del w:id="4641" w:author="outpost" w:date="2019-03-18T20:50:00Z">
                <w:r w:rsidRPr="00F6368B" w:rsidDel="00EB33D8">
                  <w:rPr>
                    <w:b/>
                    <w:sz w:val="36"/>
                    <w:rPrChange w:id="4642" w:author="outpost" w:date="2019-03-18T20:51:00Z">
                      <w:rPr>
                        <w:color w:val="000000" w:themeColor="text1"/>
                        <w:sz w:val="18"/>
                      </w:rPr>
                    </w:rPrChange>
                  </w:rPr>
                  <w:delText>X</w:delText>
                </w:r>
              </w:del>
            </w:ins>
          </w:p>
        </w:tc>
        <w:tc>
          <w:tcPr>
            <w:tcW w:w="1915" w:type="dxa"/>
            <w:tcPrChange w:id="4643" w:author="outpost" w:date="2019-03-18T20:50:00Z">
              <w:tcPr>
                <w:tcW w:w="1915" w:type="dxa"/>
              </w:tcPr>
            </w:tcPrChange>
          </w:tcPr>
          <w:p w14:paraId="45F92C48" w14:textId="2E37B5FC" w:rsidR="00F6368B" w:rsidRPr="00F6368B" w:rsidRDefault="00F6368B" w:rsidP="00F6368B">
            <w:pPr>
              <w:jc w:val="center"/>
              <w:rPr>
                <w:ins w:id="4644" w:author="Pawel Kaluski" w:date="2019-03-13T21:36:00Z"/>
                <w:b/>
                <w:sz w:val="36"/>
                <w:rPrChange w:id="4645" w:author="outpost" w:date="2019-03-18T20:51:00Z">
                  <w:rPr>
                    <w:ins w:id="4646" w:author="Pawel Kaluski" w:date="2019-03-13T21:36:00Z"/>
                    <w:color w:val="000000" w:themeColor="text1"/>
                    <w:sz w:val="18"/>
                  </w:rPr>
                </w:rPrChange>
              </w:rPr>
              <w:pPrChange w:id="4647" w:author="outpost" w:date="2019-03-18T20:51:00Z">
                <w:pPr>
                  <w:pStyle w:val="BodyText"/>
                  <w:jc w:val="center"/>
                </w:pPr>
              </w:pPrChange>
            </w:pPr>
            <w:ins w:id="4648" w:author="outpost" w:date="2019-03-18T20:50:00Z">
              <w:r w:rsidRPr="00F6368B">
                <w:rPr>
                  <w:b/>
                  <w:sz w:val="36"/>
                  <w:rPrChange w:id="4649" w:author="outpost" w:date="2019-03-18T20:51:00Z">
                    <w:rPr/>
                  </w:rPrChange>
                </w:rPr>
                <w:sym w:font="Wingdings 2" w:char="F050"/>
              </w:r>
            </w:ins>
            <w:ins w:id="4650" w:author="Pawel Kaluski" w:date="2019-03-13T21:36:00Z">
              <w:del w:id="4651" w:author="outpost" w:date="2019-03-18T20:50:00Z">
                <w:r w:rsidRPr="00F6368B" w:rsidDel="003D7327">
                  <w:rPr>
                    <w:b/>
                    <w:sz w:val="36"/>
                    <w:rPrChange w:id="4652" w:author="outpost" w:date="2019-03-18T20:51:00Z">
                      <w:rPr>
                        <w:color w:val="000000" w:themeColor="text1"/>
                        <w:sz w:val="18"/>
                      </w:rPr>
                    </w:rPrChange>
                  </w:rPr>
                  <w:delText>X</w:delText>
                </w:r>
              </w:del>
            </w:ins>
          </w:p>
        </w:tc>
        <w:tc>
          <w:tcPr>
            <w:tcW w:w="1916" w:type="dxa"/>
            <w:tcPrChange w:id="4653" w:author="outpost" w:date="2019-03-18T20:50:00Z">
              <w:tcPr>
                <w:tcW w:w="1916" w:type="dxa"/>
              </w:tcPr>
            </w:tcPrChange>
          </w:tcPr>
          <w:p w14:paraId="03249489" w14:textId="01F3039D" w:rsidR="00F6368B" w:rsidRPr="00F6368B" w:rsidRDefault="00F6368B" w:rsidP="00F6368B">
            <w:pPr>
              <w:jc w:val="center"/>
              <w:rPr>
                <w:ins w:id="4654" w:author="Pawel Kaluski" w:date="2019-03-13T21:36:00Z"/>
                <w:b/>
                <w:sz w:val="36"/>
                <w:rPrChange w:id="4655" w:author="outpost" w:date="2019-03-18T20:51:00Z">
                  <w:rPr>
                    <w:ins w:id="4656" w:author="Pawel Kaluski" w:date="2019-03-13T21:36:00Z"/>
                    <w:color w:val="000000" w:themeColor="text1"/>
                    <w:sz w:val="18"/>
                  </w:rPr>
                </w:rPrChange>
              </w:rPr>
              <w:pPrChange w:id="4657" w:author="outpost" w:date="2019-03-18T20:51:00Z">
                <w:pPr>
                  <w:pStyle w:val="BodyText"/>
                  <w:jc w:val="center"/>
                </w:pPr>
              </w:pPrChange>
            </w:pPr>
            <w:ins w:id="4658" w:author="outpost" w:date="2019-03-18T20:50:00Z">
              <w:r w:rsidRPr="00F6368B">
                <w:rPr>
                  <w:b/>
                  <w:sz w:val="36"/>
                  <w:rPrChange w:id="4659" w:author="outpost" w:date="2019-03-18T20:51:00Z">
                    <w:rPr/>
                  </w:rPrChange>
                </w:rPr>
                <w:sym w:font="Wingdings 2" w:char="F050"/>
              </w:r>
            </w:ins>
            <w:ins w:id="4660" w:author="Pawel Kaluski" w:date="2019-03-13T21:36:00Z">
              <w:del w:id="4661" w:author="outpost" w:date="2019-03-18T20:50:00Z">
                <w:r w:rsidRPr="00F6368B" w:rsidDel="00A36000">
                  <w:rPr>
                    <w:b/>
                    <w:sz w:val="36"/>
                    <w:rPrChange w:id="4662" w:author="outpost" w:date="2019-03-18T20:51:00Z">
                      <w:rPr>
                        <w:color w:val="000000" w:themeColor="text1"/>
                        <w:sz w:val="18"/>
                      </w:rPr>
                    </w:rPrChange>
                  </w:rPr>
                  <w:delText>X</w:delText>
                </w:r>
              </w:del>
            </w:ins>
          </w:p>
        </w:tc>
      </w:tr>
      <w:tr w:rsidR="00F6368B" w14:paraId="5654EB5F" w14:textId="77777777" w:rsidTr="00F6368B">
        <w:tblPrEx>
          <w:tblW w:w="0" w:type="auto"/>
          <w:tblPrExChange w:id="4663" w:author="outpost" w:date="2019-03-18T20:50:00Z">
            <w:tblPrEx>
              <w:tblW w:w="0" w:type="auto"/>
            </w:tblPrEx>
          </w:tblPrExChange>
        </w:tblPrEx>
        <w:trPr>
          <w:ins w:id="4664" w:author="Pawel Kaluski" w:date="2019-03-13T21:36:00Z"/>
        </w:trPr>
        <w:tc>
          <w:tcPr>
            <w:tcW w:w="2093" w:type="dxa"/>
            <w:tcPrChange w:id="4665" w:author="outpost" w:date="2019-03-18T20:50:00Z">
              <w:tcPr>
                <w:tcW w:w="2093" w:type="dxa"/>
              </w:tcPr>
            </w:tcPrChange>
          </w:tcPr>
          <w:p w14:paraId="49E125D2" w14:textId="77777777" w:rsidR="00F6368B" w:rsidRDefault="00F6368B" w:rsidP="00613955">
            <w:pPr>
              <w:pStyle w:val="BodyText"/>
              <w:rPr>
                <w:ins w:id="4666" w:author="Pawel Kaluski" w:date="2019-03-13T21:36:00Z"/>
                <w:color w:val="000000" w:themeColor="text1"/>
                <w:sz w:val="18"/>
              </w:rPr>
            </w:pPr>
            <w:ins w:id="4667" w:author="Pawel Kaluski" w:date="2019-03-13T21:36:00Z">
              <w:r>
                <w:rPr>
                  <w:color w:val="000000" w:themeColor="text1"/>
                  <w:sz w:val="18"/>
                </w:rPr>
                <w:t>Relational</w:t>
              </w:r>
            </w:ins>
          </w:p>
        </w:tc>
        <w:tc>
          <w:tcPr>
            <w:tcW w:w="1737" w:type="dxa"/>
            <w:tcPrChange w:id="4668" w:author="outpost" w:date="2019-03-18T20:50:00Z">
              <w:tcPr>
                <w:tcW w:w="1737" w:type="dxa"/>
              </w:tcPr>
            </w:tcPrChange>
          </w:tcPr>
          <w:p w14:paraId="5D74BB8F" w14:textId="5CB9E0E7" w:rsidR="00F6368B" w:rsidRPr="00F6368B" w:rsidRDefault="00F6368B" w:rsidP="00F6368B">
            <w:pPr>
              <w:jc w:val="center"/>
              <w:rPr>
                <w:ins w:id="4669" w:author="Pawel Kaluski" w:date="2019-03-13T21:36:00Z"/>
                <w:b/>
                <w:sz w:val="36"/>
                <w:rPrChange w:id="4670" w:author="outpost" w:date="2019-03-18T20:51:00Z">
                  <w:rPr>
                    <w:ins w:id="4671" w:author="Pawel Kaluski" w:date="2019-03-13T21:36:00Z"/>
                    <w:color w:val="000000" w:themeColor="text1"/>
                    <w:sz w:val="18"/>
                  </w:rPr>
                </w:rPrChange>
              </w:rPr>
              <w:pPrChange w:id="4672" w:author="outpost" w:date="2019-03-18T20:51:00Z">
                <w:pPr>
                  <w:pStyle w:val="BodyText"/>
                  <w:jc w:val="center"/>
                </w:pPr>
              </w:pPrChange>
            </w:pPr>
            <w:ins w:id="4673" w:author="outpost" w:date="2019-03-18T20:50:00Z">
              <w:r w:rsidRPr="00F6368B">
                <w:rPr>
                  <w:b/>
                  <w:sz w:val="36"/>
                  <w:rPrChange w:id="4674" w:author="outpost" w:date="2019-03-18T20:51:00Z">
                    <w:rPr/>
                  </w:rPrChange>
                </w:rPr>
                <w:sym w:font="Wingdings 2" w:char="F050"/>
              </w:r>
            </w:ins>
            <w:ins w:id="4675" w:author="Pawel Kaluski" w:date="2019-03-13T21:36:00Z">
              <w:del w:id="4676" w:author="outpost" w:date="2019-03-18T20:50:00Z">
                <w:r w:rsidRPr="00F6368B" w:rsidDel="00B22313">
                  <w:rPr>
                    <w:b/>
                    <w:sz w:val="36"/>
                    <w:rPrChange w:id="4677" w:author="outpost" w:date="2019-03-18T20:51:00Z">
                      <w:rPr>
                        <w:color w:val="000000" w:themeColor="text1"/>
                        <w:sz w:val="18"/>
                      </w:rPr>
                    </w:rPrChange>
                  </w:rPr>
                  <w:delText>X</w:delText>
                </w:r>
              </w:del>
            </w:ins>
          </w:p>
        </w:tc>
        <w:tc>
          <w:tcPr>
            <w:tcW w:w="1915" w:type="dxa"/>
            <w:tcPrChange w:id="4678" w:author="outpost" w:date="2019-03-18T20:50:00Z">
              <w:tcPr>
                <w:tcW w:w="1915" w:type="dxa"/>
              </w:tcPr>
            </w:tcPrChange>
          </w:tcPr>
          <w:p w14:paraId="624C47B8" w14:textId="1973DBEB" w:rsidR="00F6368B" w:rsidRPr="00F6368B" w:rsidRDefault="00F6368B" w:rsidP="00F6368B">
            <w:pPr>
              <w:jc w:val="center"/>
              <w:rPr>
                <w:ins w:id="4679" w:author="Pawel Kaluski" w:date="2019-03-13T21:36:00Z"/>
                <w:b/>
                <w:sz w:val="36"/>
                <w:rPrChange w:id="4680" w:author="outpost" w:date="2019-03-18T20:51:00Z">
                  <w:rPr>
                    <w:ins w:id="4681" w:author="Pawel Kaluski" w:date="2019-03-13T21:36:00Z"/>
                    <w:color w:val="000000" w:themeColor="text1"/>
                    <w:sz w:val="18"/>
                  </w:rPr>
                </w:rPrChange>
              </w:rPr>
              <w:pPrChange w:id="4682" w:author="outpost" w:date="2019-03-18T20:51:00Z">
                <w:pPr>
                  <w:pStyle w:val="BodyText"/>
                  <w:jc w:val="center"/>
                </w:pPr>
              </w:pPrChange>
            </w:pPr>
            <w:ins w:id="4683" w:author="outpost" w:date="2019-03-18T20:50:00Z">
              <w:r w:rsidRPr="00F6368B">
                <w:rPr>
                  <w:b/>
                  <w:sz w:val="36"/>
                  <w:rPrChange w:id="4684" w:author="outpost" w:date="2019-03-18T20:51:00Z">
                    <w:rPr/>
                  </w:rPrChange>
                </w:rPr>
                <w:sym w:font="Wingdings 2" w:char="F050"/>
              </w:r>
            </w:ins>
            <w:ins w:id="4685" w:author="Pawel Kaluski" w:date="2019-03-13T21:36:00Z">
              <w:del w:id="4686" w:author="outpost" w:date="2019-03-18T20:50:00Z">
                <w:r w:rsidRPr="00F6368B" w:rsidDel="00EB33D8">
                  <w:rPr>
                    <w:b/>
                    <w:sz w:val="36"/>
                    <w:rPrChange w:id="4687" w:author="outpost" w:date="2019-03-18T20:51:00Z">
                      <w:rPr>
                        <w:color w:val="000000" w:themeColor="text1"/>
                        <w:sz w:val="18"/>
                      </w:rPr>
                    </w:rPrChange>
                  </w:rPr>
                  <w:delText>X</w:delText>
                </w:r>
              </w:del>
            </w:ins>
          </w:p>
        </w:tc>
        <w:tc>
          <w:tcPr>
            <w:tcW w:w="1915" w:type="dxa"/>
            <w:tcPrChange w:id="4688" w:author="outpost" w:date="2019-03-18T20:50:00Z">
              <w:tcPr>
                <w:tcW w:w="1915" w:type="dxa"/>
              </w:tcPr>
            </w:tcPrChange>
          </w:tcPr>
          <w:p w14:paraId="236857D4" w14:textId="73A3DF39" w:rsidR="00F6368B" w:rsidRPr="00F6368B" w:rsidRDefault="00F6368B" w:rsidP="00F6368B">
            <w:pPr>
              <w:jc w:val="center"/>
              <w:rPr>
                <w:ins w:id="4689" w:author="Pawel Kaluski" w:date="2019-03-13T21:36:00Z"/>
                <w:b/>
                <w:sz w:val="36"/>
                <w:rPrChange w:id="4690" w:author="outpost" w:date="2019-03-18T20:51:00Z">
                  <w:rPr>
                    <w:ins w:id="4691" w:author="Pawel Kaluski" w:date="2019-03-13T21:36:00Z"/>
                    <w:color w:val="000000" w:themeColor="text1"/>
                    <w:sz w:val="18"/>
                  </w:rPr>
                </w:rPrChange>
              </w:rPr>
              <w:pPrChange w:id="4692" w:author="outpost" w:date="2019-03-18T20:51:00Z">
                <w:pPr>
                  <w:pStyle w:val="BodyText"/>
                  <w:jc w:val="center"/>
                </w:pPr>
              </w:pPrChange>
            </w:pPr>
            <w:ins w:id="4693" w:author="outpost" w:date="2019-03-18T20:50:00Z">
              <w:r w:rsidRPr="00F6368B">
                <w:rPr>
                  <w:b/>
                  <w:sz w:val="36"/>
                  <w:rPrChange w:id="4694" w:author="outpost" w:date="2019-03-18T20:51:00Z">
                    <w:rPr/>
                  </w:rPrChange>
                </w:rPr>
                <w:sym w:font="Wingdings 2" w:char="F050"/>
              </w:r>
            </w:ins>
            <w:ins w:id="4695" w:author="Pawel Kaluski" w:date="2019-03-13T21:36:00Z">
              <w:del w:id="4696" w:author="outpost" w:date="2019-03-18T20:50:00Z">
                <w:r w:rsidRPr="00F6368B" w:rsidDel="003D7327">
                  <w:rPr>
                    <w:b/>
                    <w:sz w:val="36"/>
                    <w:rPrChange w:id="4697" w:author="outpost" w:date="2019-03-18T20:51:00Z">
                      <w:rPr>
                        <w:color w:val="000000" w:themeColor="text1"/>
                        <w:sz w:val="18"/>
                      </w:rPr>
                    </w:rPrChange>
                  </w:rPr>
                  <w:delText>X</w:delText>
                </w:r>
              </w:del>
            </w:ins>
          </w:p>
        </w:tc>
        <w:tc>
          <w:tcPr>
            <w:tcW w:w="1916" w:type="dxa"/>
            <w:tcPrChange w:id="4698" w:author="outpost" w:date="2019-03-18T20:50:00Z">
              <w:tcPr>
                <w:tcW w:w="1916" w:type="dxa"/>
              </w:tcPr>
            </w:tcPrChange>
          </w:tcPr>
          <w:p w14:paraId="74FE2EC3" w14:textId="0451B2A2" w:rsidR="00F6368B" w:rsidRPr="00F6368B" w:rsidRDefault="00F6368B" w:rsidP="00F6368B">
            <w:pPr>
              <w:jc w:val="center"/>
              <w:rPr>
                <w:ins w:id="4699" w:author="Pawel Kaluski" w:date="2019-03-13T21:36:00Z"/>
                <w:b/>
                <w:sz w:val="36"/>
                <w:rPrChange w:id="4700" w:author="outpost" w:date="2019-03-18T20:51:00Z">
                  <w:rPr>
                    <w:ins w:id="4701" w:author="Pawel Kaluski" w:date="2019-03-13T21:36:00Z"/>
                    <w:color w:val="000000" w:themeColor="text1"/>
                    <w:sz w:val="18"/>
                  </w:rPr>
                </w:rPrChange>
              </w:rPr>
              <w:pPrChange w:id="4702" w:author="outpost" w:date="2019-03-18T20:51:00Z">
                <w:pPr>
                  <w:pStyle w:val="BodyText"/>
                  <w:jc w:val="center"/>
                </w:pPr>
              </w:pPrChange>
            </w:pPr>
            <w:ins w:id="4703" w:author="outpost" w:date="2019-03-18T20:50:00Z">
              <w:r w:rsidRPr="00F6368B">
                <w:rPr>
                  <w:b/>
                  <w:sz w:val="36"/>
                  <w:rPrChange w:id="4704" w:author="outpost" w:date="2019-03-18T20:51:00Z">
                    <w:rPr/>
                  </w:rPrChange>
                </w:rPr>
                <w:sym w:font="Wingdings 2" w:char="F050"/>
              </w:r>
            </w:ins>
            <w:ins w:id="4705" w:author="Pawel Kaluski" w:date="2019-03-13T21:36:00Z">
              <w:del w:id="4706" w:author="outpost" w:date="2019-03-18T20:50:00Z">
                <w:r w:rsidRPr="00F6368B" w:rsidDel="00A36000">
                  <w:rPr>
                    <w:b/>
                    <w:sz w:val="36"/>
                    <w:rPrChange w:id="4707" w:author="outpost" w:date="2019-03-18T20:51:00Z">
                      <w:rPr>
                        <w:color w:val="000000" w:themeColor="text1"/>
                        <w:sz w:val="18"/>
                      </w:rPr>
                    </w:rPrChange>
                  </w:rPr>
                  <w:delText>X</w:delText>
                </w:r>
              </w:del>
            </w:ins>
          </w:p>
        </w:tc>
      </w:tr>
      <w:tr w:rsidR="00F6368B" w14:paraId="12E20EA4" w14:textId="77777777" w:rsidTr="00613955">
        <w:trPr>
          <w:ins w:id="4708" w:author="Pawel Kaluski" w:date="2019-03-13T21:36:00Z"/>
        </w:trPr>
        <w:tc>
          <w:tcPr>
            <w:tcW w:w="2093" w:type="dxa"/>
          </w:tcPr>
          <w:p w14:paraId="12D67128" w14:textId="77777777" w:rsidR="00F6368B" w:rsidRDefault="00F6368B" w:rsidP="00613955">
            <w:pPr>
              <w:pStyle w:val="BodyText"/>
              <w:rPr>
                <w:ins w:id="4709" w:author="Pawel Kaluski" w:date="2019-03-13T21:36:00Z"/>
                <w:color w:val="000000" w:themeColor="text1"/>
                <w:sz w:val="18"/>
              </w:rPr>
            </w:pPr>
            <w:ins w:id="4710" w:author="Pawel Kaluski" w:date="2019-03-13T21:36:00Z">
              <w:r>
                <w:rPr>
                  <w:color w:val="000000" w:themeColor="text1"/>
                  <w:sz w:val="18"/>
                </w:rPr>
                <w:t>Virtualization</w:t>
              </w:r>
            </w:ins>
          </w:p>
        </w:tc>
        <w:tc>
          <w:tcPr>
            <w:tcW w:w="1737" w:type="dxa"/>
          </w:tcPr>
          <w:p w14:paraId="47BFD69C" w14:textId="77777777" w:rsidR="00F6368B" w:rsidRPr="00F6368B" w:rsidRDefault="00F6368B" w:rsidP="00F6368B">
            <w:pPr>
              <w:jc w:val="center"/>
              <w:rPr>
                <w:ins w:id="4711" w:author="Pawel Kaluski" w:date="2019-03-13T21:36:00Z"/>
                <w:b/>
                <w:rPrChange w:id="4712" w:author="outpost" w:date="2019-03-18T20:51:00Z">
                  <w:rPr>
                    <w:ins w:id="4713" w:author="Pawel Kaluski" w:date="2019-03-13T21:36:00Z"/>
                    <w:color w:val="000000" w:themeColor="text1"/>
                    <w:sz w:val="18"/>
                  </w:rPr>
                </w:rPrChange>
              </w:rPr>
              <w:pPrChange w:id="4714" w:author="outpost" w:date="2019-03-18T20:51:00Z">
                <w:pPr>
                  <w:pStyle w:val="BodyText"/>
                  <w:jc w:val="center"/>
                </w:pPr>
              </w:pPrChange>
            </w:pPr>
          </w:p>
        </w:tc>
        <w:tc>
          <w:tcPr>
            <w:tcW w:w="1915" w:type="dxa"/>
          </w:tcPr>
          <w:p w14:paraId="2598F8AA" w14:textId="77777777" w:rsidR="00F6368B" w:rsidRPr="00F6368B" w:rsidRDefault="00F6368B" w:rsidP="00F6368B">
            <w:pPr>
              <w:jc w:val="center"/>
              <w:rPr>
                <w:ins w:id="4715" w:author="Pawel Kaluski" w:date="2019-03-13T21:36:00Z"/>
                <w:b/>
                <w:rPrChange w:id="4716" w:author="outpost" w:date="2019-03-18T20:51:00Z">
                  <w:rPr>
                    <w:ins w:id="4717" w:author="Pawel Kaluski" w:date="2019-03-13T21:36:00Z"/>
                    <w:color w:val="000000" w:themeColor="text1"/>
                    <w:sz w:val="18"/>
                  </w:rPr>
                </w:rPrChange>
              </w:rPr>
              <w:pPrChange w:id="4718" w:author="outpost" w:date="2019-03-18T20:51:00Z">
                <w:pPr>
                  <w:pStyle w:val="BodyText"/>
                  <w:jc w:val="center"/>
                </w:pPr>
              </w:pPrChange>
            </w:pPr>
          </w:p>
        </w:tc>
        <w:tc>
          <w:tcPr>
            <w:tcW w:w="1915" w:type="dxa"/>
          </w:tcPr>
          <w:p w14:paraId="78884B00" w14:textId="4A7BD008" w:rsidR="00F6368B" w:rsidRPr="00F6368B" w:rsidRDefault="00F6368B" w:rsidP="00F6368B">
            <w:pPr>
              <w:jc w:val="center"/>
              <w:rPr>
                <w:ins w:id="4719" w:author="Pawel Kaluski" w:date="2019-03-13T21:36:00Z"/>
                <w:b/>
                <w:sz w:val="36"/>
                <w:rPrChange w:id="4720" w:author="outpost" w:date="2019-03-18T20:51:00Z">
                  <w:rPr>
                    <w:ins w:id="4721" w:author="Pawel Kaluski" w:date="2019-03-13T21:36:00Z"/>
                    <w:color w:val="000000" w:themeColor="text1"/>
                    <w:sz w:val="18"/>
                  </w:rPr>
                </w:rPrChange>
              </w:rPr>
              <w:pPrChange w:id="4722" w:author="outpost" w:date="2019-03-18T20:51:00Z">
                <w:pPr>
                  <w:pStyle w:val="BodyText"/>
                  <w:jc w:val="center"/>
                </w:pPr>
              </w:pPrChange>
            </w:pPr>
            <w:ins w:id="4723" w:author="outpost" w:date="2019-03-18T20:50:00Z">
              <w:r w:rsidRPr="00F6368B">
                <w:rPr>
                  <w:b/>
                  <w:sz w:val="36"/>
                  <w:rPrChange w:id="4724" w:author="outpost" w:date="2019-03-18T20:51:00Z">
                    <w:rPr/>
                  </w:rPrChange>
                </w:rPr>
                <w:sym w:font="Wingdings 2" w:char="F050"/>
              </w:r>
            </w:ins>
            <w:ins w:id="4725" w:author="Pawel Kaluski" w:date="2019-03-13T21:36:00Z">
              <w:del w:id="4726" w:author="outpost" w:date="2019-03-18T20:50:00Z">
                <w:r w:rsidRPr="00F6368B" w:rsidDel="003D7327">
                  <w:rPr>
                    <w:b/>
                    <w:sz w:val="36"/>
                    <w:rPrChange w:id="4727" w:author="outpost" w:date="2019-03-18T20:51:00Z">
                      <w:rPr>
                        <w:color w:val="000000" w:themeColor="text1"/>
                        <w:sz w:val="18"/>
                      </w:rPr>
                    </w:rPrChange>
                  </w:rPr>
                  <w:delText>X</w:delText>
                </w:r>
              </w:del>
            </w:ins>
          </w:p>
        </w:tc>
        <w:tc>
          <w:tcPr>
            <w:tcW w:w="1916" w:type="dxa"/>
          </w:tcPr>
          <w:p w14:paraId="1FB23683" w14:textId="77777777" w:rsidR="00F6368B" w:rsidRPr="00F6368B" w:rsidRDefault="00F6368B" w:rsidP="00F6368B">
            <w:pPr>
              <w:jc w:val="center"/>
              <w:rPr>
                <w:ins w:id="4728" w:author="Pawel Kaluski" w:date="2019-03-13T21:36:00Z"/>
                <w:b/>
                <w:rPrChange w:id="4729" w:author="outpost" w:date="2019-03-18T20:51:00Z">
                  <w:rPr>
                    <w:ins w:id="4730" w:author="Pawel Kaluski" w:date="2019-03-13T21:36:00Z"/>
                    <w:color w:val="000000" w:themeColor="text1"/>
                    <w:sz w:val="18"/>
                  </w:rPr>
                </w:rPrChange>
              </w:rPr>
              <w:pPrChange w:id="4731" w:author="outpost" w:date="2019-03-18T20:51:00Z">
                <w:pPr>
                  <w:pStyle w:val="BodyText"/>
                  <w:jc w:val="center"/>
                </w:pPr>
              </w:pPrChange>
            </w:pPr>
          </w:p>
        </w:tc>
      </w:tr>
      <w:tr w:rsidR="00173FA5" w14:paraId="5B0ACDE5" w14:textId="77777777" w:rsidTr="00D8337A">
        <w:tblPrEx>
          <w:tblW w:w="0" w:type="auto"/>
          <w:tblPrExChange w:id="4732" w:author="outpost" w:date="2019-03-18T20:51:00Z">
            <w:tblPrEx>
              <w:tblW w:w="0" w:type="auto"/>
            </w:tblPrEx>
          </w:tblPrExChange>
        </w:tblPrEx>
        <w:trPr>
          <w:ins w:id="4733" w:author="Pawel Kaluski" w:date="2019-03-13T21:36:00Z"/>
        </w:trPr>
        <w:tc>
          <w:tcPr>
            <w:tcW w:w="2093" w:type="dxa"/>
            <w:vAlign w:val="center"/>
            <w:tcPrChange w:id="4734" w:author="outpost" w:date="2019-03-18T20:51:00Z">
              <w:tcPr>
                <w:tcW w:w="2093" w:type="dxa"/>
              </w:tcPr>
            </w:tcPrChange>
          </w:tcPr>
          <w:p w14:paraId="05587542" w14:textId="77777777" w:rsidR="00173FA5" w:rsidRPr="00315012" w:rsidRDefault="00173FA5" w:rsidP="00D8337A">
            <w:pPr>
              <w:pStyle w:val="BodyText"/>
              <w:rPr>
                <w:ins w:id="4735" w:author="Pawel Kaluski" w:date="2019-03-13T21:36:00Z"/>
                <w:b/>
                <w:color w:val="000000" w:themeColor="text1"/>
                <w:sz w:val="18"/>
              </w:rPr>
              <w:pPrChange w:id="4736" w:author="outpost" w:date="2019-03-18T20:51:00Z">
                <w:pPr>
                  <w:pStyle w:val="BodyText"/>
                </w:pPr>
              </w:pPrChange>
            </w:pPr>
            <w:ins w:id="4737" w:author="Pawel Kaluski" w:date="2019-03-13T21:36:00Z">
              <w:r>
                <w:rPr>
                  <w:b/>
                  <w:color w:val="000000" w:themeColor="text1"/>
                  <w:sz w:val="18"/>
                </w:rPr>
                <w:t>Price/Month for 10 users</w:t>
              </w:r>
            </w:ins>
          </w:p>
        </w:tc>
        <w:tc>
          <w:tcPr>
            <w:tcW w:w="1737" w:type="dxa"/>
            <w:vAlign w:val="center"/>
            <w:tcPrChange w:id="4738" w:author="outpost" w:date="2019-03-18T20:51:00Z">
              <w:tcPr>
                <w:tcW w:w="1737" w:type="dxa"/>
              </w:tcPr>
            </w:tcPrChange>
          </w:tcPr>
          <w:p w14:paraId="2D9729FD" w14:textId="77777777" w:rsidR="00173FA5" w:rsidRPr="00315012" w:rsidRDefault="00173FA5" w:rsidP="00D8337A">
            <w:pPr>
              <w:pStyle w:val="BodyText"/>
              <w:jc w:val="right"/>
              <w:rPr>
                <w:ins w:id="4739" w:author="Pawel Kaluski" w:date="2019-03-13T21:36:00Z"/>
                <w:color w:val="000000" w:themeColor="text1"/>
                <w:sz w:val="18"/>
              </w:rPr>
              <w:pPrChange w:id="4740" w:author="outpost" w:date="2019-03-18T20:51:00Z">
                <w:pPr>
                  <w:pStyle w:val="BodyText"/>
                  <w:jc w:val="center"/>
                </w:pPr>
              </w:pPrChange>
            </w:pPr>
            <w:ins w:id="4741" w:author="Pawel Kaluski" w:date="2019-03-13T21:36:00Z">
              <w:r>
                <w:rPr>
                  <w:color w:val="000000" w:themeColor="text1"/>
                  <w:sz w:val="18"/>
                </w:rPr>
                <w:t>$150.00</w:t>
              </w:r>
            </w:ins>
          </w:p>
        </w:tc>
        <w:tc>
          <w:tcPr>
            <w:tcW w:w="1915" w:type="dxa"/>
            <w:vAlign w:val="center"/>
            <w:tcPrChange w:id="4742" w:author="outpost" w:date="2019-03-18T20:51:00Z">
              <w:tcPr>
                <w:tcW w:w="1915" w:type="dxa"/>
              </w:tcPr>
            </w:tcPrChange>
          </w:tcPr>
          <w:p w14:paraId="1B328D8E" w14:textId="77777777" w:rsidR="00173FA5" w:rsidRPr="00315012" w:rsidRDefault="00173FA5" w:rsidP="00D8337A">
            <w:pPr>
              <w:pStyle w:val="BodyText"/>
              <w:jc w:val="right"/>
              <w:rPr>
                <w:ins w:id="4743" w:author="Pawel Kaluski" w:date="2019-03-13T21:36:00Z"/>
                <w:color w:val="000000" w:themeColor="text1"/>
                <w:sz w:val="18"/>
              </w:rPr>
              <w:pPrChange w:id="4744" w:author="outpost" w:date="2019-03-18T20:51:00Z">
                <w:pPr>
                  <w:pStyle w:val="BodyText"/>
                  <w:jc w:val="center"/>
                </w:pPr>
              </w:pPrChange>
            </w:pPr>
            <w:ins w:id="4745" w:author="Pawel Kaluski" w:date="2019-03-13T21:36:00Z">
              <w:r>
                <w:rPr>
                  <w:color w:val="000000" w:themeColor="text1"/>
                  <w:sz w:val="18"/>
                </w:rPr>
                <w:t>$83.30</w:t>
              </w:r>
            </w:ins>
          </w:p>
        </w:tc>
        <w:tc>
          <w:tcPr>
            <w:tcW w:w="1915" w:type="dxa"/>
            <w:vAlign w:val="center"/>
            <w:tcPrChange w:id="4746" w:author="outpost" w:date="2019-03-18T20:51:00Z">
              <w:tcPr>
                <w:tcW w:w="1915" w:type="dxa"/>
              </w:tcPr>
            </w:tcPrChange>
          </w:tcPr>
          <w:p w14:paraId="7D6D2E5D" w14:textId="77777777" w:rsidR="00173FA5" w:rsidRPr="00315012" w:rsidRDefault="00173FA5" w:rsidP="00D8337A">
            <w:pPr>
              <w:pStyle w:val="BodyText"/>
              <w:jc w:val="right"/>
              <w:rPr>
                <w:ins w:id="4747" w:author="Pawel Kaluski" w:date="2019-03-13T21:36:00Z"/>
                <w:color w:val="000000" w:themeColor="text1"/>
                <w:sz w:val="18"/>
              </w:rPr>
              <w:pPrChange w:id="4748" w:author="outpost" w:date="2019-03-18T20:51:00Z">
                <w:pPr>
                  <w:pStyle w:val="BodyText"/>
                  <w:jc w:val="center"/>
                </w:pPr>
              </w:pPrChange>
            </w:pPr>
            <w:ins w:id="4749" w:author="Pawel Kaluski" w:date="2019-03-13T21:36:00Z">
              <w:r>
                <w:rPr>
                  <w:color w:val="000000" w:themeColor="text1"/>
                  <w:sz w:val="18"/>
                </w:rPr>
                <w:t>$59.00</w:t>
              </w:r>
            </w:ins>
          </w:p>
        </w:tc>
        <w:tc>
          <w:tcPr>
            <w:tcW w:w="1916" w:type="dxa"/>
            <w:vAlign w:val="center"/>
            <w:tcPrChange w:id="4750" w:author="outpost" w:date="2019-03-18T20:51:00Z">
              <w:tcPr>
                <w:tcW w:w="1916" w:type="dxa"/>
              </w:tcPr>
            </w:tcPrChange>
          </w:tcPr>
          <w:p w14:paraId="6098A550" w14:textId="77777777" w:rsidR="00173FA5" w:rsidRPr="00315012" w:rsidRDefault="00173FA5" w:rsidP="00D8337A">
            <w:pPr>
              <w:pStyle w:val="BodyText"/>
              <w:jc w:val="right"/>
              <w:rPr>
                <w:ins w:id="4751" w:author="Pawel Kaluski" w:date="2019-03-13T21:36:00Z"/>
                <w:color w:val="000000" w:themeColor="text1"/>
                <w:sz w:val="18"/>
              </w:rPr>
              <w:pPrChange w:id="4752" w:author="outpost" w:date="2019-03-18T20:51:00Z">
                <w:pPr>
                  <w:pStyle w:val="BodyText"/>
                  <w:jc w:val="center"/>
                </w:pPr>
              </w:pPrChange>
            </w:pPr>
            <w:ins w:id="4753" w:author="Pawel Kaluski" w:date="2019-03-13T21:36:00Z">
              <w:r>
                <w:rPr>
                  <w:color w:val="000000" w:themeColor="text1"/>
                  <w:sz w:val="18"/>
                </w:rPr>
                <w:t>$</w:t>
              </w:r>
              <w:commentRangeStart w:id="4754"/>
              <w:r>
                <w:rPr>
                  <w:color w:val="000000" w:themeColor="text1"/>
                  <w:sz w:val="18"/>
                </w:rPr>
                <w:t>25</w:t>
              </w:r>
              <w:commentRangeEnd w:id="4754"/>
              <w:r>
                <w:rPr>
                  <w:rStyle w:val="CommentReference"/>
                </w:rPr>
                <w:commentReference w:id="4754"/>
              </w:r>
              <w:r>
                <w:rPr>
                  <w:color w:val="000000" w:themeColor="text1"/>
                  <w:sz w:val="18"/>
                </w:rPr>
                <w:t>.00</w:t>
              </w:r>
            </w:ins>
          </w:p>
        </w:tc>
      </w:tr>
    </w:tbl>
    <w:p w14:paraId="2EC19123" w14:textId="77777777" w:rsidR="00173FA5" w:rsidRDefault="00173FA5" w:rsidP="00CA79C3">
      <w:pPr>
        <w:widowControl w:val="0"/>
        <w:autoSpaceDE w:val="0"/>
        <w:autoSpaceDN w:val="0"/>
        <w:adjustRightInd w:val="0"/>
        <w:spacing w:before="0" w:after="0"/>
        <w:rPr>
          <w:ins w:id="4755" w:author="Pawel Kaluski" w:date="2019-03-13T21:35:00Z"/>
          <w:rFonts w:ascii="AppleSystemUIFont" w:eastAsiaTheme="minorHAnsi" w:hAnsi="AppleSystemUIFont" w:cs="AppleSystemUIFont"/>
          <w:sz w:val="24"/>
          <w:szCs w:val="24"/>
        </w:rPr>
      </w:pPr>
    </w:p>
    <w:p w14:paraId="3DC0A9D2" w14:textId="140E5D5B" w:rsidR="007A292C" w:rsidDel="00CA79C3" w:rsidRDefault="007A292C" w:rsidP="007A292C">
      <w:pPr>
        <w:widowControl w:val="0"/>
        <w:autoSpaceDE w:val="0"/>
        <w:autoSpaceDN w:val="0"/>
        <w:adjustRightInd w:val="0"/>
        <w:spacing w:before="0" w:after="0"/>
        <w:rPr>
          <w:del w:id="4756"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4757" w:author="ilia kassianenko" w:date="2019-03-10T08:54:00Z"/>
          <w:rFonts w:ascii="AppleSystemUIFont" w:eastAsiaTheme="minorHAnsi" w:hAnsi="AppleSystemUIFont" w:cs="AppleSystemUIFont"/>
          <w:sz w:val="24"/>
          <w:szCs w:val="24"/>
        </w:rPr>
      </w:pPr>
      <w:del w:id="4758"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4759"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4760" w:author="ilia kassianenko" w:date="2019-03-10T08:54:00Z"/>
          <w:rFonts w:ascii="AppleSystemUIFont" w:eastAsiaTheme="minorHAnsi" w:hAnsi="AppleSystemUIFont" w:cs="AppleSystemUIFont"/>
          <w:sz w:val="24"/>
          <w:szCs w:val="24"/>
        </w:rPr>
      </w:pPr>
      <w:del w:id="4761"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4762"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4763" w:author="ilia kassianenko" w:date="2019-03-10T08:54:00Z"/>
          <w:rFonts w:ascii="AppleSystemUIFont" w:eastAsiaTheme="minorHAnsi" w:hAnsi="AppleSystemUIFont" w:cs="AppleSystemUIFont"/>
          <w:sz w:val="24"/>
          <w:szCs w:val="24"/>
        </w:rPr>
      </w:pPr>
      <w:del w:id="4764"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4765"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4766" w:author="ilia kassianenko" w:date="2019-03-10T08:54:00Z"/>
          <w:rFonts w:ascii="AppleSystemUIFont" w:eastAsiaTheme="minorHAnsi" w:hAnsi="AppleSystemUIFont" w:cs="AppleSystemUIFont"/>
          <w:sz w:val="24"/>
          <w:szCs w:val="24"/>
        </w:rPr>
      </w:pPr>
      <w:del w:id="4767"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4768"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4769" w:author="ilia kassianenko" w:date="2019-03-10T08:54:00Z"/>
          <w:rFonts w:ascii="AppleSystemUIFont" w:eastAsiaTheme="minorHAnsi" w:hAnsi="AppleSystemUIFont" w:cs="AppleSystemUIFont"/>
          <w:sz w:val="24"/>
          <w:szCs w:val="24"/>
        </w:rPr>
      </w:pPr>
      <w:del w:id="4770"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4771"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4772" w:author="ilia kassianenko" w:date="2019-03-10T08:54:00Z"/>
          <w:rFonts w:ascii="AppleSystemUIFont" w:eastAsiaTheme="minorHAnsi" w:hAnsi="AppleSystemUIFont" w:cs="AppleSystemUIFont"/>
          <w:sz w:val="24"/>
          <w:szCs w:val="24"/>
        </w:rPr>
      </w:pPr>
      <w:del w:id="4773"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p w14:paraId="0C92471A" w14:textId="28ED2D8C" w:rsidR="008021EE" w:rsidRDefault="008021EE" w:rsidP="00251F7E">
      <w:pPr>
        <w:pStyle w:val="Heading2"/>
        <w:rPr>
          <w:ins w:id="4774" w:author="outpost" w:date="2019-03-18T20:55:00Z"/>
        </w:rPr>
        <w:pPrChange w:id="4775" w:author="outpost" w:date="2019-03-18T21:38:00Z">
          <w:pPr>
            <w:pStyle w:val="Heading2"/>
          </w:pPr>
        </w:pPrChange>
      </w:pPr>
      <w:ins w:id="4776" w:author="outpost" w:date="2019-03-18T20:55:00Z">
        <w:r w:rsidRPr="00C24ABE">
          <w:lastRenderedPageBreak/>
          <w:t>References</w:t>
        </w:r>
      </w:ins>
    </w:p>
    <w:p w14:paraId="62BE7261" w14:textId="615EEB70" w:rsidR="008021EE" w:rsidRDefault="008021EE" w:rsidP="008021EE">
      <w:pPr>
        <w:rPr>
          <w:ins w:id="4777" w:author="outpost" w:date="2019-03-18T20:55:00Z"/>
        </w:rPr>
      </w:pPr>
      <w:ins w:id="4778" w:author="outpost" w:date="2019-03-18T20:56:00Z">
        <w:r w:rsidRPr="008021EE">
          <w:t>[1*] http://ville.montreal.qc.ca/snowremoval/operations-delais</w:t>
        </w:r>
      </w:ins>
    </w:p>
    <w:p w14:paraId="3F36ED72" w14:textId="77777777" w:rsidR="008021EE" w:rsidRDefault="008021EE" w:rsidP="008021EE">
      <w:pPr>
        <w:rPr>
          <w:ins w:id="4779" w:author="outpost" w:date="2019-03-18T21:04:00Z"/>
        </w:rPr>
      </w:pPr>
    </w:p>
    <w:p w14:paraId="2DF911AD" w14:textId="664E3548" w:rsidR="005F31C2" w:rsidRDefault="005F31C2" w:rsidP="008021EE">
      <w:pPr>
        <w:rPr>
          <w:ins w:id="4780" w:author="outpost" w:date="2019-03-18T21:04:00Z"/>
        </w:rPr>
      </w:pPr>
      <w:ins w:id="4781" w:author="outpost" w:date="2019-03-18T21:04:00Z">
        <w:r>
          <w:t xml:space="preserve">[2*] </w:t>
        </w:r>
        <w:r>
          <w:fldChar w:fldCharType="begin"/>
        </w:r>
        <w:r>
          <w:instrText xml:space="preserve"> HYPERLINK "</w:instrText>
        </w:r>
        <w:r w:rsidRPr="005F31C2">
          <w:instrText>https://umq.qc.ca/publication/montreal-deneigement-intelligent/</w:instrText>
        </w:r>
        <w:r>
          <w:instrText xml:space="preserve">" </w:instrText>
        </w:r>
        <w:r>
          <w:fldChar w:fldCharType="separate"/>
        </w:r>
        <w:r w:rsidRPr="009B597B">
          <w:rPr>
            <w:rStyle w:val="Hyperlink"/>
          </w:rPr>
          <w:t>https://umq.qc.ca/publication/montreal-deneigement-intelligent/</w:t>
        </w:r>
        <w:r>
          <w:fldChar w:fldCharType="end"/>
        </w:r>
      </w:ins>
    </w:p>
    <w:p w14:paraId="130AFED5" w14:textId="77777777" w:rsidR="005F31C2" w:rsidRDefault="005F31C2" w:rsidP="008021EE">
      <w:pPr>
        <w:rPr>
          <w:ins w:id="4782" w:author="outpost" w:date="2019-03-18T20:55:00Z"/>
        </w:rPr>
      </w:pPr>
    </w:p>
    <w:p w14:paraId="39401212" w14:textId="77777777" w:rsidR="008021EE" w:rsidRPr="00C24ABE" w:rsidRDefault="008021EE" w:rsidP="008021EE">
      <w:pPr>
        <w:rPr>
          <w:ins w:id="4783" w:author="outpost" w:date="2019-03-18T20:55:00Z"/>
        </w:rPr>
      </w:pPr>
      <w:ins w:id="4784" w:author="outpost" w:date="2019-03-18T20:55:00Z">
        <w:r>
          <w:t xml:space="preserve">[1] </w:t>
        </w:r>
        <w:r w:rsidRPr="00C24ABE">
          <w:fldChar w:fldCharType="begin"/>
        </w:r>
        <w:r w:rsidRPr="00C24ABE">
          <w:instrText xml:space="preserve"> HYPERLINK "http://donnees.ville.montreal.qc.ca/dataset/5bfbd75f-7531-48c2-b6b6-072284f7b9e7/resource/dad68871-51b9-4a82-93b0-31cf20b5aa03/download/transactions_deneigement_saison_2018-2019.csv" </w:instrText>
        </w:r>
        <w:r w:rsidRPr="00C24ABE">
          <w:fldChar w:fldCharType="separate"/>
        </w:r>
        <w:r w:rsidRPr="00C24ABE">
          <w:rPr>
            <w:rStyle w:val="Hyperlink"/>
          </w:rPr>
          <w:t>http://donnees.ville.montreal.qc.ca/dataset/5bfbd75f-7531-48c2-b6b6-072284f7b9e7/resource/dad68871-51b9-4a82-93b0-31cf20b5aa03/download/transactions_deneigement_saison_2018-2019.csv</w:t>
        </w:r>
        <w:r w:rsidRPr="00C24ABE">
          <w:fldChar w:fldCharType="end"/>
        </w:r>
      </w:ins>
    </w:p>
    <w:p w14:paraId="6A020657" w14:textId="77777777" w:rsidR="008021EE" w:rsidRPr="00C24ABE" w:rsidRDefault="008021EE" w:rsidP="008021EE">
      <w:pPr>
        <w:rPr>
          <w:ins w:id="4785" w:author="outpost" w:date="2019-03-18T20:55:00Z"/>
        </w:rPr>
      </w:pPr>
    </w:p>
    <w:p w14:paraId="6ABA3495" w14:textId="77777777" w:rsidR="008021EE" w:rsidRPr="00C24ABE" w:rsidRDefault="008021EE" w:rsidP="008021EE">
      <w:pPr>
        <w:rPr>
          <w:ins w:id="4786" w:author="outpost" w:date="2019-03-18T20:55:00Z"/>
        </w:rPr>
      </w:pPr>
      <w:ins w:id="4787" w:author="outpost" w:date="2019-03-18T20:55:00Z">
        <w:r w:rsidRPr="00C24ABE">
          <w:t xml:space="preserve">[2] </w:t>
        </w:r>
        <w:r w:rsidRPr="00C24ABE">
          <w:fldChar w:fldCharType="begin"/>
        </w:r>
        <w:r w:rsidRPr="00C24ABE">
          <w:instrText xml:space="preserve"> HYPERLINK "http://donnees.ville.montreal.qc.ca/dataset/5bfbd75f-7531-48c2-b6b6-072284f7b9e7/resource/5dd82872-89f8-439e-9a8a-fff7fea1a28d/download/contrats_deneigement_saison_2018-2019.csv" </w:instrText>
        </w:r>
        <w:r w:rsidRPr="00C24ABE">
          <w:fldChar w:fldCharType="separate"/>
        </w:r>
        <w:r w:rsidRPr="00C24ABE">
          <w:rPr>
            <w:rStyle w:val="Hyperlink"/>
          </w:rPr>
          <w:t>http://donnees.ville.montreal.qc.ca/dataset/5bfbd75f-7531-48c2-b6b6-072284f7b9e7/resource/5dd82872-89f8-439e-9a8a-fff7fea1a28d/download/contrats_deneigement_saison_2018-2019.csv</w:t>
        </w:r>
        <w:r w:rsidRPr="00C24ABE">
          <w:fldChar w:fldCharType="end"/>
        </w:r>
      </w:ins>
    </w:p>
    <w:p w14:paraId="1B2DF582" w14:textId="77777777" w:rsidR="0011589C" w:rsidRPr="00A60E4A" w:rsidRDefault="0011589C" w:rsidP="0011589C">
      <w:pPr>
        <w:pStyle w:val="BodyText"/>
        <w:rPr>
          <w:moveTo w:id="4788" w:author="outpost" w:date="2019-03-18T21:11:00Z"/>
          <w:color w:val="000000" w:themeColor="text1"/>
        </w:rPr>
      </w:pPr>
      <w:ins w:id="4789" w:author="outpost" w:date="2019-03-18T21:11:00Z">
        <w:r>
          <w:t xml:space="preserve">[3*] </w:t>
        </w:r>
      </w:ins>
      <w:moveToRangeStart w:id="4790" w:author="outpost" w:date="2019-03-18T21:11:00Z" w:name="move3835932"/>
      <w:moveTo w:id="4791" w:author="outpost" w:date="2019-03-18T21:11:00Z">
        <w:r w:rsidRPr="00310E30">
          <w:rPr>
            <w:color w:val="000000" w:themeColor="text1"/>
            <w:highlight w:val="yellow"/>
          </w:rPr>
          <w:fldChar w:fldCharType="begin"/>
        </w:r>
        <w:r w:rsidRPr="00A60E4A">
          <w:rPr>
            <w:color w:val="000000" w:themeColor="text1"/>
            <w:highlight w:val="yellow"/>
          </w:rPr>
          <w:instrText xml:space="preserve"> HYPERLINK "</w:instrText>
        </w:r>
        <w:r w:rsidRPr="001C4424">
          <w:rPr>
            <w:color w:val="000000" w:themeColor="text1"/>
            <w:highlight w:val="yellow"/>
          </w:rPr>
          <w:instrText>https://www.crunchbase.com/organization/digitalocean#section-overview</w:instrText>
        </w:r>
        <w:r w:rsidRPr="00A60E4A">
          <w:rPr>
            <w:color w:val="000000" w:themeColor="text1"/>
            <w:highlight w:val="yellow"/>
          </w:rPr>
          <w:instrText xml:space="preserve">" </w:instrText>
        </w:r>
        <w:r w:rsidRPr="001C4424">
          <w:rPr>
            <w:color w:val="000000" w:themeColor="text1"/>
            <w:highlight w:val="yellow"/>
          </w:rPr>
          <w:fldChar w:fldCharType="separate"/>
        </w:r>
        <w:r w:rsidRPr="001C4424">
          <w:rPr>
            <w:rStyle w:val="Hyperlink"/>
            <w:color w:val="000000" w:themeColor="text1"/>
            <w:highlight w:val="yellow"/>
          </w:rPr>
          <w:t>https://www.crunchbase.com/organization/digitalocean#section-overview</w:t>
        </w:r>
        <w:r w:rsidRPr="00310E30">
          <w:rPr>
            <w:color w:val="000000" w:themeColor="text1"/>
            <w:highlight w:val="yellow"/>
          </w:rPr>
          <w:fldChar w:fldCharType="end"/>
        </w:r>
      </w:moveTo>
    </w:p>
    <w:moveToRangeEnd w:id="4790"/>
    <w:p w14:paraId="04803770" w14:textId="177FC179" w:rsidR="008021EE" w:rsidRPr="00C24ABE" w:rsidRDefault="008021EE" w:rsidP="008021EE">
      <w:pPr>
        <w:rPr>
          <w:ins w:id="4792" w:author="outpost" w:date="2019-03-18T20:55:00Z"/>
        </w:rPr>
      </w:pPr>
    </w:p>
    <w:p w14:paraId="45DB681A" w14:textId="77777777" w:rsidR="008021EE" w:rsidRPr="00C24ABE" w:rsidRDefault="008021EE" w:rsidP="008021EE">
      <w:pPr>
        <w:rPr>
          <w:ins w:id="4793" w:author="outpost" w:date="2019-03-18T20:55:00Z"/>
        </w:rPr>
      </w:pPr>
      <w:ins w:id="4794" w:author="outpost" w:date="2019-03-18T20:55:00Z">
        <w:r w:rsidRPr="00C24ABE">
          <w:t xml:space="preserve">[3] </w:t>
        </w:r>
        <w:r w:rsidRPr="00C24ABE">
          <w:fldChar w:fldCharType="begin"/>
        </w:r>
        <w:r w:rsidRPr="00C24ABE">
          <w:instrText xml:space="preserve"> HYPERLINK "http://donnees.ville.montreal.qc.ca/dataset/8a1d7d54-c297-46fe-b670-bb205641b13e/resource/9ea7b63a-18e1-4e9a-834e-77fd28e55bf8/download/depots_deneigement_saison_2018-2019.csv" </w:instrText>
        </w:r>
        <w:r w:rsidRPr="00C24ABE">
          <w:fldChar w:fldCharType="separate"/>
        </w:r>
        <w:r w:rsidRPr="00C24ABE">
          <w:rPr>
            <w:rStyle w:val="Hyperlink"/>
          </w:rPr>
          <w:t>http://donnees.ville.montreal.qc.ca/dataset/8a1d7d54-c297-46fe-b670-bb205641b13e/resource/9ea7b63a-18e1-4e9a-834e-77fd28e55bf8/download/depots_deneigement_saison_2018-2019.csv</w:t>
        </w:r>
        <w:r w:rsidRPr="00C24ABE">
          <w:fldChar w:fldCharType="end"/>
        </w:r>
      </w:ins>
    </w:p>
    <w:p w14:paraId="0D3591ED" w14:textId="77777777" w:rsidR="008021EE" w:rsidRDefault="008021EE" w:rsidP="008021EE">
      <w:pPr>
        <w:rPr>
          <w:ins w:id="4795" w:author="outpost" w:date="2019-03-18T21:36:00Z"/>
        </w:rPr>
      </w:pPr>
    </w:p>
    <w:p w14:paraId="7BE4B37B" w14:textId="77777777" w:rsidR="00251F7E" w:rsidRDefault="00251F7E" w:rsidP="00251F7E">
      <w:pPr>
        <w:spacing w:before="0" w:after="0"/>
        <w:rPr>
          <w:ins w:id="4796" w:author="outpost" w:date="2019-03-18T21:36:00Z"/>
          <w:rFonts w:cs="Arial"/>
          <w:color w:val="24292E"/>
          <w:szCs w:val="22"/>
          <w:lang w:val="en-CA" w:eastAsia="en-CA"/>
        </w:rPr>
      </w:pPr>
      <w:ins w:id="4797" w:author="outpost" w:date="2019-03-18T21:36:00Z">
        <w:r>
          <w:rPr>
            <w:rFonts w:cs="Arial"/>
            <w:color w:val="24292E"/>
            <w:szCs w:val="22"/>
            <w:lang w:val="en-CA" w:eastAsia="en-CA"/>
          </w:rPr>
          <w:t xml:space="preserve">[4*] </w:t>
        </w:r>
        <w:r w:rsidRPr="00251F7E">
          <w:rPr>
            <w:rFonts w:cs="Arial"/>
            <w:color w:val="24292E"/>
            <w:szCs w:val="22"/>
            <w:lang w:val="en-CA" w:eastAsia="en-CA"/>
          </w:rPr>
          <w:t>http://ville.montreal.qc.ca/snowremoval/elimination-neige#carte-elimination</w:t>
        </w:r>
      </w:ins>
    </w:p>
    <w:p w14:paraId="218EBC90" w14:textId="77777777" w:rsidR="00251F7E" w:rsidRPr="00C24ABE" w:rsidRDefault="00251F7E" w:rsidP="008021EE">
      <w:pPr>
        <w:rPr>
          <w:ins w:id="4798" w:author="outpost" w:date="2019-03-18T20:55:00Z"/>
        </w:rPr>
      </w:pPr>
    </w:p>
    <w:p w14:paraId="5B2BFAD3" w14:textId="77777777" w:rsidR="008021EE" w:rsidRPr="00C24ABE" w:rsidRDefault="008021EE" w:rsidP="008021EE">
      <w:pPr>
        <w:rPr>
          <w:ins w:id="4799" w:author="outpost" w:date="2019-03-18T20:55:00Z"/>
        </w:rPr>
      </w:pPr>
      <w:ins w:id="4800" w:author="outpost" w:date="2019-03-18T20:55:00Z">
        <w:r w:rsidRPr="00C24ABE">
          <w:t xml:space="preserve">[4] </w:t>
        </w:r>
        <w:r w:rsidRPr="00C24ABE">
          <w:fldChar w:fldCharType="begin"/>
        </w:r>
        <w:r w:rsidRPr="00C24ABE">
          <w:instrText xml:space="preserve"> HYPERLINK "http://donnees.ville.montreal.qc.ca/dataset/9f3911af-3a5f-4c4b-89c7-239ba487b1f1/resource/aa6f2231-9a67-418f-8234-d49462dd6344/download/secteurs_deneigement_saison_2018-2019.csv" </w:instrText>
        </w:r>
        <w:r w:rsidRPr="00C24ABE">
          <w:fldChar w:fldCharType="separate"/>
        </w:r>
        <w:r w:rsidRPr="00C24ABE">
          <w:rPr>
            <w:rStyle w:val="Hyperlink"/>
          </w:rPr>
          <w:t>http://donnees.ville.montreal.qc.ca/dataset/9f3911af-3a5f-4c4b-89c7-239ba487b1f1/resource/aa6f2231-9a67-418f-8234-d49462dd6344/download/secteurs_deneigement_saison_2018-2019.csv</w:t>
        </w:r>
        <w:r w:rsidRPr="00C24ABE">
          <w:fldChar w:fldCharType="end"/>
        </w:r>
      </w:ins>
    </w:p>
    <w:p w14:paraId="414266AA" w14:textId="77777777" w:rsidR="008021EE" w:rsidRPr="00C24ABE" w:rsidRDefault="008021EE" w:rsidP="008021EE">
      <w:pPr>
        <w:rPr>
          <w:ins w:id="4801" w:author="outpost" w:date="2019-03-18T20:55:00Z"/>
        </w:rPr>
      </w:pPr>
    </w:p>
    <w:p w14:paraId="2B6964D2" w14:textId="77777777" w:rsidR="008021EE" w:rsidRPr="00C24ABE" w:rsidRDefault="008021EE" w:rsidP="008021EE">
      <w:pPr>
        <w:rPr>
          <w:ins w:id="4802" w:author="outpost" w:date="2019-03-18T20:55:00Z"/>
          <w:rFonts w:eastAsiaTheme="majorEastAsia"/>
        </w:rPr>
      </w:pPr>
      <w:ins w:id="4803" w:author="outpost" w:date="2019-03-18T20:55:00Z">
        <w:r w:rsidRPr="00C24ABE">
          <w:t xml:space="preserve">[5] </w:t>
        </w:r>
        <w:r w:rsidRPr="00C24ABE">
          <w:rPr>
            <w:rFonts w:eastAsiaTheme="majorEastAsia"/>
          </w:rPr>
          <w:fldChar w:fldCharType="begin"/>
        </w:r>
        <w:r w:rsidRPr="00C24ABE">
          <w:rPr>
            <w:rFonts w:eastAsiaTheme="majorEastAsia"/>
          </w:rPr>
          <w:instrText xml:space="preserve"> HYPERLINK "http://climate.weather.gc.ca/historical_data/search_historic_data_e.html" </w:instrText>
        </w:r>
        <w:r w:rsidRPr="00C24ABE">
          <w:rPr>
            <w:rFonts w:eastAsiaTheme="majorEastAsia"/>
          </w:rPr>
          <w:fldChar w:fldCharType="separate"/>
        </w:r>
        <w:r w:rsidRPr="00C24ABE">
          <w:rPr>
            <w:rStyle w:val="Hyperlink"/>
            <w:rFonts w:eastAsiaTheme="majorEastAsia"/>
          </w:rPr>
          <w:t>http://climate.weather.gc.ca/historical_data/search_historic_data_e.html</w:t>
        </w:r>
        <w:r w:rsidRPr="00C24ABE">
          <w:rPr>
            <w:rFonts w:eastAsiaTheme="majorEastAsia"/>
          </w:rPr>
          <w:fldChar w:fldCharType="end"/>
        </w:r>
      </w:ins>
    </w:p>
    <w:p w14:paraId="054D96B2" w14:textId="77777777" w:rsidR="008021EE" w:rsidRPr="00C24ABE" w:rsidRDefault="008021EE" w:rsidP="008021EE">
      <w:pPr>
        <w:rPr>
          <w:ins w:id="4804" w:author="outpost" w:date="2019-03-18T20:55:00Z"/>
          <w:rFonts w:eastAsiaTheme="majorEastAsia"/>
        </w:rPr>
      </w:pPr>
    </w:p>
    <w:p w14:paraId="0C9AEC4E" w14:textId="77777777" w:rsidR="008021EE" w:rsidRPr="00C24ABE" w:rsidRDefault="008021EE" w:rsidP="008021EE">
      <w:pPr>
        <w:rPr>
          <w:ins w:id="4805" w:author="outpost" w:date="2019-03-18T20:55:00Z"/>
        </w:rPr>
      </w:pPr>
      <w:ins w:id="4806" w:author="outpost" w:date="2019-03-18T20:55:00Z">
        <w:r w:rsidRPr="00C24ABE">
          <w:t xml:space="preserve">[6] </w:t>
        </w:r>
        <w:r w:rsidRPr="00C24ABE">
          <w:fldChar w:fldCharType="begin"/>
        </w:r>
        <w:r w:rsidRPr="00C24ABE">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sidRPr="00C24ABE">
          <w:fldChar w:fldCharType="separate"/>
        </w:r>
        <w:r w:rsidRPr="00C24ABE">
          <w:rPr>
            <w:rStyle w:val="Hyperlink"/>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sidRPr="00C24ABE">
          <w:fldChar w:fldCharType="end"/>
        </w:r>
      </w:ins>
    </w:p>
    <w:p w14:paraId="2E68244F" w14:textId="77777777" w:rsidR="008021EE" w:rsidRPr="00C24ABE" w:rsidRDefault="008021EE" w:rsidP="008021EE">
      <w:pPr>
        <w:rPr>
          <w:ins w:id="4807" w:author="outpost" w:date="2019-03-18T20:55:00Z"/>
        </w:rPr>
      </w:pPr>
    </w:p>
    <w:p w14:paraId="6C45B879" w14:textId="77777777" w:rsidR="008021EE" w:rsidRPr="00C24ABE" w:rsidRDefault="008021EE" w:rsidP="008021EE">
      <w:pPr>
        <w:rPr>
          <w:ins w:id="4808" w:author="outpost" w:date="2019-03-18T20:55:00Z"/>
        </w:rPr>
      </w:pPr>
      <w:ins w:id="4809" w:author="outpost" w:date="2019-03-18T20:55:00Z">
        <w:r w:rsidRPr="00C24ABE">
          <w:t xml:space="preserve">[7] </w:t>
        </w:r>
        <w:r w:rsidRPr="00C24ABE">
          <w:fldChar w:fldCharType="begin"/>
        </w:r>
        <w:r w:rsidRPr="00C24ABE">
          <w:instrText xml:space="preserve"> HYPERLINK "https://www.digitalocean.com/products/managed-databases/" </w:instrText>
        </w:r>
        <w:r w:rsidRPr="00C24ABE">
          <w:fldChar w:fldCharType="separate"/>
        </w:r>
        <w:r w:rsidRPr="00C24ABE">
          <w:rPr>
            <w:rStyle w:val="Hyperlink"/>
          </w:rPr>
          <w:t>https://www.digitalocean.com/products/managed-databases/</w:t>
        </w:r>
        <w:r w:rsidRPr="00C24ABE">
          <w:fldChar w:fldCharType="end"/>
        </w:r>
      </w:ins>
    </w:p>
    <w:p w14:paraId="49C2E8A0" w14:textId="77777777" w:rsidR="008021EE" w:rsidRPr="00C24ABE" w:rsidRDefault="008021EE" w:rsidP="008021EE">
      <w:pPr>
        <w:rPr>
          <w:ins w:id="4810" w:author="outpost" w:date="2019-03-18T20:55:00Z"/>
        </w:rPr>
      </w:pPr>
    </w:p>
    <w:p w14:paraId="556326E7" w14:textId="77777777" w:rsidR="008021EE" w:rsidRPr="00C24ABE" w:rsidRDefault="008021EE" w:rsidP="008021EE">
      <w:pPr>
        <w:rPr>
          <w:ins w:id="4811" w:author="outpost" w:date="2019-03-18T20:55:00Z"/>
        </w:rPr>
      </w:pPr>
      <w:ins w:id="4812" w:author="outpost" w:date="2019-03-18T20:55:00Z">
        <w:r w:rsidRPr="00C24ABE">
          <w:t xml:space="preserve">[8] </w:t>
        </w:r>
        <w:r w:rsidRPr="00C24ABE">
          <w:fldChar w:fldCharType="begin"/>
        </w:r>
        <w:r w:rsidRPr="00C24ABE">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C24ABE">
          <w:fldChar w:fldCharType="separate"/>
        </w:r>
        <w:r w:rsidRPr="00C24ABE">
          <w:rPr>
            <w:rStyle w:val="Hyperlink"/>
          </w:rPr>
          <w:t>https://realtimeboard.com/app/board/o9J_kyQw7mY=/?userEmail=fgyger@gmail.com&amp;invite=2aaaaaaadcc970d363df49da3d893532-f09c55633fb9bfe1-e627fdad19a479bc-f83312ccebd6dc98&amp;event=mailInvite&amp;mailUserEmail=fgyger@gmail.com&amp;track=true%22</w:t>
        </w:r>
        <w:r w:rsidRPr="00C24ABE">
          <w:fldChar w:fldCharType="end"/>
        </w:r>
      </w:ins>
    </w:p>
    <w:p w14:paraId="57D85185" w14:textId="77777777" w:rsidR="008021EE" w:rsidRPr="00C24ABE" w:rsidRDefault="008021EE" w:rsidP="008021EE">
      <w:pPr>
        <w:rPr>
          <w:ins w:id="4813" w:author="outpost" w:date="2019-03-18T20:55:00Z"/>
        </w:rPr>
      </w:pPr>
    </w:p>
    <w:p w14:paraId="20BC40D9" w14:textId="77777777" w:rsidR="008021EE" w:rsidRPr="00C24ABE" w:rsidRDefault="008021EE" w:rsidP="008021EE">
      <w:pPr>
        <w:rPr>
          <w:ins w:id="4814" w:author="outpost" w:date="2019-03-18T20:55:00Z"/>
        </w:rPr>
      </w:pPr>
      <w:ins w:id="4815" w:author="outpost" w:date="2019-03-18T20:55:00Z">
        <w:r w:rsidRPr="00C24ABE">
          <w:lastRenderedPageBreak/>
          <w:t xml:space="preserve">[9] </w:t>
        </w:r>
        <w:r w:rsidRPr="00C24ABE">
          <w:fldChar w:fldCharType="begin"/>
        </w:r>
        <w:r w:rsidRPr="00C24ABE">
          <w:instrText xml:space="preserve"> HYPERLINK "http://donnees.ville.montreal.qc.ca/dataset/contrats-transaction-deneigement" </w:instrText>
        </w:r>
        <w:r w:rsidRPr="00C24ABE">
          <w:fldChar w:fldCharType="separate"/>
        </w:r>
        <w:r w:rsidRPr="00C24ABE">
          <w:rPr>
            <w:rStyle w:val="Hyperlink"/>
          </w:rPr>
          <w:t>http://donnees.ville.montreal.qc.ca/dataset/contrats-transaction-deneigement</w:t>
        </w:r>
        <w:r w:rsidRPr="00C24ABE">
          <w:fldChar w:fldCharType="end"/>
        </w:r>
      </w:ins>
    </w:p>
    <w:p w14:paraId="71107D07" w14:textId="77777777" w:rsidR="008021EE" w:rsidRPr="00C24ABE" w:rsidRDefault="008021EE" w:rsidP="008021EE">
      <w:pPr>
        <w:rPr>
          <w:ins w:id="4816" w:author="outpost" w:date="2019-03-18T20:55:00Z"/>
        </w:rPr>
      </w:pPr>
    </w:p>
    <w:p w14:paraId="2099583A" w14:textId="77777777" w:rsidR="008021EE" w:rsidRPr="00C24ABE" w:rsidRDefault="008021EE" w:rsidP="008021EE">
      <w:pPr>
        <w:rPr>
          <w:ins w:id="4817" w:author="outpost" w:date="2019-03-18T20:55:00Z"/>
          <w:rFonts w:eastAsiaTheme="majorEastAsia"/>
        </w:rPr>
      </w:pPr>
      <w:ins w:id="4818" w:author="outpost" w:date="2019-03-18T20:55:00Z">
        <w:r w:rsidRPr="00C24ABE">
          <w:t xml:space="preserve">[10] </w:t>
        </w:r>
        <w:r w:rsidRPr="00C24ABE">
          <w:rPr>
            <w:rFonts w:eastAsiaTheme="majorEastAsia"/>
          </w:rPr>
          <w:fldChar w:fldCharType="begin"/>
        </w:r>
        <w:r w:rsidRPr="00C24ABE">
          <w:rPr>
            <w:rFonts w:eastAsiaTheme="majorEastAsia"/>
          </w:rPr>
          <w:instrText xml:space="preserve"> HYPERLINK "http://www.slideshare.net/bscofield/nosql-codemash-2010" </w:instrText>
        </w:r>
        <w:r w:rsidRPr="00C24ABE">
          <w:rPr>
            <w:rFonts w:eastAsiaTheme="majorEastAsia"/>
          </w:rPr>
          <w:fldChar w:fldCharType="separate"/>
        </w:r>
        <w:r w:rsidRPr="00C24ABE">
          <w:rPr>
            <w:rStyle w:val="Hyperlink"/>
            <w:rFonts w:eastAsiaTheme="majorEastAsia"/>
          </w:rPr>
          <w:t xml:space="preserve">"NoSQL - Death to Relational </w:t>
        </w:r>
        <w:proofErr w:type="gramStart"/>
        <w:r w:rsidRPr="00C24ABE">
          <w:rPr>
            <w:rStyle w:val="Hyperlink"/>
            <w:rFonts w:eastAsiaTheme="majorEastAsia"/>
          </w:rPr>
          <w:t>Databases(</w:t>
        </w:r>
        <w:proofErr w:type="gramEnd"/>
        <w:r w:rsidRPr="00C24ABE">
          <w:rPr>
            <w:rStyle w:val="Hyperlink"/>
            <w:rFonts w:eastAsiaTheme="majorEastAsia"/>
          </w:rPr>
          <w:t>?)"</w:t>
        </w:r>
        <w:r w:rsidRPr="00C24ABE">
          <w:rPr>
            <w:rFonts w:eastAsiaTheme="majorEastAsia"/>
          </w:rPr>
          <w:fldChar w:fldCharType="end"/>
        </w:r>
      </w:ins>
    </w:p>
    <w:p w14:paraId="35DA6517" w14:textId="77777777" w:rsidR="008021EE" w:rsidRPr="00C24ABE" w:rsidRDefault="008021EE" w:rsidP="008021EE">
      <w:pPr>
        <w:rPr>
          <w:ins w:id="4819" w:author="outpost" w:date="2019-03-18T20:55:00Z"/>
          <w:rFonts w:eastAsiaTheme="majorEastAsia"/>
        </w:rPr>
      </w:pPr>
    </w:p>
    <w:p w14:paraId="1664E9CA" w14:textId="77777777" w:rsidR="008021EE" w:rsidRPr="00C24ABE" w:rsidRDefault="008021EE" w:rsidP="008021EE">
      <w:pPr>
        <w:rPr>
          <w:ins w:id="4820" w:author="outpost" w:date="2019-03-18T20:55:00Z"/>
        </w:rPr>
      </w:pPr>
      <w:ins w:id="4821" w:author="outpost" w:date="2019-03-18T20:55:00Z">
        <w:r w:rsidRPr="00C24ABE">
          <w:rPr>
            <w:rFonts w:eastAsiaTheme="majorEastAsia"/>
          </w:rPr>
          <w:t xml:space="preserve">[11] </w:t>
        </w:r>
        <w:r w:rsidRPr="00C24ABE">
          <w:rPr>
            <w:rFonts w:eastAsiaTheme="majorEastAsia"/>
          </w:rPr>
          <w:fldChar w:fldCharType="begin"/>
        </w:r>
        <w:r w:rsidRPr="00C24ABE">
          <w:rPr>
            <w:rFonts w:eastAsiaTheme="majorEastAsia"/>
          </w:rPr>
          <w:instrText xml:space="preserve"> HYPERLINK "https://cloud.google.com/storage-options/" </w:instrText>
        </w:r>
        <w:r w:rsidRPr="00C24ABE">
          <w:rPr>
            <w:rFonts w:eastAsiaTheme="majorEastAsia"/>
          </w:rPr>
          <w:fldChar w:fldCharType="separate"/>
        </w:r>
        <w:r w:rsidRPr="00C24ABE">
          <w:rPr>
            <w:rStyle w:val="Hyperlink"/>
            <w:rFonts w:eastAsiaTheme="majorEastAsia"/>
          </w:rPr>
          <w:t>https://cloud.google.com/storage-options/</w:t>
        </w:r>
        <w:r w:rsidRPr="00C24ABE">
          <w:rPr>
            <w:rFonts w:eastAsiaTheme="majorEastAsia"/>
          </w:rPr>
          <w:fldChar w:fldCharType="end"/>
        </w:r>
      </w:ins>
    </w:p>
    <w:p w14:paraId="3869BA55" w14:textId="77777777" w:rsidR="008021EE" w:rsidRPr="00C24ABE" w:rsidRDefault="008021EE" w:rsidP="008021EE">
      <w:pPr>
        <w:spacing w:before="0" w:after="0"/>
        <w:rPr>
          <w:ins w:id="4822" w:author="outpost" w:date="2019-03-18T20:55:00Z"/>
          <w:color w:val="FF0000"/>
          <w:sz w:val="20"/>
          <w:u w:val="single"/>
          <w:lang w:eastAsia="ar-SA"/>
        </w:rPr>
      </w:pPr>
    </w:p>
    <w:p w14:paraId="1555D528" w14:textId="77777777" w:rsidR="008021EE" w:rsidRDefault="008021EE">
      <w:pPr>
        <w:spacing w:before="0" w:after="0"/>
        <w:rPr>
          <w:rFonts w:asciiTheme="minorHAnsi" w:eastAsiaTheme="minorHAnsi" w:hAnsiTheme="minorHAnsi" w:cstheme="minorBidi"/>
          <w:szCs w:val="22"/>
        </w:rPr>
      </w:pPr>
    </w:p>
    <w:sectPr w:rsidR="008021EE" w:rsidSect="008406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504" w:footer="504" w:gutter="0"/>
      <w:pgNumType w:start="1"/>
      <w:cols w:space="720"/>
      <w:formProt w:val="0"/>
      <w:titlePg/>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54" w:author="Pawel Kaluski" w:date="2019-03-13T21:08:00Z" w:initials="PK">
    <w:p w14:paraId="4889B03E" w14:textId="77777777" w:rsidR="00D362A9" w:rsidRDefault="00D362A9" w:rsidP="00173FA5">
      <w:pPr>
        <w:pStyle w:val="CommentText"/>
      </w:pPr>
      <w:r>
        <w:rPr>
          <w:rStyle w:val="CommentReference"/>
        </w:rPr>
        <w:annotationRef/>
      </w:r>
      <w:r>
        <w:t>$5 Compute + $15 Database + $5 storage</w:t>
      </w:r>
    </w:p>
    <w:p w14:paraId="653B237F" w14:textId="47A09789" w:rsidR="00D362A9" w:rsidRDefault="00D362A9" w:rsidP="00173FA5">
      <w:pPr>
        <w:pStyle w:val="CommentText"/>
      </w:pPr>
      <w:r>
        <w:t xml:space="preserve">Number of users is unclear. As for the features, some are more obvious than others. Since Digital Ocean was not part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B23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B237F" w16cid:durableId="2033EF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8270F" w14:textId="77777777" w:rsidR="00A01A86" w:rsidRDefault="00A01A86">
      <w:pPr>
        <w:spacing w:before="0" w:after="0"/>
      </w:pPr>
      <w:r>
        <w:separator/>
      </w:r>
    </w:p>
  </w:endnote>
  <w:endnote w:type="continuationSeparator" w:id="0">
    <w:p w14:paraId="0D18912D" w14:textId="77777777" w:rsidR="00A01A86" w:rsidRDefault="00A01A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charset w:val="86"/>
    <w:family w:val="auto"/>
    <w:pitch w:val="variable"/>
    <w:sig w:usb0="A00002FF" w:usb1="7ACFFDFB" w:usb2="00000016" w:usb3="00000000" w:csb0="001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534A5" w14:textId="77777777" w:rsidR="00D362A9" w:rsidRDefault="00D36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2954F" w14:textId="77777777" w:rsidR="00D362A9" w:rsidRDefault="00D362A9">
    <w:pPr>
      <w:pStyle w:val="Footer"/>
    </w:pPr>
    <w:r>
      <w:tab/>
    </w:r>
    <w:r>
      <w:fldChar w:fldCharType="begin"/>
    </w:r>
    <w:r>
      <w:instrText>PAGE</w:instrText>
    </w:r>
    <w:r>
      <w:fldChar w:fldCharType="separate"/>
    </w:r>
    <w:r w:rsidR="002E7C13">
      <w:rPr>
        <w:noProof/>
      </w:rPr>
      <w:t>4</w:t>
    </w:r>
    <w:r>
      <w:fldChar w:fldCharType="end"/>
    </w:r>
    <w:r>
      <w:tab/>
      <w:t>Snowstorm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BC2DF" w14:textId="77777777" w:rsidR="00D362A9" w:rsidRDefault="00D36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127DB" w14:textId="77777777" w:rsidR="00A01A86" w:rsidRDefault="00A01A86">
      <w:pPr>
        <w:spacing w:before="0" w:after="0"/>
      </w:pPr>
      <w:r>
        <w:separator/>
      </w:r>
    </w:p>
  </w:footnote>
  <w:footnote w:type="continuationSeparator" w:id="0">
    <w:p w14:paraId="79DEFD0C" w14:textId="77777777" w:rsidR="00A01A86" w:rsidRDefault="00A01A8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2BA64" w14:textId="77777777" w:rsidR="00D362A9" w:rsidRDefault="00D362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057F8" w14:textId="77777777" w:rsidR="00D362A9" w:rsidRDefault="00D362A9">
    <w:pPr>
      <w:pStyle w:val="Header"/>
    </w:pPr>
    <w:r>
      <w:t>Snowstorm</w:t>
    </w:r>
    <w:r>
      <w:tab/>
    </w:r>
  </w:p>
  <w:p w14:paraId="2ADB8C5A" w14:textId="77777777" w:rsidR="00D362A9" w:rsidRDefault="00D362A9">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89748" w14:textId="77777777" w:rsidR="00D362A9" w:rsidRDefault="00D362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381"/>
    <w:multiLevelType w:val="hybridMultilevel"/>
    <w:tmpl w:val="8F1E15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7AC5384"/>
    <w:multiLevelType w:val="multilevel"/>
    <w:tmpl w:val="69D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E8465C9"/>
    <w:multiLevelType w:val="hybridMultilevel"/>
    <w:tmpl w:val="2E107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F84154C"/>
    <w:multiLevelType w:val="multilevel"/>
    <w:tmpl w:val="B95213DC"/>
    <w:lvl w:ilvl="0">
      <w:start w:val="1"/>
      <w:numFmt w:val="none"/>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7">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14774A"/>
    <w:multiLevelType w:val="hybridMultilevel"/>
    <w:tmpl w:val="5DFA9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82E46"/>
    <w:multiLevelType w:val="hybridMultilevel"/>
    <w:tmpl w:val="EA764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605078A"/>
    <w:multiLevelType w:val="hybridMultilevel"/>
    <w:tmpl w:val="F920F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2">
    <w:nsid w:val="7491288F"/>
    <w:multiLevelType w:val="hybridMultilevel"/>
    <w:tmpl w:val="7BB66F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81C1983"/>
    <w:multiLevelType w:val="hybridMultilevel"/>
    <w:tmpl w:val="63029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A8D3BE2"/>
    <w:multiLevelType w:val="multilevel"/>
    <w:tmpl w:val="27E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5"/>
  </w:num>
  <w:num w:numId="5">
    <w:abstractNumId w:val="7"/>
  </w:num>
  <w:num w:numId="6">
    <w:abstractNumId w:val="4"/>
  </w:num>
  <w:num w:numId="7">
    <w:abstractNumId w:val="14"/>
  </w:num>
  <w:num w:numId="8">
    <w:abstractNumId w:val="1"/>
  </w:num>
  <w:num w:numId="9">
    <w:abstractNumId w:val="8"/>
  </w:num>
  <w:num w:numId="10">
    <w:abstractNumId w:val="3"/>
  </w:num>
  <w:num w:numId="11">
    <w:abstractNumId w:val="10"/>
  </w:num>
  <w:num w:numId="12">
    <w:abstractNumId w:val="12"/>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3"/>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6"/>
  </w:num>
  <w:num w:numId="28">
    <w:abstractNumId w:val="0"/>
  </w:num>
  <w:num w:numId="29">
    <w:abstractNumId w:val="9"/>
  </w:num>
  <w:num w:numId="3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tz Gyger">
    <w15:presenceInfo w15:providerId="Windows Live" w15:userId="32d0e83641d2b45a"/>
  </w15:person>
  <w15:person w15:author="Microsoft Office User">
    <w15:presenceInfo w15:providerId="None" w15:userId="Microsoft Office User"/>
  </w15:person>
  <w15:person w15:author="Pawel Kaluski">
    <w15:presenceInfo w15:providerId="None" w15:userId="Pawel Kalu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44CD1"/>
    <w:rsid w:val="00063845"/>
    <w:rsid w:val="000833BB"/>
    <w:rsid w:val="00094922"/>
    <w:rsid w:val="000F21DA"/>
    <w:rsid w:val="00102536"/>
    <w:rsid w:val="0011589C"/>
    <w:rsid w:val="0012042C"/>
    <w:rsid w:val="00120B13"/>
    <w:rsid w:val="00134CAF"/>
    <w:rsid w:val="0014021E"/>
    <w:rsid w:val="00145AF6"/>
    <w:rsid w:val="00171819"/>
    <w:rsid w:val="00173FA5"/>
    <w:rsid w:val="001A3A9B"/>
    <w:rsid w:val="001A44B7"/>
    <w:rsid w:val="001A473B"/>
    <w:rsid w:val="001A77D9"/>
    <w:rsid w:val="001A7934"/>
    <w:rsid w:val="001B55C4"/>
    <w:rsid w:val="001C6AF2"/>
    <w:rsid w:val="001E0D98"/>
    <w:rsid w:val="001F1053"/>
    <w:rsid w:val="00204EA7"/>
    <w:rsid w:val="00212541"/>
    <w:rsid w:val="00222860"/>
    <w:rsid w:val="00251F7E"/>
    <w:rsid w:val="00254149"/>
    <w:rsid w:val="00256D47"/>
    <w:rsid w:val="00280927"/>
    <w:rsid w:val="002818C1"/>
    <w:rsid w:val="002A1090"/>
    <w:rsid w:val="002A2A44"/>
    <w:rsid w:val="002A376A"/>
    <w:rsid w:val="002B033F"/>
    <w:rsid w:val="002B1DBF"/>
    <w:rsid w:val="002C0BC9"/>
    <w:rsid w:val="002E7C13"/>
    <w:rsid w:val="002F4063"/>
    <w:rsid w:val="00304DC6"/>
    <w:rsid w:val="00310E30"/>
    <w:rsid w:val="003129D2"/>
    <w:rsid w:val="00320A42"/>
    <w:rsid w:val="00340382"/>
    <w:rsid w:val="00352CCB"/>
    <w:rsid w:val="00361A15"/>
    <w:rsid w:val="00364C04"/>
    <w:rsid w:val="00374075"/>
    <w:rsid w:val="003753C4"/>
    <w:rsid w:val="00380833"/>
    <w:rsid w:val="00385B86"/>
    <w:rsid w:val="003A3482"/>
    <w:rsid w:val="003A4EB6"/>
    <w:rsid w:val="003B3A7C"/>
    <w:rsid w:val="003B79C6"/>
    <w:rsid w:val="003B7DD5"/>
    <w:rsid w:val="003D26B2"/>
    <w:rsid w:val="00410D82"/>
    <w:rsid w:val="00424AC2"/>
    <w:rsid w:val="0044197A"/>
    <w:rsid w:val="00464AED"/>
    <w:rsid w:val="004670F5"/>
    <w:rsid w:val="00483F74"/>
    <w:rsid w:val="0048753C"/>
    <w:rsid w:val="00495659"/>
    <w:rsid w:val="004A6179"/>
    <w:rsid w:val="004B1FF4"/>
    <w:rsid w:val="004B2EA2"/>
    <w:rsid w:val="004B699A"/>
    <w:rsid w:val="004D0F41"/>
    <w:rsid w:val="00530D9A"/>
    <w:rsid w:val="00532287"/>
    <w:rsid w:val="00541650"/>
    <w:rsid w:val="0054279C"/>
    <w:rsid w:val="005B3B10"/>
    <w:rsid w:val="005B6178"/>
    <w:rsid w:val="005B6D07"/>
    <w:rsid w:val="005F31C2"/>
    <w:rsid w:val="00613836"/>
    <w:rsid w:val="00613955"/>
    <w:rsid w:val="006327E6"/>
    <w:rsid w:val="006352E5"/>
    <w:rsid w:val="00650514"/>
    <w:rsid w:val="00663358"/>
    <w:rsid w:val="00673017"/>
    <w:rsid w:val="006922A6"/>
    <w:rsid w:val="00694994"/>
    <w:rsid w:val="00697594"/>
    <w:rsid w:val="006A1391"/>
    <w:rsid w:val="006C31C9"/>
    <w:rsid w:val="006D5B39"/>
    <w:rsid w:val="0070447E"/>
    <w:rsid w:val="00720BF9"/>
    <w:rsid w:val="00737237"/>
    <w:rsid w:val="00755931"/>
    <w:rsid w:val="007645C1"/>
    <w:rsid w:val="00771911"/>
    <w:rsid w:val="00787888"/>
    <w:rsid w:val="007931B3"/>
    <w:rsid w:val="007A261C"/>
    <w:rsid w:val="007A292C"/>
    <w:rsid w:val="007D59B8"/>
    <w:rsid w:val="008021EE"/>
    <w:rsid w:val="00807BE9"/>
    <w:rsid w:val="008257AB"/>
    <w:rsid w:val="00831315"/>
    <w:rsid w:val="008406CC"/>
    <w:rsid w:val="008459C6"/>
    <w:rsid w:val="008566BD"/>
    <w:rsid w:val="00881D28"/>
    <w:rsid w:val="008D539A"/>
    <w:rsid w:val="00921391"/>
    <w:rsid w:val="00927B26"/>
    <w:rsid w:val="009300B9"/>
    <w:rsid w:val="009348E2"/>
    <w:rsid w:val="00950888"/>
    <w:rsid w:val="00951200"/>
    <w:rsid w:val="00962E90"/>
    <w:rsid w:val="009B42AD"/>
    <w:rsid w:val="009F2FA8"/>
    <w:rsid w:val="009F78B7"/>
    <w:rsid w:val="00A01A86"/>
    <w:rsid w:val="00A20FFE"/>
    <w:rsid w:val="00A35F68"/>
    <w:rsid w:val="00A60E4A"/>
    <w:rsid w:val="00A65745"/>
    <w:rsid w:val="00A70DC6"/>
    <w:rsid w:val="00A71C3C"/>
    <w:rsid w:val="00A850B3"/>
    <w:rsid w:val="00A978E3"/>
    <w:rsid w:val="00AA7E20"/>
    <w:rsid w:val="00AB13B1"/>
    <w:rsid w:val="00AB16E4"/>
    <w:rsid w:val="00AB6461"/>
    <w:rsid w:val="00AC75FB"/>
    <w:rsid w:val="00AE3028"/>
    <w:rsid w:val="00AF22DB"/>
    <w:rsid w:val="00AF77D1"/>
    <w:rsid w:val="00B010DA"/>
    <w:rsid w:val="00B33F71"/>
    <w:rsid w:val="00B44807"/>
    <w:rsid w:val="00B80716"/>
    <w:rsid w:val="00BA4ED4"/>
    <w:rsid w:val="00BB12B8"/>
    <w:rsid w:val="00BC22FC"/>
    <w:rsid w:val="00BE7007"/>
    <w:rsid w:val="00C23A13"/>
    <w:rsid w:val="00C754D3"/>
    <w:rsid w:val="00C86EE4"/>
    <w:rsid w:val="00CA79C3"/>
    <w:rsid w:val="00CC50D3"/>
    <w:rsid w:val="00CD0BFB"/>
    <w:rsid w:val="00CE1FC8"/>
    <w:rsid w:val="00D233B1"/>
    <w:rsid w:val="00D30844"/>
    <w:rsid w:val="00D323D1"/>
    <w:rsid w:val="00D362A9"/>
    <w:rsid w:val="00D469CA"/>
    <w:rsid w:val="00D60BF6"/>
    <w:rsid w:val="00D74765"/>
    <w:rsid w:val="00D8337A"/>
    <w:rsid w:val="00D84CA3"/>
    <w:rsid w:val="00DD27EF"/>
    <w:rsid w:val="00E477DB"/>
    <w:rsid w:val="00E537B5"/>
    <w:rsid w:val="00E56750"/>
    <w:rsid w:val="00E65900"/>
    <w:rsid w:val="00E678AD"/>
    <w:rsid w:val="00E719AA"/>
    <w:rsid w:val="00E82A02"/>
    <w:rsid w:val="00EF00A0"/>
    <w:rsid w:val="00F05EA4"/>
    <w:rsid w:val="00F6368B"/>
    <w:rsid w:val="00F82BF2"/>
    <w:rsid w:val="00F87EFC"/>
    <w:rsid w:val="00FA4986"/>
    <w:rsid w:val="00FC5B2D"/>
    <w:rsid w:val="00FD5C76"/>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251F7E"/>
    <w:pPr>
      <w:keepNext/>
      <w:keepLines/>
      <w:pageBreakBefore/>
      <w:numPr>
        <w:ilvl w:val="1"/>
        <w:numId w:val="2"/>
      </w:numPr>
      <w:pBdr>
        <w:bottom w:val="single" w:sz="4" w:space="1" w:color="000000"/>
      </w:pBdr>
      <w:jc w:val="both"/>
      <w:outlineLvl w:val="1"/>
      <w:pPrChange w:id="0" w:author="outpost" w:date="2019-03-18T21:38:00Z">
        <w:pPr>
          <w:keepNext/>
          <w:keepLines/>
          <w:pageBreakBefore/>
          <w:numPr>
            <w:ilvl w:val="1"/>
            <w:numId w:val="1"/>
          </w:numPr>
          <w:pBdr>
            <w:bottom w:val="single" w:sz="4" w:space="1" w:color="000000"/>
          </w:pBdr>
          <w:spacing w:before="120" w:after="120"/>
          <w:ind w:left="720" w:hanging="720"/>
          <w:jc w:val="both"/>
          <w:outlineLvl w:val="1"/>
        </w:pPr>
      </w:pPrChange>
    </w:pPr>
    <w:rPr>
      <w:rFonts w:ascii="Arial Narrow" w:eastAsiaTheme="majorEastAsia" w:hAnsi="Arial Narrow" w:cstheme="majorBidi"/>
      <w:b/>
      <w:sz w:val="36"/>
      <w:szCs w:val="36"/>
      <w:rPrChange w:id="0" w:author="outpost" w:date="2019-03-18T21:38:00Z">
        <w:rPr>
          <w:rFonts w:ascii="Arial Narrow" w:eastAsiaTheme="majorEastAsia" w:hAnsi="Arial Narrow" w:cstheme="majorBidi"/>
          <w:b/>
          <w:sz w:val="36"/>
          <w:szCs w:val="36"/>
          <w:lang w:val="en-US" w:eastAsia="en-US" w:bidi="ar-SA"/>
        </w:rPr>
      </w:rPrChange>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F87EFC"/>
    <w:pPr>
      <w:keepNext/>
      <w:numPr>
        <w:ilvl w:val="3"/>
        <w:numId w:val="2"/>
      </w:numPr>
      <w:spacing w:before="240"/>
      <w:outlineLvl w:val="3"/>
      <w:pPrChange w:id="1" w:author="outpost" w:date="2019-03-18T22:02:00Z">
        <w:pPr>
          <w:keepNext/>
          <w:numPr>
            <w:ilvl w:val="3"/>
            <w:numId w:val="1"/>
          </w:numPr>
          <w:spacing w:before="240" w:after="120"/>
          <w:ind w:left="936" w:hanging="936"/>
          <w:outlineLvl w:val="3"/>
        </w:pPr>
      </w:pPrChange>
    </w:pPr>
    <w:rPr>
      <w:rFonts w:ascii="Arial Narrow" w:eastAsiaTheme="majorEastAsia" w:hAnsi="Arial Narrow" w:cstheme="majorBidi"/>
      <w:b/>
      <w:sz w:val="28"/>
      <w:szCs w:val="28"/>
      <w:rPrChange w:id="1" w:author="outpost" w:date="2019-03-18T22:02:00Z">
        <w:rPr>
          <w:rFonts w:ascii="Arial Narrow" w:eastAsiaTheme="majorEastAsia" w:hAnsi="Arial Narrow" w:cstheme="majorBidi"/>
          <w:b/>
          <w:sz w:val="28"/>
          <w:szCs w:val="28"/>
          <w:lang w:val="en-US" w:eastAsia="en-US" w:bidi="ar-SA"/>
        </w:rPr>
      </w:rPrChange>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251F7E"/>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F87EFC"/>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customStyle="1" w:styleId="UnresolvedMention">
    <w:name w:val="Unresolved Mention"/>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 w:type="paragraph" w:styleId="ListParagraph">
    <w:name w:val="List Paragraph"/>
    <w:basedOn w:val="Normal"/>
    <w:uiPriority w:val="34"/>
    <w:qFormat/>
    <w:rsid w:val="00802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251F7E"/>
    <w:pPr>
      <w:keepNext/>
      <w:keepLines/>
      <w:pageBreakBefore/>
      <w:numPr>
        <w:ilvl w:val="1"/>
        <w:numId w:val="2"/>
      </w:numPr>
      <w:pBdr>
        <w:bottom w:val="single" w:sz="4" w:space="1" w:color="000000"/>
      </w:pBdr>
      <w:jc w:val="both"/>
      <w:outlineLvl w:val="1"/>
      <w:pPrChange w:id="2" w:author="outpost" w:date="2019-03-18T21:38:00Z">
        <w:pPr>
          <w:keepNext/>
          <w:keepLines/>
          <w:pageBreakBefore/>
          <w:numPr>
            <w:ilvl w:val="1"/>
            <w:numId w:val="1"/>
          </w:numPr>
          <w:pBdr>
            <w:bottom w:val="single" w:sz="4" w:space="1" w:color="000000"/>
          </w:pBdr>
          <w:spacing w:before="120" w:after="120"/>
          <w:ind w:left="720" w:hanging="720"/>
          <w:jc w:val="both"/>
          <w:outlineLvl w:val="1"/>
        </w:pPr>
      </w:pPrChange>
    </w:pPr>
    <w:rPr>
      <w:rFonts w:ascii="Arial Narrow" w:eastAsiaTheme="majorEastAsia" w:hAnsi="Arial Narrow" w:cstheme="majorBidi"/>
      <w:b/>
      <w:sz w:val="36"/>
      <w:szCs w:val="36"/>
      <w:rPrChange w:id="2" w:author="outpost" w:date="2019-03-18T21:38:00Z">
        <w:rPr>
          <w:rFonts w:ascii="Arial Narrow" w:eastAsiaTheme="majorEastAsia" w:hAnsi="Arial Narrow" w:cstheme="majorBidi"/>
          <w:b/>
          <w:sz w:val="36"/>
          <w:szCs w:val="36"/>
          <w:lang w:val="en-US" w:eastAsia="en-US" w:bidi="ar-SA"/>
        </w:rPr>
      </w:rPrChange>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F87EFC"/>
    <w:pPr>
      <w:keepNext/>
      <w:numPr>
        <w:ilvl w:val="3"/>
        <w:numId w:val="2"/>
      </w:numPr>
      <w:spacing w:before="240"/>
      <w:outlineLvl w:val="3"/>
      <w:pPrChange w:id="3" w:author="outpost" w:date="2019-03-18T22:02:00Z">
        <w:pPr>
          <w:keepNext/>
          <w:numPr>
            <w:ilvl w:val="3"/>
            <w:numId w:val="1"/>
          </w:numPr>
          <w:spacing w:before="240" w:after="120"/>
          <w:ind w:left="936" w:hanging="936"/>
          <w:outlineLvl w:val="3"/>
        </w:pPr>
      </w:pPrChange>
    </w:pPr>
    <w:rPr>
      <w:rFonts w:ascii="Arial Narrow" w:eastAsiaTheme="majorEastAsia" w:hAnsi="Arial Narrow" w:cstheme="majorBidi"/>
      <w:b/>
      <w:sz w:val="28"/>
      <w:szCs w:val="28"/>
      <w:rPrChange w:id="3" w:author="outpost" w:date="2019-03-18T22:02:00Z">
        <w:rPr>
          <w:rFonts w:ascii="Arial Narrow" w:eastAsiaTheme="majorEastAsia" w:hAnsi="Arial Narrow" w:cstheme="majorBidi"/>
          <w:b/>
          <w:sz w:val="28"/>
          <w:szCs w:val="28"/>
          <w:lang w:val="en-US" w:eastAsia="en-US" w:bidi="ar-SA"/>
        </w:rPr>
      </w:rPrChange>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251F7E"/>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F87EFC"/>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customStyle="1" w:styleId="UnresolvedMention">
    <w:name w:val="Unresolved Mention"/>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 w:type="paragraph" w:styleId="ListParagraph">
    <w:name w:val="List Paragraph"/>
    <w:basedOn w:val="Normal"/>
    <w:uiPriority w:val="34"/>
    <w:qFormat/>
    <w:rsid w:val="0080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2140">
      <w:bodyDiv w:val="1"/>
      <w:marLeft w:val="0"/>
      <w:marRight w:val="0"/>
      <w:marTop w:val="0"/>
      <w:marBottom w:val="0"/>
      <w:divBdr>
        <w:top w:val="none" w:sz="0" w:space="0" w:color="auto"/>
        <w:left w:val="none" w:sz="0" w:space="0" w:color="auto"/>
        <w:bottom w:val="none" w:sz="0" w:space="0" w:color="auto"/>
        <w:right w:val="none" w:sz="0" w:space="0" w:color="auto"/>
      </w:divBdr>
    </w:div>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 w:id="15215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Microsoft_Word_97_-_2003_Document1.doc"/><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2.xml"/><Relationship Id="rId27" Type="http://schemas.microsoft.com/office/2011/relationships/commentsExtended" Target="commentsExtended.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E9F53-AE3D-4030-BDD5-D51AAFB3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31</Pages>
  <Words>8047</Words>
  <Characters>45871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53811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outpost</cp:lastModifiedBy>
  <cp:revision>29</cp:revision>
  <dcterms:created xsi:type="dcterms:W3CDTF">2019-03-17T19:10:00Z</dcterms:created>
  <dcterms:modified xsi:type="dcterms:W3CDTF">2019-03-19T02:10:00Z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true</vt:bool>
  </property>
  <property fmtid="{D5CDD505-2E9C-101B-9397-08002B2CF9AE}" pid="6" name="Language">
    <vt:lpwstr>English</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